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it-IT" w:eastAsia="en-US"/>
        </w:rPr>
        <w:id w:val="287325983"/>
        <w:docPartObj>
          <w:docPartGallery w:val="Table of Contents"/>
          <w:docPartUnique/>
        </w:docPartObj>
      </w:sdtPr>
      <w:sdtEndPr>
        <w:rPr>
          <w:b/>
          <w:bCs/>
        </w:rPr>
      </w:sdtEndPr>
      <w:sdtContent>
        <w:p w14:paraId="652C567D" w14:textId="31B50E3E" w:rsidR="00100363" w:rsidRPr="00D818DD" w:rsidRDefault="00100363">
          <w:pPr>
            <w:pStyle w:val="Titolosommario"/>
            <w:rPr>
              <w:rFonts w:ascii="Palatino Linotype" w:hAnsi="Palatino Linotype"/>
              <w:sz w:val="48"/>
              <w:szCs w:val="48"/>
            </w:rPr>
          </w:pPr>
          <w:r w:rsidRPr="00D818DD">
            <w:rPr>
              <w:rFonts w:ascii="Palatino Linotype" w:hAnsi="Palatino Linotype"/>
              <w:sz w:val="48"/>
              <w:szCs w:val="48"/>
              <w:lang w:val="it-IT"/>
            </w:rPr>
            <w:t>Sommario</w:t>
          </w:r>
        </w:p>
        <w:p w14:paraId="7FA8CBFA" w14:textId="427FBC39" w:rsidR="00DA2C26" w:rsidRDefault="00100363">
          <w:pPr>
            <w:pStyle w:val="Sommario1"/>
            <w:rPr>
              <w:rFonts w:asciiTheme="minorHAnsi" w:eastAsiaTheme="minorEastAsia" w:hAnsiTheme="minorHAnsi"/>
              <w:b w:val="0"/>
              <w:bCs w:val="0"/>
              <w:sz w:val="22"/>
              <w:szCs w:val="22"/>
              <w:lang w:eastAsia="en-GB"/>
            </w:rPr>
          </w:pPr>
          <w:r w:rsidRPr="00D818DD">
            <w:rPr>
              <w:rStyle w:val="Collegamentoipertestuale"/>
              <w:b w:val="0"/>
              <w:lang w:val="it-IT"/>
            </w:rPr>
            <w:fldChar w:fldCharType="begin"/>
          </w:r>
          <w:r w:rsidRPr="00D818DD">
            <w:rPr>
              <w:rStyle w:val="Collegamentoipertestuale"/>
              <w:b w:val="0"/>
              <w:lang w:val="it-IT"/>
            </w:rPr>
            <w:instrText xml:space="preserve"> TOC \o "1-3" \h \z \u </w:instrText>
          </w:r>
          <w:r w:rsidRPr="00D818DD">
            <w:rPr>
              <w:rStyle w:val="Collegamentoipertestuale"/>
              <w:b w:val="0"/>
              <w:lang w:val="it-IT"/>
            </w:rPr>
            <w:fldChar w:fldCharType="separate"/>
          </w:r>
          <w:hyperlink w:anchor="_Toc88267235" w:history="1">
            <w:r w:rsidR="00DA2C26" w:rsidRPr="00F90B50">
              <w:rPr>
                <w:rStyle w:val="Collegamentoipertestuale"/>
              </w:rPr>
              <w:t>Introduction</w:t>
            </w:r>
            <w:r w:rsidR="00DA2C26">
              <w:rPr>
                <w:webHidden/>
              </w:rPr>
              <w:tab/>
            </w:r>
            <w:r w:rsidR="00DA2C26">
              <w:rPr>
                <w:webHidden/>
              </w:rPr>
              <w:fldChar w:fldCharType="begin"/>
            </w:r>
            <w:r w:rsidR="00DA2C26">
              <w:rPr>
                <w:webHidden/>
              </w:rPr>
              <w:instrText xml:space="preserve"> PAGEREF _Toc88267235 \h </w:instrText>
            </w:r>
            <w:r w:rsidR="00DA2C26">
              <w:rPr>
                <w:webHidden/>
              </w:rPr>
            </w:r>
            <w:r w:rsidR="00DA2C26">
              <w:rPr>
                <w:webHidden/>
              </w:rPr>
              <w:fldChar w:fldCharType="separate"/>
            </w:r>
            <w:r w:rsidR="001E0AD1">
              <w:rPr>
                <w:webHidden/>
              </w:rPr>
              <w:t>2</w:t>
            </w:r>
            <w:r w:rsidR="00DA2C26">
              <w:rPr>
                <w:webHidden/>
              </w:rPr>
              <w:fldChar w:fldCharType="end"/>
            </w:r>
          </w:hyperlink>
        </w:p>
        <w:p w14:paraId="09A6302F" w14:textId="269080F2" w:rsidR="00DA2C26" w:rsidRDefault="009D14B1">
          <w:pPr>
            <w:pStyle w:val="Sommario1"/>
            <w:rPr>
              <w:rFonts w:asciiTheme="minorHAnsi" w:eastAsiaTheme="minorEastAsia" w:hAnsiTheme="minorHAnsi"/>
              <w:b w:val="0"/>
              <w:bCs w:val="0"/>
              <w:sz w:val="22"/>
              <w:szCs w:val="22"/>
              <w:lang w:eastAsia="en-GB"/>
            </w:rPr>
          </w:pPr>
          <w:hyperlink w:anchor="_Toc88267236" w:history="1">
            <w:r w:rsidR="00DA2C26" w:rsidRPr="00F90B50">
              <w:rPr>
                <w:rStyle w:val="Collegamentoipertestuale"/>
              </w:rPr>
              <w:t>1.</w:t>
            </w:r>
            <w:r w:rsidR="00DA2C26">
              <w:rPr>
                <w:rFonts w:asciiTheme="minorHAnsi" w:eastAsiaTheme="minorEastAsia" w:hAnsiTheme="minorHAnsi"/>
                <w:b w:val="0"/>
                <w:bCs w:val="0"/>
                <w:sz w:val="22"/>
                <w:szCs w:val="22"/>
                <w:lang w:eastAsia="en-GB"/>
              </w:rPr>
              <w:tab/>
            </w:r>
            <w:r w:rsidR="00DA2C26" w:rsidRPr="00F90B50">
              <w:rPr>
                <w:rStyle w:val="Collegamentoipertestuale"/>
              </w:rPr>
              <w:t>State management solutions presentation</w:t>
            </w:r>
            <w:r w:rsidR="00DA2C26">
              <w:rPr>
                <w:webHidden/>
              </w:rPr>
              <w:tab/>
            </w:r>
            <w:r w:rsidR="00DA2C26">
              <w:rPr>
                <w:webHidden/>
              </w:rPr>
              <w:fldChar w:fldCharType="begin"/>
            </w:r>
            <w:r w:rsidR="00DA2C26">
              <w:rPr>
                <w:webHidden/>
              </w:rPr>
              <w:instrText xml:space="preserve"> PAGEREF _Toc88267236 \h </w:instrText>
            </w:r>
            <w:r w:rsidR="00DA2C26">
              <w:rPr>
                <w:webHidden/>
              </w:rPr>
            </w:r>
            <w:r w:rsidR="00DA2C26">
              <w:rPr>
                <w:webHidden/>
              </w:rPr>
              <w:fldChar w:fldCharType="separate"/>
            </w:r>
            <w:r w:rsidR="001E0AD1">
              <w:rPr>
                <w:webHidden/>
              </w:rPr>
              <w:t>3</w:t>
            </w:r>
            <w:r w:rsidR="00DA2C26">
              <w:rPr>
                <w:webHidden/>
              </w:rPr>
              <w:fldChar w:fldCharType="end"/>
            </w:r>
          </w:hyperlink>
        </w:p>
        <w:p w14:paraId="47932004" w14:textId="7E4E1C0B" w:rsidR="00DA2C26" w:rsidRDefault="009D14B1">
          <w:pPr>
            <w:pStyle w:val="Sommario2"/>
            <w:tabs>
              <w:tab w:val="left" w:pos="880"/>
              <w:tab w:val="right" w:leader="dot" w:pos="9628"/>
            </w:tabs>
            <w:rPr>
              <w:rFonts w:eastAsiaTheme="minorEastAsia"/>
              <w:noProof/>
              <w:lang w:eastAsia="en-GB"/>
            </w:rPr>
          </w:pPr>
          <w:hyperlink w:anchor="_Toc88267237" w:history="1">
            <w:r w:rsidR="00DA2C26" w:rsidRPr="00F90B50">
              <w:rPr>
                <w:rStyle w:val="Collegamentoipertestuale"/>
                <w:noProof/>
              </w:rPr>
              <w:t>1.1</w:t>
            </w:r>
            <w:r w:rsidR="00DA2C26">
              <w:rPr>
                <w:rFonts w:eastAsiaTheme="minorEastAsia"/>
                <w:noProof/>
                <w:lang w:eastAsia="en-GB"/>
              </w:rPr>
              <w:tab/>
            </w:r>
            <w:r w:rsidR="00DA2C26" w:rsidRPr="00F90B50">
              <w:rPr>
                <w:rStyle w:val="Collegamentoipertestuale"/>
                <w:noProof/>
              </w:rPr>
              <w:t>SetState and InheritedWidget/InheritedModel</w:t>
            </w:r>
            <w:r w:rsidR="00DA2C26">
              <w:rPr>
                <w:noProof/>
                <w:webHidden/>
              </w:rPr>
              <w:tab/>
            </w:r>
            <w:r w:rsidR="00DA2C26">
              <w:rPr>
                <w:noProof/>
                <w:webHidden/>
              </w:rPr>
              <w:fldChar w:fldCharType="begin"/>
            </w:r>
            <w:r w:rsidR="00DA2C26">
              <w:rPr>
                <w:noProof/>
                <w:webHidden/>
              </w:rPr>
              <w:instrText xml:space="preserve"> PAGEREF _Toc88267237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724001FB" w14:textId="1CA3D4E6" w:rsidR="00DA2C26" w:rsidRDefault="009D14B1">
          <w:pPr>
            <w:pStyle w:val="Sommario2"/>
            <w:tabs>
              <w:tab w:val="left" w:pos="880"/>
              <w:tab w:val="right" w:leader="dot" w:pos="9628"/>
            </w:tabs>
            <w:rPr>
              <w:rFonts w:eastAsiaTheme="minorEastAsia"/>
              <w:noProof/>
              <w:lang w:eastAsia="en-GB"/>
            </w:rPr>
          </w:pPr>
          <w:hyperlink w:anchor="_Toc88267238" w:history="1">
            <w:r w:rsidR="00DA2C26" w:rsidRPr="00F90B50">
              <w:rPr>
                <w:rStyle w:val="Collegamentoipertestuale"/>
                <w:noProof/>
              </w:rPr>
              <w:t>1.2</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_Toc88267238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C98F3CB" w14:textId="2932F954" w:rsidR="00DA2C26" w:rsidRDefault="009D14B1">
          <w:pPr>
            <w:pStyle w:val="Sommario2"/>
            <w:tabs>
              <w:tab w:val="left" w:pos="880"/>
              <w:tab w:val="right" w:leader="dot" w:pos="9628"/>
            </w:tabs>
            <w:rPr>
              <w:rFonts w:eastAsiaTheme="minorEastAsia"/>
              <w:noProof/>
              <w:lang w:eastAsia="en-GB"/>
            </w:rPr>
          </w:pPr>
          <w:hyperlink w:anchor="_Toc88267239" w:history="1">
            <w:r w:rsidR="00DA2C26" w:rsidRPr="00F90B50">
              <w:rPr>
                <w:rStyle w:val="Collegamentoipertestuale"/>
                <w:noProof/>
              </w:rPr>
              <w:t>1.3</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_Toc88267239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2CD8518" w14:textId="7317870C" w:rsidR="00DA2C26" w:rsidRDefault="009D14B1">
          <w:pPr>
            <w:pStyle w:val="Sommario2"/>
            <w:tabs>
              <w:tab w:val="left" w:pos="880"/>
              <w:tab w:val="right" w:leader="dot" w:pos="9628"/>
            </w:tabs>
            <w:rPr>
              <w:rFonts w:eastAsiaTheme="minorEastAsia"/>
              <w:noProof/>
              <w:lang w:eastAsia="en-GB"/>
            </w:rPr>
          </w:pPr>
          <w:hyperlink w:anchor="_Toc88267240" w:history="1">
            <w:r w:rsidR="00DA2C26" w:rsidRPr="00F90B50">
              <w:rPr>
                <w:rStyle w:val="Collegamentoipertestuale"/>
                <w:noProof/>
              </w:rPr>
              <w:t>1.4</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_Toc88267240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1177B51A" w14:textId="23750170" w:rsidR="00DA2C26" w:rsidRDefault="009D14B1">
          <w:pPr>
            <w:pStyle w:val="Sommario2"/>
            <w:tabs>
              <w:tab w:val="left" w:pos="880"/>
              <w:tab w:val="right" w:leader="dot" w:pos="9628"/>
            </w:tabs>
            <w:rPr>
              <w:rFonts w:eastAsiaTheme="minorEastAsia"/>
              <w:noProof/>
              <w:lang w:eastAsia="en-GB"/>
            </w:rPr>
          </w:pPr>
          <w:hyperlink w:anchor="_Toc88267241" w:history="1">
            <w:r w:rsidR="00DA2C26" w:rsidRPr="00F90B50">
              <w:rPr>
                <w:rStyle w:val="Collegamentoipertestuale"/>
                <w:noProof/>
              </w:rPr>
              <w:t>1.5</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_Toc88267241 \h </w:instrText>
            </w:r>
            <w:r w:rsidR="00DA2C26">
              <w:rPr>
                <w:noProof/>
                <w:webHidden/>
              </w:rPr>
            </w:r>
            <w:r w:rsidR="00DA2C26">
              <w:rPr>
                <w:noProof/>
                <w:webHidden/>
              </w:rPr>
              <w:fldChar w:fldCharType="separate"/>
            </w:r>
            <w:r w:rsidR="001E0AD1">
              <w:rPr>
                <w:noProof/>
                <w:webHidden/>
              </w:rPr>
              <w:t>3</w:t>
            </w:r>
            <w:r w:rsidR="00DA2C26">
              <w:rPr>
                <w:noProof/>
                <w:webHidden/>
              </w:rPr>
              <w:fldChar w:fldCharType="end"/>
            </w:r>
          </w:hyperlink>
        </w:p>
        <w:p w14:paraId="386B4F95" w14:textId="50514AF5" w:rsidR="00DA2C26" w:rsidRDefault="009D14B1">
          <w:pPr>
            <w:pStyle w:val="Sommario1"/>
            <w:rPr>
              <w:rFonts w:asciiTheme="minorHAnsi" w:eastAsiaTheme="minorEastAsia" w:hAnsiTheme="minorHAnsi"/>
              <w:b w:val="0"/>
              <w:bCs w:val="0"/>
              <w:sz w:val="22"/>
              <w:szCs w:val="22"/>
              <w:lang w:eastAsia="en-GB"/>
            </w:rPr>
          </w:pPr>
          <w:hyperlink w:anchor="_Toc88267242" w:history="1">
            <w:r w:rsidR="00DA2C26" w:rsidRPr="00F90B50">
              <w:rPr>
                <w:rStyle w:val="Collegamentoipertestuale"/>
              </w:rPr>
              <w:t>2.</w:t>
            </w:r>
            <w:r w:rsidR="00DA2C26">
              <w:rPr>
                <w:rFonts w:asciiTheme="minorHAnsi" w:eastAsiaTheme="minorEastAsia" w:hAnsiTheme="minorHAnsi"/>
                <w:b w:val="0"/>
                <w:bCs w:val="0"/>
                <w:sz w:val="22"/>
                <w:szCs w:val="22"/>
                <w:lang w:eastAsia="en-GB"/>
              </w:rPr>
              <w:tab/>
            </w:r>
            <w:r w:rsidR="00DA2C26" w:rsidRPr="00F90B50">
              <w:rPr>
                <w:rStyle w:val="Collegamentoipertestuale"/>
              </w:rPr>
              <w:t>The Todo app</w:t>
            </w:r>
            <w:r w:rsidR="00DA2C26">
              <w:rPr>
                <w:webHidden/>
              </w:rPr>
              <w:tab/>
            </w:r>
            <w:r w:rsidR="00DA2C26">
              <w:rPr>
                <w:webHidden/>
              </w:rPr>
              <w:fldChar w:fldCharType="begin"/>
            </w:r>
            <w:r w:rsidR="00DA2C26">
              <w:rPr>
                <w:webHidden/>
              </w:rPr>
              <w:instrText xml:space="preserve"> PAGEREF _Toc88267242 \h </w:instrText>
            </w:r>
            <w:r w:rsidR="00DA2C26">
              <w:rPr>
                <w:webHidden/>
              </w:rPr>
            </w:r>
            <w:r w:rsidR="00DA2C26">
              <w:rPr>
                <w:webHidden/>
              </w:rPr>
              <w:fldChar w:fldCharType="separate"/>
            </w:r>
            <w:r w:rsidR="001E0AD1">
              <w:rPr>
                <w:webHidden/>
              </w:rPr>
              <w:t>4</w:t>
            </w:r>
            <w:r w:rsidR="00DA2C26">
              <w:rPr>
                <w:webHidden/>
              </w:rPr>
              <w:fldChar w:fldCharType="end"/>
            </w:r>
          </w:hyperlink>
        </w:p>
        <w:p w14:paraId="07D8D642" w14:textId="6574DDE2" w:rsidR="00DA2C26" w:rsidRDefault="009D14B1">
          <w:pPr>
            <w:pStyle w:val="Sommario2"/>
            <w:tabs>
              <w:tab w:val="left" w:pos="880"/>
              <w:tab w:val="right" w:leader="dot" w:pos="9628"/>
            </w:tabs>
            <w:rPr>
              <w:rFonts w:eastAsiaTheme="minorEastAsia"/>
              <w:noProof/>
              <w:lang w:eastAsia="en-GB"/>
            </w:rPr>
          </w:pPr>
          <w:hyperlink w:anchor="_Toc88267243" w:history="1">
            <w:r w:rsidR="00DA2C26" w:rsidRPr="00F90B50">
              <w:rPr>
                <w:rStyle w:val="Collegamentoipertestuale"/>
                <w:noProof/>
              </w:rPr>
              <w:t>2.1</w:t>
            </w:r>
            <w:r w:rsidR="00DA2C26">
              <w:rPr>
                <w:rFonts w:eastAsiaTheme="minorEastAsia"/>
                <w:noProof/>
                <w:lang w:eastAsia="en-GB"/>
              </w:rPr>
              <w:tab/>
            </w:r>
            <w:r w:rsidR="00DA2C26" w:rsidRPr="00F90B50">
              <w:rPr>
                <w:rStyle w:val="Collegamentoipertestuale"/>
                <w:noProof/>
              </w:rPr>
              <w:t>General overview</w:t>
            </w:r>
            <w:r w:rsidR="00DA2C26">
              <w:rPr>
                <w:noProof/>
                <w:webHidden/>
              </w:rPr>
              <w:tab/>
            </w:r>
            <w:r w:rsidR="00DA2C26">
              <w:rPr>
                <w:noProof/>
                <w:webHidden/>
              </w:rPr>
              <w:fldChar w:fldCharType="begin"/>
            </w:r>
            <w:r w:rsidR="00DA2C26">
              <w:rPr>
                <w:noProof/>
                <w:webHidden/>
              </w:rPr>
              <w:instrText xml:space="preserve"> PAGEREF _Toc88267243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24A04E43" w14:textId="312B0D2B" w:rsidR="00DA2C26" w:rsidRDefault="009D14B1">
          <w:pPr>
            <w:pStyle w:val="Sommario3"/>
            <w:tabs>
              <w:tab w:val="left" w:pos="1320"/>
              <w:tab w:val="right" w:leader="dot" w:pos="9628"/>
            </w:tabs>
            <w:rPr>
              <w:rFonts w:eastAsiaTheme="minorEastAsia"/>
              <w:noProof/>
              <w:lang w:eastAsia="en-GB"/>
            </w:rPr>
          </w:pPr>
          <w:hyperlink w:anchor="_Toc88267244" w:history="1">
            <w:r w:rsidR="00DA2C26" w:rsidRPr="00F90B50">
              <w:rPr>
                <w:rStyle w:val="Collegamentoipertestuale"/>
                <w:noProof/>
              </w:rPr>
              <w:t>2.1.1</w:t>
            </w:r>
            <w:r w:rsidR="00DA2C26">
              <w:rPr>
                <w:rFonts w:eastAsiaTheme="minorEastAsia"/>
                <w:noProof/>
                <w:lang w:eastAsia="en-GB"/>
              </w:rPr>
              <w:tab/>
            </w:r>
            <w:r w:rsidR="00DA2C26" w:rsidRPr="00F90B50">
              <w:rPr>
                <w:rStyle w:val="Collegamentoipertestuale"/>
                <w:noProof/>
              </w:rPr>
              <w:t>Base functionalities</w:t>
            </w:r>
            <w:r w:rsidR="00DA2C26">
              <w:rPr>
                <w:noProof/>
                <w:webHidden/>
              </w:rPr>
              <w:tab/>
            </w:r>
            <w:r w:rsidR="00DA2C26">
              <w:rPr>
                <w:noProof/>
                <w:webHidden/>
              </w:rPr>
              <w:fldChar w:fldCharType="begin"/>
            </w:r>
            <w:r w:rsidR="00DA2C26">
              <w:rPr>
                <w:noProof/>
                <w:webHidden/>
              </w:rPr>
              <w:instrText xml:space="preserve"> PAGEREF _Toc88267244 \h </w:instrText>
            </w:r>
            <w:r w:rsidR="00DA2C26">
              <w:rPr>
                <w:noProof/>
                <w:webHidden/>
              </w:rPr>
            </w:r>
            <w:r w:rsidR="00DA2C26">
              <w:rPr>
                <w:noProof/>
                <w:webHidden/>
              </w:rPr>
              <w:fldChar w:fldCharType="separate"/>
            </w:r>
            <w:r w:rsidR="001E0AD1">
              <w:rPr>
                <w:noProof/>
                <w:webHidden/>
              </w:rPr>
              <w:t>4</w:t>
            </w:r>
            <w:r w:rsidR="00DA2C26">
              <w:rPr>
                <w:noProof/>
                <w:webHidden/>
              </w:rPr>
              <w:fldChar w:fldCharType="end"/>
            </w:r>
          </w:hyperlink>
        </w:p>
        <w:p w14:paraId="34E7213B" w14:textId="1BFBACC7" w:rsidR="00DA2C26" w:rsidRDefault="009D14B1">
          <w:pPr>
            <w:pStyle w:val="Sommario3"/>
            <w:tabs>
              <w:tab w:val="left" w:pos="1320"/>
              <w:tab w:val="right" w:leader="dot" w:pos="9628"/>
            </w:tabs>
            <w:rPr>
              <w:rFonts w:eastAsiaTheme="minorEastAsia"/>
              <w:noProof/>
              <w:lang w:eastAsia="en-GB"/>
            </w:rPr>
          </w:pPr>
          <w:hyperlink w:anchor="_Toc88267245" w:history="1">
            <w:r w:rsidR="00DA2C26" w:rsidRPr="00F90B50">
              <w:rPr>
                <w:rStyle w:val="Collegamentoipertestuale"/>
                <w:noProof/>
              </w:rPr>
              <w:t>2.1.2</w:t>
            </w:r>
            <w:r w:rsidR="00DA2C26">
              <w:rPr>
                <w:rFonts w:eastAsiaTheme="minorEastAsia"/>
                <w:noProof/>
                <w:lang w:eastAsia="en-GB"/>
              </w:rPr>
              <w:tab/>
            </w:r>
            <w:r w:rsidR="00DA2C26" w:rsidRPr="00F90B50">
              <w:rPr>
                <w:rStyle w:val="Collegamentoipertestuale"/>
                <w:noProof/>
              </w:rPr>
              <w:t>Adding new features</w:t>
            </w:r>
            <w:r w:rsidR="00DA2C26">
              <w:rPr>
                <w:noProof/>
                <w:webHidden/>
              </w:rPr>
              <w:tab/>
            </w:r>
            <w:r w:rsidR="00DA2C26">
              <w:rPr>
                <w:noProof/>
                <w:webHidden/>
              </w:rPr>
              <w:fldChar w:fldCharType="begin"/>
            </w:r>
            <w:r w:rsidR="00DA2C26">
              <w:rPr>
                <w:noProof/>
                <w:webHidden/>
              </w:rPr>
              <w:instrText xml:space="preserve"> PAGEREF _Toc88267245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21F29373" w14:textId="5B33EAD5" w:rsidR="00DA2C26" w:rsidRDefault="009D14B1">
          <w:pPr>
            <w:pStyle w:val="Sommario3"/>
            <w:tabs>
              <w:tab w:val="left" w:pos="1320"/>
              <w:tab w:val="right" w:leader="dot" w:pos="9628"/>
            </w:tabs>
            <w:rPr>
              <w:rFonts w:eastAsiaTheme="minorEastAsia"/>
              <w:noProof/>
              <w:lang w:eastAsia="en-GB"/>
            </w:rPr>
          </w:pPr>
          <w:hyperlink w:anchor="_Toc88267246" w:history="1">
            <w:r w:rsidR="00DA2C26" w:rsidRPr="00F90B50">
              <w:rPr>
                <w:rStyle w:val="Collegamentoipertestuale"/>
                <w:noProof/>
              </w:rPr>
              <w:t>2.1.3</w:t>
            </w:r>
            <w:r w:rsidR="00DA2C26">
              <w:rPr>
                <w:rFonts w:eastAsiaTheme="minorEastAsia"/>
                <w:noProof/>
                <w:lang w:eastAsia="en-GB"/>
              </w:rPr>
              <w:tab/>
            </w:r>
            <w:r w:rsidR="00DA2C26" w:rsidRPr="00F90B50">
              <w:rPr>
                <w:rStyle w:val="Collegamentoipertestuale"/>
                <w:noProof/>
              </w:rPr>
              <w:t>Renders optimization</w:t>
            </w:r>
            <w:r w:rsidR="00DA2C26">
              <w:rPr>
                <w:noProof/>
                <w:webHidden/>
              </w:rPr>
              <w:tab/>
            </w:r>
            <w:r w:rsidR="00DA2C26">
              <w:rPr>
                <w:noProof/>
                <w:webHidden/>
              </w:rPr>
              <w:fldChar w:fldCharType="begin"/>
            </w:r>
            <w:r w:rsidR="00DA2C26">
              <w:rPr>
                <w:noProof/>
                <w:webHidden/>
              </w:rPr>
              <w:instrText xml:space="preserve"> PAGEREF _Toc88267246 \h </w:instrText>
            </w:r>
            <w:r w:rsidR="00DA2C26">
              <w:rPr>
                <w:noProof/>
                <w:webHidden/>
              </w:rPr>
            </w:r>
            <w:r w:rsidR="00DA2C26">
              <w:rPr>
                <w:noProof/>
                <w:webHidden/>
              </w:rPr>
              <w:fldChar w:fldCharType="separate"/>
            </w:r>
            <w:r w:rsidR="001E0AD1">
              <w:rPr>
                <w:noProof/>
                <w:webHidden/>
              </w:rPr>
              <w:t>5</w:t>
            </w:r>
            <w:r w:rsidR="00DA2C26">
              <w:rPr>
                <w:noProof/>
                <w:webHidden/>
              </w:rPr>
              <w:fldChar w:fldCharType="end"/>
            </w:r>
          </w:hyperlink>
        </w:p>
        <w:p w14:paraId="720F7366" w14:textId="7955E149" w:rsidR="00DA2C26" w:rsidRDefault="009D14B1">
          <w:pPr>
            <w:pStyle w:val="Sommario2"/>
            <w:tabs>
              <w:tab w:val="left" w:pos="880"/>
              <w:tab w:val="right" w:leader="dot" w:pos="9628"/>
            </w:tabs>
            <w:rPr>
              <w:rFonts w:eastAsiaTheme="minorEastAsia"/>
              <w:noProof/>
              <w:lang w:eastAsia="en-GB"/>
            </w:rPr>
          </w:pPr>
          <w:hyperlink w:anchor="_Toc88267247" w:history="1">
            <w:r w:rsidR="00DA2C26" w:rsidRPr="00F90B50">
              <w:rPr>
                <w:rStyle w:val="Collegamentoipertestuale"/>
                <w:noProof/>
              </w:rPr>
              <w:t>2.2</w:t>
            </w:r>
            <w:r w:rsidR="00DA2C26">
              <w:rPr>
                <w:rFonts w:eastAsiaTheme="minorEastAsia"/>
                <w:noProof/>
                <w:lang w:eastAsia="en-GB"/>
              </w:rPr>
              <w:tab/>
            </w:r>
            <w:r w:rsidR="00DA2C26" w:rsidRPr="00F90B50">
              <w:rPr>
                <w:rStyle w:val="Collegamentoipertestuale"/>
                <w:noProof/>
              </w:rPr>
              <w:t>Implementation</w:t>
            </w:r>
            <w:r w:rsidR="00DA2C26">
              <w:rPr>
                <w:noProof/>
                <w:webHidden/>
              </w:rPr>
              <w:tab/>
            </w:r>
            <w:r w:rsidR="00DA2C26">
              <w:rPr>
                <w:noProof/>
                <w:webHidden/>
              </w:rPr>
              <w:fldChar w:fldCharType="begin"/>
            </w:r>
            <w:r w:rsidR="00DA2C26">
              <w:rPr>
                <w:noProof/>
                <w:webHidden/>
              </w:rPr>
              <w:instrText xml:space="preserve"> PAGEREF _Toc88267247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55CAFAFA" w14:textId="140361C9" w:rsidR="00DA2C26" w:rsidRDefault="009D14B1">
          <w:pPr>
            <w:pStyle w:val="Sommario3"/>
            <w:tabs>
              <w:tab w:val="left" w:pos="1320"/>
              <w:tab w:val="right" w:leader="dot" w:pos="9628"/>
            </w:tabs>
            <w:rPr>
              <w:rFonts w:eastAsiaTheme="minorEastAsia"/>
              <w:noProof/>
              <w:lang w:eastAsia="en-GB"/>
            </w:rPr>
          </w:pPr>
          <w:hyperlink w:anchor="_Toc88267248" w:history="1">
            <w:r w:rsidR="00DA2C26" w:rsidRPr="00F90B50">
              <w:rPr>
                <w:rStyle w:val="Collegamentoipertestuale"/>
                <w:noProof/>
              </w:rPr>
              <w:t>2.2.1</w:t>
            </w:r>
            <w:r w:rsidR="00DA2C26">
              <w:rPr>
                <w:rFonts w:eastAsiaTheme="minorEastAsia"/>
                <w:noProof/>
                <w:lang w:eastAsia="en-GB"/>
              </w:rPr>
              <w:tab/>
            </w:r>
            <w:r w:rsidR="00DA2C26" w:rsidRPr="00F90B50">
              <w:rPr>
                <w:rStyle w:val="Collegamentoipertestuale"/>
                <w:noProof/>
              </w:rPr>
              <w:t>Shared project structure and files</w:t>
            </w:r>
            <w:r w:rsidR="00DA2C26">
              <w:rPr>
                <w:noProof/>
                <w:webHidden/>
              </w:rPr>
              <w:tab/>
            </w:r>
            <w:r w:rsidR="00DA2C26">
              <w:rPr>
                <w:noProof/>
                <w:webHidden/>
              </w:rPr>
              <w:fldChar w:fldCharType="begin"/>
            </w:r>
            <w:r w:rsidR="00DA2C26">
              <w:rPr>
                <w:noProof/>
                <w:webHidden/>
              </w:rPr>
              <w:instrText xml:space="preserve"> PAGEREF _Toc88267248 \h </w:instrText>
            </w:r>
            <w:r w:rsidR="00DA2C26">
              <w:rPr>
                <w:noProof/>
                <w:webHidden/>
              </w:rPr>
            </w:r>
            <w:r w:rsidR="00DA2C26">
              <w:rPr>
                <w:noProof/>
                <w:webHidden/>
              </w:rPr>
              <w:fldChar w:fldCharType="separate"/>
            </w:r>
            <w:r w:rsidR="001E0AD1">
              <w:rPr>
                <w:noProof/>
                <w:webHidden/>
              </w:rPr>
              <w:t>6</w:t>
            </w:r>
            <w:r w:rsidR="00DA2C26">
              <w:rPr>
                <w:noProof/>
                <w:webHidden/>
              </w:rPr>
              <w:fldChar w:fldCharType="end"/>
            </w:r>
          </w:hyperlink>
        </w:p>
        <w:p w14:paraId="670B2A73" w14:textId="6D4D1545" w:rsidR="00DA2C26" w:rsidRDefault="009D14B1">
          <w:pPr>
            <w:pStyle w:val="Sommario3"/>
            <w:tabs>
              <w:tab w:val="left" w:pos="1320"/>
              <w:tab w:val="right" w:leader="dot" w:pos="9628"/>
            </w:tabs>
            <w:rPr>
              <w:rFonts w:eastAsiaTheme="minorEastAsia"/>
              <w:noProof/>
              <w:lang w:eastAsia="en-GB"/>
            </w:rPr>
          </w:pPr>
          <w:hyperlink w:anchor="_Toc88267249" w:history="1">
            <w:r w:rsidR="00DA2C26" w:rsidRPr="00F90B50">
              <w:rPr>
                <w:rStyle w:val="Collegamentoipertestuale"/>
                <w:noProof/>
              </w:rPr>
              <w:t>2.2.2</w:t>
            </w:r>
            <w:r w:rsidR="00DA2C26">
              <w:rPr>
                <w:rFonts w:eastAsiaTheme="minorEastAsia"/>
                <w:noProof/>
                <w:lang w:eastAsia="en-GB"/>
              </w:rPr>
              <w:tab/>
            </w:r>
            <w:r w:rsidR="00DA2C26" w:rsidRPr="00F90B50">
              <w:rPr>
                <w:rStyle w:val="Collegamentoipertestuale"/>
                <w:noProof/>
              </w:rPr>
              <w:t>Inherited widget/model and SetState implementation</w:t>
            </w:r>
            <w:r w:rsidR="00DA2C26">
              <w:rPr>
                <w:noProof/>
                <w:webHidden/>
              </w:rPr>
              <w:tab/>
            </w:r>
            <w:r w:rsidR="00DA2C26">
              <w:rPr>
                <w:noProof/>
                <w:webHidden/>
              </w:rPr>
              <w:fldChar w:fldCharType="begin"/>
            </w:r>
            <w:r w:rsidR="00DA2C26">
              <w:rPr>
                <w:noProof/>
                <w:webHidden/>
              </w:rPr>
              <w:instrText xml:space="preserve"> PAGEREF _Toc88267249 \h </w:instrText>
            </w:r>
            <w:r w:rsidR="00DA2C26">
              <w:rPr>
                <w:noProof/>
                <w:webHidden/>
              </w:rPr>
            </w:r>
            <w:r w:rsidR="00DA2C26">
              <w:rPr>
                <w:noProof/>
                <w:webHidden/>
              </w:rPr>
              <w:fldChar w:fldCharType="separate"/>
            </w:r>
            <w:r w:rsidR="001E0AD1">
              <w:rPr>
                <w:noProof/>
                <w:webHidden/>
              </w:rPr>
              <w:t>13</w:t>
            </w:r>
            <w:r w:rsidR="00DA2C26">
              <w:rPr>
                <w:noProof/>
                <w:webHidden/>
              </w:rPr>
              <w:fldChar w:fldCharType="end"/>
            </w:r>
          </w:hyperlink>
        </w:p>
        <w:p w14:paraId="3268719E" w14:textId="3915DC3B" w:rsidR="00DA2C26" w:rsidRDefault="009D14B1">
          <w:pPr>
            <w:pStyle w:val="Sommario3"/>
            <w:tabs>
              <w:tab w:val="left" w:pos="1320"/>
              <w:tab w:val="right" w:leader="dot" w:pos="9628"/>
            </w:tabs>
            <w:rPr>
              <w:rFonts w:eastAsiaTheme="minorEastAsia"/>
              <w:noProof/>
              <w:lang w:eastAsia="en-GB"/>
            </w:rPr>
          </w:pPr>
          <w:hyperlink w:anchor="_Toc88267250" w:history="1">
            <w:r w:rsidR="00DA2C26" w:rsidRPr="00F90B50">
              <w:rPr>
                <w:rStyle w:val="Collegamentoipertestuale"/>
                <w:noProof/>
              </w:rPr>
              <w:t>2.2.3</w:t>
            </w:r>
            <w:r w:rsidR="00DA2C26">
              <w:rPr>
                <w:rFonts w:eastAsiaTheme="minorEastAsia"/>
                <w:noProof/>
                <w:lang w:eastAsia="en-GB"/>
              </w:rPr>
              <w:tab/>
            </w:r>
            <w:r w:rsidR="00DA2C26" w:rsidRPr="00F90B50">
              <w:rPr>
                <w:rStyle w:val="Collegamentoipertestuale"/>
                <w:noProof/>
              </w:rPr>
              <w:t>Redux</w:t>
            </w:r>
            <w:r w:rsidR="00DA2C26">
              <w:rPr>
                <w:noProof/>
                <w:webHidden/>
              </w:rPr>
              <w:tab/>
            </w:r>
            <w:r w:rsidR="00DA2C26">
              <w:rPr>
                <w:noProof/>
                <w:webHidden/>
              </w:rPr>
              <w:fldChar w:fldCharType="begin"/>
            </w:r>
            <w:r w:rsidR="00DA2C26">
              <w:rPr>
                <w:noProof/>
                <w:webHidden/>
              </w:rPr>
              <w:instrText xml:space="preserve"> PAGEREF _Toc88267250 \h </w:instrText>
            </w:r>
            <w:r w:rsidR="00DA2C26">
              <w:rPr>
                <w:noProof/>
                <w:webHidden/>
              </w:rPr>
            </w:r>
            <w:r w:rsidR="00DA2C26">
              <w:rPr>
                <w:noProof/>
                <w:webHidden/>
              </w:rPr>
              <w:fldChar w:fldCharType="separate"/>
            </w:r>
            <w:r w:rsidR="001E0AD1">
              <w:rPr>
                <w:noProof/>
                <w:webHidden/>
              </w:rPr>
              <w:t>29</w:t>
            </w:r>
            <w:r w:rsidR="00DA2C26">
              <w:rPr>
                <w:noProof/>
                <w:webHidden/>
              </w:rPr>
              <w:fldChar w:fldCharType="end"/>
            </w:r>
          </w:hyperlink>
        </w:p>
        <w:p w14:paraId="6BDB8D31" w14:textId="2AD0735D" w:rsidR="00DA2C26" w:rsidRDefault="009D14B1">
          <w:pPr>
            <w:pStyle w:val="Sommario3"/>
            <w:tabs>
              <w:tab w:val="left" w:pos="1320"/>
              <w:tab w:val="right" w:leader="dot" w:pos="9628"/>
            </w:tabs>
            <w:rPr>
              <w:rFonts w:eastAsiaTheme="minorEastAsia"/>
              <w:noProof/>
              <w:lang w:eastAsia="en-GB"/>
            </w:rPr>
          </w:pPr>
          <w:hyperlink w:anchor="_Toc88267251" w:history="1">
            <w:r w:rsidR="00DA2C26" w:rsidRPr="00F90B50">
              <w:rPr>
                <w:rStyle w:val="Collegamentoipertestuale"/>
                <w:noProof/>
              </w:rPr>
              <w:t>2.2.4</w:t>
            </w:r>
            <w:r w:rsidR="00DA2C26">
              <w:rPr>
                <w:rFonts w:eastAsiaTheme="minorEastAsia"/>
                <w:noProof/>
                <w:lang w:eastAsia="en-GB"/>
              </w:rPr>
              <w:tab/>
            </w:r>
            <w:r w:rsidR="00DA2C26" w:rsidRPr="00F90B50">
              <w:rPr>
                <w:rStyle w:val="Collegamentoipertestuale"/>
                <w:noProof/>
              </w:rPr>
              <w:t>BLoC</w:t>
            </w:r>
            <w:r w:rsidR="00DA2C26">
              <w:rPr>
                <w:noProof/>
                <w:webHidden/>
              </w:rPr>
              <w:tab/>
            </w:r>
            <w:r w:rsidR="00DA2C26">
              <w:rPr>
                <w:noProof/>
                <w:webHidden/>
              </w:rPr>
              <w:fldChar w:fldCharType="begin"/>
            </w:r>
            <w:r w:rsidR="00DA2C26">
              <w:rPr>
                <w:noProof/>
                <w:webHidden/>
              </w:rPr>
              <w:instrText xml:space="preserve"> PAGEREF _Toc88267251 \h </w:instrText>
            </w:r>
            <w:r w:rsidR="00DA2C26">
              <w:rPr>
                <w:noProof/>
                <w:webHidden/>
              </w:rPr>
            </w:r>
            <w:r w:rsidR="00DA2C26">
              <w:rPr>
                <w:noProof/>
                <w:webHidden/>
              </w:rPr>
              <w:fldChar w:fldCharType="separate"/>
            </w:r>
            <w:r w:rsidR="001E0AD1">
              <w:rPr>
                <w:noProof/>
                <w:webHidden/>
              </w:rPr>
              <w:t>36</w:t>
            </w:r>
            <w:r w:rsidR="00DA2C26">
              <w:rPr>
                <w:noProof/>
                <w:webHidden/>
              </w:rPr>
              <w:fldChar w:fldCharType="end"/>
            </w:r>
          </w:hyperlink>
        </w:p>
        <w:p w14:paraId="60C485FD" w14:textId="34EE941C" w:rsidR="00DA2C26" w:rsidRDefault="009D14B1">
          <w:pPr>
            <w:pStyle w:val="Sommario3"/>
            <w:tabs>
              <w:tab w:val="left" w:pos="1320"/>
              <w:tab w:val="right" w:leader="dot" w:pos="9628"/>
            </w:tabs>
            <w:rPr>
              <w:rFonts w:eastAsiaTheme="minorEastAsia"/>
              <w:noProof/>
              <w:lang w:eastAsia="en-GB"/>
            </w:rPr>
          </w:pPr>
          <w:hyperlink w:anchor="_Toc88267252" w:history="1">
            <w:r w:rsidR="00DA2C26" w:rsidRPr="00F90B50">
              <w:rPr>
                <w:rStyle w:val="Collegamentoipertestuale"/>
                <w:noProof/>
              </w:rPr>
              <w:t>2.2.5</w:t>
            </w:r>
            <w:r w:rsidR="00DA2C26">
              <w:rPr>
                <w:rFonts w:eastAsiaTheme="minorEastAsia"/>
                <w:noProof/>
                <w:lang w:eastAsia="en-GB"/>
              </w:rPr>
              <w:tab/>
            </w:r>
            <w:r w:rsidR="00DA2C26" w:rsidRPr="00F90B50">
              <w:rPr>
                <w:rStyle w:val="Collegamentoipertestuale"/>
                <w:noProof/>
              </w:rPr>
              <w:t>MobX</w:t>
            </w:r>
            <w:r w:rsidR="00DA2C26">
              <w:rPr>
                <w:noProof/>
                <w:webHidden/>
              </w:rPr>
              <w:tab/>
            </w:r>
            <w:r w:rsidR="00DA2C26">
              <w:rPr>
                <w:noProof/>
                <w:webHidden/>
              </w:rPr>
              <w:fldChar w:fldCharType="begin"/>
            </w:r>
            <w:r w:rsidR="00DA2C26">
              <w:rPr>
                <w:noProof/>
                <w:webHidden/>
              </w:rPr>
              <w:instrText xml:space="preserve"> PAGEREF _Toc88267252 \h </w:instrText>
            </w:r>
            <w:r w:rsidR="00DA2C26">
              <w:rPr>
                <w:noProof/>
                <w:webHidden/>
              </w:rPr>
            </w:r>
            <w:r w:rsidR="00DA2C26">
              <w:rPr>
                <w:noProof/>
                <w:webHidden/>
              </w:rPr>
              <w:fldChar w:fldCharType="separate"/>
            </w:r>
            <w:r w:rsidR="001E0AD1">
              <w:rPr>
                <w:noProof/>
                <w:webHidden/>
              </w:rPr>
              <w:t>57</w:t>
            </w:r>
            <w:r w:rsidR="00DA2C26">
              <w:rPr>
                <w:noProof/>
                <w:webHidden/>
              </w:rPr>
              <w:fldChar w:fldCharType="end"/>
            </w:r>
          </w:hyperlink>
        </w:p>
        <w:p w14:paraId="6E55180B" w14:textId="4196B938" w:rsidR="00DA2C26" w:rsidRDefault="009D14B1">
          <w:pPr>
            <w:pStyle w:val="Sommario3"/>
            <w:tabs>
              <w:tab w:val="left" w:pos="1320"/>
              <w:tab w:val="right" w:leader="dot" w:pos="9628"/>
            </w:tabs>
            <w:rPr>
              <w:rFonts w:eastAsiaTheme="minorEastAsia"/>
              <w:noProof/>
              <w:lang w:eastAsia="en-GB"/>
            </w:rPr>
          </w:pPr>
          <w:hyperlink w:anchor="_Toc88267253" w:history="1">
            <w:r w:rsidR="00DA2C26" w:rsidRPr="00F90B50">
              <w:rPr>
                <w:rStyle w:val="Collegamentoipertestuale"/>
                <w:noProof/>
              </w:rPr>
              <w:t>2.2.6</w:t>
            </w:r>
            <w:r w:rsidR="00DA2C26">
              <w:rPr>
                <w:rFonts w:eastAsiaTheme="minorEastAsia"/>
                <w:noProof/>
                <w:lang w:eastAsia="en-GB"/>
              </w:rPr>
              <w:tab/>
            </w:r>
            <w:r w:rsidR="00DA2C26" w:rsidRPr="00F90B50">
              <w:rPr>
                <w:rStyle w:val="Collegamentoipertestuale"/>
                <w:noProof/>
              </w:rPr>
              <w:t>GetX</w:t>
            </w:r>
            <w:r w:rsidR="00DA2C26">
              <w:rPr>
                <w:noProof/>
                <w:webHidden/>
              </w:rPr>
              <w:tab/>
            </w:r>
            <w:r w:rsidR="00DA2C26">
              <w:rPr>
                <w:noProof/>
                <w:webHidden/>
              </w:rPr>
              <w:fldChar w:fldCharType="begin"/>
            </w:r>
            <w:r w:rsidR="00DA2C26">
              <w:rPr>
                <w:noProof/>
                <w:webHidden/>
              </w:rPr>
              <w:instrText xml:space="preserve"> PAGEREF _Toc88267253 \h </w:instrText>
            </w:r>
            <w:r w:rsidR="00DA2C26">
              <w:rPr>
                <w:noProof/>
                <w:webHidden/>
              </w:rPr>
            </w:r>
            <w:r w:rsidR="00DA2C26">
              <w:rPr>
                <w:noProof/>
                <w:webHidden/>
              </w:rPr>
              <w:fldChar w:fldCharType="separate"/>
            </w:r>
            <w:r w:rsidR="001E0AD1">
              <w:rPr>
                <w:noProof/>
                <w:webHidden/>
              </w:rPr>
              <w:t>68</w:t>
            </w:r>
            <w:r w:rsidR="00DA2C26">
              <w:rPr>
                <w:noProof/>
                <w:webHidden/>
              </w:rPr>
              <w:fldChar w:fldCharType="end"/>
            </w:r>
          </w:hyperlink>
        </w:p>
        <w:p w14:paraId="518855BB" w14:textId="45B919B9" w:rsidR="00DA2C26" w:rsidRDefault="009D14B1">
          <w:pPr>
            <w:pStyle w:val="Sommario1"/>
            <w:rPr>
              <w:rFonts w:asciiTheme="minorHAnsi" w:eastAsiaTheme="minorEastAsia" w:hAnsiTheme="minorHAnsi"/>
              <w:b w:val="0"/>
              <w:bCs w:val="0"/>
              <w:sz w:val="22"/>
              <w:szCs w:val="22"/>
              <w:lang w:eastAsia="en-GB"/>
            </w:rPr>
          </w:pPr>
          <w:hyperlink w:anchor="_Toc88267254" w:history="1">
            <w:r w:rsidR="00DA2C26" w:rsidRPr="00F90B50">
              <w:rPr>
                <w:rStyle w:val="Collegamentoipertestuale"/>
              </w:rPr>
              <w:t>3.</w:t>
            </w:r>
            <w:r w:rsidR="00DA2C26">
              <w:rPr>
                <w:rFonts w:asciiTheme="minorHAnsi" w:eastAsiaTheme="minorEastAsia" w:hAnsiTheme="minorHAnsi"/>
                <w:b w:val="0"/>
                <w:bCs w:val="0"/>
                <w:sz w:val="22"/>
                <w:szCs w:val="22"/>
                <w:lang w:eastAsia="en-GB"/>
              </w:rPr>
              <w:tab/>
            </w:r>
            <w:r w:rsidR="00DA2C26" w:rsidRPr="00F90B50">
              <w:rPr>
                <w:rStyle w:val="Collegamentoipertestuale"/>
              </w:rPr>
              <w:t>The other app</w:t>
            </w:r>
            <w:r w:rsidR="00DA2C26">
              <w:rPr>
                <w:webHidden/>
              </w:rPr>
              <w:tab/>
            </w:r>
            <w:r w:rsidR="00DA2C26">
              <w:rPr>
                <w:webHidden/>
              </w:rPr>
              <w:fldChar w:fldCharType="begin"/>
            </w:r>
            <w:r w:rsidR="00DA2C26">
              <w:rPr>
                <w:webHidden/>
              </w:rPr>
              <w:instrText xml:space="preserve"> PAGEREF _Toc88267254 \h </w:instrText>
            </w:r>
            <w:r w:rsidR="00DA2C26">
              <w:rPr>
                <w:webHidden/>
              </w:rPr>
            </w:r>
            <w:r w:rsidR="00DA2C26">
              <w:rPr>
                <w:webHidden/>
              </w:rPr>
              <w:fldChar w:fldCharType="separate"/>
            </w:r>
            <w:r w:rsidR="001E0AD1">
              <w:rPr>
                <w:webHidden/>
              </w:rPr>
              <w:t>68</w:t>
            </w:r>
            <w:r w:rsidR="00DA2C26">
              <w:rPr>
                <w:webHidden/>
              </w:rPr>
              <w:fldChar w:fldCharType="end"/>
            </w:r>
          </w:hyperlink>
        </w:p>
        <w:p w14:paraId="764DCAF6" w14:textId="482FDF01" w:rsidR="00DA2C26" w:rsidRDefault="009D14B1">
          <w:pPr>
            <w:pStyle w:val="Sommario1"/>
            <w:rPr>
              <w:rFonts w:asciiTheme="minorHAnsi" w:eastAsiaTheme="minorEastAsia" w:hAnsiTheme="minorHAnsi"/>
              <w:b w:val="0"/>
              <w:bCs w:val="0"/>
              <w:sz w:val="22"/>
              <w:szCs w:val="22"/>
              <w:lang w:eastAsia="en-GB"/>
            </w:rPr>
          </w:pPr>
          <w:hyperlink w:anchor="_Toc88267255" w:history="1">
            <w:r w:rsidR="00DA2C26" w:rsidRPr="00F90B50">
              <w:rPr>
                <w:rStyle w:val="Collegamentoipertestuale"/>
              </w:rPr>
              <w:t>4.</w:t>
            </w:r>
            <w:r w:rsidR="00DA2C26">
              <w:rPr>
                <w:rFonts w:asciiTheme="minorHAnsi" w:eastAsiaTheme="minorEastAsia" w:hAnsiTheme="minorHAnsi"/>
                <w:b w:val="0"/>
                <w:bCs w:val="0"/>
                <w:sz w:val="22"/>
                <w:szCs w:val="22"/>
                <w:lang w:eastAsia="en-GB"/>
              </w:rPr>
              <w:tab/>
            </w:r>
            <w:r w:rsidR="00DA2C26" w:rsidRPr="00F90B50">
              <w:rPr>
                <w:rStyle w:val="Collegamentoipertestuale"/>
              </w:rPr>
              <w:t>Comparisons</w:t>
            </w:r>
            <w:r w:rsidR="00DA2C26">
              <w:rPr>
                <w:webHidden/>
              </w:rPr>
              <w:tab/>
            </w:r>
            <w:r w:rsidR="00DA2C26">
              <w:rPr>
                <w:webHidden/>
              </w:rPr>
              <w:fldChar w:fldCharType="begin"/>
            </w:r>
            <w:r w:rsidR="00DA2C26">
              <w:rPr>
                <w:webHidden/>
              </w:rPr>
              <w:instrText xml:space="preserve"> PAGEREF _Toc88267255 \h </w:instrText>
            </w:r>
            <w:r w:rsidR="00DA2C26">
              <w:rPr>
                <w:webHidden/>
              </w:rPr>
            </w:r>
            <w:r w:rsidR="00DA2C26">
              <w:rPr>
                <w:webHidden/>
              </w:rPr>
              <w:fldChar w:fldCharType="separate"/>
            </w:r>
            <w:r w:rsidR="001E0AD1">
              <w:rPr>
                <w:webHidden/>
              </w:rPr>
              <w:t>69</w:t>
            </w:r>
            <w:r w:rsidR="00DA2C26">
              <w:rPr>
                <w:webHidden/>
              </w:rPr>
              <w:fldChar w:fldCharType="end"/>
            </w:r>
          </w:hyperlink>
        </w:p>
        <w:p w14:paraId="21702C04" w14:textId="122D4756" w:rsidR="00DA2C26" w:rsidRDefault="009D14B1">
          <w:pPr>
            <w:pStyle w:val="Sommario1"/>
            <w:rPr>
              <w:rFonts w:asciiTheme="minorHAnsi" w:eastAsiaTheme="minorEastAsia" w:hAnsiTheme="minorHAnsi"/>
              <w:b w:val="0"/>
              <w:bCs w:val="0"/>
              <w:sz w:val="22"/>
              <w:szCs w:val="22"/>
              <w:lang w:eastAsia="en-GB"/>
            </w:rPr>
          </w:pPr>
          <w:hyperlink w:anchor="_Toc88267256" w:history="1">
            <w:r w:rsidR="00DA2C26" w:rsidRPr="00F90B50">
              <w:rPr>
                <w:rStyle w:val="Collegamentoipertestuale"/>
              </w:rPr>
              <w:t>5.</w:t>
            </w:r>
            <w:r w:rsidR="00DA2C26">
              <w:rPr>
                <w:rFonts w:asciiTheme="minorHAnsi" w:eastAsiaTheme="minorEastAsia" w:hAnsiTheme="minorHAnsi"/>
                <w:b w:val="0"/>
                <w:bCs w:val="0"/>
                <w:sz w:val="22"/>
                <w:szCs w:val="22"/>
                <w:lang w:eastAsia="en-GB"/>
              </w:rPr>
              <w:tab/>
            </w:r>
            <w:r w:rsidR="00DA2C26" w:rsidRPr="00F90B50">
              <w:rPr>
                <w:rStyle w:val="Collegamentoipertestuale"/>
              </w:rPr>
              <w:t>Conclusions</w:t>
            </w:r>
            <w:r w:rsidR="00DA2C26">
              <w:rPr>
                <w:webHidden/>
              </w:rPr>
              <w:tab/>
            </w:r>
            <w:r w:rsidR="00DA2C26">
              <w:rPr>
                <w:webHidden/>
              </w:rPr>
              <w:fldChar w:fldCharType="begin"/>
            </w:r>
            <w:r w:rsidR="00DA2C26">
              <w:rPr>
                <w:webHidden/>
              </w:rPr>
              <w:instrText xml:space="preserve"> PAGEREF _Toc88267256 \h </w:instrText>
            </w:r>
            <w:r w:rsidR="00DA2C26">
              <w:rPr>
                <w:webHidden/>
              </w:rPr>
            </w:r>
            <w:r w:rsidR="00DA2C26">
              <w:rPr>
                <w:webHidden/>
              </w:rPr>
              <w:fldChar w:fldCharType="separate"/>
            </w:r>
            <w:r w:rsidR="001E0AD1">
              <w:rPr>
                <w:webHidden/>
              </w:rPr>
              <w:t>69</w:t>
            </w:r>
            <w:r w:rsidR="00DA2C26">
              <w:rPr>
                <w:webHidden/>
              </w:rPr>
              <w:fldChar w:fldCharType="end"/>
            </w:r>
          </w:hyperlink>
        </w:p>
        <w:p w14:paraId="4B4208BA" w14:textId="6755579D" w:rsidR="00100363" w:rsidRPr="00D818DD" w:rsidRDefault="00100363" w:rsidP="00D818DD">
          <w:pPr>
            <w:pStyle w:val="Sommario1"/>
            <w:rPr>
              <w:rStyle w:val="Collegamentoipertestuale"/>
            </w:rPr>
          </w:pPr>
          <w:r w:rsidRPr="00D818DD">
            <w:rPr>
              <w:rStyle w:val="Collegamentoipertestuale"/>
            </w:rPr>
            <w:fldChar w:fldCharType="end"/>
          </w:r>
        </w:p>
        <w:p w14:paraId="70FEF869" w14:textId="2AC633B2" w:rsidR="00100363" w:rsidRPr="00100363" w:rsidRDefault="00100363">
          <w:pPr>
            <w:rPr>
              <w:b/>
              <w:bCs/>
              <w:lang w:val="it-IT"/>
            </w:rPr>
          </w:pPr>
          <w:r>
            <w:rPr>
              <w:b/>
              <w:bCs/>
              <w:lang w:val="it-IT"/>
            </w:rPr>
            <w:br w:type="page"/>
          </w:r>
        </w:p>
      </w:sdtContent>
    </w:sdt>
    <w:p w14:paraId="36334C8D" w14:textId="3A808432" w:rsidR="00A17440" w:rsidRPr="000A0489" w:rsidRDefault="00A17440" w:rsidP="00407C83">
      <w:pPr>
        <w:pStyle w:val="Titolo1"/>
        <w:numPr>
          <w:ilvl w:val="0"/>
          <w:numId w:val="0"/>
        </w:numPr>
        <w:ind w:left="1134" w:hanging="1134"/>
        <w:rPr>
          <w:sz w:val="44"/>
          <w:szCs w:val="28"/>
        </w:rPr>
      </w:pPr>
      <w:bookmarkStart w:id="0" w:name="_Toc88267235"/>
      <w:r w:rsidRPr="00407C83">
        <w:lastRenderedPageBreak/>
        <w:t>Introduction</w:t>
      </w:r>
      <w:bookmarkEnd w:id="0"/>
    </w:p>
    <w:p w14:paraId="3BE73F82" w14:textId="244647A6" w:rsidR="00797C01" w:rsidRPr="00100363" w:rsidRDefault="007C2132">
      <w:pPr>
        <w:rPr>
          <w:rFonts w:ascii="Palatino Linotype" w:hAnsi="Palatino Linotype"/>
          <w:sz w:val="24"/>
          <w:lang w:val="en-US"/>
        </w:rPr>
      </w:pPr>
      <w:r>
        <w:rPr>
          <w:rFonts w:ascii="Palatino Linotype" w:hAnsi="Palatino Linotype"/>
          <w:sz w:val="24"/>
          <w:lang w:val="en-US"/>
        </w:rPr>
        <w:t>A short introduction</w:t>
      </w:r>
      <w:r w:rsidR="00100363">
        <w:rPr>
          <w:rFonts w:ascii="Palatino Linotype" w:hAnsi="Palatino Linotype"/>
          <w:sz w:val="24"/>
          <w:lang w:val="en-US"/>
        </w:rPr>
        <w:br w:type="page"/>
      </w:r>
    </w:p>
    <w:p w14:paraId="343282A9" w14:textId="37376E11" w:rsidR="000A0489" w:rsidRDefault="00100363" w:rsidP="00100363">
      <w:pPr>
        <w:pStyle w:val="Titolo1"/>
      </w:pPr>
      <w:bookmarkStart w:id="1" w:name="_Toc88267236"/>
      <w:r>
        <w:lastRenderedPageBreak/>
        <w:t>State management solutions presentation</w:t>
      </w:r>
      <w:bookmarkEnd w:id="1"/>
    </w:p>
    <w:p w14:paraId="648655F2" w14:textId="0E6531D7" w:rsidR="007C2132" w:rsidRDefault="007C2132" w:rsidP="007C2132">
      <w:pPr>
        <w:rPr>
          <w:rFonts w:ascii="Palatino Linotype" w:hAnsi="Palatino Linotype"/>
          <w:sz w:val="24"/>
          <w:szCs w:val="24"/>
          <w:lang w:val="en-US"/>
        </w:rPr>
      </w:pPr>
      <w:r>
        <w:rPr>
          <w:rFonts w:ascii="Palatino Linotype" w:hAnsi="Palatino Linotype"/>
          <w:sz w:val="24"/>
          <w:szCs w:val="24"/>
          <w:lang w:val="en-US"/>
        </w:rPr>
        <w:t>I will present here the main concepts of every solution</w:t>
      </w:r>
    </w:p>
    <w:p w14:paraId="5B35BA9A" w14:textId="77777777" w:rsidR="007C2132" w:rsidRPr="007C2132" w:rsidRDefault="007C2132" w:rsidP="007C2132">
      <w:pPr>
        <w:rPr>
          <w:rFonts w:ascii="Palatino Linotype" w:hAnsi="Palatino Linotype"/>
          <w:sz w:val="24"/>
          <w:szCs w:val="24"/>
          <w:lang w:val="en-US"/>
        </w:rPr>
      </w:pPr>
    </w:p>
    <w:p w14:paraId="77BC6B33" w14:textId="37449A4F" w:rsidR="00100363" w:rsidRDefault="00100363" w:rsidP="00100363">
      <w:pPr>
        <w:pStyle w:val="Titolo2"/>
      </w:pPr>
      <w:bookmarkStart w:id="2" w:name="_Toc88267237"/>
      <w:proofErr w:type="spellStart"/>
      <w:r>
        <w:t>SetState</w:t>
      </w:r>
      <w:proofErr w:type="spellEnd"/>
      <w:r>
        <w:t xml:space="preserve"> and </w:t>
      </w:r>
      <w:proofErr w:type="spellStart"/>
      <w:r>
        <w:t>InheritedWidget</w:t>
      </w:r>
      <w:proofErr w:type="spellEnd"/>
      <w:r>
        <w:t>/</w:t>
      </w:r>
      <w:proofErr w:type="spellStart"/>
      <w:r>
        <w:t>Inh</w:t>
      </w:r>
      <w:r w:rsidR="003D79EC">
        <w:t>e</w:t>
      </w:r>
      <w:r>
        <w:t>ritedModel</w:t>
      </w:r>
      <w:bookmarkEnd w:id="2"/>
      <w:proofErr w:type="spellEnd"/>
    </w:p>
    <w:p w14:paraId="5DE0A5E9" w14:textId="0D544D33" w:rsidR="007C2132" w:rsidRDefault="007C2132" w:rsidP="007C2132">
      <w:pPr>
        <w:ind w:left="113"/>
        <w:rPr>
          <w:lang w:val="en-US"/>
        </w:rPr>
      </w:pPr>
      <w:r>
        <w:rPr>
          <w:lang w:val="en-US"/>
        </w:rPr>
        <w:t xml:space="preserve">Main concepts of </w:t>
      </w:r>
      <w:proofErr w:type="spellStart"/>
      <w:r>
        <w:rPr>
          <w:lang w:val="en-US"/>
        </w:rPr>
        <w:t>setState</w:t>
      </w:r>
      <w:proofErr w:type="spellEnd"/>
      <w:r>
        <w:rPr>
          <w:lang w:val="en-US"/>
        </w:rPr>
        <w:t xml:space="preserve"> and </w:t>
      </w:r>
      <w:proofErr w:type="spellStart"/>
      <w:r>
        <w:rPr>
          <w:lang w:val="en-US"/>
        </w:rPr>
        <w:t>inheritedWidgets</w:t>
      </w:r>
      <w:proofErr w:type="spellEnd"/>
      <w:r>
        <w:rPr>
          <w:lang w:val="en-US"/>
        </w:rPr>
        <w:t>..</w:t>
      </w:r>
    </w:p>
    <w:p w14:paraId="3C8AAA4E" w14:textId="77777777" w:rsidR="007C2132" w:rsidRPr="007C2132" w:rsidRDefault="007C2132" w:rsidP="007C2132">
      <w:pPr>
        <w:rPr>
          <w:lang w:val="en-US"/>
        </w:rPr>
      </w:pPr>
    </w:p>
    <w:p w14:paraId="55D58CA0" w14:textId="762245E9" w:rsidR="00100363" w:rsidRDefault="00100363" w:rsidP="00100363">
      <w:pPr>
        <w:pStyle w:val="Titolo2"/>
      </w:pPr>
      <w:bookmarkStart w:id="3" w:name="_Toc88267238"/>
      <w:r>
        <w:t>Redux</w:t>
      </w:r>
      <w:bookmarkEnd w:id="3"/>
    </w:p>
    <w:p w14:paraId="1BE0F82E" w14:textId="0EDEA4B7" w:rsidR="007C2132" w:rsidRDefault="007C2132" w:rsidP="007C2132">
      <w:pPr>
        <w:rPr>
          <w:lang w:val="en-US"/>
        </w:rPr>
      </w:pPr>
      <w:r>
        <w:rPr>
          <w:lang w:val="en-US"/>
        </w:rPr>
        <w:t>Main concepts of Redux</w:t>
      </w:r>
    </w:p>
    <w:p w14:paraId="0E61AFFD" w14:textId="77777777" w:rsidR="007C2132" w:rsidRPr="007C2132" w:rsidRDefault="007C2132" w:rsidP="007C2132">
      <w:pPr>
        <w:rPr>
          <w:lang w:val="en-US"/>
        </w:rPr>
      </w:pPr>
    </w:p>
    <w:p w14:paraId="6268E9EC" w14:textId="4854388D" w:rsidR="00100363" w:rsidRDefault="00100363" w:rsidP="00100363">
      <w:pPr>
        <w:pStyle w:val="Titolo2"/>
      </w:pPr>
      <w:bookmarkStart w:id="4" w:name="_Toc88267239"/>
      <w:r>
        <w:t>Bloc</w:t>
      </w:r>
      <w:bookmarkEnd w:id="4"/>
    </w:p>
    <w:p w14:paraId="637F8B1F" w14:textId="54A93687" w:rsidR="007C2132" w:rsidRDefault="007C2132" w:rsidP="007C2132">
      <w:pPr>
        <w:rPr>
          <w:lang w:val="en-US"/>
        </w:rPr>
      </w:pPr>
      <w:r>
        <w:rPr>
          <w:lang w:val="en-US"/>
        </w:rPr>
        <w:t>Main concepts of bloc</w:t>
      </w:r>
    </w:p>
    <w:p w14:paraId="7A9DCD07" w14:textId="77777777" w:rsidR="007C2132" w:rsidRPr="007C2132" w:rsidRDefault="007C2132" w:rsidP="007C2132">
      <w:pPr>
        <w:rPr>
          <w:lang w:val="en-US"/>
        </w:rPr>
      </w:pPr>
    </w:p>
    <w:p w14:paraId="54A38EC3" w14:textId="12CF8CA4" w:rsidR="00100363" w:rsidRDefault="00100363" w:rsidP="00100363">
      <w:pPr>
        <w:pStyle w:val="Titolo2"/>
      </w:pPr>
      <w:bookmarkStart w:id="5" w:name="_Toc88267240"/>
      <w:proofErr w:type="spellStart"/>
      <w:r>
        <w:t>MobX</w:t>
      </w:r>
      <w:bookmarkEnd w:id="5"/>
      <w:proofErr w:type="spellEnd"/>
    </w:p>
    <w:p w14:paraId="3F53363C" w14:textId="33D969F2" w:rsidR="007C2132" w:rsidRDefault="007C2132" w:rsidP="007C2132">
      <w:pPr>
        <w:rPr>
          <w:lang w:val="en-US"/>
        </w:rPr>
      </w:pPr>
      <w:r>
        <w:rPr>
          <w:lang w:val="en-US"/>
        </w:rPr>
        <w:t xml:space="preserve">Main concepts of </w:t>
      </w:r>
      <w:proofErr w:type="spellStart"/>
      <w:r>
        <w:rPr>
          <w:lang w:val="en-US"/>
        </w:rPr>
        <w:t>MobX</w:t>
      </w:r>
      <w:proofErr w:type="spellEnd"/>
    </w:p>
    <w:p w14:paraId="36C22BE7" w14:textId="77777777" w:rsidR="007C2132" w:rsidRPr="007C2132" w:rsidRDefault="007C2132" w:rsidP="007C2132">
      <w:pPr>
        <w:rPr>
          <w:lang w:val="en-US"/>
        </w:rPr>
      </w:pPr>
    </w:p>
    <w:p w14:paraId="6018E564" w14:textId="39316DD3" w:rsidR="00100363" w:rsidRDefault="00100363" w:rsidP="00100363">
      <w:pPr>
        <w:pStyle w:val="Titolo2"/>
      </w:pPr>
      <w:bookmarkStart w:id="6" w:name="_Toc88267241"/>
      <w:proofErr w:type="spellStart"/>
      <w:r>
        <w:t>GetX</w:t>
      </w:r>
      <w:bookmarkEnd w:id="6"/>
      <w:proofErr w:type="spellEnd"/>
    </w:p>
    <w:p w14:paraId="384F1A42" w14:textId="584B3719" w:rsidR="00100363" w:rsidRDefault="007C2132" w:rsidP="00100363">
      <w:pPr>
        <w:rPr>
          <w:lang w:val="en-US"/>
        </w:rPr>
      </w:pPr>
      <w:r>
        <w:rPr>
          <w:lang w:val="en-US"/>
        </w:rPr>
        <w:t xml:space="preserve">Main concepts of </w:t>
      </w:r>
      <w:proofErr w:type="spellStart"/>
      <w:r>
        <w:rPr>
          <w:lang w:val="en-US"/>
        </w:rPr>
        <w:t>GetX</w:t>
      </w:r>
      <w:proofErr w:type="spellEnd"/>
    </w:p>
    <w:p w14:paraId="588DA0E2" w14:textId="77777777" w:rsidR="007C2132" w:rsidRDefault="007C2132" w:rsidP="00100363">
      <w:pPr>
        <w:rPr>
          <w:lang w:val="en-US"/>
        </w:rPr>
      </w:pPr>
    </w:p>
    <w:p w14:paraId="2F2DB6BD" w14:textId="07C842B6" w:rsidR="00100363" w:rsidRPr="00100363" w:rsidRDefault="00100363" w:rsidP="00100363">
      <w:pPr>
        <w:rPr>
          <w:lang w:val="en-US"/>
        </w:rPr>
      </w:pPr>
      <w:r>
        <w:rPr>
          <w:lang w:val="en-US"/>
        </w:rPr>
        <w:br w:type="page"/>
      </w:r>
    </w:p>
    <w:p w14:paraId="60E45B00" w14:textId="77777777" w:rsidR="00DC7C14" w:rsidRPr="00DC7C14" w:rsidRDefault="00DC7C14">
      <w:pPr>
        <w:rPr>
          <w:rFonts w:cstheme="minorHAnsi"/>
          <w:sz w:val="28"/>
          <w:szCs w:val="28"/>
        </w:rPr>
      </w:pPr>
    </w:p>
    <w:p w14:paraId="3847CB47" w14:textId="7561637C" w:rsidR="005058DE" w:rsidRDefault="00402DFB" w:rsidP="00407C83">
      <w:pPr>
        <w:pStyle w:val="Titolo1"/>
      </w:pPr>
      <w:bookmarkStart w:id="7" w:name="_Toc88267242"/>
      <w:r>
        <w:t xml:space="preserve">The </w:t>
      </w:r>
      <w:proofErr w:type="spellStart"/>
      <w:r>
        <w:t>Todo</w:t>
      </w:r>
      <w:proofErr w:type="spellEnd"/>
      <w:r>
        <w:t xml:space="preserve"> </w:t>
      </w:r>
      <w:r w:rsidR="007716F2">
        <w:t>app</w:t>
      </w:r>
      <w:bookmarkEnd w:id="7"/>
    </w:p>
    <w:p w14:paraId="2B92215B" w14:textId="77777777" w:rsidR="003D79EC" w:rsidRDefault="003D79EC" w:rsidP="003D79EC">
      <w:pPr>
        <w:rPr>
          <w:rFonts w:ascii="Palatino Linotype" w:hAnsi="Palatino Linotype"/>
          <w:sz w:val="24"/>
          <w:lang w:val="en-US"/>
        </w:rPr>
      </w:pPr>
      <w:r w:rsidRPr="00407C83">
        <w:rPr>
          <w:rFonts w:ascii="Palatino Linotype" w:hAnsi="Palatino Linotype"/>
          <w:sz w:val="24"/>
          <w:lang w:val="en-US"/>
        </w:rPr>
        <w:t xml:space="preserve">In this section I’m going to present the development of </w:t>
      </w:r>
      <w:r>
        <w:rPr>
          <w:rFonts w:ascii="Palatino Linotype" w:hAnsi="Palatino Linotype"/>
          <w:sz w:val="24"/>
          <w:lang w:val="en-US"/>
        </w:rPr>
        <w:t xml:space="preserve">a </w:t>
      </w:r>
      <w:proofErr w:type="spellStart"/>
      <w:r>
        <w:rPr>
          <w:rFonts w:ascii="Palatino Linotype" w:hAnsi="Palatino Linotype"/>
          <w:sz w:val="24"/>
          <w:lang w:val="en-US"/>
        </w:rPr>
        <w:t>Todo</w:t>
      </w:r>
      <w:proofErr w:type="spellEnd"/>
      <w:r>
        <w:rPr>
          <w:rFonts w:ascii="Palatino Linotype" w:hAnsi="Palatino Linotype"/>
          <w:sz w:val="24"/>
          <w:lang w:val="en-US"/>
        </w:rPr>
        <w:t xml:space="preserve"> management</w:t>
      </w:r>
      <w:r w:rsidRPr="00407C83">
        <w:rPr>
          <w:rFonts w:ascii="Palatino Linotype" w:hAnsi="Palatino Linotype"/>
          <w:sz w:val="24"/>
          <w:lang w:val="en-US"/>
        </w:rPr>
        <w:t xml:space="preserve"> mobile app using a series of State Management solutions and collect some measurement</w:t>
      </w:r>
      <w:r>
        <w:rPr>
          <w:rFonts w:ascii="Palatino Linotype" w:hAnsi="Palatino Linotype"/>
          <w:sz w:val="24"/>
          <w:lang w:val="en-US"/>
        </w:rPr>
        <w:t>s</w:t>
      </w:r>
      <w:r w:rsidRPr="00407C83">
        <w:rPr>
          <w:rFonts w:ascii="Palatino Linotype" w:hAnsi="Palatino Linotype"/>
          <w:sz w:val="24"/>
          <w:lang w:val="en-US"/>
        </w:rPr>
        <w:t>. In particular for every solution three development processes will be executed. First will be implemented the basic functionalities of the app. Then I will measure how much effort/code is needed to add other functionalities. In the last round some optimization will be made to the code in terms of UI renders and memory consumption.</w:t>
      </w:r>
    </w:p>
    <w:p w14:paraId="20923369" w14:textId="52CE1F1B" w:rsidR="00A202DD" w:rsidRPr="00DA2C26" w:rsidRDefault="00A202DD" w:rsidP="00DA2C26">
      <w:pPr>
        <w:pStyle w:val="Titolo2"/>
      </w:pPr>
      <w:bookmarkStart w:id="8" w:name="_Toc88267243"/>
      <w:r w:rsidRPr="00DA2C26">
        <w:t>General overview</w:t>
      </w:r>
      <w:bookmarkEnd w:id="8"/>
    </w:p>
    <w:p w14:paraId="488C42A6" w14:textId="3383FD12" w:rsidR="00407C83" w:rsidRPr="00407C83" w:rsidRDefault="00DC7C14" w:rsidP="00407C83">
      <w:pPr>
        <w:rPr>
          <w:rFonts w:ascii="Palatino Linotype" w:hAnsi="Palatino Linotype"/>
          <w:sz w:val="24"/>
          <w:lang w:val="en-US"/>
        </w:rPr>
      </w:pPr>
      <w:r>
        <w:rPr>
          <w:rFonts w:ascii="Palatino Linotype" w:hAnsi="Palatino Linotype"/>
          <w:sz w:val="24"/>
          <w:lang w:val="en-US"/>
        </w:rPr>
        <w:t>The development process is divided in three parts.</w:t>
      </w:r>
    </w:p>
    <w:p w14:paraId="16CC1544" w14:textId="7EDA87A1" w:rsidR="005058DE" w:rsidRPr="00407C83" w:rsidRDefault="005058DE" w:rsidP="00DA2C26">
      <w:pPr>
        <w:pStyle w:val="Titolo3"/>
      </w:pPr>
      <w:bookmarkStart w:id="9" w:name="_Toc88267244"/>
      <w:r w:rsidRPr="00407C83">
        <w:t>Base functionalities</w:t>
      </w:r>
      <w:bookmarkEnd w:id="9"/>
    </w:p>
    <w:p w14:paraId="57C238D1" w14:textId="14CDE49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It offers </w:t>
      </w:r>
      <w:r w:rsidR="00A17440" w:rsidRPr="00407C83">
        <w:rPr>
          <w:rFonts w:ascii="Palatino Linotype" w:hAnsi="Palatino Linotype"/>
          <w:sz w:val="24"/>
          <w:lang w:val="en-US"/>
        </w:rPr>
        <w:t xml:space="preserve">the possibility </w:t>
      </w:r>
      <w:r w:rsidR="005058DE" w:rsidRPr="00407C83">
        <w:rPr>
          <w:rFonts w:ascii="Palatino Linotype" w:hAnsi="Palatino Linotype"/>
          <w:sz w:val="24"/>
          <w:lang w:val="en-US"/>
        </w:rPr>
        <w:t xml:space="preserve">to </w:t>
      </w:r>
      <w:r w:rsidRPr="00407C83">
        <w:rPr>
          <w:rFonts w:ascii="Palatino Linotype" w:hAnsi="Palatino Linotype"/>
          <w:sz w:val="24"/>
          <w:lang w:val="en-US"/>
        </w:rPr>
        <w:t xml:space="preserve">visualize </w:t>
      </w:r>
      <w:r w:rsidR="005058DE" w:rsidRPr="00407C83">
        <w:rPr>
          <w:rFonts w:ascii="Palatino Linotype" w:hAnsi="Palatino Linotype"/>
          <w:sz w:val="24"/>
          <w:lang w:val="en-US"/>
        </w:rPr>
        <w:t xml:space="preserve">and partially handle </w:t>
      </w:r>
      <w:proofErr w:type="spellStart"/>
      <w:r w:rsidRPr="00407C83">
        <w:rPr>
          <w:rFonts w:ascii="Palatino Linotype" w:hAnsi="Palatino Linotype"/>
          <w:sz w:val="24"/>
          <w:lang w:val="en-US"/>
        </w:rPr>
        <w:t>todo</w:t>
      </w:r>
      <w:r w:rsidR="005058DE" w:rsidRPr="00407C83">
        <w:rPr>
          <w:rFonts w:ascii="Palatino Linotype" w:hAnsi="Palatino Linotype"/>
          <w:sz w:val="24"/>
          <w:lang w:val="en-US"/>
        </w:rPr>
        <w:t>s</w:t>
      </w:r>
      <w:proofErr w:type="spellEnd"/>
      <w:r w:rsidRPr="00407C83">
        <w:rPr>
          <w:rFonts w:ascii="Palatino Linotype" w:hAnsi="Palatino Linotype"/>
          <w:sz w:val="24"/>
          <w:lang w:val="en-US"/>
        </w:rPr>
        <w:t xml:space="preserve">. It is composed of </w:t>
      </w:r>
      <w:r w:rsidR="005058DE" w:rsidRPr="00407C83">
        <w:rPr>
          <w:rFonts w:ascii="Palatino Linotype" w:hAnsi="Palatino Linotype"/>
          <w:sz w:val="24"/>
          <w:lang w:val="en-US"/>
        </w:rPr>
        <w:t>a single</w:t>
      </w:r>
      <w:r w:rsidRPr="00407C83">
        <w:rPr>
          <w:rFonts w:ascii="Palatino Linotype" w:hAnsi="Palatino Linotype"/>
          <w:sz w:val="24"/>
          <w:lang w:val="en-US"/>
        </w:rPr>
        <w:t xml:space="preserve"> page: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is composed by an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and two tabs: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and the stats tab. </w:t>
      </w:r>
    </w:p>
    <w:p w14:paraId="04E2671D" w14:textId="77777777" w:rsidR="005058DE" w:rsidRPr="00407C83" w:rsidRDefault="00402DFB">
      <w:pPr>
        <w:rPr>
          <w:rFonts w:ascii="Palatino Linotype" w:hAnsi="Palatino Linotype"/>
          <w:sz w:val="24"/>
          <w:lang w:val="en-US"/>
        </w:rPr>
      </w:pP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tab the list of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is visualized. Is possible to filter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using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in the top right </w:t>
      </w:r>
      <w:r w:rsidR="005058DE" w:rsidRPr="00407C83">
        <w:rPr>
          <w:rFonts w:ascii="Palatino Linotype" w:hAnsi="Palatino Linotype"/>
          <w:sz w:val="24"/>
          <w:lang w:val="en-US"/>
        </w:rPr>
        <w:t>corner</w:t>
      </w:r>
      <w:r w:rsidRPr="00407C83">
        <w:rPr>
          <w:rFonts w:ascii="Palatino Linotype" w:hAnsi="Palatino Linotype"/>
          <w:sz w:val="24"/>
          <w:lang w:val="en-US"/>
        </w:rPr>
        <w:t xml:space="preserve"> inside the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t>
      </w:r>
    </w:p>
    <w:p w14:paraId="2292A831" w14:textId="67D22BAD" w:rsidR="00402DFB" w:rsidRPr="00407C83" w:rsidRDefault="00402DFB">
      <w:pPr>
        <w:rPr>
          <w:rFonts w:ascii="Palatino Linotype" w:hAnsi="Palatino Linotype"/>
          <w:sz w:val="24"/>
          <w:lang w:val="en-US"/>
        </w:rPr>
      </w:pPr>
      <w:r w:rsidRPr="00407C83">
        <w:rPr>
          <w:rFonts w:ascii="Palatino Linotype" w:hAnsi="Palatino Linotype"/>
          <w:sz w:val="24"/>
          <w:lang w:val="en-US"/>
        </w:rPr>
        <w:t>The possible filter values are:</w:t>
      </w:r>
    </w:p>
    <w:p w14:paraId="102A3AB8" w14:textId="01B4C75B"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All</w:t>
      </w:r>
      <w:r w:rsidRPr="00407C83">
        <w:rPr>
          <w:rFonts w:ascii="Palatino Linotype" w:hAnsi="Palatino Linotype"/>
          <w:sz w:val="24"/>
          <w:lang w:val="en-US"/>
        </w:rPr>
        <w:t xml:space="preserve"> (visualize completed and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3E2A4C37" w14:textId="3931CB7F"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Completed</w:t>
      </w:r>
      <w:r w:rsidRPr="00407C83">
        <w:rPr>
          <w:rFonts w:ascii="Palatino Linotype" w:hAnsi="Palatino Linotype"/>
          <w:sz w:val="24"/>
          <w:lang w:val="en-US"/>
        </w:rPr>
        <w:t xml:space="preserve"> (visualize completed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w:t>
      </w:r>
    </w:p>
    <w:p w14:paraId="3BB9EB48" w14:textId="24ECE3F4" w:rsidR="00402DFB" w:rsidRPr="00407C83" w:rsidRDefault="00402DFB" w:rsidP="00407C83">
      <w:pPr>
        <w:pStyle w:val="Paragrafoelenco"/>
        <w:numPr>
          <w:ilvl w:val="0"/>
          <w:numId w:val="17"/>
        </w:numPr>
        <w:rPr>
          <w:rFonts w:ascii="Palatino Linotype" w:hAnsi="Palatino Linotype"/>
          <w:sz w:val="24"/>
          <w:lang w:val="en-US"/>
        </w:rPr>
      </w:pPr>
      <w:r w:rsidRPr="003F79C6">
        <w:rPr>
          <w:rFonts w:ascii="Palatino Linotype" w:hAnsi="Palatino Linotype"/>
          <w:b/>
          <w:bCs/>
          <w:sz w:val="24"/>
          <w:lang w:val="en-US"/>
        </w:rPr>
        <w:t>Not Completed</w:t>
      </w:r>
      <w:r w:rsidRPr="00407C83">
        <w:rPr>
          <w:rFonts w:ascii="Palatino Linotype" w:hAnsi="Palatino Linotype"/>
          <w:sz w:val="24"/>
          <w:lang w:val="en-US"/>
        </w:rPr>
        <w:t xml:space="preserve"> (visualize pending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w:t>
      </w:r>
    </w:p>
    <w:p w14:paraId="5BE4BC58" w14:textId="2F9F4DC6" w:rsidR="00A17440" w:rsidRPr="00407C83" w:rsidRDefault="005058DE">
      <w:pPr>
        <w:rPr>
          <w:rFonts w:ascii="Palatino Linotype" w:hAnsi="Palatino Linotype"/>
          <w:sz w:val="24"/>
          <w:lang w:val="en-US"/>
        </w:rPr>
      </w:pPr>
      <w:r w:rsidRPr="00407C83">
        <w:rPr>
          <w:rFonts w:ascii="Palatino Linotype" w:hAnsi="Palatino Linotype"/>
          <w:sz w:val="24"/>
          <w:lang w:val="en-US"/>
        </w:rPr>
        <w:t>T</w:t>
      </w:r>
      <w:r w:rsidR="00402DFB" w:rsidRPr="00407C83">
        <w:rPr>
          <w:rFonts w:ascii="Palatino Linotype" w:hAnsi="Palatino Linotype"/>
          <w:sz w:val="24"/>
          <w:lang w:val="en-US"/>
        </w:rPr>
        <w:t xml:space="preserve">he elements inside </w:t>
      </w:r>
      <w:r w:rsidRPr="00407C83">
        <w:rPr>
          <w:rFonts w:ascii="Palatino Linotype" w:hAnsi="Palatino Linotype"/>
          <w:sz w:val="24"/>
          <w:lang w:val="en-US"/>
        </w:rPr>
        <w:t xml:space="preserve">the list of </w:t>
      </w:r>
      <w:proofErr w:type="spellStart"/>
      <w:r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are called </w:t>
      </w:r>
      <w:proofErr w:type="spellStart"/>
      <w:r w:rsidR="00402DFB" w:rsidRPr="00407C83">
        <w:rPr>
          <w:rFonts w:ascii="Palatino Linotype" w:hAnsi="Palatino Linotype"/>
          <w:sz w:val="24"/>
          <w:lang w:val="en-US"/>
        </w:rPr>
        <w:t>TodoItems</w:t>
      </w:r>
      <w:proofErr w:type="spellEnd"/>
      <w:r w:rsidR="00402DFB" w:rsidRPr="00407C83">
        <w:rPr>
          <w:rFonts w:ascii="Palatino Linotype" w:hAnsi="Palatino Linotype"/>
          <w:sz w:val="24"/>
          <w:lang w:val="en-US"/>
        </w:rPr>
        <w:t xml:space="preserve">. </w:t>
      </w:r>
      <w:proofErr w:type="spellStart"/>
      <w:r w:rsidR="00402DFB" w:rsidRPr="00407C83">
        <w:rPr>
          <w:rFonts w:ascii="Palatino Linotype" w:hAnsi="Palatino Linotype"/>
          <w:sz w:val="24"/>
          <w:lang w:val="en-US"/>
        </w:rPr>
        <w:t>Todo</w:t>
      </w:r>
      <w:r w:rsidRPr="00407C83">
        <w:rPr>
          <w:rFonts w:ascii="Palatino Linotype" w:hAnsi="Palatino Linotype"/>
          <w:sz w:val="24"/>
          <w:lang w:val="en-US"/>
        </w:rPr>
        <w:t>I</w:t>
      </w:r>
      <w:r w:rsidR="00402DFB" w:rsidRPr="00407C83">
        <w:rPr>
          <w:rFonts w:ascii="Palatino Linotype" w:hAnsi="Palatino Linotype"/>
          <w:sz w:val="24"/>
          <w:lang w:val="en-US"/>
        </w:rPr>
        <w:t>tems</w:t>
      </w:r>
      <w:proofErr w:type="spellEnd"/>
      <w:r w:rsidR="00402DFB" w:rsidRPr="00407C83">
        <w:rPr>
          <w:rFonts w:ascii="Palatino Linotype" w:hAnsi="Palatino Linotype"/>
          <w:sz w:val="24"/>
          <w:lang w:val="en-US"/>
        </w:rPr>
        <w:t xml:space="preserve"> visualize the </w:t>
      </w:r>
      <w:proofErr w:type="spellStart"/>
      <w:r w:rsidR="00402DFB" w:rsidRPr="00407C83">
        <w:rPr>
          <w:rFonts w:ascii="Palatino Linotype" w:hAnsi="Palatino Linotype"/>
          <w:sz w:val="24"/>
          <w:lang w:val="en-US"/>
        </w:rPr>
        <w:t>todo’s</w:t>
      </w:r>
      <w:proofErr w:type="spellEnd"/>
      <w:r w:rsidR="00402DFB" w:rsidRPr="00407C83">
        <w:rPr>
          <w:rFonts w:ascii="Palatino Linotype" w:hAnsi="Palatino Linotype"/>
          <w:sz w:val="24"/>
          <w:lang w:val="en-US"/>
        </w:rPr>
        <w:t xml:space="preserve"> name and description using a Text widget and </w:t>
      </w:r>
      <w:r w:rsidR="00A17440" w:rsidRPr="00407C83">
        <w:rPr>
          <w:rFonts w:ascii="Palatino Linotype" w:hAnsi="Palatino Linotype"/>
          <w:sz w:val="24"/>
          <w:lang w:val="en-US"/>
        </w:rPr>
        <w:t xml:space="preserve">completion using a Checkbox. It is possible to use the checkbox to mark </w:t>
      </w:r>
      <w:r w:rsidRPr="00407C83">
        <w:rPr>
          <w:rFonts w:ascii="Palatino Linotype" w:hAnsi="Palatino Linotype"/>
          <w:sz w:val="24"/>
          <w:lang w:val="en-US"/>
        </w:rPr>
        <w:t xml:space="preserve">a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00A17440" w:rsidRPr="00407C83">
        <w:rPr>
          <w:rFonts w:ascii="Palatino Linotype" w:hAnsi="Palatino Linotype"/>
          <w:sz w:val="24"/>
          <w:lang w:val="en-US"/>
        </w:rPr>
        <w:t xml:space="preserve">as completed or to mark it as pending. </w:t>
      </w:r>
    </w:p>
    <w:p w14:paraId="3E9AA339" w14:textId="4AD23A59" w:rsidR="00A17440" w:rsidRPr="00407C83" w:rsidRDefault="00A17440">
      <w:pPr>
        <w:rPr>
          <w:rFonts w:ascii="Palatino Linotype" w:hAnsi="Palatino Linotype"/>
          <w:sz w:val="24"/>
          <w:lang w:val="en-US"/>
        </w:rPr>
      </w:pPr>
      <w:r w:rsidRPr="00407C83">
        <w:rPr>
          <w:rFonts w:ascii="Palatino Linotype" w:hAnsi="Palatino Linotype"/>
          <w:sz w:val="24"/>
          <w:lang w:val="en-US"/>
        </w:rPr>
        <w:t xml:space="preserve">In the stats Tab instead is possible to visualize the number of completed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through a Text widget.</w:t>
      </w:r>
    </w:p>
    <w:p w14:paraId="0C84FDBA" w14:textId="39C7384B" w:rsidR="00A17440" w:rsidRPr="00407C83" w:rsidRDefault="00A17440" w:rsidP="00A17440">
      <w:pPr>
        <w:rPr>
          <w:rFonts w:ascii="Palatino Linotype" w:hAnsi="Palatino Linotype"/>
          <w:sz w:val="24"/>
          <w:lang w:val="en-US"/>
        </w:rPr>
      </w:pPr>
      <w:r w:rsidRPr="00407C83">
        <w:rPr>
          <w:rFonts w:ascii="Palatino Linotype" w:hAnsi="Palatino Linotype"/>
          <w:sz w:val="24"/>
          <w:lang w:val="en-US"/>
        </w:rPr>
        <w:t xml:space="preserve">In the lower part a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allow to switch from tabs.</w:t>
      </w:r>
    </w:p>
    <w:p w14:paraId="6348C1B1" w14:textId="434791A3" w:rsidR="005058DE" w:rsidRDefault="00C00DF4" w:rsidP="00A17440">
      <w:pPr>
        <w:rPr>
          <w:rFonts w:cstheme="minorHAnsi"/>
          <w:sz w:val="28"/>
          <w:szCs w:val="28"/>
        </w:rPr>
      </w:pPr>
      <w:r w:rsidRPr="00C00DF4">
        <w:rPr>
          <w:rFonts w:cstheme="minorHAnsi"/>
          <w:noProof/>
          <w:sz w:val="28"/>
          <w:szCs w:val="28"/>
        </w:rPr>
        <w:lastRenderedPageBreak/>
        <w:drawing>
          <wp:anchor distT="0" distB="0" distL="114300" distR="114300" simplePos="0" relativeHeight="251658240" behindDoc="1" locked="0" layoutInCell="1" allowOverlap="1" wp14:anchorId="669A4777" wp14:editId="37FC816A">
            <wp:simplePos x="0" y="0"/>
            <wp:positionH relativeFrom="column">
              <wp:posOffset>2971165</wp:posOffset>
            </wp:positionH>
            <wp:positionV relativeFrom="paragraph">
              <wp:posOffset>335280</wp:posOffset>
            </wp:positionV>
            <wp:extent cx="2573020" cy="2183130"/>
            <wp:effectExtent l="0" t="0" r="0" b="7620"/>
            <wp:wrapTight wrapText="bothSides">
              <wp:wrapPolygon edited="0">
                <wp:start x="0" y="0"/>
                <wp:lineTo x="0" y="21487"/>
                <wp:lineTo x="21429" y="21487"/>
                <wp:lineTo x="21429"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73020" cy="2183130"/>
                    </a:xfrm>
                    <a:prstGeom prst="rect">
                      <a:avLst/>
                    </a:prstGeom>
                  </pic:spPr>
                </pic:pic>
              </a:graphicData>
            </a:graphic>
            <wp14:sizeRelH relativeFrom="margin">
              <wp14:pctWidth>0</wp14:pctWidth>
            </wp14:sizeRelH>
          </wp:anchor>
        </w:drawing>
      </w:r>
    </w:p>
    <w:p w14:paraId="63D558C0" w14:textId="6FE1C4CB" w:rsidR="00A17440" w:rsidRPr="00402DFB" w:rsidRDefault="00C00DF4" w:rsidP="00C00DF4">
      <w:pPr>
        <w:rPr>
          <w:rFonts w:cstheme="minorHAnsi"/>
          <w:sz w:val="28"/>
          <w:szCs w:val="28"/>
        </w:rPr>
      </w:pPr>
      <w:r w:rsidRPr="00C00DF4">
        <w:rPr>
          <w:rFonts w:cstheme="minorHAnsi"/>
          <w:noProof/>
          <w:sz w:val="28"/>
          <w:szCs w:val="28"/>
        </w:rPr>
        <w:drawing>
          <wp:inline distT="0" distB="0" distL="0" distR="0" wp14:anchorId="64F1AD3D" wp14:editId="3717E2E3">
            <wp:extent cx="2668138" cy="2162810"/>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986" cy="2193490"/>
                    </a:xfrm>
                    <a:prstGeom prst="rect">
                      <a:avLst/>
                    </a:prstGeom>
                  </pic:spPr>
                </pic:pic>
              </a:graphicData>
            </a:graphic>
          </wp:inline>
        </w:drawing>
      </w:r>
    </w:p>
    <w:p w14:paraId="7E1532E2" w14:textId="6FC9F6F7" w:rsidR="00A17440" w:rsidRPr="00797C01" w:rsidRDefault="00C00DF4" w:rsidP="00407C83">
      <w:pPr>
        <w:pStyle w:val="Titolo3"/>
      </w:pPr>
      <w:bookmarkStart w:id="10" w:name="_Toc88267245"/>
      <w:r w:rsidRPr="00797C01">
        <w:t>Adding new features</w:t>
      </w:r>
      <w:bookmarkEnd w:id="10"/>
    </w:p>
    <w:p w14:paraId="580BE4EC" w14:textId="64F9C729" w:rsidR="00402DFB" w:rsidRDefault="00C00DF4">
      <w:pPr>
        <w:rPr>
          <w:sz w:val="28"/>
          <w:szCs w:val="28"/>
        </w:rPr>
      </w:pPr>
      <w:r w:rsidRPr="00407C83">
        <w:rPr>
          <w:rFonts w:ascii="Palatino Linotype" w:hAnsi="Palatino Linotype"/>
          <w:sz w:val="24"/>
          <w:lang w:val="en-US"/>
        </w:rPr>
        <w:t xml:space="preserve">Once basic functionalities got implemented a few more will be added as said above. In particular the </w:t>
      </w:r>
      <w:proofErr w:type="spellStart"/>
      <w:r w:rsidRPr="00407C83">
        <w:rPr>
          <w:rFonts w:ascii="Palatino Linotype" w:hAnsi="Palatino Linotype"/>
          <w:sz w:val="24"/>
          <w:lang w:val="en-US"/>
        </w:rPr>
        <w:t>AddTodo</w:t>
      </w:r>
      <w:proofErr w:type="spellEnd"/>
      <w:r w:rsidRPr="00407C83">
        <w:rPr>
          <w:rFonts w:ascii="Palatino Linotype" w:hAnsi="Palatino Linotype"/>
          <w:sz w:val="24"/>
          <w:lang w:val="en-US"/>
        </w:rPr>
        <w:t xml:space="preserve"> feature and the </w:t>
      </w:r>
      <w:proofErr w:type="spellStart"/>
      <w:r w:rsidRPr="00407C83">
        <w:rPr>
          <w:rFonts w:ascii="Palatino Linotype" w:hAnsi="Palatino Linotype"/>
          <w:sz w:val="24"/>
          <w:lang w:val="en-US"/>
        </w:rPr>
        <w:t>UpdateTodo</w:t>
      </w:r>
      <w:proofErr w:type="spellEnd"/>
      <w:r w:rsidRPr="00407C83">
        <w:rPr>
          <w:rFonts w:ascii="Palatino Linotype" w:hAnsi="Palatino Linotype"/>
          <w:sz w:val="24"/>
          <w:lang w:val="en-US"/>
        </w:rPr>
        <w:t xml:space="preserve"> feature will be added.</w:t>
      </w:r>
    </w:p>
    <w:p w14:paraId="30323925" w14:textId="675E83F4" w:rsidR="00C00DF4" w:rsidRPr="00407C83" w:rsidRDefault="00C00DF4" w:rsidP="00DC7C14">
      <w:pPr>
        <w:pStyle w:val="Titolo4"/>
      </w:pPr>
      <w:r w:rsidRPr="00407C83">
        <w:t xml:space="preserve">The Add </w:t>
      </w:r>
      <w:proofErr w:type="spellStart"/>
      <w:r w:rsidRPr="00407C83">
        <w:t>todo</w:t>
      </w:r>
      <w:proofErr w:type="spellEnd"/>
      <w:r w:rsidRPr="00407C83">
        <w:t xml:space="preserve"> Feature</w:t>
      </w:r>
    </w:p>
    <w:p w14:paraId="00EE0403" w14:textId="69B97F9B" w:rsidR="00C00DF4" w:rsidRDefault="00C00DF4">
      <w:pPr>
        <w:rPr>
          <w:rFonts w:ascii="Palatino Linotype" w:hAnsi="Palatino Linotype"/>
          <w:sz w:val="24"/>
          <w:lang w:val="en-US"/>
        </w:rPr>
      </w:pPr>
      <w:r w:rsidRPr="00407C83">
        <w:rPr>
          <w:rFonts w:ascii="Palatino Linotype" w:hAnsi="Palatino Linotype"/>
          <w:sz w:val="24"/>
          <w:lang w:val="en-US"/>
        </w:rPr>
        <w:t>This is a simple feature.</w:t>
      </w:r>
      <w:r w:rsidR="00C61490" w:rsidRPr="00407C83">
        <w:rPr>
          <w:rFonts w:ascii="Palatino Linotype" w:hAnsi="Palatino Linotype"/>
          <w:sz w:val="24"/>
          <w:lang w:val="en-US"/>
        </w:rPr>
        <w:t xml:space="preserve"> It adds the possibility to create new </w:t>
      </w:r>
      <w:proofErr w:type="spellStart"/>
      <w:r w:rsidR="00C61490" w:rsidRPr="00407C83">
        <w:rPr>
          <w:rFonts w:ascii="Palatino Linotype" w:hAnsi="Palatino Linotype"/>
          <w:sz w:val="24"/>
          <w:lang w:val="en-US"/>
        </w:rPr>
        <w:t>Todos</w:t>
      </w:r>
      <w:proofErr w:type="spellEnd"/>
      <w:r w:rsidR="00C61490" w:rsidRPr="00407C83">
        <w:rPr>
          <w:rFonts w:ascii="Palatino Linotype" w:hAnsi="Palatino Linotype"/>
          <w:sz w:val="24"/>
          <w:lang w:val="en-US"/>
        </w:rPr>
        <w:t xml:space="preserve"> using the </w:t>
      </w:r>
      <w:proofErr w:type="spellStart"/>
      <w:r w:rsidR="00C61490" w:rsidRPr="00407C83">
        <w:rPr>
          <w:rFonts w:ascii="Palatino Linotype" w:hAnsi="Palatino Linotype"/>
          <w:sz w:val="24"/>
          <w:lang w:val="en-US"/>
        </w:rPr>
        <w:t>floatingbutton</w:t>
      </w:r>
      <w:proofErr w:type="spellEnd"/>
      <w:r w:rsidR="00C61490" w:rsidRPr="00407C83">
        <w:rPr>
          <w:rFonts w:ascii="Palatino Linotype" w:hAnsi="Palatino Linotype"/>
          <w:sz w:val="24"/>
          <w:lang w:val="en-US"/>
        </w:rPr>
        <w:t xml:space="preserve"> in the bottom right corner.</w:t>
      </w:r>
    </w:p>
    <w:p w14:paraId="0C613FC5" w14:textId="3C7CF734" w:rsidR="00A3584A" w:rsidRPr="00407C83" w:rsidRDefault="00A3584A">
      <w:pPr>
        <w:rPr>
          <w:rFonts w:ascii="Palatino Linotype" w:hAnsi="Palatino Linotype"/>
          <w:sz w:val="24"/>
          <w:lang w:val="en-US"/>
        </w:rPr>
      </w:pPr>
      <w:r w:rsidRPr="00A3584A">
        <w:rPr>
          <w:rFonts w:ascii="Palatino Linotype" w:hAnsi="Palatino Linotype"/>
          <w:noProof/>
          <w:sz w:val="24"/>
          <w:lang w:val="en-US"/>
        </w:rPr>
        <w:drawing>
          <wp:inline distT="0" distB="0" distL="0" distR="0" wp14:anchorId="21246534" wp14:editId="0C4B312B">
            <wp:extent cx="4734586" cy="3639058"/>
            <wp:effectExtent l="0" t="0" r="8890" b="0"/>
            <wp:docPr id="22" name="Immagine 2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esto&#10;&#10;Descrizione generata automaticamente"/>
                    <pic:cNvPicPr/>
                  </pic:nvPicPr>
                  <pic:blipFill>
                    <a:blip r:embed="rId10"/>
                    <a:stretch>
                      <a:fillRect/>
                    </a:stretch>
                  </pic:blipFill>
                  <pic:spPr>
                    <a:xfrm>
                      <a:off x="0" y="0"/>
                      <a:ext cx="4734586" cy="3639058"/>
                    </a:xfrm>
                    <a:prstGeom prst="rect">
                      <a:avLst/>
                    </a:prstGeom>
                  </pic:spPr>
                </pic:pic>
              </a:graphicData>
            </a:graphic>
          </wp:inline>
        </w:drawing>
      </w:r>
    </w:p>
    <w:p w14:paraId="0EFAC0B9" w14:textId="6053E82A" w:rsidR="00C61490" w:rsidRPr="00407C83" w:rsidRDefault="00C61490" w:rsidP="00DC7C14">
      <w:pPr>
        <w:pStyle w:val="Titolo4"/>
      </w:pPr>
      <w:r w:rsidRPr="00407C83">
        <w:t>The Update feature</w:t>
      </w:r>
    </w:p>
    <w:p w14:paraId="77808929" w14:textId="626374E6" w:rsidR="00C61490" w:rsidRPr="00407C83" w:rsidRDefault="00C61490">
      <w:pPr>
        <w:rPr>
          <w:rFonts w:ascii="Palatino Linotype" w:hAnsi="Palatino Linotype"/>
          <w:sz w:val="24"/>
          <w:lang w:val="en-US"/>
        </w:rPr>
      </w:pPr>
      <w:r w:rsidRPr="00407C83">
        <w:rPr>
          <w:rFonts w:ascii="Palatino Linotype" w:hAnsi="Palatino Linotype"/>
          <w:sz w:val="24"/>
          <w:lang w:val="en-US"/>
        </w:rPr>
        <w:t xml:space="preserve">This feature allow to tap on a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to navigate to another route/page where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confirm button will be present. Once inserted the new name for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t>
      </w:r>
      <w:r w:rsidRPr="00407C83">
        <w:rPr>
          <w:rFonts w:ascii="Palatino Linotype" w:hAnsi="Palatino Linotype"/>
          <w:sz w:val="24"/>
          <w:lang w:val="en-US"/>
        </w:rPr>
        <w:lastRenderedPageBreak/>
        <w:t xml:space="preserve">clicking on the confirm button the route will be popped and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will be updated. This is a slightly difficult feature with respect to the add one for the fact we are going to pass the state from one route7tree to another.</w:t>
      </w:r>
    </w:p>
    <w:p w14:paraId="1C888BBA" w14:textId="14A52494" w:rsidR="00C61490" w:rsidRPr="00407C83" w:rsidRDefault="00A3584A">
      <w:pPr>
        <w:rPr>
          <w:rFonts w:ascii="Palatino Linotype" w:hAnsi="Palatino Linotype"/>
          <w:sz w:val="24"/>
          <w:lang w:val="en-US"/>
        </w:rPr>
      </w:pPr>
      <w:r w:rsidRPr="00A3584A">
        <w:rPr>
          <w:rFonts w:ascii="Palatino Linotype" w:hAnsi="Palatino Linotype"/>
          <w:noProof/>
          <w:sz w:val="24"/>
          <w:lang w:val="en-US"/>
        </w:rPr>
        <w:drawing>
          <wp:inline distT="0" distB="0" distL="0" distR="0" wp14:anchorId="1E7901D5" wp14:editId="23480778">
            <wp:extent cx="4744112" cy="3658111"/>
            <wp:effectExtent l="0" t="0" r="0" b="0"/>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pic:nvPicPr>
                  <pic:blipFill>
                    <a:blip r:embed="rId11"/>
                    <a:stretch>
                      <a:fillRect/>
                    </a:stretch>
                  </pic:blipFill>
                  <pic:spPr>
                    <a:xfrm>
                      <a:off x="0" y="0"/>
                      <a:ext cx="4744112" cy="3658111"/>
                    </a:xfrm>
                    <a:prstGeom prst="rect">
                      <a:avLst/>
                    </a:prstGeom>
                  </pic:spPr>
                </pic:pic>
              </a:graphicData>
            </a:graphic>
          </wp:inline>
        </w:drawing>
      </w:r>
    </w:p>
    <w:p w14:paraId="68F68D97" w14:textId="75AD6F1B" w:rsidR="00C61490" w:rsidRPr="00797C01" w:rsidRDefault="007716F2" w:rsidP="00407C83">
      <w:pPr>
        <w:pStyle w:val="Titolo3"/>
      </w:pPr>
      <w:bookmarkStart w:id="11" w:name="_Toc88267246"/>
      <w:r>
        <w:t>Renders optimization</w:t>
      </w:r>
      <w:bookmarkEnd w:id="11"/>
    </w:p>
    <w:p w14:paraId="0E3EFE18" w14:textId="6297B249" w:rsidR="00C61490" w:rsidRDefault="00C61490">
      <w:pPr>
        <w:rPr>
          <w:rFonts w:ascii="Palatino Linotype" w:hAnsi="Palatino Linotype"/>
          <w:sz w:val="24"/>
          <w:lang w:val="en-US"/>
        </w:rPr>
      </w:pPr>
      <w:r w:rsidRPr="00407C83">
        <w:rPr>
          <w:rFonts w:ascii="Palatino Linotype" w:hAnsi="Palatino Linotype"/>
          <w:sz w:val="24"/>
          <w:lang w:val="en-US"/>
        </w:rPr>
        <w:t xml:space="preserve">In this part some optimization for the widgets rendering will be made. In particular the aim is to use the least </w:t>
      </w:r>
      <w:proofErr w:type="spellStart"/>
      <w:r w:rsidRPr="00407C83">
        <w:rPr>
          <w:rFonts w:ascii="Palatino Linotype" w:hAnsi="Palatino Linotype"/>
          <w:sz w:val="24"/>
          <w:lang w:val="en-US"/>
        </w:rPr>
        <w:t>rerenders</w:t>
      </w:r>
      <w:proofErr w:type="spellEnd"/>
      <w:r w:rsidRPr="00407C83">
        <w:rPr>
          <w:rFonts w:ascii="Palatino Linotype" w:hAnsi="Palatino Linotype"/>
          <w:sz w:val="24"/>
          <w:lang w:val="en-US"/>
        </w:rPr>
        <w:t xml:space="preserve"> possible. The focus will be on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We want the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to </w:t>
      </w:r>
      <w:proofErr w:type="spellStart"/>
      <w:r w:rsidRPr="00407C83">
        <w:rPr>
          <w:rFonts w:ascii="Palatino Linotype" w:hAnsi="Palatino Linotype"/>
          <w:sz w:val="24"/>
          <w:lang w:val="en-US"/>
        </w:rPr>
        <w:t>rerender</w:t>
      </w:r>
      <w:proofErr w:type="spellEnd"/>
      <w:r w:rsidRPr="00407C83">
        <w:rPr>
          <w:rFonts w:ascii="Palatino Linotype" w:hAnsi="Palatino Linotype"/>
          <w:sz w:val="24"/>
          <w:lang w:val="en-US"/>
        </w:rPr>
        <w:t xml:space="preserve"> only when a structure change </w:t>
      </w:r>
      <w:proofErr w:type="spellStart"/>
      <w:r w:rsidRPr="00407C83">
        <w:rPr>
          <w:rFonts w:ascii="Palatino Linotype" w:hAnsi="Palatino Linotype"/>
          <w:sz w:val="24"/>
          <w:lang w:val="en-US"/>
        </w:rPr>
        <w:t>happends</w:t>
      </w:r>
      <w:proofErr w:type="spellEnd"/>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filteredTodo</w:t>
      </w:r>
      <w:proofErr w:type="spellEnd"/>
      <w:r w:rsidRPr="00407C83">
        <w:rPr>
          <w:rFonts w:ascii="Palatino Linotype" w:hAnsi="Palatino Linotype"/>
          <w:sz w:val="24"/>
          <w:lang w:val="en-US"/>
        </w:rPr>
        <w:t xml:space="preserve"> list and not on a single </w:t>
      </w:r>
      <w:proofErr w:type="spellStart"/>
      <w:r w:rsidRPr="00407C83">
        <w:rPr>
          <w:rFonts w:ascii="Palatino Linotype" w:hAnsi="Palatino Linotype"/>
          <w:sz w:val="24"/>
          <w:lang w:val="en-US"/>
        </w:rPr>
        <w:t>TodoItem’s</w:t>
      </w:r>
      <w:proofErr w:type="spellEnd"/>
      <w:r w:rsidRPr="00407C83">
        <w:rPr>
          <w:rFonts w:ascii="Palatino Linotype" w:hAnsi="Palatino Linotype"/>
          <w:sz w:val="24"/>
          <w:lang w:val="en-US"/>
        </w:rPr>
        <w:t xml:space="preserve"> internal aspects change. </w:t>
      </w:r>
      <w:r w:rsidR="00797C01" w:rsidRPr="00407C83">
        <w:rPr>
          <w:rFonts w:ascii="Palatino Linotype" w:hAnsi="Palatino Linotype"/>
          <w:sz w:val="24"/>
          <w:lang w:val="en-US"/>
        </w:rPr>
        <w:t xml:space="preserve">In other word when </w:t>
      </w:r>
      <w:proofErr w:type="spellStart"/>
      <w:r w:rsidR="00797C01" w:rsidRPr="00407C83">
        <w:rPr>
          <w:rFonts w:ascii="Palatino Linotype" w:hAnsi="Palatino Linotype"/>
          <w:sz w:val="24"/>
          <w:lang w:val="en-US"/>
        </w:rPr>
        <w:t>Todo</w:t>
      </w:r>
      <w:proofErr w:type="spellEnd"/>
      <w:r w:rsidR="00797C01" w:rsidRPr="00407C83">
        <w:rPr>
          <w:rFonts w:ascii="Palatino Linotype" w:hAnsi="Palatino Linotype"/>
          <w:sz w:val="24"/>
          <w:lang w:val="en-US"/>
        </w:rPr>
        <w:t xml:space="preserve"> are modified through the completion feature or the update feature only the corresponding </w:t>
      </w:r>
      <w:proofErr w:type="spellStart"/>
      <w:r w:rsidR="00797C01" w:rsidRPr="00407C83">
        <w:rPr>
          <w:rFonts w:ascii="Palatino Linotype" w:hAnsi="Palatino Linotype"/>
          <w:sz w:val="24"/>
          <w:lang w:val="en-US"/>
        </w:rPr>
        <w:t>TodoItem</w:t>
      </w:r>
      <w:proofErr w:type="spellEnd"/>
      <w:r w:rsidR="00797C01" w:rsidRPr="00407C83">
        <w:rPr>
          <w:rFonts w:ascii="Palatino Linotype" w:hAnsi="Palatino Linotype"/>
          <w:sz w:val="24"/>
          <w:lang w:val="en-US"/>
        </w:rPr>
        <w:t xml:space="preserve"> should be </w:t>
      </w:r>
      <w:proofErr w:type="spellStart"/>
      <w:r w:rsidR="00797C01" w:rsidRPr="00407C83">
        <w:rPr>
          <w:rFonts w:ascii="Palatino Linotype" w:hAnsi="Palatino Linotype"/>
          <w:sz w:val="24"/>
          <w:lang w:val="en-US"/>
        </w:rPr>
        <w:t>rerendered</w:t>
      </w:r>
      <w:proofErr w:type="spellEnd"/>
      <w:r w:rsidR="00797C01" w:rsidRPr="00407C83">
        <w:rPr>
          <w:rFonts w:ascii="Palatino Linotype" w:hAnsi="Palatino Linotype"/>
          <w:sz w:val="24"/>
          <w:lang w:val="en-US"/>
        </w:rPr>
        <w:t xml:space="preserve"> leaving the rest of the application intact.</w:t>
      </w:r>
      <w:r w:rsidRPr="00407C83">
        <w:rPr>
          <w:rFonts w:ascii="Palatino Linotype" w:hAnsi="Palatino Linotype"/>
          <w:sz w:val="24"/>
          <w:lang w:val="en-US"/>
        </w:rPr>
        <w:t xml:space="preserve"> </w:t>
      </w:r>
    </w:p>
    <w:p w14:paraId="709F9134" w14:textId="77777777" w:rsidR="007C2132" w:rsidRPr="00407C83" w:rsidRDefault="007C2132">
      <w:pPr>
        <w:rPr>
          <w:rFonts w:ascii="Palatino Linotype" w:hAnsi="Palatino Linotype"/>
          <w:sz w:val="24"/>
          <w:lang w:val="en-US"/>
        </w:rPr>
      </w:pPr>
    </w:p>
    <w:p w14:paraId="03AB2AEF" w14:textId="3E369BD1" w:rsidR="00407C83" w:rsidRDefault="00407C83">
      <w:pPr>
        <w:rPr>
          <w:rFonts w:ascii="Palatino Linotype" w:hAnsi="Palatino Linotype"/>
          <w:sz w:val="24"/>
          <w:lang w:val="en-US"/>
        </w:rPr>
      </w:pPr>
      <w:r>
        <w:rPr>
          <w:rFonts w:ascii="Palatino Linotype" w:hAnsi="Palatino Linotype"/>
          <w:sz w:val="24"/>
          <w:lang w:val="en-US"/>
        </w:rPr>
        <w:br w:type="page"/>
      </w:r>
    </w:p>
    <w:p w14:paraId="0B322ED0" w14:textId="77777777" w:rsidR="00DC7C14" w:rsidRPr="00011246" w:rsidRDefault="00DC7C14" w:rsidP="00011246">
      <w:pPr>
        <w:rPr>
          <w:lang w:val="en-US"/>
        </w:rPr>
      </w:pPr>
    </w:p>
    <w:p w14:paraId="41D38AE2" w14:textId="44805B0F" w:rsidR="00797C01" w:rsidRPr="00DA2C26" w:rsidRDefault="00797C01" w:rsidP="00DA2C26">
      <w:pPr>
        <w:pStyle w:val="Titolo2"/>
        <w:numPr>
          <w:ilvl w:val="1"/>
          <w:numId w:val="19"/>
        </w:numPr>
      </w:pPr>
      <w:bookmarkStart w:id="12" w:name="_Toc88267247"/>
      <w:r w:rsidRPr="00DA2C26">
        <w:t>Implementation</w:t>
      </w:r>
      <w:bookmarkEnd w:id="12"/>
    </w:p>
    <w:p w14:paraId="7B95B292" w14:textId="32740103" w:rsidR="00797C01" w:rsidRDefault="00797C01" w:rsidP="00407C83">
      <w:pPr>
        <w:pStyle w:val="Titolo3"/>
      </w:pPr>
      <w:bookmarkStart w:id="13" w:name="_Toc88267248"/>
      <w:r>
        <w:t>Shared project structure</w:t>
      </w:r>
      <w:r w:rsidR="00B63E9B">
        <w:t xml:space="preserve"> and file</w:t>
      </w:r>
      <w:r w:rsidR="00A202DD">
        <w:t>s</w:t>
      </w:r>
      <w:bookmarkEnd w:id="13"/>
    </w:p>
    <w:p w14:paraId="2B0E2688" w14:textId="32A3DCDD" w:rsidR="00DC7C14" w:rsidRDefault="00AC5FAE" w:rsidP="00DC7C14">
      <w:pPr>
        <w:rPr>
          <w:rFonts w:ascii="Palatino Linotype" w:hAnsi="Palatino Linotype"/>
          <w:sz w:val="24"/>
          <w:lang w:val="en-US"/>
        </w:rPr>
      </w:pPr>
      <w:r w:rsidRPr="00407C83">
        <w:rPr>
          <w:rFonts w:ascii="Palatino Linotype" w:hAnsi="Palatino Linotype"/>
          <w:sz w:val="24"/>
          <w:lang w:val="en-US"/>
        </w:rPr>
        <w:t xml:space="preserve">Some parts of the code will be </w:t>
      </w:r>
      <w:r w:rsidR="007F747B">
        <w:rPr>
          <w:rFonts w:ascii="Palatino Linotype" w:hAnsi="Palatino Linotype"/>
          <w:sz w:val="24"/>
          <w:lang w:val="en-US"/>
        </w:rPr>
        <w:t>shared/</w:t>
      </w:r>
      <w:r w:rsidRPr="00407C83">
        <w:rPr>
          <w:rFonts w:ascii="Palatino Linotype" w:hAnsi="Palatino Linotype"/>
          <w:sz w:val="24"/>
          <w:lang w:val="en-US"/>
        </w:rPr>
        <w:t>reused between solution</w:t>
      </w:r>
      <w:r w:rsidR="00DC7C14">
        <w:rPr>
          <w:rFonts w:ascii="Palatino Linotype" w:hAnsi="Palatino Linotype"/>
          <w:sz w:val="24"/>
          <w:lang w:val="en-US"/>
        </w:rPr>
        <w:t>’s</w:t>
      </w:r>
      <w:r w:rsidRPr="00407C83">
        <w:rPr>
          <w:rFonts w:ascii="Palatino Linotype" w:hAnsi="Palatino Linotype"/>
          <w:sz w:val="24"/>
          <w:lang w:val="en-US"/>
        </w:rPr>
        <w:t xml:space="preserve"> implementations. The complete structure of the app’s UI will be the same </w:t>
      </w:r>
      <w:r w:rsidR="007F747B">
        <w:rPr>
          <w:rFonts w:ascii="Palatino Linotype" w:hAnsi="Palatino Linotype"/>
          <w:sz w:val="24"/>
          <w:lang w:val="en-US"/>
        </w:rPr>
        <w:t xml:space="preserve">for every implementation </w:t>
      </w:r>
      <w:r w:rsidR="00DC7C14">
        <w:rPr>
          <w:rFonts w:ascii="Palatino Linotype" w:hAnsi="Palatino Linotype"/>
          <w:sz w:val="24"/>
          <w:lang w:val="en-US"/>
        </w:rPr>
        <w:t>such as</w:t>
      </w:r>
      <w:r w:rsidRPr="00407C83">
        <w:rPr>
          <w:rFonts w:ascii="Palatino Linotype" w:hAnsi="Palatino Linotype"/>
          <w:sz w:val="24"/>
          <w:lang w:val="en-US"/>
        </w:rPr>
        <w:t xml:space="preserve"> the repository us</w:t>
      </w:r>
      <w:r w:rsidR="007F747B">
        <w:rPr>
          <w:rFonts w:ascii="Palatino Linotype" w:hAnsi="Palatino Linotype"/>
          <w:sz w:val="24"/>
          <w:lang w:val="en-US"/>
        </w:rPr>
        <w:t>e</w:t>
      </w:r>
      <w:r w:rsidRPr="00407C83">
        <w:rPr>
          <w:rFonts w:ascii="Palatino Linotype" w:hAnsi="Palatino Linotype"/>
          <w:sz w:val="24"/>
          <w:lang w:val="en-US"/>
        </w:rPr>
        <w:t xml:space="preserve">d to fetch </w:t>
      </w:r>
      <w:proofErr w:type="spellStart"/>
      <w:r w:rsidRPr="00407C83">
        <w:rPr>
          <w:rFonts w:ascii="Palatino Linotype" w:hAnsi="Palatino Linotype"/>
          <w:sz w:val="24"/>
          <w:lang w:val="en-US"/>
        </w:rPr>
        <w:t>Todos</w:t>
      </w:r>
      <w:proofErr w:type="spellEnd"/>
      <w:r w:rsidR="00B63E9B" w:rsidRPr="00407C83">
        <w:rPr>
          <w:rFonts w:ascii="Palatino Linotype" w:hAnsi="Palatino Linotype"/>
          <w:sz w:val="24"/>
          <w:lang w:val="en-US"/>
        </w:rPr>
        <w:t xml:space="preserve">. On </w:t>
      </w:r>
      <w:r w:rsidR="00DC7C14">
        <w:rPr>
          <w:rFonts w:ascii="Palatino Linotype" w:hAnsi="Palatino Linotype"/>
          <w:sz w:val="24"/>
          <w:lang w:val="en-US"/>
        </w:rPr>
        <w:t xml:space="preserve">the </w:t>
      </w:r>
      <w:r w:rsidR="00B63E9B" w:rsidRPr="00407C83">
        <w:rPr>
          <w:rFonts w:ascii="Palatino Linotype" w:hAnsi="Palatino Linotype"/>
          <w:sz w:val="24"/>
          <w:lang w:val="en-US"/>
        </w:rPr>
        <w:t>follow</w:t>
      </w:r>
      <w:r w:rsidR="00DC7C14">
        <w:rPr>
          <w:rFonts w:ascii="Palatino Linotype" w:hAnsi="Palatino Linotype"/>
          <w:sz w:val="24"/>
          <w:lang w:val="en-US"/>
        </w:rPr>
        <w:t xml:space="preserve">ing part </w:t>
      </w:r>
      <w:r w:rsidR="00DC7C14" w:rsidRPr="00407C83">
        <w:rPr>
          <w:rFonts w:ascii="Palatino Linotype" w:hAnsi="Palatino Linotype"/>
          <w:sz w:val="24"/>
          <w:lang w:val="en-US"/>
        </w:rPr>
        <w:t xml:space="preserve">the </w:t>
      </w:r>
      <w:r w:rsidR="00DC7C14">
        <w:rPr>
          <w:rFonts w:ascii="Palatino Linotype" w:hAnsi="Palatino Linotype"/>
          <w:sz w:val="24"/>
          <w:lang w:val="en-US"/>
        </w:rPr>
        <w:t xml:space="preserve">shared </w:t>
      </w:r>
      <w:r w:rsidR="00DC7C14" w:rsidRPr="00407C83">
        <w:rPr>
          <w:rFonts w:ascii="Palatino Linotype" w:hAnsi="Palatino Linotype"/>
          <w:sz w:val="24"/>
          <w:lang w:val="en-US"/>
        </w:rPr>
        <w:t>UI implementation</w:t>
      </w:r>
      <w:r w:rsidR="00DC7C14">
        <w:rPr>
          <w:rFonts w:ascii="Palatino Linotype" w:hAnsi="Palatino Linotype"/>
          <w:sz w:val="24"/>
          <w:lang w:val="en-US"/>
        </w:rPr>
        <w:t xml:space="preserve"> wi</w:t>
      </w:r>
      <w:r w:rsidR="00B63E9B" w:rsidRPr="00407C83">
        <w:rPr>
          <w:rFonts w:ascii="Palatino Linotype" w:hAnsi="Palatino Linotype"/>
          <w:sz w:val="24"/>
          <w:lang w:val="en-US"/>
        </w:rPr>
        <w:t>ll</w:t>
      </w:r>
      <w:r w:rsidR="00DC7C14">
        <w:rPr>
          <w:rFonts w:ascii="Palatino Linotype" w:hAnsi="Palatino Linotype"/>
          <w:sz w:val="24"/>
          <w:lang w:val="en-US"/>
        </w:rPr>
        <w:t xml:space="preserve"> be</w:t>
      </w:r>
      <w:r w:rsidR="00B63E9B" w:rsidRPr="00407C83">
        <w:rPr>
          <w:rFonts w:ascii="Palatino Linotype" w:hAnsi="Palatino Linotype"/>
          <w:sz w:val="24"/>
          <w:lang w:val="en-US"/>
        </w:rPr>
        <w:t xml:space="preserve"> presen</w:t>
      </w:r>
      <w:r w:rsidR="007F747B">
        <w:rPr>
          <w:rFonts w:ascii="Palatino Linotype" w:hAnsi="Palatino Linotype"/>
          <w:sz w:val="24"/>
          <w:lang w:val="en-US"/>
        </w:rPr>
        <w:t>ted</w:t>
      </w:r>
      <w:r w:rsidR="00DC7C14">
        <w:rPr>
          <w:rFonts w:ascii="Palatino Linotype" w:hAnsi="Palatino Linotype"/>
          <w:sz w:val="24"/>
          <w:lang w:val="en-US"/>
        </w:rPr>
        <w:t>.</w:t>
      </w:r>
    </w:p>
    <w:p w14:paraId="535CD3CA" w14:textId="68D6EF56" w:rsidR="007F747B" w:rsidRDefault="00F37C25" w:rsidP="00DC7C14">
      <w:pPr>
        <w:rPr>
          <w:rFonts w:ascii="Palatino Linotype" w:hAnsi="Palatino Linotype"/>
          <w:sz w:val="24"/>
          <w:lang w:val="en-US"/>
        </w:rPr>
      </w:pPr>
      <w:r w:rsidRPr="00F37C25">
        <w:rPr>
          <w:rFonts w:ascii="Palatino Linotype" w:hAnsi="Palatino Linotype"/>
          <w:noProof/>
          <w:sz w:val="24"/>
          <w:lang w:val="en-US"/>
        </w:rPr>
        <w:drawing>
          <wp:inline distT="0" distB="0" distL="0" distR="0" wp14:anchorId="18A8A6F0" wp14:editId="1918FFDC">
            <wp:extent cx="3134162" cy="343900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3439005"/>
                    </a:xfrm>
                    <a:prstGeom prst="rect">
                      <a:avLst/>
                    </a:prstGeom>
                  </pic:spPr>
                </pic:pic>
              </a:graphicData>
            </a:graphic>
          </wp:inline>
        </w:drawing>
      </w:r>
    </w:p>
    <w:p w14:paraId="4A191DD5" w14:textId="20AFBD1F" w:rsidR="007F747B" w:rsidRDefault="007F747B" w:rsidP="00DC7C14">
      <w:pPr>
        <w:rPr>
          <w:rFonts w:ascii="Palatino Linotype" w:hAnsi="Palatino Linotype"/>
          <w:sz w:val="24"/>
          <w:lang w:val="en-US"/>
        </w:rPr>
      </w:pPr>
      <w:r>
        <w:rPr>
          <w:rFonts w:ascii="Palatino Linotype" w:hAnsi="Palatino Linotype"/>
          <w:sz w:val="24"/>
          <w:lang w:val="en-US"/>
        </w:rPr>
        <w:t>The figure 2.2.3 illustrate the folder and files structure.</w:t>
      </w:r>
    </w:p>
    <w:p w14:paraId="11D99187" w14:textId="045424A3" w:rsidR="00B63E9B" w:rsidRPr="00407C83" w:rsidRDefault="00A202DD" w:rsidP="00DC7C14">
      <w:pPr>
        <w:pStyle w:val="Titolo4"/>
      </w:pPr>
      <w:proofErr w:type="spellStart"/>
      <w:r w:rsidRPr="00407C83">
        <w:t>m</w:t>
      </w:r>
      <w:r w:rsidR="00B63E9B" w:rsidRPr="00407C83">
        <w:t>ain.dart</w:t>
      </w:r>
      <w:proofErr w:type="spellEnd"/>
    </w:p>
    <w:p w14:paraId="6B2119BB" w14:textId="1D78F4CB" w:rsidR="00B63E9B" w:rsidRP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void </w:t>
      </w:r>
      <w:r w:rsidRPr="00B63E9B">
        <w:rPr>
          <w:rFonts w:ascii="Courier New" w:eastAsia="Times New Roman" w:hAnsi="Courier New" w:cs="Courier New"/>
          <w:color w:val="00627A"/>
          <w:sz w:val="20"/>
          <w:szCs w:val="20"/>
          <w:lang w:eastAsia="en-GB"/>
        </w:rPr>
        <w:t>main</w:t>
      </w:r>
      <w:r w:rsidRPr="00B63E9B">
        <w:rPr>
          <w:rFonts w:ascii="Courier New" w:eastAsia="Times New Roman" w:hAnsi="Courier New" w:cs="Courier New"/>
          <w:color w:val="080808"/>
          <w:sz w:val="20"/>
          <w:szCs w:val="20"/>
          <w:lang w:eastAsia="en-GB"/>
        </w:rPr>
        <w:t>() {</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runApp</w:t>
      </w:r>
      <w:proofErr w:type="spellEnd"/>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p>
    <w:p w14:paraId="16D63F1F" w14:textId="77777777" w:rsidR="00F37C25"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proofErr w:type="spellStart"/>
      <w:r w:rsidRPr="00B63E9B">
        <w:rPr>
          <w:rFonts w:ascii="Courier New" w:eastAsia="Times New Roman" w:hAnsi="Courier New" w:cs="Courier New"/>
          <w:color w:val="000000"/>
          <w:sz w:val="20"/>
          <w:szCs w:val="20"/>
          <w:lang w:eastAsia="en-GB"/>
        </w:rPr>
        <w:t>StatefulWidget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00000"/>
          <w:sz w:val="20"/>
          <w:szCs w:val="20"/>
          <w:lang w:eastAsia="en-GB"/>
        </w:rPr>
        <w:t>Key</w:t>
      </w:r>
      <w:r w:rsidRPr="00B63E9B">
        <w:rPr>
          <w:rFonts w:ascii="Courier New" w:eastAsia="Times New Roman" w:hAnsi="Courier New" w:cs="Courier New"/>
          <w:color w:val="080808"/>
          <w:sz w:val="20"/>
          <w:szCs w:val="20"/>
          <w:lang w:eastAsia="en-GB"/>
        </w:rPr>
        <w:t xml:space="preserve">? key}) : </w:t>
      </w:r>
      <w:r w:rsidRPr="00B63E9B">
        <w:rPr>
          <w:rFonts w:ascii="Courier New" w:eastAsia="Times New Roman" w:hAnsi="Courier New" w:cs="Courier New"/>
          <w:color w:val="0033B3"/>
          <w:sz w:val="20"/>
          <w:szCs w:val="20"/>
          <w:lang w:eastAsia="en-GB"/>
        </w:rPr>
        <w:t>super</w:t>
      </w:r>
      <w:r w:rsidRPr="00B63E9B">
        <w:rPr>
          <w:rFonts w:ascii="Courier New" w:eastAsia="Times New Roman" w:hAnsi="Courier New" w:cs="Courier New"/>
          <w:color w:val="080808"/>
          <w:sz w:val="20"/>
          <w:szCs w:val="20"/>
          <w:lang w:eastAsia="en-GB"/>
        </w:rPr>
        <w:t>(key: key);</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 xml:space="preserve">&gt; </w:t>
      </w:r>
      <w:proofErr w:type="spellStart"/>
      <w:r w:rsidRPr="00B63E9B">
        <w:rPr>
          <w:rFonts w:ascii="Courier New" w:eastAsia="Times New Roman" w:hAnsi="Courier New" w:cs="Courier New"/>
          <w:color w:val="00627A"/>
          <w:sz w:val="20"/>
          <w:szCs w:val="20"/>
          <w:lang w:eastAsia="en-GB"/>
        </w:rPr>
        <w:t>createState</w:t>
      </w:r>
      <w:proofErr w:type="spellEnd"/>
      <w:r w:rsidRPr="00B63E9B">
        <w:rPr>
          <w:rFonts w:ascii="Courier New" w:eastAsia="Times New Roman" w:hAnsi="Courier New" w:cs="Courier New"/>
          <w:color w:val="080808"/>
          <w:sz w:val="20"/>
          <w:szCs w:val="20"/>
          <w:lang w:eastAsia="en-GB"/>
        </w:rPr>
        <w:t xml:space="preserve">() =&gt; </w:t>
      </w:r>
      <w:r w:rsidRPr="00B63E9B">
        <w:rPr>
          <w:rFonts w:ascii="Courier New" w:eastAsia="Times New Roman" w:hAnsi="Courier New" w:cs="Courier New"/>
          <w:color w:val="2196F3"/>
          <w:sz w:val="20"/>
          <w:szCs w:val="20"/>
          <w:lang w:eastAsia="en-GB"/>
        </w:rPr>
        <w:t>_</w:t>
      </w:r>
      <w:proofErr w:type="spellStart"/>
      <w:r w:rsidRPr="00B63E9B">
        <w:rPr>
          <w:rFonts w:ascii="Courier New" w:eastAsia="Times New Roman" w:hAnsi="Courier New" w:cs="Courier New"/>
          <w:color w:val="2196F3"/>
          <w:sz w:val="20"/>
          <w:szCs w:val="20"/>
          <w:lang w:eastAsia="en-GB"/>
        </w:rPr>
        <w:t>MyAppState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033B3"/>
          <w:sz w:val="20"/>
          <w:szCs w:val="20"/>
          <w:lang w:eastAsia="en-GB"/>
        </w:rPr>
        <w:t xml:space="preserve">class </w:t>
      </w:r>
      <w:r w:rsidRPr="00B63E9B">
        <w:rPr>
          <w:rFonts w:ascii="Courier New" w:eastAsia="Times New Roman" w:hAnsi="Courier New" w:cs="Courier New"/>
          <w:color w:val="000000"/>
          <w:sz w:val="20"/>
          <w:szCs w:val="20"/>
          <w:lang w:eastAsia="en-GB"/>
        </w:rPr>
        <w:t>_</w:t>
      </w:r>
      <w:proofErr w:type="spellStart"/>
      <w:r w:rsidRPr="00B63E9B">
        <w:rPr>
          <w:rFonts w:ascii="Courier New" w:eastAsia="Times New Roman" w:hAnsi="Courier New" w:cs="Courier New"/>
          <w:color w:val="000000"/>
          <w:sz w:val="20"/>
          <w:szCs w:val="20"/>
          <w:lang w:eastAsia="en-GB"/>
        </w:rPr>
        <w:t>MyAppState</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033B3"/>
          <w:sz w:val="20"/>
          <w:szCs w:val="20"/>
          <w:lang w:eastAsia="en-GB"/>
        </w:rPr>
        <w:t xml:space="preserve">extends </w:t>
      </w:r>
      <w:r w:rsidRPr="00B63E9B">
        <w:rPr>
          <w:rFonts w:ascii="Courier New" w:eastAsia="Times New Roman" w:hAnsi="Courier New" w:cs="Courier New"/>
          <w:color w:val="000000"/>
          <w:sz w:val="20"/>
          <w:szCs w:val="20"/>
          <w:lang w:eastAsia="en-GB"/>
        </w:rPr>
        <w:t>State</w:t>
      </w:r>
      <w:r w:rsidRPr="00B63E9B">
        <w:rPr>
          <w:rFonts w:ascii="Courier New" w:eastAsia="Times New Roman" w:hAnsi="Courier New" w:cs="Courier New"/>
          <w:color w:val="080808"/>
          <w:sz w:val="20"/>
          <w:szCs w:val="20"/>
          <w:lang w:eastAsia="en-GB"/>
        </w:rPr>
        <w:t>&lt;</w:t>
      </w:r>
      <w:proofErr w:type="spellStart"/>
      <w:r w:rsidRPr="00B63E9B">
        <w:rPr>
          <w:rFonts w:ascii="Courier New" w:eastAsia="Times New Roman" w:hAnsi="Courier New" w:cs="Courier New"/>
          <w:color w:val="000000"/>
          <w:sz w:val="20"/>
          <w:szCs w:val="20"/>
          <w:lang w:eastAsia="en-GB"/>
        </w:rPr>
        <w:t>MyApp</w:t>
      </w:r>
      <w:proofErr w:type="spellEnd"/>
      <w:r w:rsidRPr="00B63E9B">
        <w:rPr>
          <w:rFonts w:ascii="Courier New" w:eastAsia="Times New Roman" w:hAnsi="Courier New" w:cs="Courier New"/>
          <w:color w:val="080808"/>
          <w:sz w:val="20"/>
          <w:szCs w:val="20"/>
          <w:lang w:eastAsia="en-GB"/>
        </w:rPr>
        <w:t>&gt; {</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9E880D"/>
          <w:sz w:val="20"/>
          <w:szCs w:val="20"/>
          <w:lang w:eastAsia="en-GB"/>
        </w:rPr>
        <w:t>@override</w:t>
      </w:r>
      <w:r w:rsidRPr="00B63E9B">
        <w:rPr>
          <w:rFonts w:ascii="Courier New" w:eastAsia="Times New Roman" w:hAnsi="Courier New" w:cs="Courier New"/>
          <w:color w:val="9E880D"/>
          <w:sz w:val="20"/>
          <w:szCs w:val="20"/>
          <w:lang w:eastAsia="en-GB"/>
        </w:rPr>
        <w:br/>
        <w:t xml:space="preserve">  </w:t>
      </w:r>
      <w:r w:rsidRPr="00B63E9B">
        <w:rPr>
          <w:rFonts w:ascii="Courier New" w:eastAsia="Times New Roman" w:hAnsi="Courier New" w:cs="Courier New"/>
          <w:color w:val="000000"/>
          <w:sz w:val="20"/>
          <w:szCs w:val="20"/>
          <w:lang w:eastAsia="en-GB"/>
        </w:rPr>
        <w:t xml:space="preserve">Widget </w:t>
      </w:r>
      <w:r w:rsidRPr="00B63E9B">
        <w:rPr>
          <w:rFonts w:ascii="Courier New" w:eastAsia="Times New Roman" w:hAnsi="Courier New" w:cs="Courier New"/>
          <w:color w:val="00627A"/>
          <w:sz w:val="20"/>
          <w:szCs w:val="20"/>
          <w:lang w:eastAsia="en-GB"/>
        </w:rPr>
        <w:t>build</w:t>
      </w:r>
      <w:r w:rsidRPr="00B63E9B">
        <w:rPr>
          <w:rFonts w:ascii="Courier New" w:eastAsia="Times New Roman" w:hAnsi="Courier New" w:cs="Courier New"/>
          <w:color w:val="080808"/>
          <w:sz w:val="20"/>
          <w:szCs w:val="20"/>
          <w:lang w:eastAsia="en-GB"/>
        </w:rPr>
        <w:t>(</w:t>
      </w:r>
      <w:proofErr w:type="spellStart"/>
      <w:r w:rsidRPr="00B63E9B">
        <w:rPr>
          <w:rFonts w:ascii="Courier New" w:eastAsia="Times New Roman" w:hAnsi="Courier New" w:cs="Courier New"/>
          <w:color w:val="000000"/>
          <w:sz w:val="20"/>
          <w:szCs w:val="20"/>
          <w:lang w:eastAsia="en-GB"/>
        </w:rPr>
        <w:t>BuildContext</w:t>
      </w:r>
      <w:proofErr w:type="spellEnd"/>
      <w:r w:rsidRPr="00B63E9B">
        <w:rPr>
          <w:rFonts w:ascii="Courier New" w:eastAsia="Times New Roman" w:hAnsi="Courier New" w:cs="Courier New"/>
          <w:color w:val="000000"/>
          <w:sz w:val="20"/>
          <w:szCs w:val="20"/>
          <w:lang w:eastAsia="en-GB"/>
        </w:rPr>
        <w:t xml:space="preserve"> </w:t>
      </w:r>
      <w:r w:rsidRPr="00B63E9B">
        <w:rPr>
          <w:rFonts w:ascii="Courier New" w:eastAsia="Times New Roman" w:hAnsi="Courier New" w:cs="Courier New"/>
          <w:color w:val="080808"/>
          <w:sz w:val="20"/>
          <w:szCs w:val="20"/>
          <w:lang w:eastAsia="en-GB"/>
        </w:rPr>
        <w:t>context)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033B3"/>
          <w:sz w:val="20"/>
          <w:szCs w:val="20"/>
          <w:lang w:eastAsia="en-GB"/>
        </w:rPr>
        <w:t xml:space="preserve">return </w:t>
      </w:r>
      <w:proofErr w:type="spellStart"/>
      <w:r w:rsidRPr="00B63E9B">
        <w:rPr>
          <w:rFonts w:ascii="Courier New" w:eastAsia="Times New Roman" w:hAnsi="Courier New" w:cs="Courier New"/>
          <w:color w:val="2196F3"/>
          <w:sz w:val="20"/>
          <w:szCs w:val="20"/>
          <w:lang w:eastAsia="en-GB"/>
        </w:rPr>
        <w:t>MaterialApp</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proofErr w:type="spellStart"/>
      <w:r w:rsidRPr="00B63E9B">
        <w:rPr>
          <w:rFonts w:ascii="Courier New" w:eastAsia="Times New Roman" w:hAnsi="Courier New" w:cs="Courier New"/>
          <w:color w:val="080808"/>
          <w:sz w:val="20"/>
          <w:szCs w:val="20"/>
          <w:lang w:eastAsia="en-GB"/>
        </w:rPr>
        <w:t>initialRoute</w:t>
      </w:r>
      <w:proofErr w:type="spellEnd"/>
      <w:r w:rsidRPr="00B63E9B">
        <w:rPr>
          <w:rFonts w:ascii="Courier New" w:eastAsia="Times New Roman" w:hAnsi="Courier New" w:cs="Courier New"/>
          <w:color w:val="080808"/>
          <w:sz w:val="20"/>
          <w:szCs w:val="20"/>
          <w:lang w:eastAsia="en-GB"/>
        </w:rP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Pr="00B63E9B">
        <w:rPr>
          <w:rFonts w:ascii="Courier New" w:eastAsia="Times New Roman" w:hAnsi="Courier New" w:cs="Courier New"/>
          <w:color w:val="080808"/>
          <w:sz w:val="20"/>
          <w:szCs w:val="20"/>
          <w:lang w:eastAsia="en-GB"/>
        </w:rPr>
        <w:lastRenderedPageBreak/>
        <w:t xml:space="preserve">      routes: {</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0033B3"/>
          <w:sz w:val="20"/>
          <w:szCs w:val="20"/>
          <w:lang w:eastAsia="en-GB"/>
        </w:rPr>
        <w:t>const</w:t>
      </w:r>
      <w:proofErr w:type="spellEnd"/>
      <w:r w:rsidRPr="00B63E9B">
        <w:rPr>
          <w:rFonts w:ascii="Courier New" w:eastAsia="Times New Roman" w:hAnsi="Courier New" w:cs="Courier New"/>
          <w:color w:val="0033B3"/>
          <w:sz w:val="20"/>
          <w:szCs w:val="20"/>
          <w:lang w:eastAsia="en-GB"/>
        </w:rPr>
        <w:t xml:space="preserve"> </w:t>
      </w:r>
      <w:proofErr w:type="spellStart"/>
      <w:r w:rsidRPr="00B63E9B">
        <w:rPr>
          <w:rFonts w:ascii="Courier New" w:eastAsia="Times New Roman" w:hAnsi="Courier New" w:cs="Courier New"/>
          <w:color w:val="2196F3"/>
          <w:sz w:val="20"/>
          <w:szCs w:val="20"/>
          <w:lang w:eastAsia="en-GB"/>
        </w:rPr>
        <w:t>HomePage</w:t>
      </w:r>
      <w:proofErr w:type="spellEnd"/>
      <w:r w:rsidRPr="00B63E9B">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t xml:space="preserve">        </w:t>
      </w:r>
      <w:r w:rsidRPr="00B63E9B">
        <w:rPr>
          <w:rFonts w:ascii="Courier New" w:eastAsia="Times New Roman" w:hAnsi="Courier New" w:cs="Courier New"/>
          <w:color w:val="067D17"/>
          <w:sz w:val="20"/>
          <w:szCs w:val="20"/>
          <w:lang w:eastAsia="en-GB"/>
        </w:rPr>
        <w:t>"/</w:t>
      </w:r>
      <w:proofErr w:type="spellStart"/>
      <w:r w:rsidRPr="00B63E9B">
        <w:rPr>
          <w:rFonts w:ascii="Courier New" w:eastAsia="Times New Roman" w:hAnsi="Courier New" w:cs="Courier New"/>
          <w:color w:val="067D17"/>
          <w:sz w:val="20"/>
          <w:szCs w:val="20"/>
          <w:lang w:eastAsia="en-GB"/>
        </w:rPr>
        <w:t>updateTodo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sidRPr="00B63E9B">
        <w:rPr>
          <w:rFonts w:ascii="Courier New" w:eastAsia="Times New Roman" w:hAnsi="Courier New" w:cs="Courier New"/>
          <w:color w:val="2196F3"/>
          <w:sz w:val="20"/>
          <w:szCs w:val="20"/>
          <w:lang w:eastAsia="en-GB"/>
        </w:rPr>
        <w:t>UpdateTodoPage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p>
    <w:p w14:paraId="01E3B219" w14:textId="02F6591C" w:rsidR="00B63E9B"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67D17"/>
          <w:sz w:val="20"/>
          <w:szCs w:val="20"/>
          <w:lang w:eastAsia="en-GB"/>
        </w:rPr>
        <w:t xml:space="preserve">        </w:t>
      </w:r>
      <w:r w:rsidRPr="00B63E9B">
        <w:rPr>
          <w:rFonts w:ascii="Courier New" w:eastAsia="Times New Roman" w:hAnsi="Courier New" w:cs="Courier New"/>
          <w:color w:val="067D17"/>
          <w:sz w:val="20"/>
          <w:szCs w:val="20"/>
          <w:lang w:eastAsia="en-GB"/>
        </w:rPr>
        <w:t>"/</w:t>
      </w:r>
      <w:proofErr w:type="spellStart"/>
      <w:r>
        <w:rPr>
          <w:rFonts w:ascii="Courier New" w:eastAsia="Times New Roman" w:hAnsi="Courier New" w:cs="Courier New"/>
          <w:color w:val="067D17"/>
          <w:sz w:val="20"/>
          <w:szCs w:val="20"/>
          <w:lang w:eastAsia="en-GB"/>
        </w:rPr>
        <w:t>add</w:t>
      </w:r>
      <w:r w:rsidRPr="00B63E9B">
        <w:rPr>
          <w:rFonts w:ascii="Courier New" w:eastAsia="Times New Roman" w:hAnsi="Courier New" w:cs="Courier New"/>
          <w:color w:val="067D17"/>
          <w:sz w:val="20"/>
          <w:szCs w:val="20"/>
          <w:lang w:eastAsia="en-GB"/>
        </w:rPr>
        <w:t>Todo</w:t>
      </w:r>
      <w:proofErr w:type="spellEnd"/>
      <w:r w:rsidRPr="00B63E9B">
        <w:rPr>
          <w:rFonts w:ascii="Courier New" w:eastAsia="Times New Roman" w:hAnsi="Courier New" w:cs="Courier New"/>
          <w:color w:val="067D17"/>
          <w:sz w:val="20"/>
          <w:szCs w:val="20"/>
          <w:lang w:eastAsia="en-GB"/>
        </w:rPr>
        <w:t>"</w:t>
      </w:r>
      <w:r w:rsidRPr="00B63E9B">
        <w:rPr>
          <w:rFonts w:ascii="Courier New" w:eastAsia="Times New Roman" w:hAnsi="Courier New" w:cs="Courier New"/>
          <w:color w:val="080808"/>
          <w:sz w:val="20"/>
          <w:szCs w:val="20"/>
          <w:lang w:eastAsia="en-GB"/>
        </w:rPr>
        <w:t xml:space="preserve">: (context) =&gt; </w:t>
      </w:r>
      <w:proofErr w:type="spellStart"/>
      <w:r>
        <w:rPr>
          <w:rFonts w:ascii="Courier New" w:eastAsia="Times New Roman" w:hAnsi="Courier New" w:cs="Courier New"/>
          <w:color w:val="2196F3"/>
          <w:sz w:val="20"/>
          <w:szCs w:val="20"/>
          <w:lang w:eastAsia="en-GB"/>
        </w:rPr>
        <w:t>Add</w:t>
      </w:r>
      <w:r w:rsidRPr="00B63E9B">
        <w:rPr>
          <w:rFonts w:ascii="Courier New" w:eastAsia="Times New Roman" w:hAnsi="Courier New" w:cs="Courier New"/>
          <w:color w:val="2196F3"/>
          <w:sz w:val="20"/>
          <w:szCs w:val="20"/>
          <w:lang w:eastAsia="en-GB"/>
        </w:rPr>
        <w:t>TodoPage</w:t>
      </w:r>
      <w:proofErr w:type="spellEnd"/>
      <w:r w:rsidRPr="00B63E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B63E9B">
        <w:rPr>
          <w:rFonts w:ascii="Courier New" w:eastAsia="Times New Roman" w:hAnsi="Courier New" w:cs="Courier New"/>
          <w:color w:val="080808"/>
          <w:sz w:val="20"/>
          <w:szCs w:val="20"/>
          <w:lang w:eastAsia="en-GB"/>
        </w:rPr>
        <w:br/>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 xml:space="preserve">  }</w:t>
      </w:r>
      <w:r w:rsidR="00B63E9B" w:rsidRPr="00B63E9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26</w:t>
      </w:r>
    </w:p>
    <w:p w14:paraId="5A38E462" w14:textId="539E7797" w:rsidR="00B63E9B"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15EBC98" w14:textId="660FE1A7"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The entire app is wrapped in</w:t>
      </w:r>
      <w:r w:rsidR="00DC7C14">
        <w:rPr>
          <w:rFonts w:ascii="Palatino Linotype" w:hAnsi="Palatino Linotype"/>
          <w:sz w:val="24"/>
          <w:lang w:val="en-US"/>
        </w:rPr>
        <w:t>to</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MaterialApp</w:t>
      </w:r>
      <w:proofErr w:type="spellEnd"/>
      <w:r w:rsidRPr="00407C83">
        <w:rPr>
          <w:rFonts w:ascii="Palatino Linotype" w:hAnsi="Palatino Linotype"/>
          <w:sz w:val="24"/>
          <w:lang w:val="en-US"/>
        </w:rPr>
        <w:t xml:space="preserve"> widget with </w:t>
      </w:r>
      <w:r w:rsidR="00F37C25">
        <w:rPr>
          <w:rFonts w:ascii="Palatino Linotype" w:hAnsi="Palatino Linotype"/>
          <w:sz w:val="24"/>
          <w:lang w:val="en-US"/>
        </w:rPr>
        <w:t>three</w:t>
      </w:r>
      <w:r w:rsidRPr="00407C83">
        <w:rPr>
          <w:rFonts w:ascii="Palatino Linotype" w:hAnsi="Palatino Linotype"/>
          <w:sz w:val="24"/>
          <w:lang w:val="en-US"/>
        </w:rPr>
        <w:t xml:space="preserve"> routes. The </w:t>
      </w:r>
      <w:proofErr w:type="spellStart"/>
      <w:r w:rsidRPr="00407C83">
        <w:rPr>
          <w:rFonts w:ascii="Palatino Linotype" w:hAnsi="Palatino Linotype"/>
          <w:sz w:val="24"/>
          <w:lang w:val="en-US"/>
        </w:rPr>
        <w:t>HomePage</w:t>
      </w:r>
      <w:proofErr w:type="spellEnd"/>
      <w:r w:rsidRPr="00407C83">
        <w:rPr>
          <w:rFonts w:ascii="Palatino Linotype" w:hAnsi="Palatino Linotype"/>
          <w:sz w:val="24"/>
          <w:lang w:val="en-US"/>
        </w:rPr>
        <w:t xml:space="preserve"> </w:t>
      </w:r>
      <w:r w:rsidR="00F37C25">
        <w:rPr>
          <w:rFonts w:ascii="Palatino Linotype" w:hAnsi="Palatino Linotype"/>
          <w:sz w:val="24"/>
          <w:lang w:val="en-US"/>
        </w:rPr>
        <w:t xml:space="preserve">, the </w:t>
      </w:r>
      <w:proofErr w:type="spellStart"/>
      <w:r w:rsidRPr="00407C83">
        <w:rPr>
          <w:rFonts w:ascii="Palatino Linotype" w:hAnsi="Palatino Linotype"/>
          <w:sz w:val="24"/>
          <w:lang w:val="en-US"/>
        </w:rPr>
        <w:t>UpdateTodoPage</w:t>
      </w:r>
      <w:proofErr w:type="spellEnd"/>
      <w:r w:rsidR="00F37C25">
        <w:rPr>
          <w:rFonts w:ascii="Palatino Linotype" w:hAnsi="Palatino Linotype"/>
          <w:sz w:val="24"/>
          <w:lang w:val="en-US"/>
        </w:rPr>
        <w:t xml:space="preserve"> and the </w:t>
      </w:r>
      <w:proofErr w:type="spellStart"/>
      <w:r w:rsidR="00F37C25">
        <w:rPr>
          <w:rFonts w:ascii="Palatino Linotype" w:hAnsi="Palatino Linotype"/>
          <w:sz w:val="24"/>
          <w:lang w:val="en-US"/>
        </w:rPr>
        <w:t>AddTodoPage</w:t>
      </w:r>
      <w:proofErr w:type="spellEnd"/>
      <w:r w:rsidRPr="00407C83">
        <w:rPr>
          <w:rFonts w:ascii="Palatino Linotype" w:hAnsi="Palatino Linotype"/>
          <w:sz w:val="24"/>
          <w:lang w:val="en-US"/>
        </w:rPr>
        <w:t>.</w:t>
      </w:r>
    </w:p>
    <w:p w14:paraId="03600FD3" w14:textId="08AC7091" w:rsidR="00B63E9B" w:rsidRPr="00407C83" w:rsidRDefault="00B63E9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5A67292A" w14:textId="2B6D973F" w:rsidR="00DE25C7" w:rsidRPr="00DC7C14" w:rsidRDefault="00DE25C7" w:rsidP="00DC7C14">
      <w:pPr>
        <w:pStyle w:val="Titolo4"/>
      </w:pPr>
      <w:r w:rsidRPr="00DC7C14">
        <w:t>Models and Repository</w:t>
      </w:r>
    </w:p>
    <w:p w14:paraId="265017A4" w14:textId="6C808AFA"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8"/>
          <w:szCs w:val="28"/>
          <w:lang w:eastAsia="en-GB"/>
        </w:rPr>
      </w:pPr>
    </w:p>
    <w:p w14:paraId="1A607BE1" w14:textId="0F405AFB" w:rsidR="00DE25C7" w:rsidRPr="00AF2626" w:rsidRDefault="00AF2626"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The </w:t>
      </w:r>
      <w:proofErr w:type="spellStart"/>
      <w:r w:rsidR="00407C83" w:rsidRPr="00407C83">
        <w:rPr>
          <w:rFonts w:ascii="Palatino Linotype" w:hAnsi="Palatino Linotype"/>
          <w:b/>
          <w:bCs/>
          <w:sz w:val="24"/>
          <w:lang w:val="en-US"/>
        </w:rPr>
        <w:t>t</w:t>
      </w:r>
      <w:r w:rsidR="00DE25C7" w:rsidRPr="00407C83">
        <w:rPr>
          <w:rFonts w:ascii="Palatino Linotype" w:hAnsi="Palatino Linotype"/>
          <w:b/>
          <w:bCs/>
          <w:sz w:val="24"/>
          <w:lang w:val="en-US"/>
        </w:rPr>
        <w:t>ab_state.dart</w:t>
      </w:r>
      <w:proofErr w:type="spellEnd"/>
      <w:r>
        <w:rPr>
          <w:rFonts w:ascii="Palatino Linotype" w:hAnsi="Palatino Linotype"/>
          <w:b/>
          <w:bCs/>
          <w:sz w:val="24"/>
          <w:lang w:val="en-US"/>
        </w:rPr>
        <w:t xml:space="preserve"> </w:t>
      </w:r>
      <w:r>
        <w:rPr>
          <w:rFonts w:ascii="Palatino Linotype" w:hAnsi="Palatino Linotype"/>
          <w:sz w:val="24"/>
          <w:lang w:val="en-US"/>
        </w:rPr>
        <w:t>file</w:t>
      </w:r>
    </w:p>
    <w:p w14:paraId="179BCFDC" w14:textId="2A1A52F1" w:rsidR="004E6495" w:rsidRPr="00407C83"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1663E533" w14:textId="3FC546B7"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25C7">
        <w:rPr>
          <w:rFonts w:ascii="Courier New" w:eastAsia="Times New Roman" w:hAnsi="Courier New" w:cs="Courier New"/>
          <w:color w:val="0033B3"/>
          <w:sz w:val="20"/>
          <w:szCs w:val="20"/>
          <w:lang w:eastAsia="en-GB"/>
        </w:rPr>
        <w:t>enum</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TabState</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871094"/>
          <w:sz w:val="20"/>
          <w:szCs w:val="20"/>
          <w:lang w:eastAsia="en-GB"/>
        </w:rPr>
        <w:t>todos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stats</w:t>
      </w:r>
      <w:proofErr w:type="spellEnd"/>
      <w:r w:rsidRPr="00DE25C7">
        <w:rPr>
          <w:rFonts w:ascii="Courier New" w:eastAsia="Times New Roman" w:hAnsi="Courier New" w:cs="Courier New"/>
          <w:color w:val="871094"/>
          <w:sz w:val="20"/>
          <w:szCs w:val="20"/>
          <w:lang w:eastAsia="en-GB"/>
        </w:rPr>
        <w:br/>
      </w:r>
      <w:r w:rsidRPr="00DE25C7">
        <w:rPr>
          <w:rFonts w:ascii="Courier New" w:eastAsia="Times New Roman" w:hAnsi="Courier New" w:cs="Courier New"/>
          <w:color w:val="080808"/>
          <w:sz w:val="20"/>
          <w:szCs w:val="20"/>
          <w:lang w:eastAsia="en-GB"/>
        </w:rPr>
        <w:t>}</w:t>
      </w:r>
      <w:r w:rsidR="007458EE">
        <w:rPr>
          <w:rFonts w:ascii="Courier New" w:eastAsia="Times New Roman" w:hAnsi="Courier New" w:cs="Courier New"/>
          <w:color w:val="080808"/>
          <w:sz w:val="20"/>
          <w:szCs w:val="20"/>
          <w:lang w:eastAsia="en-GB"/>
        </w:rPr>
        <w:t>3</w:t>
      </w:r>
    </w:p>
    <w:p w14:paraId="29A6470A" w14:textId="77777777" w:rsidR="00DC7C14" w:rsidRPr="00DE25C7" w:rsidRDefault="00DC7C14"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EEC9F86" w14:textId="136D32EA"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DC7C14">
        <w:rPr>
          <w:rFonts w:ascii="Palatino Linotype" w:hAnsi="Palatino Linotype"/>
          <w:sz w:val="24"/>
          <w:lang w:val="en-US"/>
        </w:rPr>
        <w:t>Tab state</w:t>
      </w:r>
      <w:r w:rsidR="00DC7C14">
        <w:rPr>
          <w:rFonts w:ascii="Palatino Linotype" w:hAnsi="Palatino Linotype"/>
          <w:sz w:val="24"/>
          <w:lang w:val="en-US"/>
        </w:rPr>
        <w:t>s</w:t>
      </w:r>
      <w:r w:rsidRPr="00DC7C14">
        <w:rPr>
          <w:rFonts w:ascii="Palatino Linotype" w:hAnsi="Palatino Linotype"/>
          <w:sz w:val="24"/>
          <w:lang w:val="en-US"/>
        </w:rPr>
        <w:t xml:space="preserve"> represent the possible tabs in the homepage</w:t>
      </w:r>
      <w:r w:rsidR="00DC7C14">
        <w:rPr>
          <w:rFonts w:ascii="Palatino Linotype" w:hAnsi="Palatino Linotype"/>
          <w:sz w:val="24"/>
          <w:lang w:val="en-US"/>
        </w:rPr>
        <w:t>.</w:t>
      </w:r>
    </w:p>
    <w:p w14:paraId="6EDF0F74" w14:textId="7E60D125" w:rsidR="00DE25C7" w:rsidRPr="00DC7C14"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634469F5" w14:textId="5EFD7127" w:rsidR="00DE25C7"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v</w:t>
      </w:r>
      <w:r w:rsidR="00DE25C7" w:rsidRPr="00407C83">
        <w:rPr>
          <w:rFonts w:ascii="Palatino Linotype" w:hAnsi="Palatino Linotype"/>
          <w:b/>
          <w:bCs/>
          <w:sz w:val="24"/>
          <w:lang w:val="en-US"/>
        </w:rPr>
        <w:t>isibility_filter.dart</w:t>
      </w:r>
      <w:proofErr w:type="spellEnd"/>
    </w:p>
    <w:p w14:paraId="7C3C973B" w14:textId="62DC1F2B"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85469CC" w14:textId="7777777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941DAB">
        <w:rPr>
          <w:rFonts w:ascii="Courier New" w:eastAsia="Times New Roman" w:hAnsi="Courier New" w:cs="Courier New"/>
          <w:color w:val="0033B3"/>
          <w:sz w:val="20"/>
          <w:szCs w:val="20"/>
          <w:lang w:eastAsia="en-GB"/>
        </w:rPr>
        <w:t>enum</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VisibilityFilter</w:t>
      </w:r>
      <w:proofErr w:type="spellEnd"/>
      <w:r w:rsidRPr="00941DAB">
        <w:rPr>
          <w:rFonts w:ascii="Courier New" w:eastAsia="Times New Roman" w:hAnsi="Courier New" w:cs="Courier New"/>
          <w:color w:val="080808"/>
          <w:sz w:val="20"/>
          <w:szCs w:val="20"/>
          <w:lang w:eastAsia="en-GB"/>
        </w:rPr>
        <w:t>{</w:t>
      </w:r>
    </w:p>
    <w:p w14:paraId="190FEC3A" w14:textId="1C0F933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71094"/>
          <w:sz w:val="20"/>
          <w:szCs w:val="20"/>
          <w:lang w:eastAsia="en-GB"/>
        </w:rPr>
      </w:pPr>
      <w:r>
        <w:rPr>
          <w:rFonts w:ascii="Courier New" w:eastAsia="Times New Roman" w:hAnsi="Courier New" w:cs="Courier New"/>
          <w:color w:val="871094"/>
          <w:sz w:val="20"/>
          <w:szCs w:val="20"/>
          <w:lang w:eastAsia="en-GB"/>
        </w:rPr>
        <w:t xml:space="preserve"> </w:t>
      </w:r>
      <w:proofErr w:type="spellStart"/>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notCompleted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all</w:t>
      </w:r>
      <w:proofErr w:type="spellEnd"/>
    </w:p>
    <w:p w14:paraId="12CE213A" w14:textId="0E36A628"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t>}</w:t>
      </w:r>
      <w:r w:rsidR="007458EE">
        <w:rPr>
          <w:rFonts w:ascii="Courier New" w:eastAsia="Times New Roman" w:hAnsi="Courier New" w:cs="Courier New"/>
          <w:color w:val="080808"/>
          <w:sz w:val="20"/>
          <w:szCs w:val="20"/>
          <w:lang w:eastAsia="en-GB"/>
        </w:rPr>
        <w:t>3</w:t>
      </w:r>
    </w:p>
    <w:p w14:paraId="421ED3BA" w14:textId="5F46EEA2"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F3D9C76" w14:textId="5166002C" w:rsidR="00DC7C14" w:rsidRDefault="00DC7C14"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7B759B5" w14:textId="39E7A7CB" w:rsidR="00941DAB" w:rsidRPr="00407C83" w:rsidRDefault="00407C83"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odo.dart</w:t>
      </w:r>
      <w:proofErr w:type="spellEnd"/>
    </w:p>
    <w:p w14:paraId="31A4A28B" w14:textId="07DB3214" w:rsidR="00DE25C7" w:rsidRDefault="00DE25C7"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DF9C88" w14:textId="14358D55" w:rsidR="00941DAB" w:rsidRP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9E880D"/>
          <w:sz w:val="20"/>
          <w:szCs w:val="20"/>
          <w:lang w:eastAsia="en-GB"/>
        </w:rPr>
        <w:t>@immutable</w:t>
      </w:r>
      <w:r w:rsidRPr="00941DAB">
        <w:rPr>
          <w:rFonts w:ascii="Courier New" w:eastAsia="Times New Roman" w:hAnsi="Courier New" w:cs="Courier New"/>
          <w:color w:val="9E880D"/>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String </w:t>
      </w:r>
      <w:r w:rsidRPr="00941DAB">
        <w:rPr>
          <w:rFonts w:ascii="Courier New" w:eastAsia="Times New Roman" w:hAnsi="Courier New" w:cs="Courier New"/>
          <w:color w:val="871094"/>
          <w:sz w:val="20"/>
          <w:szCs w:val="20"/>
          <w:lang w:eastAsia="en-GB"/>
        </w:rPr>
        <w:t>description</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final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required 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name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required </w:t>
      </w:r>
      <w:proofErr w:type="spellStart"/>
      <w:r w:rsidRPr="00941DAB">
        <w:rPr>
          <w:rFonts w:ascii="Courier New" w:eastAsia="Times New Roman" w:hAnsi="Courier New" w:cs="Courier New"/>
          <w:color w:val="0033B3"/>
          <w:sz w:val="20"/>
          <w:szCs w:val="20"/>
          <w:lang w:eastAsia="en-GB"/>
        </w:rPr>
        <w:t>this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bool </w:t>
      </w:r>
      <w:r w:rsidRPr="00941DAB">
        <w:rPr>
          <w:rFonts w:ascii="Courier New" w:eastAsia="Times New Roman" w:hAnsi="Courier New" w:cs="Courier New"/>
          <w:color w:val="0033B3"/>
          <w:sz w:val="20"/>
          <w:szCs w:val="20"/>
          <w:lang w:eastAsia="en-GB"/>
        </w:rPr>
        <w:t xml:space="preserve">operator </w:t>
      </w:r>
      <w:r w:rsidRPr="00941DAB">
        <w:rPr>
          <w:rFonts w:ascii="Courier New" w:eastAsia="Times New Roman" w:hAnsi="Courier New" w:cs="Courier New"/>
          <w:color w:val="00627A"/>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 xml:space="preserve">Object </w:t>
      </w:r>
      <w:r w:rsidRPr="00941DAB">
        <w:rPr>
          <w:rFonts w:ascii="Courier New" w:eastAsia="Times New Roman" w:hAnsi="Courier New" w:cs="Courier New"/>
          <w:color w:val="080808"/>
          <w:sz w:val="20"/>
          <w:szCs w:val="20"/>
          <w:lang w:eastAsia="en-GB"/>
        </w:rPr>
        <w:t>other)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80808"/>
          <w:sz w:val="20"/>
          <w:szCs w:val="20"/>
          <w:lang w:eastAsia="en-GB"/>
        </w:rPr>
        <w:t xml:space="preserve">(other </w:t>
      </w:r>
      <w:r w:rsidRPr="00941DAB">
        <w:rPr>
          <w:rFonts w:ascii="Courier New" w:eastAsia="Times New Roman" w:hAnsi="Courier New" w:cs="Courier New"/>
          <w:color w:val="0033B3"/>
          <w:sz w:val="20"/>
          <w:szCs w:val="20"/>
          <w:lang w:eastAsia="en-GB"/>
        </w:rPr>
        <w:t xml:space="preserve">is </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description</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description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name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other.</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 xml:space="preserve">id </w:t>
      </w:r>
      <w:r w:rsidRPr="00941DAB">
        <w:rPr>
          <w:rFonts w:ascii="Courier New" w:eastAsia="Times New Roman" w:hAnsi="Courier New" w:cs="Courier New"/>
          <w:color w:val="080808"/>
          <w:sz w:val="20"/>
          <w:szCs w:val="20"/>
          <w:lang w:eastAsia="en-GB"/>
        </w:rPr>
        <w:t>&amp;&amp;</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other.</w:t>
      </w:r>
      <w:r w:rsidRPr="00941DAB">
        <w:rPr>
          <w:rFonts w:ascii="Courier New" w:eastAsia="Times New Roman" w:hAnsi="Courier New" w:cs="Courier New"/>
          <w:color w:val="871094"/>
          <w:sz w:val="20"/>
          <w:szCs w:val="20"/>
          <w:lang w:eastAsia="en-GB"/>
        </w:rPr>
        <w:t>completed</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color w:val="000000"/>
          <w:sz w:val="20"/>
          <w:szCs w:val="20"/>
          <w:lang w:eastAsia="en-GB"/>
        </w:rPr>
        <w:t xml:space="preserve">String </w:t>
      </w:r>
      <w:proofErr w:type="spellStart"/>
      <w:r w:rsidRPr="00941DAB">
        <w:rPr>
          <w:rFonts w:ascii="Courier New" w:eastAsia="Times New Roman" w:hAnsi="Courier New" w:cs="Courier New"/>
          <w:color w:val="00627A"/>
          <w:sz w:val="20"/>
          <w:szCs w:val="20"/>
          <w:lang w:eastAsia="en-GB"/>
        </w:rPr>
        <w:t>toString</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lastRenderedPageBreak/>
        <w:t xml:space="preserve">    </w:t>
      </w:r>
      <w:r w:rsidRPr="00941DAB">
        <w:rPr>
          <w:rFonts w:ascii="Courier New" w:eastAsia="Times New Roman" w:hAnsi="Courier New" w:cs="Courier New"/>
          <w:color w:val="0033B3"/>
          <w:sz w:val="20"/>
          <w:szCs w:val="20"/>
          <w:lang w:eastAsia="en-GB"/>
        </w:rPr>
        <w:t xml:space="preserve">return </w:t>
      </w:r>
      <w:r w:rsidRPr="00941DAB">
        <w:rPr>
          <w:rFonts w:ascii="Courier New" w:eastAsia="Times New Roman" w:hAnsi="Courier New" w:cs="Courier New"/>
          <w:color w:val="067D17"/>
          <w:sz w:val="20"/>
          <w:szCs w:val="20"/>
          <w:lang w:eastAsia="en-GB"/>
        </w:rPr>
        <w:t xml:space="preserve">"{ id: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id</w:t>
      </w:r>
      <w:r w:rsidRPr="00941DAB">
        <w:rPr>
          <w:rFonts w:ascii="Courier New" w:eastAsia="Times New Roman" w:hAnsi="Courier New" w:cs="Courier New"/>
          <w:color w:val="067D17"/>
          <w:sz w:val="20"/>
          <w:szCs w:val="20"/>
          <w:lang w:eastAsia="en-GB"/>
        </w:rPr>
        <w:t xml:space="preserve">  completed: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completed</w:t>
      </w:r>
      <w:r w:rsidRPr="00941DAB">
        <w:rPr>
          <w:rFonts w:ascii="Courier New" w:eastAsia="Times New Roman" w:hAnsi="Courier New" w:cs="Courier New"/>
          <w:color w:val="067D17"/>
          <w:sz w:val="20"/>
          <w:szCs w:val="20"/>
          <w:lang w:eastAsia="en-GB"/>
        </w:rPr>
        <w:t>}"</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9E880D"/>
          <w:sz w:val="20"/>
          <w:szCs w:val="20"/>
          <w:lang w:eastAsia="en-GB"/>
        </w:rPr>
        <w:t>@override</w:t>
      </w:r>
      <w:r w:rsidRPr="00941DAB">
        <w:rPr>
          <w:rFonts w:ascii="Courier New" w:eastAsia="Times New Roman" w:hAnsi="Courier New" w:cs="Courier New"/>
          <w:color w:val="9E880D"/>
          <w:sz w:val="20"/>
          <w:szCs w:val="20"/>
          <w:lang w:eastAsia="en-GB"/>
        </w:rPr>
        <w:br/>
        <w:t xml:space="preserve">  </w:t>
      </w:r>
      <w:r w:rsidRPr="00941DAB">
        <w:rPr>
          <w:rFonts w:ascii="Courier New" w:eastAsia="Times New Roman" w:hAnsi="Courier New" w:cs="Courier New"/>
          <w:i/>
          <w:iCs/>
          <w:color w:val="8C8C8C"/>
          <w:sz w:val="20"/>
          <w:szCs w:val="20"/>
          <w:lang w:eastAsia="en-GB"/>
        </w:rPr>
        <w:t xml:space="preserve">// </w:t>
      </w:r>
      <w:r w:rsidRPr="00941DAB">
        <w:rPr>
          <w:rFonts w:ascii="Courier New" w:eastAsia="Times New Roman" w:hAnsi="Courier New" w:cs="Courier New"/>
          <w:i/>
          <w:iCs/>
          <w:color w:val="008DDE"/>
          <w:sz w:val="20"/>
          <w:szCs w:val="20"/>
          <w:lang w:eastAsia="en-GB"/>
        </w:rPr>
        <w:t xml:space="preserve">TODO: implement </w:t>
      </w:r>
      <w:proofErr w:type="spellStart"/>
      <w:r w:rsidRPr="00941DAB">
        <w:rPr>
          <w:rFonts w:ascii="Courier New" w:eastAsia="Times New Roman" w:hAnsi="Courier New" w:cs="Courier New"/>
          <w:i/>
          <w:iCs/>
          <w:color w:val="008DDE"/>
          <w:sz w:val="20"/>
          <w:szCs w:val="20"/>
          <w:lang w:eastAsia="en-GB"/>
        </w:rPr>
        <w:t>hashCode</w:t>
      </w:r>
      <w:proofErr w:type="spellEnd"/>
      <w:r w:rsidRPr="00941DAB">
        <w:rPr>
          <w:rFonts w:ascii="Courier New" w:eastAsia="Times New Roman" w:hAnsi="Courier New" w:cs="Courier New"/>
          <w:i/>
          <w:iCs/>
          <w:color w:val="008DDE"/>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r w:rsidRPr="00941DAB">
        <w:rPr>
          <w:rFonts w:ascii="Courier New" w:eastAsia="Times New Roman" w:hAnsi="Courier New" w:cs="Courier New"/>
          <w:color w:val="0033B3"/>
          <w:sz w:val="20"/>
          <w:szCs w:val="20"/>
          <w:lang w:eastAsia="en-GB"/>
        </w:rPr>
        <w:t xml:space="preserve">get </w:t>
      </w:r>
      <w:proofErr w:type="spellStart"/>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33B3"/>
          <w:sz w:val="20"/>
          <w:szCs w:val="20"/>
          <w:lang w:eastAsia="en-GB"/>
        </w:rPr>
        <w:t>super</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hashCode</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31</w:t>
      </w:r>
    </w:p>
    <w:p w14:paraId="7F1CE3B5" w14:textId="36FEE7C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C0F08CC" w14:textId="798F1082"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model can change in different implementations. </w:t>
      </w:r>
      <w:r w:rsidR="00017862">
        <w:rPr>
          <w:rFonts w:ascii="Palatino Linotype" w:hAnsi="Palatino Linotype"/>
          <w:sz w:val="24"/>
          <w:lang w:val="en-US"/>
        </w:rPr>
        <w:t>It</w:t>
      </w:r>
      <w:r w:rsidRPr="00407C83">
        <w:rPr>
          <w:rFonts w:ascii="Palatino Linotype" w:hAnsi="Palatino Linotype"/>
          <w:sz w:val="24"/>
          <w:lang w:val="en-US"/>
        </w:rPr>
        <w:t xml:space="preserve"> is presented here as an immutable class but in some implementation is will be change to mutable.</w:t>
      </w:r>
    </w:p>
    <w:p w14:paraId="7DD2863F" w14:textId="10752443" w:rsidR="00941DAB" w:rsidRPr="00407C83"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78FCDE1A" w14:textId="7AA88EC9" w:rsidR="00941DAB" w:rsidRPr="00407C83"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941DAB" w:rsidRPr="00407C83">
        <w:rPr>
          <w:rFonts w:ascii="Palatino Linotype" w:hAnsi="Palatino Linotype"/>
          <w:b/>
          <w:bCs/>
          <w:sz w:val="24"/>
          <w:lang w:val="en-US"/>
        </w:rPr>
        <w:t>odo_repository.dart</w:t>
      </w:r>
      <w:proofErr w:type="spellEnd"/>
    </w:p>
    <w:p w14:paraId="1F727933" w14:textId="05A0539A"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20"/>
          <w:szCs w:val="20"/>
          <w:lang w:eastAsia="en-GB"/>
        </w:rPr>
      </w:pPr>
    </w:p>
    <w:p w14:paraId="48AA664B" w14:textId="53032667" w:rsidR="00941DAB" w:rsidRDefault="00941DAB"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033B3"/>
          <w:sz w:val="20"/>
          <w:szCs w:val="20"/>
          <w:lang w:eastAsia="en-GB"/>
        </w:rPr>
        <w:t xml:space="preserve">class </w:t>
      </w:r>
      <w:proofErr w:type="spellStart"/>
      <w:r w:rsidRPr="00941DAB">
        <w:rPr>
          <w:rFonts w:ascii="Courier New" w:eastAsia="Times New Roman" w:hAnsi="Courier New" w:cs="Courier New"/>
          <w:color w:val="000000"/>
          <w:sz w:val="20"/>
          <w:szCs w:val="20"/>
          <w:lang w:eastAsia="en-GB"/>
        </w:rPr>
        <w:t>TodoRepository</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&gt;&gt; </w:t>
      </w:r>
      <w:proofErr w:type="spellStart"/>
      <w:r w:rsidRPr="00941DAB">
        <w:rPr>
          <w:rFonts w:ascii="Courier New" w:eastAsia="Times New Roman" w:hAnsi="Courier New" w:cs="Courier New"/>
          <w:i/>
          <w:iCs/>
          <w:color w:val="00627A"/>
          <w:sz w:val="20"/>
          <w:szCs w:val="20"/>
          <w:lang w:eastAsia="en-GB"/>
        </w:rPr>
        <w:t>loadTodos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Random rand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2196F3"/>
          <w:sz w:val="20"/>
          <w:szCs w:val="20"/>
          <w:lang w:eastAsia="en-GB"/>
        </w:rPr>
        <w:t>Random</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0000"/>
          <w:sz w:val="20"/>
          <w:szCs w:val="20"/>
          <w:lang w:eastAsia="en-GB"/>
        </w:rPr>
        <w:t>int</w:t>
      </w:r>
      <w:r w:rsidRPr="00941DAB">
        <w:rPr>
          <w:rFonts w:ascii="Courier New" w:eastAsia="Times New Roman" w:hAnsi="Courier New" w:cs="Courier New"/>
          <w:color w:val="080808"/>
          <w:sz w:val="20"/>
          <w:szCs w:val="20"/>
          <w:lang w:eastAsia="en-GB"/>
        </w:rPr>
        <w:t xml:space="preserve">&gt; </w:t>
      </w:r>
      <w:r w:rsidRPr="00941DAB">
        <w:rPr>
          <w:rFonts w:ascii="Courier New" w:eastAsia="Times New Roman" w:hAnsi="Courier New" w:cs="Courier New"/>
          <w:color w:val="000000"/>
          <w:sz w:val="20"/>
          <w:szCs w:val="20"/>
          <w:lang w:eastAsia="en-GB"/>
        </w:rPr>
        <w:t xml:space="preserve">ids </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while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871094"/>
          <w:sz w:val="20"/>
          <w:szCs w:val="20"/>
          <w:lang w:eastAsia="en-GB"/>
        </w:rPr>
        <w:t>length</w:t>
      </w:r>
      <w:proofErr w:type="spellEnd"/>
      <w:r w:rsidRPr="00941DAB">
        <w:rPr>
          <w:rFonts w:ascii="Courier New" w:eastAsia="Times New Roman" w:hAnsi="Courier New" w:cs="Courier New"/>
          <w:color w:val="871094"/>
          <w:sz w:val="20"/>
          <w:szCs w:val="20"/>
          <w:lang w:eastAsia="en-GB"/>
        </w:rPr>
        <w:t xml:space="preserve"> </w:t>
      </w:r>
      <w:r w:rsidRPr="00941DAB">
        <w:rPr>
          <w:rFonts w:ascii="Courier New" w:eastAsia="Times New Roman" w:hAnsi="Courier New" w:cs="Courier New"/>
          <w:color w:val="080808"/>
          <w:sz w:val="20"/>
          <w:szCs w:val="20"/>
          <w:lang w:eastAsia="en-GB"/>
        </w:rPr>
        <w:t xml:space="preserve">&lt; </w:t>
      </w:r>
      <w:r w:rsidRPr="00941DAB">
        <w:rPr>
          <w:rFonts w:ascii="Courier New" w:eastAsia="Times New Roman" w:hAnsi="Courier New" w:cs="Courier New"/>
          <w:color w:val="1750EB"/>
          <w:sz w:val="20"/>
          <w:szCs w:val="20"/>
          <w:lang w:eastAsia="en-GB"/>
        </w:rPr>
        <w:t>6</w:t>
      </w:r>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0000"/>
          <w:sz w:val="20"/>
          <w:szCs w:val="20"/>
          <w:lang w:eastAsia="en-GB"/>
        </w:rPr>
        <w:t xml:space="preserve">int </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1000</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if </w:t>
      </w:r>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.contains</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80808"/>
          <w:sz w:val="20"/>
          <w:szCs w:val="20"/>
          <w:lang w:eastAsia="en-GB"/>
        </w:rPr>
        <w:t>.add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0000"/>
          <w:sz w:val="20"/>
          <w:szCs w:val="20"/>
          <w:lang w:eastAsia="en-GB"/>
        </w:rPr>
        <w:t>newInt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00000"/>
          <w:sz w:val="20"/>
          <w:szCs w:val="20"/>
          <w:lang w:eastAsia="en-GB"/>
        </w:rPr>
        <w:t xml:space="preserve"> </w:t>
      </w:r>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0000"/>
          <w:sz w:val="20"/>
          <w:szCs w:val="20"/>
          <w:lang w:eastAsia="en-GB"/>
        </w:rPr>
        <w:t>ids</w:t>
      </w:r>
      <w:r w:rsidRPr="00941DAB">
        <w:rPr>
          <w:rFonts w:ascii="Courier New" w:eastAsia="Times New Roman" w:hAnsi="Courier New" w:cs="Courier New"/>
          <w:color w:val="000000"/>
          <w:sz w:val="20"/>
          <w:szCs w:val="20"/>
          <w:lang w:eastAsia="en-GB"/>
        </w:rPr>
        <w:br/>
        <w:t xml:space="preserve">        </w:t>
      </w:r>
      <w:r w:rsidRPr="00941DAB">
        <w:rPr>
          <w:rFonts w:ascii="Courier New" w:eastAsia="Times New Roman" w:hAnsi="Courier New" w:cs="Courier New"/>
          <w:color w:val="080808"/>
          <w:sz w:val="20"/>
          <w:szCs w:val="20"/>
          <w:lang w:eastAsia="en-GB"/>
        </w:rPr>
        <w:t xml:space="preserve">.map((number) =&gt; </w:t>
      </w:r>
      <w:proofErr w:type="spellStart"/>
      <w:r w:rsidRPr="00941DAB">
        <w:rPr>
          <w:rFonts w:ascii="Courier New" w:eastAsia="Times New Roman" w:hAnsi="Courier New" w:cs="Courier New"/>
          <w:color w:val="2196F3"/>
          <w:sz w:val="20"/>
          <w:szCs w:val="20"/>
          <w:lang w:eastAsia="en-GB"/>
        </w:rPr>
        <w:t>Todo</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id: number,</w:t>
      </w:r>
      <w:r w:rsidRPr="00941DAB">
        <w:rPr>
          <w:rFonts w:ascii="Courier New" w:eastAsia="Times New Roman" w:hAnsi="Courier New" w:cs="Courier New"/>
          <w:color w:val="080808"/>
          <w:sz w:val="20"/>
          <w:szCs w:val="20"/>
          <w:lang w:eastAsia="en-GB"/>
        </w:rPr>
        <w:br/>
        <w:t xml:space="preserve">            name: </w:t>
      </w:r>
      <w:r w:rsidRPr="00941DAB">
        <w:rPr>
          <w:rFonts w:ascii="Courier New" w:eastAsia="Times New Roman" w:hAnsi="Courier New" w:cs="Courier New"/>
          <w:color w:val="067D17"/>
          <w:sz w:val="20"/>
          <w:szCs w:val="20"/>
          <w:lang w:eastAsia="en-GB"/>
        </w:rPr>
        <w:t>"</w:t>
      </w:r>
      <w:proofErr w:type="spellStart"/>
      <w:r w:rsidRPr="00941DAB">
        <w:rPr>
          <w:rFonts w:ascii="Courier New" w:eastAsia="Times New Roman" w:hAnsi="Courier New" w:cs="Courier New"/>
          <w:color w:val="067D17"/>
          <w:sz w:val="20"/>
          <w:szCs w:val="20"/>
          <w:lang w:eastAsia="en-GB"/>
        </w:rPr>
        <w:t>Todo</w:t>
      </w:r>
      <w:proofErr w:type="spellEnd"/>
      <w:r w:rsidRPr="00941DAB">
        <w:rPr>
          <w:rFonts w:ascii="Courier New" w:eastAsia="Times New Roman" w:hAnsi="Courier New" w:cs="Courier New"/>
          <w:color w:val="067D17"/>
          <w:sz w:val="20"/>
          <w:szCs w:val="20"/>
          <w:lang w:eastAsia="en-GB"/>
        </w:rPr>
        <w:t xml:space="preserve">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description: </w:t>
      </w:r>
      <w:r w:rsidRPr="00941DAB">
        <w:rPr>
          <w:rFonts w:ascii="Courier New" w:eastAsia="Times New Roman" w:hAnsi="Courier New" w:cs="Courier New"/>
          <w:color w:val="067D17"/>
          <w:sz w:val="20"/>
          <w:szCs w:val="20"/>
          <w:lang w:eastAsia="en-GB"/>
        </w:rPr>
        <w:t xml:space="preserve">"description " </w:t>
      </w:r>
      <w:r w:rsidRPr="00941DAB">
        <w:rPr>
          <w:rFonts w:ascii="Courier New" w:eastAsia="Times New Roman" w:hAnsi="Courier New" w:cs="Courier New"/>
          <w:color w:val="080808"/>
          <w:sz w:val="20"/>
          <w:szCs w:val="20"/>
          <w:lang w:eastAsia="en-GB"/>
        </w:rPr>
        <w:t xml:space="preserve">+ </w:t>
      </w:r>
      <w:proofErr w:type="spellStart"/>
      <w:r w:rsidRPr="00941DAB">
        <w:rPr>
          <w:rFonts w:ascii="Courier New" w:eastAsia="Times New Roman" w:hAnsi="Courier New" w:cs="Courier New"/>
          <w:color w:val="080808"/>
          <w:sz w:val="20"/>
          <w:szCs w:val="20"/>
          <w:lang w:eastAsia="en-GB"/>
        </w:rPr>
        <w:t>number.toString</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completed: </w:t>
      </w:r>
      <w:proofErr w:type="spellStart"/>
      <w:r w:rsidRPr="00941DAB">
        <w:rPr>
          <w:rFonts w:ascii="Courier New" w:eastAsia="Times New Roman" w:hAnsi="Courier New" w:cs="Courier New"/>
          <w:color w:val="000000"/>
          <w:sz w:val="20"/>
          <w:szCs w:val="20"/>
          <w:lang w:eastAsia="en-GB"/>
        </w:rPr>
        <w:t>rand</w:t>
      </w:r>
      <w:r w:rsidRPr="00941DAB">
        <w:rPr>
          <w:rFonts w:ascii="Courier New" w:eastAsia="Times New Roman" w:hAnsi="Courier New" w:cs="Courier New"/>
          <w:color w:val="080808"/>
          <w:sz w:val="20"/>
          <w:szCs w:val="20"/>
          <w:lang w:eastAsia="en-GB"/>
        </w:rPr>
        <w:t>.nextBool</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proofErr w:type="spellStart"/>
      <w:r w:rsidRPr="00941DAB">
        <w:rPr>
          <w:rFonts w:ascii="Courier New" w:eastAsia="Times New Roman" w:hAnsi="Courier New" w:cs="Courier New"/>
          <w:color w:val="080808"/>
          <w:sz w:val="20"/>
          <w:szCs w:val="20"/>
          <w:lang w:eastAsia="en-GB"/>
        </w:rPr>
        <w:t>toList</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return </w:t>
      </w:r>
      <w:proofErr w:type="spellStart"/>
      <w:r w:rsidRPr="00941DAB">
        <w:rPr>
          <w:rFonts w:ascii="Courier New" w:eastAsia="Times New Roman" w:hAnsi="Courier New" w:cs="Courier New"/>
          <w:color w:val="000000"/>
          <w:sz w:val="20"/>
          <w:szCs w:val="20"/>
          <w:lang w:eastAsia="en-GB"/>
        </w:rPr>
        <w:t>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static </w:t>
      </w:r>
      <w:r w:rsidRPr="00941DAB">
        <w:rPr>
          <w:rFonts w:ascii="Courier New" w:eastAsia="Times New Roman" w:hAnsi="Courier New" w:cs="Courier New"/>
          <w:color w:val="000000"/>
          <w:sz w:val="20"/>
          <w:szCs w:val="20"/>
          <w:lang w:eastAsia="en-GB"/>
        </w:rPr>
        <w:t>Future</w:t>
      </w:r>
      <w:r w:rsidRPr="00941DAB">
        <w:rPr>
          <w:rFonts w:ascii="Courier New" w:eastAsia="Times New Roman" w:hAnsi="Courier New" w:cs="Courier New"/>
          <w:color w:val="080808"/>
          <w:sz w:val="20"/>
          <w:szCs w:val="20"/>
          <w:lang w:eastAsia="en-GB"/>
        </w:rPr>
        <w:t>&lt;</w:t>
      </w:r>
      <w:r w:rsidRPr="00941DAB">
        <w:rPr>
          <w:rFonts w:ascii="Courier New" w:eastAsia="Times New Roman" w:hAnsi="Courier New" w:cs="Courier New"/>
          <w:color w:val="0033B3"/>
          <w:sz w:val="20"/>
          <w:szCs w:val="20"/>
          <w:lang w:eastAsia="en-GB"/>
        </w:rPr>
        <w:t>void</w:t>
      </w:r>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i/>
          <w:iCs/>
          <w:color w:val="00627A"/>
          <w:sz w:val="20"/>
          <w:szCs w:val="20"/>
          <w:lang w:eastAsia="en-GB"/>
        </w:rPr>
        <w:t>saveTodos</w:t>
      </w:r>
      <w:proofErr w:type="spellEnd"/>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00000"/>
          <w:sz w:val="20"/>
          <w:szCs w:val="20"/>
          <w:lang w:eastAsia="en-GB"/>
        </w:rPr>
        <w:t>List</w:t>
      </w:r>
      <w:r w:rsidRPr="00941DAB">
        <w:rPr>
          <w:rFonts w:ascii="Courier New" w:eastAsia="Times New Roman" w:hAnsi="Courier New" w:cs="Courier New"/>
          <w:color w:val="080808"/>
          <w:sz w:val="20"/>
          <w:szCs w:val="20"/>
          <w:lang w:eastAsia="en-GB"/>
        </w:rPr>
        <w:t>&lt;</w:t>
      </w:r>
      <w:proofErr w:type="spellStart"/>
      <w:r w:rsidRPr="00941DAB">
        <w:rPr>
          <w:rFonts w:ascii="Courier New" w:eastAsia="Times New Roman" w:hAnsi="Courier New" w:cs="Courier New"/>
          <w:color w:val="000000"/>
          <w:sz w:val="20"/>
          <w:szCs w:val="20"/>
          <w:lang w:eastAsia="en-GB"/>
        </w:rPr>
        <w:t>Todo</w:t>
      </w:r>
      <w:proofErr w:type="spellEnd"/>
      <w:r w:rsidRPr="00941DAB">
        <w:rPr>
          <w:rFonts w:ascii="Courier New" w:eastAsia="Times New Roman" w:hAnsi="Courier New" w:cs="Courier New"/>
          <w:color w:val="080808"/>
          <w:sz w:val="20"/>
          <w:szCs w:val="20"/>
          <w:lang w:eastAsia="en-GB"/>
        </w:rPr>
        <w:t xml:space="preserve">&gt; </w:t>
      </w:r>
      <w:proofErr w:type="spellStart"/>
      <w:r w:rsidRPr="00941DAB">
        <w:rPr>
          <w:rFonts w:ascii="Courier New" w:eastAsia="Times New Roman" w:hAnsi="Courier New" w:cs="Courier New"/>
          <w:color w:val="080808"/>
          <w:sz w:val="20"/>
          <w:szCs w:val="20"/>
          <w:lang w:eastAsia="en-GB"/>
        </w:rPr>
        <w:t>todos</w:t>
      </w:r>
      <w:proofErr w:type="spellEnd"/>
      <w:r w:rsidRPr="00941DAB">
        <w:rPr>
          <w:rFonts w:ascii="Courier New" w:eastAsia="Times New Roman" w:hAnsi="Courier New" w:cs="Courier New"/>
          <w:color w:val="080808"/>
          <w:sz w:val="20"/>
          <w:szCs w:val="20"/>
          <w:lang w:eastAsia="en-GB"/>
        </w:rPr>
        <w:t xml:space="preserve">) </w:t>
      </w:r>
      <w:r w:rsidRPr="00941DAB">
        <w:rPr>
          <w:rFonts w:ascii="Courier New" w:eastAsia="Times New Roman" w:hAnsi="Courier New" w:cs="Courier New"/>
          <w:color w:val="0033B3"/>
          <w:sz w:val="20"/>
          <w:szCs w:val="20"/>
          <w:lang w:eastAsia="en-GB"/>
        </w:rPr>
        <w:t xml:space="preserve">async </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033B3"/>
          <w:sz w:val="20"/>
          <w:szCs w:val="20"/>
          <w:lang w:eastAsia="en-GB"/>
        </w:rPr>
        <w:t xml:space="preserve">await </w:t>
      </w:r>
      <w:proofErr w:type="spellStart"/>
      <w:r w:rsidRPr="00941DAB">
        <w:rPr>
          <w:rFonts w:ascii="Courier New" w:eastAsia="Times New Roman" w:hAnsi="Courier New" w:cs="Courier New"/>
          <w:color w:val="2196F3"/>
          <w:sz w:val="20"/>
          <w:szCs w:val="20"/>
          <w:lang w:eastAsia="en-GB"/>
        </w:rPr>
        <w:t>Future</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2196F3"/>
          <w:sz w:val="20"/>
          <w:szCs w:val="20"/>
          <w:lang w:eastAsia="en-GB"/>
        </w:rPr>
        <w:t>delayed</w:t>
      </w:r>
      <w:proofErr w:type="spellEnd"/>
      <w:r w:rsidRPr="00941DAB">
        <w:rPr>
          <w:rFonts w:ascii="Courier New" w:eastAsia="Times New Roman" w:hAnsi="Courier New" w:cs="Courier New"/>
          <w:color w:val="080808"/>
          <w:sz w:val="20"/>
          <w:szCs w:val="20"/>
          <w:lang w:eastAsia="en-GB"/>
        </w:rPr>
        <w:t>(</w:t>
      </w:r>
      <w:proofErr w:type="spellStart"/>
      <w:r w:rsidRPr="00941DAB">
        <w:rPr>
          <w:rFonts w:ascii="Courier New" w:eastAsia="Times New Roman" w:hAnsi="Courier New" w:cs="Courier New"/>
          <w:color w:val="0033B3"/>
          <w:sz w:val="20"/>
          <w:szCs w:val="20"/>
          <w:lang w:eastAsia="en-GB"/>
        </w:rPr>
        <w:t>const</w:t>
      </w:r>
      <w:proofErr w:type="spellEnd"/>
      <w:r w:rsidRPr="00941DAB">
        <w:rPr>
          <w:rFonts w:ascii="Courier New" w:eastAsia="Times New Roman" w:hAnsi="Courier New" w:cs="Courier New"/>
          <w:color w:val="0033B3"/>
          <w:sz w:val="20"/>
          <w:szCs w:val="20"/>
          <w:lang w:eastAsia="en-GB"/>
        </w:rPr>
        <w:t xml:space="preserve"> </w:t>
      </w:r>
      <w:r w:rsidRPr="00941DAB">
        <w:rPr>
          <w:rFonts w:ascii="Courier New" w:eastAsia="Times New Roman" w:hAnsi="Courier New" w:cs="Courier New"/>
          <w:color w:val="2196F3"/>
          <w:sz w:val="20"/>
          <w:szCs w:val="20"/>
          <w:lang w:eastAsia="en-GB"/>
        </w:rPr>
        <w:t>Duration</w:t>
      </w:r>
      <w:r w:rsidRPr="00941DAB">
        <w:rPr>
          <w:rFonts w:ascii="Courier New" w:eastAsia="Times New Roman" w:hAnsi="Courier New" w:cs="Courier New"/>
          <w:color w:val="080808"/>
          <w:sz w:val="20"/>
          <w:szCs w:val="20"/>
          <w:lang w:eastAsia="en-GB"/>
        </w:rPr>
        <w:t xml:space="preserve">(seconds: </w:t>
      </w:r>
      <w:r w:rsidRPr="00941DAB">
        <w:rPr>
          <w:rFonts w:ascii="Courier New" w:eastAsia="Times New Roman" w:hAnsi="Courier New" w:cs="Courier New"/>
          <w:color w:val="1750EB"/>
          <w:sz w:val="20"/>
          <w:szCs w:val="20"/>
          <w:lang w:eastAsia="en-GB"/>
        </w:rPr>
        <w:t>2</w:t>
      </w:r>
      <w:r w:rsidRPr="00941DAB">
        <w:rPr>
          <w:rFonts w:ascii="Courier New" w:eastAsia="Times New Roman" w:hAnsi="Courier New" w:cs="Courier New"/>
          <w:color w:val="080808"/>
          <w:sz w:val="20"/>
          <w:szCs w:val="20"/>
          <w:lang w:eastAsia="en-GB"/>
        </w:rPr>
        <w:t>));</w:t>
      </w:r>
      <w:r w:rsidRPr="00941DAB">
        <w:rPr>
          <w:rFonts w:ascii="Courier New" w:eastAsia="Times New Roman" w:hAnsi="Courier New" w:cs="Courier New"/>
          <w:color w:val="080808"/>
          <w:sz w:val="20"/>
          <w:szCs w:val="20"/>
          <w:lang w:eastAsia="en-GB"/>
        </w:rPr>
        <w:br/>
        <w:t xml:space="preserve">  }</w:t>
      </w:r>
      <w:r w:rsidRPr="00941DAB">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27</w:t>
      </w:r>
    </w:p>
    <w:p w14:paraId="6EADB2E7" w14:textId="77777777" w:rsidR="003D79EC" w:rsidRPr="00941DAB" w:rsidRDefault="003D79EC" w:rsidP="00941D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2B3E5A7" w14:textId="1F43D88B" w:rsidR="00941DAB" w:rsidRPr="00407C83" w:rsidRDefault="00017862" w:rsidP="00407C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rPr>
        <w:t>TodoR</w:t>
      </w:r>
      <w:r w:rsidR="00941DAB" w:rsidRPr="00407C83">
        <w:rPr>
          <w:rFonts w:ascii="Palatino Linotype" w:hAnsi="Palatino Linotype"/>
          <w:sz w:val="24"/>
          <w:lang w:val="en-US"/>
        </w:rPr>
        <w:t>epository</w:t>
      </w:r>
      <w:proofErr w:type="spellEnd"/>
      <w:r w:rsidR="00941DAB" w:rsidRPr="00407C83">
        <w:rPr>
          <w:rFonts w:ascii="Palatino Linotype" w:hAnsi="Palatino Linotype"/>
          <w:sz w:val="24"/>
          <w:lang w:val="en-US"/>
        </w:rPr>
        <w:t xml:space="preserve"> has two static function</w:t>
      </w:r>
      <w:r>
        <w:rPr>
          <w:rFonts w:ascii="Palatino Linotype" w:hAnsi="Palatino Linotype"/>
          <w:sz w:val="24"/>
          <w:lang w:val="en-US"/>
        </w:rPr>
        <w:t>s</w:t>
      </w:r>
      <w:r w:rsidR="00941DAB" w:rsidRPr="00407C83">
        <w:rPr>
          <w:rFonts w:ascii="Palatino Linotype" w:hAnsi="Palatino Linotype"/>
          <w:sz w:val="24"/>
          <w:lang w:val="en-US"/>
        </w:rPr>
        <w:t xml:space="preserve"> that simulate the loading and saving of </w:t>
      </w:r>
      <w:proofErr w:type="spellStart"/>
      <w:r w:rsidR="00941DAB" w:rsidRPr="00407C83">
        <w:rPr>
          <w:rFonts w:ascii="Palatino Linotype" w:hAnsi="Palatino Linotype"/>
          <w:sz w:val="24"/>
          <w:lang w:val="en-US"/>
        </w:rPr>
        <w:t>todo</w:t>
      </w:r>
      <w:proofErr w:type="spellEnd"/>
      <w:r w:rsidR="00941DAB" w:rsidRPr="00407C83">
        <w:rPr>
          <w:rFonts w:ascii="Palatino Linotype" w:hAnsi="Palatino Linotype"/>
          <w:sz w:val="24"/>
          <w:lang w:val="en-US"/>
        </w:rPr>
        <w:t xml:space="preserve"> to the Database. Those functions are async function with a duration of 2 seconds.</w:t>
      </w:r>
    </w:p>
    <w:p w14:paraId="465391FD" w14:textId="77777777" w:rsidR="00941DAB" w:rsidRDefault="00941DAB"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44"/>
          <w:szCs w:val="44"/>
          <w:lang w:eastAsia="en-GB"/>
        </w:rPr>
      </w:pPr>
    </w:p>
    <w:p w14:paraId="4454BFB1" w14:textId="6E1DD31A" w:rsidR="004E6495" w:rsidRPr="00407C83" w:rsidRDefault="007716F2" w:rsidP="00DC7C14">
      <w:pPr>
        <w:pStyle w:val="Titolo4"/>
      </w:pPr>
      <w:r w:rsidRPr="00407C83">
        <w:t>Pages</w:t>
      </w:r>
    </w:p>
    <w:p w14:paraId="09EAC538" w14:textId="0E9CA4EE"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6FEFAE" w14:textId="77777777" w:rsidR="004E6495" w:rsidRPr="00941DAB" w:rsidRDefault="004E649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9CD73F" w14:textId="6D554997" w:rsidR="00B63E9B" w:rsidRDefault="00407C83"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h</w:t>
      </w:r>
      <w:r w:rsidR="00B63E9B" w:rsidRPr="00407C83">
        <w:rPr>
          <w:rFonts w:ascii="Palatino Linotype" w:hAnsi="Palatino Linotype"/>
          <w:b/>
          <w:bCs/>
          <w:sz w:val="24"/>
          <w:lang w:val="en-US"/>
        </w:rPr>
        <w:t>ome_page.dart</w:t>
      </w:r>
      <w:proofErr w:type="spellEnd"/>
    </w:p>
    <w:p w14:paraId="7BF51725" w14:textId="77777777" w:rsidR="00F37C25" w:rsidRPr="00407C83" w:rsidRDefault="00F37C25" w:rsidP="00B63E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
    <w:p w14:paraId="3F69296D" w14:textId="04B0EE83"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HomePageState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lastRenderedPageBreak/>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HomePageState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HomePage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0000"/>
          <w:sz w:val="20"/>
          <w:szCs w:val="20"/>
          <w:lang w:eastAsia="en-GB"/>
        </w:rPr>
        <w:t>TabState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actions: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VisibilityFilterComponent</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w:t>
      </w:r>
      <w:r w:rsidRPr="00F37C25">
        <w:rPr>
          <w:rFonts w:ascii="Courier New" w:eastAsia="Times New Roman" w:hAnsi="Courier New" w:cs="Courier New"/>
          <w:color w:val="2196F3"/>
          <w:sz w:val="20"/>
          <w:szCs w:val="20"/>
          <w:lang w:eastAsia="en-GB"/>
        </w:rPr>
        <w:t>Container</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 xml:space="preserve"> App"</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TodoView</w:t>
      </w:r>
      <w:proofErr w:type="spellEnd"/>
      <w:r w:rsidRPr="00F37C25">
        <w:rPr>
          <w:rFonts w:ascii="Courier New" w:eastAsia="Times New Roman" w:hAnsi="Courier New" w:cs="Courier New"/>
          <w:color w:val="080808"/>
          <w:sz w:val="20"/>
          <w:szCs w:val="20"/>
          <w:lang w:eastAsia="en-GB"/>
        </w:rPr>
        <w:t xml:space="preserve">() :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Stats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bottomNavigationBar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TabSelector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currTab</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tab</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onTabChange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871094"/>
          <w:sz w:val="20"/>
          <w:szCs w:val="20"/>
          <w:lang w:eastAsia="en-GB"/>
        </w:rPr>
        <w:t xml:space="preserve">tab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TabState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todos</w:t>
      </w:r>
      <w:proofErr w:type="spellEnd"/>
      <w:r w:rsidRPr="00F37C25">
        <w:rPr>
          <w:rFonts w:ascii="Courier New" w:eastAsia="Times New Roman" w:hAnsi="Courier New" w:cs="Courier New"/>
          <w:color w:val="871094"/>
          <w:sz w:val="20"/>
          <w:szCs w:val="20"/>
          <w:lang w:eastAsia="en-GB"/>
        </w:rPr>
        <w:b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FloatingActionButton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Icon</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Icons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i/>
          <w:iCs/>
          <w:color w:val="871094"/>
          <w:sz w:val="20"/>
          <w:szCs w:val="20"/>
          <w:lang w:eastAsia="en-GB"/>
        </w:rPr>
        <w:t>plus_one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xml:space="preserve">: ()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 : </w:t>
      </w:r>
      <w:r w:rsidRPr="00F37C25">
        <w:rPr>
          <w:rFonts w:ascii="Courier New" w:eastAsia="Times New Roman" w:hAnsi="Courier New" w:cs="Courier New"/>
          <w:color w:val="0033B3"/>
          <w:sz w:val="20"/>
          <w:szCs w:val="20"/>
          <w:lang w:eastAsia="en-GB"/>
        </w:rPr>
        <w:t>null</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35</w:t>
      </w:r>
    </w:p>
    <w:p w14:paraId="6FE89459"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D96CEF4" w14:textId="466D252B" w:rsidR="00B63E9B" w:rsidRPr="00407C83" w:rsidRDefault="00B63E9B">
      <w:pPr>
        <w:rPr>
          <w:rFonts w:ascii="Palatino Linotype" w:hAnsi="Palatino Linotype"/>
          <w:sz w:val="24"/>
          <w:lang w:val="en-US"/>
        </w:rPr>
      </w:pPr>
      <w:r w:rsidRPr="00407C83">
        <w:rPr>
          <w:rFonts w:ascii="Palatino Linotype" w:hAnsi="Palatino Linotype"/>
          <w:sz w:val="24"/>
          <w:lang w:val="en-US"/>
        </w:rPr>
        <w:t xml:space="preserve">Homepage uses a simple Scaffold widget. The </w:t>
      </w:r>
      <w:proofErr w:type="spellStart"/>
      <w:r w:rsidR="00017862">
        <w:rPr>
          <w:rFonts w:ascii="Palatino Linotype" w:hAnsi="Palatino Linotype"/>
          <w:sz w:val="24"/>
          <w:lang w:val="en-US"/>
        </w:rPr>
        <w:t>A</w:t>
      </w:r>
      <w:r w:rsidRPr="00407C83">
        <w:rPr>
          <w:rFonts w:ascii="Palatino Linotype" w:hAnsi="Palatino Linotype"/>
          <w:sz w:val="24"/>
          <w:lang w:val="en-US"/>
        </w:rPr>
        <w:t>ppBar</w:t>
      </w:r>
      <w:proofErr w:type="spellEnd"/>
      <w:r w:rsidRPr="00407C83">
        <w:rPr>
          <w:rFonts w:ascii="Palatino Linotype" w:hAnsi="Palatino Linotype"/>
          <w:sz w:val="24"/>
          <w:lang w:val="en-US"/>
        </w:rPr>
        <w:t xml:space="preserve"> </w:t>
      </w:r>
      <w:r w:rsidR="00017862">
        <w:rPr>
          <w:rFonts w:ascii="Palatino Linotype" w:hAnsi="Palatino Linotype"/>
          <w:sz w:val="24"/>
          <w:lang w:val="en-US"/>
        </w:rPr>
        <w:t>contains</w:t>
      </w:r>
      <w:r w:rsidRPr="00407C83">
        <w:rPr>
          <w:rFonts w:ascii="Palatino Linotype" w:hAnsi="Palatino Linotype"/>
          <w:sz w:val="24"/>
          <w:lang w:val="en-US"/>
        </w:rPr>
        <w:t xml:space="preserve">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only when the tab is set to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The body can change from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to stats tab using </w:t>
      </w:r>
      <w:r w:rsidR="00017862">
        <w:rPr>
          <w:rFonts w:ascii="Palatino Linotype" w:hAnsi="Palatino Linotype"/>
          <w:sz w:val="24"/>
          <w:lang w:val="en-US"/>
        </w:rPr>
        <w:t>the</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bottomNaviagationBar</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An empty </w:t>
      </w:r>
      <w:proofErr w:type="spellStart"/>
      <w:r w:rsidRPr="00407C83">
        <w:rPr>
          <w:rFonts w:ascii="Palatino Linotype" w:hAnsi="Palatino Linotype"/>
          <w:sz w:val="24"/>
          <w:lang w:val="en-US"/>
        </w:rPr>
        <w:t>FloatingActionButton</w:t>
      </w:r>
      <w:proofErr w:type="spellEnd"/>
      <w:r w:rsidRPr="00407C83">
        <w:rPr>
          <w:rFonts w:ascii="Palatino Linotype" w:hAnsi="Palatino Linotype"/>
          <w:sz w:val="24"/>
          <w:lang w:val="en-US"/>
        </w:rPr>
        <w:t xml:space="preserve"> is present for </w:t>
      </w:r>
      <w:r w:rsidR="00017862">
        <w:rPr>
          <w:rFonts w:ascii="Palatino Linotype" w:hAnsi="Palatino Linotype"/>
          <w:sz w:val="24"/>
          <w:lang w:val="en-US"/>
        </w:rPr>
        <w:t>future</w:t>
      </w:r>
      <w:r w:rsidRPr="00407C83">
        <w:rPr>
          <w:rFonts w:ascii="Palatino Linotype" w:hAnsi="Palatino Linotype"/>
          <w:sz w:val="24"/>
          <w:lang w:val="en-US"/>
        </w:rPr>
        <w:t xml:space="preserve"> implementation.</w:t>
      </w:r>
    </w:p>
    <w:p w14:paraId="05CB9D1E" w14:textId="1DC1A803" w:rsidR="00B63E9B" w:rsidRPr="00407C83" w:rsidRDefault="00B63E9B">
      <w:pPr>
        <w:rPr>
          <w:rFonts w:ascii="Palatino Linotype" w:hAnsi="Palatino Linotype"/>
          <w:sz w:val="24"/>
          <w:lang w:val="en-US"/>
        </w:rPr>
      </w:pPr>
      <w:r w:rsidRPr="00407C83">
        <w:rPr>
          <w:rFonts w:ascii="Palatino Linotype" w:hAnsi="Palatino Linotype"/>
          <w:sz w:val="24"/>
          <w:lang w:val="en-US"/>
        </w:rPr>
        <w:t>(note: some small pieces could change in different solution</w:t>
      </w:r>
      <w:r w:rsidR="00017862">
        <w:rPr>
          <w:rFonts w:ascii="Palatino Linotype" w:hAnsi="Palatino Linotype"/>
          <w:sz w:val="24"/>
          <w:lang w:val="en-US"/>
        </w:rPr>
        <w:t>’s</w:t>
      </w:r>
      <w:r w:rsidRPr="00407C83">
        <w:rPr>
          <w:rFonts w:ascii="Palatino Linotype" w:hAnsi="Palatino Linotype"/>
          <w:sz w:val="24"/>
          <w:lang w:val="en-US"/>
        </w:rPr>
        <w:t xml:space="preserve"> implementation. </w:t>
      </w:r>
      <w:r w:rsidR="00017862" w:rsidRPr="00407C83">
        <w:rPr>
          <w:rFonts w:ascii="Palatino Linotype" w:hAnsi="Palatino Linotype"/>
          <w:sz w:val="24"/>
          <w:lang w:val="en-US"/>
        </w:rPr>
        <w:t xml:space="preserve">in the above example </w:t>
      </w:r>
      <w:r w:rsidRPr="00407C83">
        <w:rPr>
          <w:rFonts w:ascii="Palatino Linotype" w:hAnsi="Palatino Linotype"/>
          <w:sz w:val="24"/>
          <w:lang w:val="en-US"/>
        </w:rPr>
        <w:t>the tab chang</w:t>
      </w:r>
      <w:r w:rsidR="00017862">
        <w:rPr>
          <w:rFonts w:ascii="Palatino Linotype" w:hAnsi="Palatino Linotype"/>
          <w:sz w:val="24"/>
          <w:lang w:val="en-US"/>
        </w:rPr>
        <w:t>ing</w:t>
      </w:r>
      <w:r w:rsidRPr="00407C83">
        <w:rPr>
          <w:rFonts w:ascii="Palatino Linotype" w:hAnsi="Palatino Linotype"/>
          <w:sz w:val="24"/>
          <w:lang w:val="en-US"/>
        </w:rPr>
        <w:t xml:space="preserve"> is implemented through </w:t>
      </w:r>
      <w:proofErr w:type="spellStart"/>
      <w:r w:rsidRPr="00407C83">
        <w:rPr>
          <w:rFonts w:ascii="Palatino Linotype" w:hAnsi="Palatino Linotype"/>
          <w:sz w:val="24"/>
          <w:lang w:val="en-US"/>
        </w:rPr>
        <w:t>setState</w:t>
      </w:r>
      <w:proofErr w:type="spellEnd"/>
      <w:r w:rsidRPr="00407C83">
        <w:rPr>
          <w:rFonts w:ascii="Palatino Linotype" w:hAnsi="Palatino Linotype"/>
          <w:sz w:val="24"/>
          <w:lang w:val="en-US"/>
        </w:rPr>
        <w:t xml:space="preserve"> but </w:t>
      </w:r>
      <w:r w:rsidR="00017862">
        <w:rPr>
          <w:rFonts w:ascii="Palatino Linotype" w:hAnsi="Palatino Linotype"/>
          <w:sz w:val="24"/>
          <w:lang w:val="en-US"/>
        </w:rPr>
        <w:t>it will not be always the case</w:t>
      </w:r>
      <w:r w:rsidR="004E6495" w:rsidRPr="00407C83">
        <w:rPr>
          <w:rFonts w:ascii="Palatino Linotype" w:hAnsi="Palatino Linotype"/>
          <w:sz w:val="24"/>
          <w:lang w:val="en-US"/>
        </w:rPr>
        <w:t xml:space="preserve">. Also the </w:t>
      </w:r>
      <w:proofErr w:type="spellStart"/>
      <w:r w:rsidR="004E6495" w:rsidRPr="00407C83">
        <w:rPr>
          <w:rFonts w:ascii="Palatino Linotype" w:hAnsi="Palatino Linotype"/>
          <w:sz w:val="24"/>
          <w:lang w:val="en-US"/>
        </w:rPr>
        <w:t>HomePage</w:t>
      </w:r>
      <w:proofErr w:type="spellEnd"/>
      <w:r w:rsidR="004E6495" w:rsidRPr="00407C83">
        <w:rPr>
          <w:rFonts w:ascii="Palatino Linotype" w:hAnsi="Palatino Linotype"/>
          <w:sz w:val="24"/>
          <w:lang w:val="en-US"/>
        </w:rPr>
        <w:t xml:space="preserve"> can be muted to Stateless widget</w:t>
      </w:r>
      <w:r w:rsidR="00017862">
        <w:rPr>
          <w:rFonts w:ascii="Palatino Linotype" w:hAnsi="Palatino Linotype"/>
          <w:sz w:val="24"/>
          <w:lang w:val="en-US"/>
        </w:rPr>
        <w:t xml:space="preserve"> in other implementations.</w:t>
      </w:r>
      <w:r w:rsidRPr="00407C83">
        <w:rPr>
          <w:rFonts w:ascii="Palatino Linotype" w:hAnsi="Palatino Linotype"/>
          <w:sz w:val="24"/>
          <w:lang w:val="en-US"/>
        </w:rPr>
        <w:t>).</w:t>
      </w:r>
    </w:p>
    <w:p w14:paraId="46A0B981" w14:textId="1EF96D5F" w:rsidR="004E6495" w:rsidRDefault="004E6495">
      <w:pPr>
        <w:rPr>
          <w:sz w:val="28"/>
          <w:szCs w:val="28"/>
        </w:rPr>
      </w:pPr>
    </w:p>
    <w:p w14:paraId="61E59161" w14:textId="1980B9FA"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u</w:t>
      </w:r>
      <w:r w:rsidR="004E6495" w:rsidRPr="00407C83">
        <w:rPr>
          <w:rFonts w:ascii="Palatino Linotype" w:hAnsi="Palatino Linotype"/>
          <w:b/>
          <w:bCs/>
          <w:sz w:val="24"/>
          <w:lang w:val="en-US"/>
        </w:rPr>
        <w:t>pdate_todo_page.dart</w:t>
      </w:r>
      <w:proofErr w:type="spellEnd"/>
    </w:p>
    <w:p w14:paraId="6D78E084" w14:textId="20EAF56C"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StatefulWidget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00000"/>
          <w:sz w:val="20"/>
          <w:szCs w:val="20"/>
          <w:lang w:eastAsia="en-GB"/>
        </w:rPr>
        <w:t xml:space="preserve"> </w:t>
      </w:r>
      <w:proofErr w:type="spellStart"/>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 xml:space="preserve">required </w:t>
      </w:r>
      <w:proofErr w:type="spellStart"/>
      <w:r w:rsidRPr="004E6495">
        <w:rPr>
          <w:rFonts w:ascii="Courier New" w:eastAsia="Times New Roman" w:hAnsi="Courier New" w:cs="Courier New"/>
          <w:color w:val="0033B3"/>
          <w:sz w:val="20"/>
          <w:szCs w:val="20"/>
          <w:lang w:eastAsia="en-GB"/>
        </w:rPr>
        <w:t>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w:t>
      </w:r>
      <w:proofErr w:type="spellEnd"/>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 xml:space="preserve">&gt; </w:t>
      </w:r>
      <w:proofErr w:type="spellStart"/>
      <w:r w:rsidRPr="004E6495">
        <w:rPr>
          <w:rFonts w:ascii="Courier New" w:eastAsia="Times New Roman" w:hAnsi="Courier New" w:cs="Courier New"/>
          <w:color w:val="00627A"/>
          <w:sz w:val="20"/>
          <w:szCs w:val="20"/>
          <w:lang w:eastAsia="en-GB"/>
        </w:rPr>
        <w:t>createState</w:t>
      </w:r>
      <w:proofErr w:type="spellEnd"/>
      <w:r w:rsidRPr="004E6495">
        <w:rPr>
          <w:rFonts w:ascii="Courier New" w:eastAsia="Times New Roman" w:hAnsi="Courier New" w:cs="Courier New"/>
          <w:color w:val="080808"/>
          <w:sz w:val="20"/>
          <w:szCs w:val="20"/>
          <w:lang w:eastAsia="en-GB"/>
        </w:rPr>
        <w:t xml:space="preserve">() =&gt; </w:t>
      </w:r>
      <w:r w:rsidRPr="004E6495">
        <w:rPr>
          <w:rFonts w:ascii="Courier New" w:eastAsia="Times New Roman" w:hAnsi="Courier New" w:cs="Courier New"/>
          <w:color w:val="2196F3"/>
          <w:sz w:val="20"/>
          <w:szCs w:val="20"/>
          <w:lang w:eastAsia="en-GB"/>
        </w:rPr>
        <w:t>_</w:t>
      </w:r>
      <w:proofErr w:type="spellStart"/>
      <w:r w:rsidRPr="004E6495">
        <w:rPr>
          <w:rFonts w:ascii="Courier New" w:eastAsia="Times New Roman" w:hAnsi="Courier New" w:cs="Courier New"/>
          <w:color w:val="2196F3"/>
          <w:sz w:val="20"/>
          <w:szCs w:val="20"/>
          <w:lang w:eastAsia="en-GB"/>
        </w:rPr>
        <w:t>UpdateTodoPageState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r w:rsidRPr="004E6495">
        <w:rPr>
          <w:rFonts w:ascii="Courier New" w:eastAsia="Times New Roman" w:hAnsi="Courier New" w:cs="Courier New"/>
          <w:color w:val="000000"/>
          <w:sz w:val="20"/>
          <w:szCs w:val="20"/>
          <w:lang w:eastAsia="en-GB"/>
        </w:rPr>
        <w:t>_</w:t>
      </w:r>
      <w:proofErr w:type="spellStart"/>
      <w:r w:rsidRPr="004E6495">
        <w:rPr>
          <w:rFonts w:ascii="Courier New" w:eastAsia="Times New Roman" w:hAnsi="Courier New" w:cs="Courier New"/>
          <w:color w:val="000000"/>
          <w:sz w:val="20"/>
          <w:szCs w:val="20"/>
          <w:lang w:eastAsia="en-GB"/>
        </w:rPr>
        <w:t>UpdateTodoPageState</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r w:rsidRPr="004E6495">
        <w:rPr>
          <w:rFonts w:ascii="Courier New" w:eastAsia="Times New Roman" w:hAnsi="Courier New" w:cs="Courier New"/>
          <w:color w:val="000000"/>
          <w:sz w:val="20"/>
          <w:szCs w:val="20"/>
          <w:lang w:eastAsia="en-GB"/>
        </w:rPr>
        <w:t>State</w:t>
      </w:r>
      <w:r w:rsidRPr="004E6495">
        <w:rPr>
          <w:rFonts w:ascii="Courier New" w:eastAsia="Times New Roman" w:hAnsi="Courier New" w:cs="Courier New"/>
          <w:color w:val="080808"/>
          <w:sz w:val="20"/>
          <w:szCs w:val="20"/>
          <w:lang w:eastAsia="en-GB"/>
        </w:rPr>
        <w:t>&lt;</w:t>
      </w:r>
      <w:proofErr w:type="spellStart"/>
      <w:r w:rsidRPr="004E6495">
        <w:rPr>
          <w:rFonts w:ascii="Courier New" w:eastAsia="Times New Roman" w:hAnsi="Courier New" w:cs="Courier New"/>
          <w:color w:val="000000"/>
          <w:sz w:val="20"/>
          <w:szCs w:val="20"/>
          <w:lang w:eastAsia="en-GB"/>
        </w:rPr>
        <w:t>UpdateTodoPage</w:t>
      </w:r>
      <w:proofErr w:type="spellEnd"/>
      <w:r w:rsidRPr="004E6495">
        <w:rPr>
          <w:rFonts w:ascii="Courier New" w:eastAsia="Times New Roman" w:hAnsi="Courier New" w:cs="Courier New"/>
          <w:color w:val="080808"/>
          <w:sz w:val="20"/>
          <w:szCs w:val="20"/>
          <w:lang w:eastAsia="en-GB"/>
        </w:rPr>
        <w:t>&gt;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final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TextEditingController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r w:rsidRPr="004E6495">
        <w:rPr>
          <w:rFonts w:ascii="Courier New" w:eastAsia="Times New Roman" w:hAnsi="Courier New" w:cs="Courier New"/>
          <w:color w:val="2196F3"/>
          <w:sz w:val="20"/>
          <w:szCs w:val="20"/>
          <w:lang w:eastAsia="en-GB"/>
        </w:rPr>
        <w:t>Scaffold</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t xml:space="preserve">        </w:t>
      </w:r>
      <w:proofErr w:type="spellStart"/>
      <w:r w:rsidRPr="004E6495">
        <w:rPr>
          <w:rFonts w:ascii="Courier New" w:eastAsia="Times New Roman" w:hAnsi="Courier New" w:cs="Courier New"/>
          <w:color w:val="080808"/>
          <w:sz w:val="20"/>
          <w:szCs w:val="20"/>
          <w:lang w:eastAsia="en-GB"/>
        </w:rPr>
        <w:t>appBar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AppBar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title: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 xml:space="preserve">"Update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body: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TextField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controller: </w:t>
      </w:r>
      <w:proofErr w:type="spellStart"/>
      <w:r w:rsidRPr="004E6495">
        <w:rPr>
          <w:rFonts w:ascii="Courier New" w:eastAsia="Times New Roman" w:hAnsi="Courier New" w:cs="Courier New"/>
          <w:color w:val="871094"/>
          <w:sz w:val="20"/>
          <w:szCs w:val="20"/>
          <w:lang w:eastAsia="en-GB"/>
        </w:rPr>
        <w:t>textController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decoration: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InputDecoration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border: </w:t>
      </w:r>
      <w:proofErr w:type="spellStart"/>
      <w:r w:rsidRPr="004E6495">
        <w:rPr>
          <w:rFonts w:ascii="Courier New" w:eastAsia="Times New Roman" w:hAnsi="Courier New" w:cs="Courier New"/>
          <w:color w:val="2196F3"/>
          <w:sz w:val="20"/>
          <w:szCs w:val="20"/>
          <w:lang w:eastAsia="en-GB"/>
        </w:rPr>
        <w:t>OutlineInputBorder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hintText</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067D17"/>
          <w:sz w:val="20"/>
          <w:szCs w:val="20"/>
          <w:lang w:eastAsia="en-GB"/>
        </w:rPr>
        <w:t>'Enter a new 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2196F3"/>
          <w:sz w:val="20"/>
          <w:szCs w:val="20"/>
          <w:lang w:eastAsia="en-GB"/>
        </w:rPr>
        <w:t>TextButton</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onPressed</w:t>
      </w:r>
      <w:proofErr w:type="spellEnd"/>
      <w:r w:rsidRPr="004E649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t xml:space="preserve">, child: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67D17"/>
          <w:sz w:val="20"/>
          <w:szCs w:val="20"/>
          <w:lang w:eastAsia="en-GB"/>
        </w:rPr>
        <w:t>"Confirm"</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33B3"/>
          <w:sz w:val="20"/>
          <w:szCs w:val="20"/>
          <w:lang w:eastAsia="en-GB"/>
        </w:rPr>
        <w:t xml:space="preserve">void </w:t>
      </w:r>
      <w:r w:rsidRPr="004E6495">
        <w:rPr>
          <w:rFonts w:ascii="Courier New" w:eastAsia="Times New Roman" w:hAnsi="Courier New" w:cs="Courier New"/>
          <w:color w:val="00627A"/>
          <w:sz w:val="20"/>
          <w:szCs w:val="20"/>
          <w:lang w:eastAsia="en-GB"/>
        </w:rPr>
        <w:t>dispose</w:t>
      </w:r>
      <w:r w:rsidRPr="004E6495">
        <w:rPr>
          <w:rFonts w:ascii="Courier New" w:eastAsia="Times New Roman" w:hAnsi="Courier New" w:cs="Courier New"/>
          <w:color w:val="080808"/>
          <w:sz w:val="20"/>
          <w:szCs w:val="20"/>
          <w:lang w:eastAsia="en-GB"/>
        </w:rPr>
        <w:t>()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871094"/>
          <w:sz w:val="20"/>
          <w:szCs w:val="20"/>
          <w:lang w:eastAsia="en-GB"/>
        </w:rPr>
        <w:t>textController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.dispose</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37</w:t>
      </w:r>
    </w:p>
    <w:p w14:paraId="117CB886"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8A11C33" w14:textId="3D71786D" w:rsidR="004E6495" w:rsidRDefault="004E6495">
      <w:pPr>
        <w:rPr>
          <w:rFonts w:ascii="Palatino Linotype" w:hAnsi="Palatino Linotype"/>
          <w:sz w:val="24"/>
          <w:lang w:val="en-US"/>
        </w:rPr>
      </w:pPr>
      <w:r w:rsidRPr="00407C83">
        <w:rPr>
          <w:rFonts w:ascii="Palatino Linotype" w:hAnsi="Palatino Linotype"/>
          <w:sz w:val="24"/>
          <w:lang w:val="en-US"/>
        </w:rPr>
        <w:t xml:space="preserve">The update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page uses a Scaffold widget. The body is composed by a Column with inside a </w:t>
      </w:r>
      <w:proofErr w:type="spellStart"/>
      <w:r w:rsidRPr="00407C83">
        <w:rPr>
          <w:rFonts w:ascii="Palatino Linotype" w:hAnsi="Palatino Linotype"/>
          <w:sz w:val="24"/>
          <w:lang w:val="en-US"/>
        </w:rPr>
        <w:t>TextField</w:t>
      </w:r>
      <w:proofErr w:type="spellEnd"/>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7A3ABD2E" w14:textId="62CA5EDD" w:rsidR="00F37C25" w:rsidRPr="00407C83" w:rsidRDefault="00F37C25" w:rsidP="00F37C25">
      <w:pPr>
        <w:rPr>
          <w:rFonts w:ascii="Palatino Linotype" w:hAnsi="Palatino Linotype"/>
          <w:b/>
          <w:bCs/>
          <w:sz w:val="24"/>
          <w:lang w:val="en-US"/>
        </w:rPr>
      </w:pPr>
      <w:proofErr w:type="spellStart"/>
      <w:r>
        <w:rPr>
          <w:rFonts w:ascii="Palatino Linotype" w:hAnsi="Palatino Linotype"/>
          <w:b/>
          <w:bCs/>
          <w:sz w:val="24"/>
          <w:lang w:val="en-US"/>
        </w:rPr>
        <w:t>add</w:t>
      </w:r>
      <w:r w:rsidRPr="00407C83">
        <w:rPr>
          <w:rFonts w:ascii="Palatino Linotype" w:hAnsi="Palatino Linotype"/>
          <w:b/>
          <w:bCs/>
          <w:sz w:val="24"/>
          <w:lang w:val="en-US"/>
        </w:rPr>
        <w:t>_todo_page.dart</w:t>
      </w:r>
      <w:proofErr w:type="spellEnd"/>
    </w:p>
    <w:p w14:paraId="3880BA22" w14:textId="77777777"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proofErr w:type="spellStart"/>
      <w:r w:rsidRPr="00F37C25">
        <w:rPr>
          <w:rFonts w:ascii="Courier New" w:eastAsia="Times New Roman" w:hAnsi="Courier New" w:cs="Courier New"/>
          <w:color w:val="000000"/>
          <w:sz w:val="20"/>
          <w:szCs w:val="20"/>
          <w:lang w:eastAsia="en-GB"/>
        </w:rPr>
        <w:t>StatefulWidget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00000"/>
          <w:sz w:val="20"/>
          <w:szCs w:val="20"/>
          <w:lang w:eastAsia="en-GB"/>
        </w:rPr>
        <w:t>Key</w:t>
      </w:r>
      <w:r w:rsidRPr="00F37C25">
        <w:rPr>
          <w:rFonts w:ascii="Courier New" w:eastAsia="Times New Roman" w:hAnsi="Courier New" w:cs="Courier New"/>
          <w:color w:val="080808"/>
          <w:sz w:val="20"/>
          <w:szCs w:val="20"/>
          <w:lang w:eastAsia="en-GB"/>
        </w:rPr>
        <w:t xml:space="preserve">? key, </w:t>
      </w:r>
      <w:r w:rsidRPr="00F37C25">
        <w:rPr>
          <w:rFonts w:ascii="Courier New" w:eastAsia="Times New Roman" w:hAnsi="Courier New" w:cs="Courier New"/>
          <w:color w:val="0033B3"/>
          <w:sz w:val="20"/>
          <w:szCs w:val="20"/>
          <w:lang w:eastAsia="en-GB"/>
        </w:rPr>
        <w:t xml:space="preserve">required </w:t>
      </w:r>
      <w:proofErr w:type="spellStart"/>
      <w:r w:rsidRPr="00F37C25">
        <w:rPr>
          <w:rFonts w:ascii="Courier New" w:eastAsia="Times New Roman" w:hAnsi="Courier New" w:cs="Courier New"/>
          <w:color w:val="0033B3"/>
          <w:sz w:val="20"/>
          <w:szCs w:val="20"/>
          <w:lang w:eastAsia="en-GB"/>
        </w:rPr>
        <w:t>this</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871094"/>
          <w:sz w:val="20"/>
          <w:szCs w:val="20"/>
          <w:lang w:eastAsia="en-GB"/>
        </w:rPr>
        <w:t>addTodoCallback</w:t>
      </w:r>
      <w:proofErr w:type="spellEnd"/>
      <w:r w:rsidRPr="00F37C25">
        <w:rPr>
          <w:rFonts w:ascii="Courier New" w:eastAsia="Times New Roman" w:hAnsi="Courier New" w:cs="Courier New"/>
          <w:color w:val="080808"/>
          <w:sz w:val="20"/>
          <w:szCs w:val="20"/>
          <w:lang w:eastAsia="en-GB"/>
        </w:rPr>
        <w:t xml:space="preserve">}) : </w:t>
      </w:r>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(key: key);</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 xml:space="preserve">&gt; </w:t>
      </w:r>
      <w:proofErr w:type="spellStart"/>
      <w:r w:rsidRPr="00F37C25">
        <w:rPr>
          <w:rFonts w:ascii="Courier New" w:eastAsia="Times New Roman" w:hAnsi="Courier New" w:cs="Courier New"/>
          <w:color w:val="00627A"/>
          <w:sz w:val="20"/>
          <w:szCs w:val="20"/>
          <w:lang w:eastAsia="en-GB"/>
        </w:rPr>
        <w:t>createState</w:t>
      </w:r>
      <w:proofErr w:type="spellEnd"/>
      <w:r w:rsidRPr="00F37C25">
        <w:rPr>
          <w:rFonts w:ascii="Courier New" w:eastAsia="Times New Roman" w:hAnsi="Courier New" w:cs="Courier New"/>
          <w:color w:val="080808"/>
          <w:sz w:val="20"/>
          <w:szCs w:val="20"/>
          <w:lang w:eastAsia="en-GB"/>
        </w:rPr>
        <w:t xml:space="preserve">() =&gt; </w:t>
      </w:r>
      <w:r w:rsidRPr="00F37C25">
        <w:rPr>
          <w:rFonts w:ascii="Courier New" w:eastAsia="Times New Roman" w:hAnsi="Courier New" w:cs="Courier New"/>
          <w:color w:val="2196F3"/>
          <w:sz w:val="20"/>
          <w:szCs w:val="20"/>
          <w:lang w:eastAsia="en-GB"/>
        </w:rPr>
        <w:t>_</w:t>
      </w:r>
      <w:proofErr w:type="spellStart"/>
      <w:r w:rsidRPr="00F37C25">
        <w:rPr>
          <w:rFonts w:ascii="Courier New" w:eastAsia="Times New Roman" w:hAnsi="Courier New" w:cs="Courier New"/>
          <w:color w:val="2196F3"/>
          <w:sz w:val="20"/>
          <w:szCs w:val="20"/>
          <w:lang w:eastAsia="en-GB"/>
        </w:rPr>
        <w:t>UpdateTodoPageState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033B3"/>
          <w:sz w:val="20"/>
          <w:szCs w:val="20"/>
          <w:lang w:eastAsia="en-GB"/>
        </w:rPr>
        <w:t xml:space="preserve">class </w:t>
      </w:r>
      <w:r w:rsidRPr="00F37C25">
        <w:rPr>
          <w:rFonts w:ascii="Courier New" w:eastAsia="Times New Roman" w:hAnsi="Courier New" w:cs="Courier New"/>
          <w:color w:val="000000"/>
          <w:sz w:val="20"/>
          <w:szCs w:val="20"/>
          <w:lang w:eastAsia="en-GB"/>
        </w:rPr>
        <w:t>_</w:t>
      </w:r>
      <w:proofErr w:type="spellStart"/>
      <w:r w:rsidRPr="00F37C25">
        <w:rPr>
          <w:rFonts w:ascii="Courier New" w:eastAsia="Times New Roman" w:hAnsi="Courier New" w:cs="Courier New"/>
          <w:color w:val="000000"/>
          <w:sz w:val="20"/>
          <w:szCs w:val="20"/>
          <w:lang w:eastAsia="en-GB"/>
        </w:rPr>
        <w:t>UpdateTodoPageState</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033B3"/>
          <w:sz w:val="20"/>
          <w:szCs w:val="20"/>
          <w:lang w:eastAsia="en-GB"/>
        </w:rPr>
        <w:t xml:space="preserve">extends </w:t>
      </w:r>
      <w:r w:rsidRPr="00F37C25">
        <w:rPr>
          <w:rFonts w:ascii="Courier New" w:eastAsia="Times New Roman" w:hAnsi="Courier New" w:cs="Courier New"/>
          <w:color w:val="000000"/>
          <w:sz w:val="20"/>
          <w:szCs w:val="20"/>
          <w:lang w:eastAsia="en-GB"/>
        </w:rPr>
        <w:t>State</w:t>
      </w:r>
      <w:r w:rsidRPr="00F37C25">
        <w:rPr>
          <w:rFonts w:ascii="Courier New" w:eastAsia="Times New Roman" w:hAnsi="Courier New" w:cs="Courier New"/>
          <w:color w:val="080808"/>
          <w:sz w:val="20"/>
          <w:szCs w:val="20"/>
          <w:lang w:eastAsia="en-GB"/>
        </w:rPr>
        <w:t>&lt;</w:t>
      </w:r>
      <w:proofErr w:type="spellStart"/>
      <w:r w:rsidRPr="00F37C25">
        <w:rPr>
          <w:rFonts w:ascii="Courier New" w:eastAsia="Times New Roman" w:hAnsi="Courier New" w:cs="Courier New"/>
          <w:color w:val="000000"/>
          <w:sz w:val="20"/>
          <w:szCs w:val="20"/>
          <w:lang w:eastAsia="en-GB"/>
        </w:rPr>
        <w:t>AddTodoPage</w:t>
      </w:r>
      <w:proofErr w:type="spellEnd"/>
      <w:r w:rsidRPr="00F37C25">
        <w:rPr>
          <w:rFonts w:ascii="Courier New" w:eastAsia="Times New Roman" w:hAnsi="Courier New" w:cs="Courier New"/>
          <w:color w:val="080808"/>
          <w:sz w:val="20"/>
          <w:szCs w:val="20"/>
          <w:lang w:eastAsia="en-GB"/>
        </w:rPr>
        <w:t>&gt;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final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871094"/>
          <w:sz w:val="20"/>
          <w:szCs w:val="20"/>
          <w:lang w:eastAsia="en-GB"/>
        </w:rPr>
        <w:t xml:space="preserve"> </w:t>
      </w:r>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TextEditingController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0000"/>
          <w:sz w:val="20"/>
          <w:szCs w:val="20"/>
          <w:lang w:eastAsia="en-GB"/>
        </w:rPr>
        <w:t xml:space="preserve">Widget </w:t>
      </w:r>
      <w:r w:rsidRPr="00F37C25">
        <w:rPr>
          <w:rFonts w:ascii="Courier New" w:eastAsia="Times New Roman" w:hAnsi="Courier New" w:cs="Courier New"/>
          <w:color w:val="00627A"/>
          <w:sz w:val="20"/>
          <w:szCs w:val="20"/>
          <w:lang w:eastAsia="en-GB"/>
        </w:rPr>
        <w:t>build</w:t>
      </w:r>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00000"/>
          <w:sz w:val="20"/>
          <w:szCs w:val="20"/>
          <w:lang w:eastAsia="en-GB"/>
        </w:rPr>
        <w:t>BuildContext</w:t>
      </w:r>
      <w:proofErr w:type="spellEnd"/>
      <w:r w:rsidRPr="00F37C25">
        <w:rPr>
          <w:rFonts w:ascii="Courier New" w:eastAsia="Times New Roman" w:hAnsi="Courier New" w:cs="Courier New"/>
          <w:color w:val="000000"/>
          <w:sz w:val="20"/>
          <w:szCs w:val="20"/>
          <w:lang w:eastAsia="en-GB"/>
        </w:rPr>
        <w:t xml:space="preserve"> </w:t>
      </w:r>
      <w:r w:rsidRPr="00F37C25">
        <w:rPr>
          <w:rFonts w:ascii="Courier New" w:eastAsia="Times New Roman" w:hAnsi="Courier New" w:cs="Courier New"/>
          <w:color w:val="080808"/>
          <w:sz w:val="20"/>
          <w:szCs w:val="20"/>
          <w:lang w:eastAsia="en-GB"/>
        </w:rPr>
        <w:t>context)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033B3"/>
          <w:sz w:val="20"/>
          <w:szCs w:val="20"/>
          <w:lang w:eastAsia="en-GB"/>
        </w:rPr>
        <w:t xml:space="preserve">return </w:t>
      </w:r>
      <w:r w:rsidRPr="00F37C25">
        <w:rPr>
          <w:rFonts w:ascii="Courier New" w:eastAsia="Times New Roman" w:hAnsi="Courier New" w:cs="Courier New"/>
          <w:color w:val="2196F3"/>
          <w:sz w:val="20"/>
          <w:szCs w:val="20"/>
          <w:lang w:eastAsia="en-GB"/>
        </w:rPr>
        <w:t>Scaffold</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80808"/>
          <w:sz w:val="20"/>
          <w:szCs w:val="20"/>
          <w:lang w:eastAsia="en-GB"/>
        </w:rPr>
        <w:t>appBar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AppBar</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title: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 xml:space="preserve">"Add </w:t>
      </w:r>
      <w:proofErr w:type="spellStart"/>
      <w:r w:rsidRPr="00F37C25">
        <w:rPr>
          <w:rFonts w:ascii="Courier New" w:eastAsia="Times New Roman" w:hAnsi="Courier New" w:cs="Courier New"/>
          <w:color w:val="067D17"/>
          <w:sz w:val="20"/>
          <w:szCs w:val="20"/>
          <w:lang w:eastAsia="en-GB"/>
        </w:rPr>
        <w:t>Todo</w:t>
      </w:r>
      <w:proofErr w:type="spellEnd"/>
      <w:r w:rsidRPr="00F37C25">
        <w:rPr>
          <w:rFonts w:ascii="Courier New" w:eastAsia="Times New Roman" w:hAnsi="Courier New" w:cs="Courier New"/>
          <w:color w:val="067D17"/>
          <w:sz w:val="20"/>
          <w:szCs w:val="20"/>
          <w:lang w:eastAsia="en-GB"/>
        </w:rPr>
        <w: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body: </w:t>
      </w:r>
      <w:r w:rsidRPr="00F37C25">
        <w:rPr>
          <w:rFonts w:ascii="Courier New" w:eastAsia="Times New Roman" w:hAnsi="Courier New" w:cs="Courier New"/>
          <w:color w:val="2196F3"/>
          <w:sz w:val="20"/>
          <w:szCs w:val="20"/>
          <w:lang w:eastAsia="en-GB"/>
        </w:rPr>
        <w:t>Column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children: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textControllerName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name'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TextField</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controller: </w:t>
      </w:r>
      <w:proofErr w:type="spellStart"/>
      <w:r w:rsidRPr="00F37C25">
        <w:rPr>
          <w:rFonts w:ascii="Courier New" w:eastAsia="Times New Roman" w:hAnsi="Courier New" w:cs="Courier New"/>
          <w:color w:val="871094"/>
          <w:sz w:val="20"/>
          <w:szCs w:val="20"/>
          <w:lang w:eastAsia="en-GB"/>
        </w:rPr>
        <w:t>textControllerDesc</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decoration: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proofErr w:type="spellStart"/>
      <w:r w:rsidRPr="00F37C25">
        <w:rPr>
          <w:rFonts w:ascii="Courier New" w:eastAsia="Times New Roman" w:hAnsi="Courier New" w:cs="Courier New"/>
          <w:color w:val="2196F3"/>
          <w:sz w:val="20"/>
          <w:szCs w:val="20"/>
          <w:lang w:eastAsia="en-GB"/>
        </w:rPr>
        <w:t>InputDecoration</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border: </w:t>
      </w:r>
      <w:proofErr w:type="spellStart"/>
      <w:r w:rsidRPr="00F37C25">
        <w:rPr>
          <w:rFonts w:ascii="Courier New" w:eastAsia="Times New Roman" w:hAnsi="Courier New" w:cs="Courier New"/>
          <w:color w:val="2196F3"/>
          <w:sz w:val="20"/>
          <w:szCs w:val="20"/>
          <w:lang w:eastAsia="en-GB"/>
        </w:rPr>
        <w:t>OutlineInputBorder</w:t>
      </w:r>
      <w:proofErr w:type="spellEnd"/>
      <w:r w:rsidRPr="00F37C25">
        <w:rPr>
          <w:rFonts w:ascii="Courier New" w:eastAsia="Times New Roman" w:hAnsi="Courier New" w:cs="Courier New"/>
          <w:color w:val="080808"/>
          <w:sz w:val="20"/>
          <w:szCs w:val="20"/>
          <w:lang w:eastAsia="en-GB"/>
        </w:rPr>
        <w:t xml:space="preserve">(), </w:t>
      </w:r>
      <w:proofErr w:type="spellStart"/>
      <w:r w:rsidRPr="00F37C25">
        <w:rPr>
          <w:rFonts w:ascii="Courier New" w:eastAsia="Times New Roman" w:hAnsi="Courier New" w:cs="Courier New"/>
          <w:color w:val="080808"/>
          <w:sz w:val="20"/>
          <w:szCs w:val="20"/>
          <w:lang w:eastAsia="en-GB"/>
        </w:rPr>
        <w:t>hintText</w:t>
      </w:r>
      <w:proofErr w:type="spellEnd"/>
      <w:r w:rsidRPr="00F37C25">
        <w:rPr>
          <w:rFonts w:ascii="Courier New" w:eastAsia="Times New Roman" w:hAnsi="Courier New" w:cs="Courier New"/>
          <w:color w:val="080808"/>
          <w:sz w:val="20"/>
          <w:szCs w:val="20"/>
          <w:lang w:eastAsia="en-GB"/>
        </w:rPr>
        <w:t xml:space="preserve">: </w:t>
      </w:r>
      <w:r w:rsidRPr="00F37C25">
        <w:rPr>
          <w:rFonts w:ascii="Courier New" w:eastAsia="Times New Roman" w:hAnsi="Courier New" w:cs="Courier New"/>
          <w:color w:val="067D17"/>
          <w:sz w:val="20"/>
          <w:szCs w:val="20"/>
          <w:lang w:eastAsia="en-GB"/>
        </w:rPr>
        <w:t>'Enter a description'</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lastRenderedPageBreak/>
        <w:t xml:space="preserve">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2196F3"/>
          <w:sz w:val="20"/>
          <w:szCs w:val="20"/>
          <w:lang w:eastAsia="en-GB"/>
        </w:rPr>
        <w:t>TextButton</w:t>
      </w:r>
      <w:proofErr w:type="spellEnd"/>
      <w:r w:rsidRPr="00F37C25">
        <w:rPr>
          <w:rFonts w:ascii="Courier New" w:eastAsia="Times New Roman" w:hAnsi="Courier New" w:cs="Courier New"/>
          <w:color w:val="080808"/>
          <w:sz w:val="20"/>
          <w:szCs w:val="20"/>
          <w:lang w:eastAsia="en-GB"/>
        </w:rPr>
        <w:t>(</w:t>
      </w:r>
      <w:proofErr w:type="spellStart"/>
      <w:r w:rsidRPr="00F37C25">
        <w:rPr>
          <w:rFonts w:ascii="Courier New" w:eastAsia="Times New Roman" w:hAnsi="Courier New" w:cs="Courier New"/>
          <w:color w:val="080808"/>
          <w:sz w:val="20"/>
          <w:szCs w:val="20"/>
          <w:lang w:eastAsia="en-GB"/>
        </w:rPr>
        <w:t>onPressed</w:t>
      </w:r>
      <w:proofErr w:type="spellEnd"/>
      <w:r w:rsidRPr="00F37C25">
        <w:rPr>
          <w:rFonts w:ascii="Courier New" w:eastAsia="Times New Roman" w:hAnsi="Courier New" w:cs="Courier New"/>
          <w:color w:val="080808"/>
          <w:sz w:val="20"/>
          <w:szCs w:val="20"/>
          <w:lang w:eastAsia="en-GB"/>
        </w:rPr>
        <w:t>: ()</w:t>
      </w:r>
      <w:r>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t>,</w:t>
      </w:r>
    </w:p>
    <w:p w14:paraId="00973443" w14:textId="5AD7F468" w:rsid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37C25">
        <w:rPr>
          <w:rFonts w:ascii="Courier New" w:eastAsia="Times New Roman" w:hAnsi="Courier New" w:cs="Courier New"/>
          <w:color w:val="080808"/>
          <w:sz w:val="20"/>
          <w:szCs w:val="20"/>
          <w:lang w:eastAsia="en-GB"/>
        </w:rPr>
        <w:t xml:space="preserve"> child: </w:t>
      </w:r>
      <w:proofErr w:type="spellStart"/>
      <w:r w:rsidRPr="00F37C25">
        <w:rPr>
          <w:rFonts w:ascii="Courier New" w:eastAsia="Times New Roman" w:hAnsi="Courier New" w:cs="Courier New"/>
          <w:color w:val="0033B3"/>
          <w:sz w:val="20"/>
          <w:szCs w:val="20"/>
          <w:lang w:eastAsia="en-GB"/>
        </w:rPr>
        <w:t>const</w:t>
      </w:r>
      <w:proofErr w:type="spellEnd"/>
      <w:r w:rsidRPr="00F37C25">
        <w:rPr>
          <w:rFonts w:ascii="Courier New" w:eastAsia="Times New Roman" w:hAnsi="Courier New" w:cs="Courier New"/>
          <w:color w:val="0033B3"/>
          <w:sz w:val="20"/>
          <w:szCs w:val="20"/>
          <w:lang w:eastAsia="en-GB"/>
        </w:rPr>
        <w:t xml:space="preserve"> </w:t>
      </w:r>
      <w:r w:rsidRPr="00F37C25">
        <w:rPr>
          <w:rFonts w:ascii="Courier New" w:eastAsia="Times New Roman" w:hAnsi="Courier New" w:cs="Courier New"/>
          <w:color w:val="2196F3"/>
          <w:sz w:val="20"/>
          <w:szCs w:val="20"/>
          <w:lang w:eastAsia="en-GB"/>
        </w:rPr>
        <w:t>Text</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67D17"/>
          <w:sz w:val="20"/>
          <w:szCs w:val="20"/>
          <w:lang w:eastAsia="en-GB"/>
        </w:rPr>
        <w:t>"Create"</w:t>
      </w:r>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9E880D"/>
          <w:sz w:val="20"/>
          <w:szCs w:val="20"/>
          <w:lang w:eastAsia="en-GB"/>
        </w:rPr>
        <w:t>@override</w:t>
      </w:r>
      <w:r w:rsidRPr="00F37C25">
        <w:rPr>
          <w:rFonts w:ascii="Courier New" w:eastAsia="Times New Roman" w:hAnsi="Courier New" w:cs="Courier New"/>
          <w:color w:val="9E880D"/>
          <w:sz w:val="20"/>
          <w:szCs w:val="20"/>
          <w:lang w:eastAsia="en-GB"/>
        </w:rPr>
        <w:br/>
        <w:t xml:space="preserve">  </w:t>
      </w:r>
      <w:r w:rsidRPr="00F37C25">
        <w:rPr>
          <w:rFonts w:ascii="Courier New" w:eastAsia="Times New Roman" w:hAnsi="Courier New" w:cs="Courier New"/>
          <w:color w:val="0033B3"/>
          <w:sz w:val="20"/>
          <w:szCs w:val="20"/>
          <w:lang w:eastAsia="en-GB"/>
        </w:rPr>
        <w:t xml:space="preserve">void </w:t>
      </w:r>
      <w:r w:rsidRPr="00F37C25">
        <w:rPr>
          <w:rFonts w:ascii="Courier New" w:eastAsia="Times New Roman" w:hAnsi="Courier New" w:cs="Courier New"/>
          <w:color w:val="00627A"/>
          <w:sz w:val="20"/>
          <w:szCs w:val="20"/>
          <w:lang w:eastAsia="en-GB"/>
        </w:rPr>
        <w:t>dispose</w:t>
      </w:r>
      <w:r w:rsidRPr="00F37C25">
        <w:rPr>
          <w:rFonts w:ascii="Courier New" w:eastAsia="Times New Roman" w:hAnsi="Courier New" w:cs="Courier New"/>
          <w:color w:val="080808"/>
          <w:sz w:val="20"/>
          <w:szCs w:val="20"/>
          <w:lang w:eastAsia="en-GB"/>
        </w:rPr>
        <w:t>() {</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textControllerName</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871094"/>
          <w:sz w:val="20"/>
          <w:szCs w:val="20"/>
          <w:lang w:eastAsia="en-GB"/>
        </w:rPr>
        <w:t>textControllerDesc</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proofErr w:type="spellStart"/>
      <w:r w:rsidRPr="00F37C25">
        <w:rPr>
          <w:rFonts w:ascii="Courier New" w:eastAsia="Times New Roman" w:hAnsi="Courier New" w:cs="Courier New"/>
          <w:color w:val="0033B3"/>
          <w:sz w:val="20"/>
          <w:szCs w:val="20"/>
          <w:lang w:eastAsia="en-GB"/>
        </w:rPr>
        <w:t>super</w:t>
      </w:r>
      <w:r w:rsidRPr="00F37C25">
        <w:rPr>
          <w:rFonts w:ascii="Courier New" w:eastAsia="Times New Roman" w:hAnsi="Courier New" w:cs="Courier New"/>
          <w:color w:val="080808"/>
          <w:sz w:val="20"/>
          <w:szCs w:val="20"/>
          <w:lang w:eastAsia="en-GB"/>
        </w:rPr>
        <w:t>.dispose</w:t>
      </w:r>
      <w:proofErr w:type="spellEnd"/>
      <w:r w:rsidRPr="00F37C25">
        <w:rPr>
          <w:rFonts w:ascii="Courier New" w:eastAsia="Times New Roman" w:hAnsi="Courier New" w:cs="Courier New"/>
          <w:color w:val="080808"/>
          <w:sz w:val="20"/>
          <w:szCs w:val="20"/>
          <w:lang w:eastAsia="en-GB"/>
        </w:rPr>
        <w:t>();</w:t>
      </w:r>
      <w:r w:rsidRPr="00F37C25">
        <w:rPr>
          <w:rFonts w:ascii="Courier New" w:eastAsia="Times New Roman" w:hAnsi="Courier New" w:cs="Courier New"/>
          <w:color w:val="080808"/>
          <w:sz w:val="20"/>
          <w:szCs w:val="20"/>
          <w:lang w:eastAsia="en-GB"/>
        </w:rPr>
        <w:br/>
        <w:t xml:space="preserve">  }</w:t>
      </w:r>
      <w:r w:rsidRPr="00F37C2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46</w:t>
      </w:r>
    </w:p>
    <w:p w14:paraId="55418F5D" w14:textId="77777777" w:rsidR="00F37C25" w:rsidRPr="00F37C25" w:rsidRDefault="00F37C25" w:rsidP="00F37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F89DE6" w14:textId="5F1BBECF" w:rsidR="00F37C25" w:rsidRDefault="00F37C25">
      <w:pPr>
        <w:rPr>
          <w:rFonts w:ascii="Palatino Linotype" w:hAnsi="Palatino Linotype"/>
          <w:sz w:val="24"/>
          <w:lang w:val="en-US"/>
        </w:rPr>
      </w:pPr>
      <w:r w:rsidRPr="00407C83">
        <w:rPr>
          <w:rFonts w:ascii="Palatino Linotype" w:hAnsi="Palatino Linotype"/>
          <w:sz w:val="24"/>
          <w:lang w:val="en-US"/>
        </w:rPr>
        <w:t xml:space="preserve">The </w:t>
      </w:r>
      <w:proofErr w:type="spellStart"/>
      <w:r>
        <w:rPr>
          <w:rFonts w:ascii="Palatino Linotype" w:hAnsi="Palatino Linotype"/>
          <w:sz w:val="24"/>
          <w:lang w:val="en-US"/>
        </w:rPr>
        <w:t>add_</w:t>
      </w:r>
      <w:r w:rsidRPr="00407C83">
        <w:rPr>
          <w:rFonts w:ascii="Palatino Linotype" w:hAnsi="Palatino Linotype"/>
          <w:sz w:val="24"/>
          <w:lang w:val="en-US"/>
        </w:rPr>
        <w:t>todo</w:t>
      </w:r>
      <w:r>
        <w:rPr>
          <w:rFonts w:ascii="Palatino Linotype" w:hAnsi="Palatino Linotype"/>
          <w:sz w:val="24"/>
          <w:lang w:val="en-US"/>
        </w:rPr>
        <w:t>_</w:t>
      </w:r>
      <w:r w:rsidRPr="00407C83">
        <w:rPr>
          <w:rFonts w:ascii="Palatino Linotype" w:hAnsi="Palatino Linotype"/>
          <w:sz w:val="24"/>
          <w:lang w:val="en-US"/>
        </w:rPr>
        <w:t>page</w:t>
      </w:r>
      <w:proofErr w:type="spellEnd"/>
      <w:r w:rsidRPr="00407C83">
        <w:rPr>
          <w:rFonts w:ascii="Palatino Linotype" w:hAnsi="Palatino Linotype"/>
          <w:sz w:val="24"/>
          <w:lang w:val="en-US"/>
        </w:rPr>
        <w:t xml:space="preserve"> uses a Scaffold widget. The body is composed by a Column with inside </w:t>
      </w:r>
      <w:r>
        <w:rPr>
          <w:rFonts w:ascii="Palatino Linotype" w:hAnsi="Palatino Linotype"/>
          <w:sz w:val="24"/>
          <w:lang w:val="en-US"/>
        </w:rPr>
        <w:t>two</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TextField</w:t>
      </w:r>
      <w:proofErr w:type="spellEnd"/>
      <w:r>
        <w:rPr>
          <w:rFonts w:ascii="Palatino Linotype" w:hAnsi="Palatino Linotype"/>
          <w:sz w:val="24"/>
          <w:lang w:val="en-US"/>
        </w:rPr>
        <w:t xml:space="preserve"> widgets</w:t>
      </w:r>
      <w:r w:rsidRPr="00407C83">
        <w:rPr>
          <w:rFonts w:ascii="Palatino Linotype" w:hAnsi="Palatino Linotype"/>
          <w:sz w:val="24"/>
          <w:lang w:val="en-US"/>
        </w:rPr>
        <w:t xml:space="preserve"> and a </w:t>
      </w:r>
      <w:proofErr w:type="spellStart"/>
      <w:r w:rsidRPr="00407C83">
        <w:rPr>
          <w:rFonts w:ascii="Palatino Linotype" w:hAnsi="Palatino Linotype"/>
          <w:sz w:val="24"/>
          <w:lang w:val="en-US"/>
        </w:rPr>
        <w:t>TextButton</w:t>
      </w:r>
      <w:proofErr w:type="spellEnd"/>
      <w:r>
        <w:rPr>
          <w:rFonts w:ascii="Palatino Linotype" w:hAnsi="Palatino Linotype"/>
          <w:sz w:val="24"/>
          <w:lang w:val="en-US"/>
        </w:rPr>
        <w:t xml:space="preserve"> widget</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TextButton</w:t>
      </w:r>
      <w:proofErr w:type="spellEnd"/>
      <w:r w:rsidRPr="00407C83">
        <w:rPr>
          <w:rFonts w:ascii="Palatino Linotype" w:hAnsi="Palatino Linotype"/>
          <w:sz w:val="24"/>
          <w:lang w:val="en-US"/>
        </w:rPr>
        <w:t xml:space="preserve"> is left empty for future implementation.</w:t>
      </w:r>
    </w:p>
    <w:p w14:paraId="4673E3EA" w14:textId="77777777" w:rsidR="00F37C25" w:rsidRPr="00F37C25" w:rsidRDefault="00F37C25">
      <w:pPr>
        <w:rPr>
          <w:rFonts w:ascii="Palatino Linotype" w:hAnsi="Palatino Linotype"/>
          <w:sz w:val="24"/>
          <w:lang w:val="en-US"/>
        </w:rPr>
      </w:pPr>
    </w:p>
    <w:p w14:paraId="0A080400" w14:textId="51DCEC3B" w:rsidR="004E6495" w:rsidRPr="00407C83" w:rsidRDefault="004E6495" w:rsidP="00DC7C14">
      <w:pPr>
        <w:pStyle w:val="Titolo4"/>
      </w:pPr>
      <w:r w:rsidRPr="00407C83">
        <w:t>Components</w:t>
      </w:r>
    </w:p>
    <w:p w14:paraId="7D73DE6B" w14:textId="6696655F" w:rsidR="004E6495" w:rsidRPr="00407C83" w:rsidRDefault="00407C83"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odo_view.dart</w:t>
      </w:r>
      <w:proofErr w:type="spellEnd"/>
    </w:p>
    <w:p w14:paraId="65FC861C" w14:textId="7C188742"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TodoView</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TodoView</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ListView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2196F3"/>
          <w:sz w:val="20"/>
          <w:szCs w:val="20"/>
          <w:lang w:eastAsia="en-GB"/>
        </w:rPr>
        <w:t>builder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itemCount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itemBuilder</w:t>
      </w:r>
      <w:proofErr w:type="spellEnd"/>
      <w:r w:rsidRPr="004E6495">
        <w:rPr>
          <w:rFonts w:ascii="Courier New" w:eastAsia="Times New Roman" w:hAnsi="Courier New" w:cs="Courier New"/>
          <w:color w:val="080808"/>
          <w:sz w:val="20"/>
          <w:szCs w:val="20"/>
          <w:lang w:eastAsia="en-GB"/>
        </w:rPr>
        <w:t>: (context, index)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19</w:t>
      </w:r>
    </w:p>
    <w:p w14:paraId="1E9D9A1F"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D40FCF" w14:textId="1F2E6A22"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itemCount</w:t>
      </w:r>
      <w:proofErr w:type="spellEnd"/>
      <w:r w:rsidRPr="00407C83">
        <w:rPr>
          <w:rFonts w:ascii="Palatino Linotype" w:hAnsi="Palatino Linotype"/>
          <w:sz w:val="24"/>
          <w:lang w:val="en-US"/>
        </w:rPr>
        <w:t xml:space="preserve"> and </w:t>
      </w:r>
      <w:proofErr w:type="spellStart"/>
      <w:r w:rsidRPr="00407C83">
        <w:rPr>
          <w:rFonts w:ascii="Palatino Linotype" w:hAnsi="Palatino Linotype"/>
          <w:sz w:val="24"/>
          <w:lang w:val="en-US"/>
        </w:rPr>
        <w:t>itemBuilder</w:t>
      </w:r>
      <w:proofErr w:type="spellEnd"/>
      <w:r w:rsidRPr="00407C83">
        <w:rPr>
          <w:rFonts w:ascii="Palatino Linotype" w:hAnsi="Palatino Linotype"/>
          <w:sz w:val="24"/>
          <w:lang w:val="en-US"/>
        </w:rPr>
        <w:t xml:space="preserve"> field</w:t>
      </w:r>
      <w:r w:rsidR="00017862">
        <w:rPr>
          <w:rFonts w:ascii="Palatino Linotype" w:hAnsi="Palatino Linotype"/>
          <w:sz w:val="24"/>
          <w:lang w:val="en-US"/>
        </w:rPr>
        <w:t>s</w:t>
      </w:r>
      <w:r w:rsidRPr="00407C83">
        <w:rPr>
          <w:rFonts w:ascii="Palatino Linotype" w:hAnsi="Palatino Linotype"/>
          <w:sz w:val="24"/>
          <w:lang w:val="en-US"/>
        </w:rPr>
        <w:t xml:space="preserve"> are left empty for future implementation.</w:t>
      </w:r>
    </w:p>
    <w:p w14:paraId="0F9C4483" w14:textId="6CBE2C9E" w:rsidR="004E6495"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t>t</w:t>
      </w:r>
      <w:r w:rsidR="004E6495" w:rsidRPr="00407C83">
        <w:rPr>
          <w:rFonts w:ascii="Palatino Linotype" w:hAnsi="Palatino Linotype"/>
          <w:b/>
          <w:bCs/>
          <w:sz w:val="24"/>
          <w:lang w:val="en-US"/>
        </w:rPr>
        <w:t>odo_item.dart</w:t>
      </w:r>
      <w:proofErr w:type="spellEnd"/>
    </w:p>
    <w:p w14:paraId="01497A33" w14:textId="1A635DE5"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Pr>
          <w:rFonts w:ascii="Courier New" w:eastAsia="Times New Roman" w:hAnsi="Courier New" w:cs="Courier New"/>
          <w:color w:val="0033B3"/>
          <w:sz w:val="20"/>
          <w:szCs w:val="20"/>
          <w:lang w:eastAsia="en-GB"/>
        </w:rPr>
        <w:t xml:space="preserve">final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 xml:space="preserve"> </w:t>
      </w:r>
      <w:proofErr w:type="spellStart"/>
      <w:r>
        <w:rPr>
          <w:rFonts w:ascii="Courier New" w:eastAsia="Times New Roman" w:hAnsi="Courier New" w:cs="Courier New"/>
          <w:color w:val="0033B3"/>
          <w:sz w:val="20"/>
          <w:szCs w:val="20"/>
          <w:lang w:eastAsia="en-GB"/>
        </w:rPr>
        <w:t>todo</w:t>
      </w:r>
      <w:proofErr w:type="spellEnd"/>
      <w:r>
        <w:rPr>
          <w:rFonts w:ascii="Courier New" w:eastAsia="Times New Roman" w:hAnsi="Courier New" w:cs="Courier New"/>
          <w:color w:val="0033B3"/>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TodoItem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xml:space="preserve">? key, </w:t>
      </w:r>
      <w:r w:rsidRPr="004E6495">
        <w:rPr>
          <w:rFonts w:ascii="Courier New" w:eastAsia="Times New Roman" w:hAnsi="Courier New" w:cs="Courier New"/>
          <w:color w:val="0033B3"/>
          <w:sz w:val="20"/>
          <w:szCs w:val="20"/>
          <w:lang w:eastAsia="en-GB"/>
        </w:rPr>
        <w:t>required this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id</w:t>
      </w:r>
      <w:r w:rsidRPr="004E6495">
        <w:rPr>
          <w:rFonts w:ascii="Courier New" w:eastAsia="Times New Roman" w:hAnsi="Courier New" w:cs="Courier New"/>
          <w:color w:val="080808"/>
          <w:sz w:val="20"/>
          <w:szCs w:val="20"/>
          <w:lang w:eastAsia="en-GB"/>
        </w:rP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 xml:space="preserve">"Building </w:t>
      </w:r>
      <w:proofErr w:type="spellStart"/>
      <w:r w:rsidRPr="004E6495">
        <w:rPr>
          <w:rFonts w:ascii="Courier New" w:eastAsia="Times New Roman" w:hAnsi="Courier New" w:cs="Courier New"/>
          <w:color w:val="067D17"/>
          <w:sz w:val="20"/>
          <w:szCs w:val="20"/>
          <w:lang w:eastAsia="en-GB"/>
        </w:rPr>
        <w:t>Todo</w:t>
      </w:r>
      <w:proofErr w:type="spellEnd"/>
      <w:r w:rsidRPr="004E6495">
        <w:rPr>
          <w:rFonts w:ascii="Courier New" w:eastAsia="Times New Roman" w:hAnsi="Courier New" w:cs="Courier New"/>
          <w:color w:val="067D17"/>
          <w:sz w:val="20"/>
          <w:szCs w:val="20"/>
          <w:lang w:eastAsia="en-GB"/>
        </w:rPr>
        <w:t xml:space="preserve"> Item </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lastRenderedPageBreak/>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InkWell</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0000"/>
          <w:sz w:val="20"/>
          <w:szCs w:val="20"/>
          <w:lang w:eastAsia="en-GB"/>
        </w:rPr>
        <w:t>Navigator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00627A"/>
          <w:sz w:val="20"/>
          <w:szCs w:val="20"/>
          <w:lang w:eastAsia="en-GB"/>
        </w:rPr>
        <w:t>pushNamed</w:t>
      </w:r>
      <w:proofErr w:type="spellEnd"/>
      <w:r w:rsidRPr="004E6495">
        <w:rPr>
          <w:rFonts w:ascii="Courier New" w:eastAsia="Times New Roman" w:hAnsi="Courier New" w:cs="Courier New"/>
          <w:color w:val="080808"/>
          <w:sz w:val="20"/>
          <w:szCs w:val="20"/>
          <w:lang w:eastAsia="en-GB"/>
        </w:rPr>
        <w:t xml:space="preserve">(context, </w:t>
      </w:r>
      <w:r w:rsidRPr="004E6495">
        <w:rPr>
          <w:rFonts w:ascii="Courier New" w:eastAsia="Times New Roman" w:hAnsi="Courier New" w:cs="Courier New"/>
          <w:color w:val="067D17"/>
          <w:sz w:val="20"/>
          <w:szCs w:val="20"/>
          <w:lang w:eastAsia="en-GB"/>
        </w:rPr>
        <w:t>"/</w:t>
      </w:r>
      <w:proofErr w:type="spellStart"/>
      <w:r w:rsidRPr="004E6495">
        <w:rPr>
          <w:rFonts w:ascii="Courier New" w:eastAsia="Times New Roman" w:hAnsi="Courier New" w:cs="Courier New"/>
          <w:color w:val="067D17"/>
          <w:sz w:val="20"/>
          <w:szCs w:val="20"/>
          <w:lang w:eastAsia="en-GB"/>
        </w:rPr>
        <w:t>updateTodo</w:t>
      </w:r>
      <w:proofErr w:type="spellEnd"/>
      <w:r w:rsidRPr="004E6495">
        <w:rPr>
          <w:rFonts w:ascii="Courier New" w:eastAsia="Times New Roman" w:hAnsi="Courier New" w:cs="Courier New"/>
          <w:color w:val="067D17"/>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child: </w:t>
      </w:r>
      <w:r w:rsidRPr="004E6495">
        <w:rPr>
          <w:rFonts w:ascii="Courier New" w:eastAsia="Times New Roman" w:hAnsi="Courier New" w:cs="Courier New"/>
          <w:color w:val="2196F3"/>
          <w:sz w:val="20"/>
          <w:szCs w:val="20"/>
          <w:lang w:eastAsia="en-GB"/>
        </w:rPr>
        <w:t>Row</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Column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children: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name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14</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black</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Text</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description</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style: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2196F3"/>
          <w:sz w:val="20"/>
          <w:szCs w:val="20"/>
          <w:lang w:eastAsia="en-GB"/>
        </w:rPr>
        <w:t>TextStyle</w:t>
      </w:r>
      <w:proofErr w:type="spellEnd"/>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80808"/>
          <w:sz w:val="20"/>
          <w:szCs w:val="20"/>
          <w:lang w:eastAsia="en-GB"/>
        </w:rPr>
        <w:t>fontSize</w:t>
      </w:r>
      <w:proofErr w:type="spellEnd"/>
      <w:r w:rsidRPr="004E6495">
        <w:rPr>
          <w:rFonts w:ascii="Courier New" w:eastAsia="Times New Roman" w:hAnsi="Courier New" w:cs="Courier New"/>
          <w:color w:val="080808"/>
          <w:sz w:val="20"/>
          <w:szCs w:val="20"/>
          <w:lang w:eastAsia="en-GB"/>
        </w:rPr>
        <w:t xml:space="preserve">: </w:t>
      </w:r>
      <w:r w:rsidRPr="004E6495">
        <w:rPr>
          <w:rFonts w:ascii="Courier New" w:eastAsia="Times New Roman" w:hAnsi="Courier New" w:cs="Courier New"/>
          <w:color w:val="1750EB"/>
          <w:sz w:val="20"/>
          <w:szCs w:val="20"/>
          <w:lang w:eastAsia="en-GB"/>
        </w:rPr>
        <w:t>10</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80808"/>
          <w:sz w:val="20"/>
          <w:szCs w:val="20"/>
          <w:lang w:eastAsia="en-GB"/>
        </w:rPr>
        <w:t>color</w:t>
      </w:r>
      <w:proofErr w:type="spellEnd"/>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Colors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grey</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2196F3"/>
          <w:sz w:val="20"/>
          <w:szCs w:val="20"/>
          <w:lang w:eastAsia="en-GB"/>
        </w:rPr>
        <w:t>Checkbox</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value: </w:t>
      </w:r>
      <w:proofErr w:type="spellStart"/>
      <w:r w:rsidRPr="004E6495">
        <w:rPr>
          <w:rFonts w:ascii="Courier New" w:eastAsia="Times New Roman" w:hAnsi="Courier New" w:cs="Courier New"/>
          <w:color w:val="000000"/>
          <w:sz w:val="20"/>
          <w:szCs w:val="20"/>
          <w:lang w:eastAsia="en-GB"/>
        </w:rPr>
        <w:t>todo</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completed</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onChanged</w:t>
      </w:r>
      <w:proofErr w:type="spellEnd"/>
      <w:r w:rsidRPr="004E6495">
        <w:rPr>
          <w:rFonts w:ascii="Courier New" w:eastAsia="Times New Roman" w:hAnsi="Courier New" w:cs="Courier New"/>
          <w:color w:val="080808"/>
          <w:sz w:val="20"/>
          <w:szCs w:val="20"/>
          <w:lang w:eastAsia="en-GB"/>
        </w:rPr>
        <w:t>: (value)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31</w:t>
      </w:r>
    </w:p>
    <w:p w14:paraId="6F9D1474"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B371B68" w14:textId="53298DD6" w:rsidR="00B63E9B" w:rsidRPr="00407C83" w:rsidRDefault="004E6495">
      <w:pPr>
        <w:rPr>
          <w:rFonts w:ascii="Palatino Linotype" w:hAnsi="Palatino Linotype"/>
          <w:sz w:val="24"/>
          <w:lang w:val="en-US"/>
        </w:rPr>
      </w:pP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is a stateless widget. Uses two Text widgets to display the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information and a Checkbox to change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comp</w:t>
      </w:r>
      <w:r w:rsidR="00017862">
        <w:rPr>
          <w:rFonts w:ascii="Palatino Linotype" w:hAnsi="Palatino Linotype"/>
          <w:sz w:val="24"/>
          <w:lang w:val="en-US"/>
        </w:rPr>
        <w:t>let</w:t>
      </w:r>
      <w:r w:rsidRPr="00407C83">
        <w:rPr>
          <w:rFonts w:ascii="Palatino Linotype" w:hAnsi="Palatino Linotype"/>
          <w:sz w:val="24"/>
          <w:lang w:val="en-US"/>
        </w:rPr>
        <w:t xml:space="preserve">ion. It is wrapped in a </w:t>
      </w:r>
      <w:proofErr w:type="spellStart"/>
      <w:r w:rsidRPr="00407C83">
        <w:rPr>
          <w:rFonts w:ascii="Palatino Linotype" w:hAnsi="Palatino Linotype"/>
          <w:sz w:val="24"/>
          <w:lang w:val="en-US"/>
        </w:rPr>
        <w:t>InkWell</w:t>
      </w:r>
      <w:proofErr w:type="spellEnd"/>
      <w:r w:rsidRPr="00407C83">
        <w:rPr>
          <w:rFonts w:ascii="Palatino Linotype" w:hAnsi="Palatino Linotype"/>
          <w:sz w:val="24"/>
          <w:lang w:val="en-US"/>
        </w:rPr>
        <w:t xml:space="preserve"> widget to make is responsive to taps. Functions are empty for future implementation.</w:t>
      </w:r>
    </w:p>
    <w:p w14:paraId="2906143D" w14:textId="06ACDC8E" w:rsidR="004E6495" w:rsidRPr="00407C83" w:rsidRDefault="00407C83">
      <w:pPr>
        <w:rPr>
          <w:rFonts w:ascii="Palatino Linotype" w:hAnsi="Palatino Linotype"/>
          <w:b/>
          <w:bCs/>
          <w:sz w:val="24"/>
          <w:lang w:val="en-US"/>
        </w:rPr>
      </w:pPr>
      <w:proofErr w:type="spellStart"/>
      <w:r>
        <w:rPr>
          <w:rFonts w:ascii="Palatino Linotype" w:hAnsi="Palatino Linotype"/>
          <w:b/>
          <w:bCs/>
          <w:sz w:val="24"/>
          <w:lang w:val="en-US"/>
        </w:rPr>
        <w:t>t</w:t>
      </w:r>
      <w:r w:rsidR="004E6495" w:rsidRPr="00407C83">
        <w:rPr>
          <w:rFonts w:ascii="Palatino Linotype" w:hAnsi="Palatino Linotype"/>
          <w:b/>
          <w:bCs/>
          <w:sz w:val="24"/>
          <w:lang w:val="en-US"/>
        </w:rPr>
        <w:t>ab_selector.dart</w:t>
      </w:r>
      <w:proofErr w:type="spellEnd"/>
    </w:p>
    <w:p w14:paraId="2E4C0248" w14:textId="6D51C15A" w:rsidR="004E6495" w:rsidRDefault="004E6495"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033B3"/>
          <w:sz w:val="20"/>
          <w:szCs w:val="20"/>
          <w:lang w:eastAsia="en-GB"/>
        </w:rPr>
        <w:t xml:space="preserve">class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033B3"/>
          <w:sz w:val="20"/>
          <w:szCs w:val="20"/>
          <w:lang w:eastAsia="en-GB"/>
        </w:rPr>
        <w:t xml:space="preserve">extends </w:t>
      </w:r>
      <w:proofErr w:type="spellStart"/>
      <w:r w:rsidRPr="004E6495">
        <w:rPr>
          <w:rFonts w:ascii="Courier New" w:eastAsia="Times New Roman" w:hAnsi="Courier New" w:cs="Courier New"/>
          <w:color w:val="000000"/>
          <w:sz w:val="20"/>
          <w:szCs w:val="20"/>
          <w:lang w:eastAsia="en-GB"/>
        </w:rPr>
        <w:t>StatelessWidget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033B3"/>
          <w:sz w:val="20"/>
          <w:szCs w:val="20"/>
          <w:lang w:eastAsia="en-GB"/>
        </w:rPr>
        <w:t>const</w:t>
      </w:r>
      <w:proofErr w:type="spellEnd"/>
      <w:r w:rsidRPr="004E6495">
        <w:rPr>
          <w:rFonts w:ascii="Courier New" w:eastAsia="Times New Roman" w:hAnsi="Courier New" w:cs="Courier New"/>
          <w:color w:val="0033B3"/>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TabSelector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0000"/>
          <w:sz w:val="20"/>
          <w:szCs w:val="20"/>
          <w:lang w:eastAsia="en-GB"/>
        </w:rPr>
        <w:t>Key</w:t>
      </w:r>
      <w:r w:rsidRPr="004E6495">
        <w:rPr>
          <w:rFonts w:ascii="Courier New" w:eastAsia="Times New Roman" w:hAnsi="Courier New" w:cs="Courier New"/>
          <w:color w:val="080808"/>
          <w:sz w:val="20"/>
          <w:szCs w:val="20"/>
          <w:lang w:eastAsia="en-GB"/>
        </w:rPr>
        <w:t>? Key</w:t>
      </w:r>
      <w:r>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 </w:t>
      </w:r>
      <w:r w:rsidRPr="004E6495">
        <w:rPr>
          <w:rFonts w:ascii="Courier New" w:eastAsia="Times New Roman" w:hAnsi="Courier New" w:cs="Courier New"/>
          <w:color w:val="0033B3"/>
          <w:sz w:val="20"/>
          <w:szCs w:val="20"/>
          <w:lang w:eastAsia="en-GB"/>
        </w:rPr>
        <w:t>super</w:t>
      </w:r>
      <w:r w:rsidRPr="004E6495">
        <w:rPr>
          <w:rFonts w:ascii="Courier New" w:eastAsia="Times New Roman" w:hAnsi="Courier New" w:cs="Courier New"/>
          <w:color w:val="080808"/>
          <w:sz w:val="20"/>
          <w:szCs w:val="20"/>
          <w:lang w:eastAsia="en-GB"/>
        </w:rPr>
        <w:t>(key: key);</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9E880D"/>
          <w:sz w:val="20"/>
          <w:szCs w:val="20"/>
          <w:lang w:eastAsia="en-GB"/>
        </w:rPr>
        <w:t>@override</w:t>
      </w:r>
      <w:r w:rsidRPr="004E6495">
        <w:rPr>
          <w:rFonts w:ascii="Courier New" w:eastAsia="Times New Roman" w:hAnsi="Courier New" w:cs="Courier New"/>
          <w:color w:val="9E880D"/>
          <w:sz w:val="20"/>
          <w:szCs w:val="20"/>
          <w:lang w:eastAsia="en-GB"/>
        </w:rPr>
        <w:br/>
        <w:t xml:space="preserve">  </w:t>
      </w:r>
      <w:r w:rsidRPr="004E6495">
        <w:rPr>
          <w:rFonts w:ascii="Courier New" w:eastAsia="Times New Roman" w:hAnsi="Courier New" w:cs="Courier New"/>
          <w:color w:val="000000"/>
          <w:sz w:val="20"/>
          <w:szCs w:val="20"/>
          <w:lang w:eastAsia="en-GB"/>
        </w:rPr>
        <w:t xml:space="preserve">Widget </w:t>
      </w:r>
      <w:r w:rsidRPr="004E6495">
        <w:rPr>
          <w:rFonts w:ascii="Courier New" w:eastAsia="Times New Roman" w:hAnsi="Courier New" w:cs="Courier New"/>
          <w:color w:val="00627A"/>
          <w:sz w:val="20"/>
          <w:szCs w:val="20"/>
          <w:lang w:eastAsia="en-GB"/>
        </w:rPr>
        <w:t>build</w:t>
      </w:r>
      <w:r w:rsidRPr="004E6495">
        <w:rPr>
          <w:rFonts w:ascii="Courier New" w:eastAsia="Times New Roman" w:hAnsi="Courier New" w:cs="Courier New"/>
          <w:color w:val="080808"/>
          <w:sz w:val="20"/>
          <w:szCs w:val="20"/>
          <w:lang w:eastAsia="en-GB"/>
        </w:rPr>
        <w:t>(</w:t>
      </w:r>
      <w:proofErr w:type="spellStart"/>
      <w:r w:rsidRPr="004E6495">
        <w:rPr>
          <w:rFonts w:ascii="Courier New" w:eastAsia="Times New Roman" w:hAnsi="Courier New" w:cs="Courier New"/>
          <w:color w:val="000000"/>
          <w:sz w:val="20"/>
          <w:szCs w:val="20"/>
          <w:lang w:eastAsia="en-GB"/>
        </w:rPr>
        <w:t>BuildContext</w:t>
      </w:r>
      <w:proofErr w:type="spellEnd"/>
      <w:r w:rsidRPr="004E6495">
        <w:rPr>
          <w:rFonts w:ascii="Courier New" w:eastAsia="Times New Roman" w:hAnsi="Courier New" w:cs="Courier New"/>
          <w:color w:val="000000"/>
          <w:sz w:val="20"/>
          <w:szCs w:val="20"/>
          <w:lang w:eastAsia="en-GB"/>
        </w:rPr>
        <w:t xml:space="preserve"> </w:t>
      </w:r>
      <w:r w:rsidRPr="004E6495">
        <w:rPr>
          <w:rFonts w:ascii="Courier New" w:eastAsia="Times New Roman" w:hAnsi="Courier New" w:cs="Courier New"/>
          <w:color w:val="080808"/>
          <w:sz w:val="20"/>
          <w:szCs w:val="20"/>
          <w:lang w:eastAsia="en-GB"/>
        </w:rPr>
        <w:t>context) {</w:t>
      </w:r>
      <w:r w:rsidRPr="004E6495">
        <w:rPr>
          <w:rFonts w:ascii="Courier New" w:eastAsia="Times New Roman" w:hAnsi="Courier New" w:cs="Courier New"/>
          <w:color w:val="080808"/>
          <w:sz w:val="20"/>
          <w:szCs w:val="20"/>
          <w:lang w:eastAsia="en-GB"/>
        </w:rPr>
        <w:br/>
        <w:t xml:space="preserve">    print(</w:t>
      </w:r>
      <w:r w:rsidRPr="004E6495">
        <w:rPr>
          <w:rFonts w:ascii="Courier New" w:eastAsia="Times New Roman" w:hAnsi="Courier New" w:cs="Courier New"/>
          <w:color w:val="067D17"/>
          <w:sz w:val="20"/>
          <w:szCs w:val="20"/>
          <w:lang w:eastAsia="en-GB"/>
        </w:rPr>
        <w:t>"Building Tab Selector"</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033B3"/>
          <w:sz w:val="20"/>
          <w:szCs w:val="20"/>
          <w:lang w:eastAsia="en-GB"/>
        </w:rPr>
        <w:t xml:space="preserve">return </w:t>
      </w:r>
      <w:proofErr w:type="spellStart"/>
      <w:r w:rsidRPr="004E6495">
        <w:rPr>
          <w:rFonts w:ascii="Courier New" w:eastAsia="Times New Roman" w:hAnsi="Courier New" w:cs="Courier New"/>
          <w:color w:val="2196F3"/>
          <w:sz w:val="20"/>
          <w:szCs w:val="20"/>
          <w:lang w:eastAsia="en-GB"/>
        </w:rPr>
        <w:t>BottomNavigationBar</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currentIndex</w:t>
      </w:r>
      <w:proofErr w:type="spellEnd"/>
      <w:r w:rsidRPr="004E6495">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00000"/>
          <w:sz w:val="20"/>
          <w:szCs w:val="20"/>
          <w:lang w:eastAsia="en-GB"/>
        </w:rPr>
        <w:t>,</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onTap</w:t>
      </w:r>
      <w:proofErr w:type="spellEnd"/>
      <w:r w:rsidRPr="004E6495">
        <w:rPr>
          <w:rFonts w:ascii="Courier New" w:eastAsia="Times New Roman" w:hAnsi="Courier New" w:cs="Courier New"/>
          <w:color w:val="080808"/>
          <w:sz w:val="20"/>
          <w:szCs w:val="20"/>
          <w:lang w:eastAsia="en-GB"/>
        </w:rPr>
        <w:t xml:space="preserve">: </w:t>
      </w:r>
      <w:r w:rsidR="00DE25C7">
        <w:rPr>
          <w:rFonts w:ascii="Courier New" w:eastAsia="Times New Roman" w:hAnsi="Courier New" w:cs="Courier New"/>
          <w:color w:val="871094"/>
          <w:sz w:val="20"/>
          <w:szCs w:val="20"/>
          <w:lang w:eastAsia="en-GB"/>
        </w:rPr>
        <w:t>(){}</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items: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values</w:t>
      </w:r>
      <w:proofErr w:type="spellEnd"/>
      <w:r w:rsidRPr="004E6495">
        <w:rPr>
          <w:rFonts w:ascii="Courier New" w:eastAsia="Times New Roman" w:hAnsi="Courier New" w:cs="Courier New"/>
          <w:color w:val="871094"/>
          <w:sz w:val="20"/>
          <w:szCs w:val="20"/>
          <w:lang w:eastAsia="en-GB"/>
        </w:rPr>
        <w:br/>
        <w:t xml:space="preserve">          </w:t>
      </w:r>
      <w:r w:rsidRPr="004E6495">
        <w:rPr>
          <w:rFonts w:ascii="Courier New" w:eastAsia="Times New Roman" w:hAnsi="Courier New" w:cs="Courier New"/>
          <w:color w:val="080808"/>
          <w:sz w:val="20"/>
          <w:szCs w:val="20"/>
          <w:lang w:eastAsia="en-GB"/>
        </w:rPr>
        <w:t xml:space="preserve">.map((tab) =&gt; </w:t>
      </w:r>
      <w:proofErr w:type="spellStart"/>
      <w:r w:rsidRPr="004E6495">
        <w:rPr>
          <w:rFonts w:ascii="Courier New" w:eastAsia="Times New Roman" w:hAnsi="Courier New" w:cs="Courier New"/>
          <w:color w:val="2196F3"/>
          <w:sz w:val="20"/>
          <w:szCs w:val="20"/>
          <w:lang w:eastAsia="en-GB"/>
        </w:rPr>
        <w:t>BottomNavigationBarItem</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label: </w:t>
      </w:r>
      <w:proofErr w:type="spellStart"/>
      <w:r w:rsidRPr="004E6495">
        <w:rPr>
          <w:rFonts w:ascii="Courier New" w:eastAsia="Times New Roman" w:hAnsi="Courier New" w:cs="Courier New"/>
          <w:color w:val="080808"/>
          <w:sz w:val="20"/>
          <w:szCs w:val="20"/>
          <w:lang w:eastAsia="en-GB"/>
        </w:rPr>
        <w:t>describeEnum</w:t>
      </w:r>
      <w:proofErr w:type="spellEnd"/>
      <w:r w:rsidRPr="004E6495">
        <w:rPr>
          <w:rFonts w:ascii="Courier New" w:eastAsia="Times New Roman" w:hAnsi="Courier New" w:cs="Courier New"/>
          <w:color w:val="080808"/>
          <w:sz w:val="20"/>
          <w:szCs w:val="20"/>
          <w:lang w:eastAsia="en-GB"/>
        </w:rPr>
        <w:t>(tab),</w:t>
      </w:r>
      <w:r w:rsidRPr="004E6495">
        <w:rPr>
          <w:rFonts w:ascii="Courier New" w:eastAsia="Times New Roman" w:hAnsi="Courier New" w:cs="Courier New"/>
          <w:color w:val="080808"/>
          <w:sz w:val="20"/>
          <w:szCs w:val="20"/>
          <w:lang w:eastAsia="en-GB"/>
        </w:rPr>
        <w:br/>
        <w:t xml:space="preserve">                icon: </w:t>
      </w:r>
      <w:r w:rsidRPr="004E6495">
        <w:rPr>
          <w:rFonts w:ascii="Courier New" w:eastAsia="Times New Roman" w:hAnsi="Courier New" w:cs="Courier New"/>
          <w:color w:val="2196F3"/>
          <w:sz w:val="20"/>
          <w:szCs w:val="20"/>
          <w:lang w:eastAsia="en-GB"/>
        </w:rPr>
        <w:t>Icon</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tab == </w:t>
      </w:r>
      <w:proofErr w:type="spellStart"/>
      <w:r w:rsidRPr="004E6495">
        <w:rPr>
          <w:rFonts w:ascii="Courier New" w:eastAsia="Times New Roman" w:hAnsi="Courier New" w:cs="Courier New"/>
          <w:color w:val="000000"/>
          <w:sz w:val="20"/>
          <w:szCs w:val="20"/>
          <w:lang w:eastAsia="en-GB"/>
        </w:rPr>
        <w:t>TabState</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871094"/>
          <w:sz w:val="20"/>
          <w:szCs w:val="20"/>
          <w:lang w:eastAsia="en-GB"/>
        </w:rPr>
        <w:t>todos</w:t>
      </w:r>
      <w:proofErr w:type="spellEnd"/>
      <w:r w:rsidRPr="004E6495">
        <w:rPr>
          <w:rFonts w:ascii="Courier New" w:eastAsia="Times New Roman" w:hAnsi="Courier New" w:cs="Courier New"/>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list</w:t>
      </w:r>
      <w:proofErr w:type="spellEnd"/>
      <w:r w:rsidRPr="004E6495">
        <w:rPr>
          <w:rFonts w:ascii="Courier New" w:eastAsia="Times New Roman" w:hAnsi="Courier New" w:cs="Courier New"/>
          <w:i/>
          <w:iCs/>
          <w:color w:val="871094"/>
          <w:sz w:val="20"/>
          <w:szCs w:val="20"/>
          <w:lang w:eastAsia="en-GB"/>
        </w:rPr>
        <w:t xml:space="preserve"> </w:t>
      </w:r>
      <w:r w:rsidRPr="004E6495">
        <w:rPr>
          <w:rFonts w:ascii="Courier New" w:eastAsia="Times New Roman" w:hAnsi="Courier New" w:cs="Courier New"/>
          <w:color w:val="080808"/>
          <w:sz w:val="20"/>
          <w:szCs w:val="20"/>
          <w:lang w:eastAsia="en-GB"/>
        </w:rPr>
        <w:t xml:space="preserve">: </w:t>
      </w:r>
      <w:proofErr w:type="spellStart"/>
      <w:r w:rsidRPr="004E6495">
        <w:rPr>
          <w:rFonts w:ascii="Courier New" w:eastAsia="Times New Roman" w:hAnsi="Courier New" w:cs="Courier New"/>
          <w:color w:val="000000"/>
          <w:sz w:val="20"/>
          <w:szCs w:val="20"/>
          <w:lang w:eastAsia="en-GB"/>
        </w:rPr>
        <w:t>Icons</w:t>
      </w:r>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i/>
          <w:iCs/>
          <w:color w:val="871094"/>
          <w:sz w:val="20"/>
          <w:szCs w:val="20"/>
          <w:lang w:eastAsia="en-GB"/>
        </w:rPr>
        <w:t>show_chart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proofErr w:type="spellStart"/>
      <w:r w:rsidRPr="004E6495">
        <w:rPr>
          <w:rFonts w:ascii="Courier New" w:eastAsia="Times New Roman" w:hAnsi="Courier New" w:cs="Courier New"/>
          <w:color w:val="080808"/>
          <w:sz w:val="20"/>
          <w:szCs w:val="20"/>
          <w:lang w:eastAsia="en-GB"/>
        </w:rPr>
        <w:t>toList</w:t>
      </w:r>
      <w:proofErr w:type="spellEnd"/>
      <w:r w:rsidRPr="004E6495">
        <w:rPr>
          <w:rFonts w:ascii="Courier New" w:eastAsia="Times New Roman" w:hAnsi="Courier New" w:cs="Courier New"/>
          <w:color w:val="080808"/>
          <w:sz w:val="20"/>
          <w:szCs w:val="20"/>
          <w:lang w:eastAsia="en-GB"/>
        </w:rPr>
        <w:t>(),</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 xml:space="preserve">  }</w:t>
      </w:r>
      <w:r w:rsidRPr="004E6495">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25</w:t>
      </w:r>
    </w:p>
    <w:p w14:paraId="50E41BBD" w14:textId="77777777" w:rsidR="00017862" w:rsidRPr="004E6495" w:rsidRDefault="00017862" w:rsidP="004E6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718A0B" w14:textId="77777777"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Tabselector</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BottomNavigationBar</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BottomNavigationBarItems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TabState.values</w:t>
      </w:r>
      <w:proofErr w:type="spellEnd"/>
      <w:r w:rsidRPr="00407C83">
        <w:rPr>
          <w:rFonts w:ascii="Palatino Linotype" w:hAnsi="Palatino Linotype"/>
          <w:sz w:val="24"/>
          <w:lang w:val="en-US"/>
        </w:rPr>
        <w:t xml:space="preserve"> (in our case two). Function fields are left empty for future implementation.</w:t>
      </w:r>
    </w:p>
    <w:p w14:paraId="6F5D4529" w14:textId="02B13846" w:rsidR="00DE25C7" w:rsidRPr="00407C83" w:rsidRDefault="00407C83">
      <w:pPr>
        <w:rPr>
          <w:rFonts w:ascii="Palatino Linotype" w:hAnsi="Palatino Linotype"/>
          <w:b/>
          <w:bCs/>
          <w:sz w:val="24"/>
          <w:lang w:val="en-US"/>
        </w:rPr>
      </w:pPr>
      <w:proofErr w:type="spellStart"/>
      <w:r w:rsidRPr="00407C83">
        <w:rPr>
          <w:rFonts w:ascii="Palatino Linotype" w:hAnsi="Palatino Linotype"/>
          <w:b/>
          <w:bCs/>
          <w:sz w:val="24"/>
          <w:lang w:val="en-US"/>
        </w:rPr>
        <w:lastRenderedPageBreak/>
        <w:t>v</w:t>
      </w:r>
      <w:r w:rsidR="00DE25C7" w:rsidRPr="00407C83">
        <w:rPr>
          <w:rFonts w:ascii="Palatino Linotype" w:hAnsi="Palatino Linotype"/>
          <w:b/>
          <w:bCs/>
          <w:sz w:val="24"/>
          <w:lang w:val="en-US"/>
        </w:rPr>
        <w:t>isibility_filter_component.dart</w:t>
      </w:r>
      <w:proofErr w:type="spellEnd"/>
    </w:p>
    <w:p w14:paraId="100B7BA4" w14:textId="0CFE96B1"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033B3"/>
          <w:sz w:val="20"/>
          <w:szCs w:val="20"/>
          <w:lang w:eastAsia="en-GB"/>
        </w:rPr>
        <w:t xml:space="preserve">class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proofErr w:type="spellStart"/>
      <w:r w:rsidRPr="00DE25C7">
        <w:rPr>
          <w:rFonts w:ascii="Courier New" w:eastAsia="Times New Roman" w:hAnsi="Courier New" w:cs="Courier New"/>
          <w:color w:val="000000"/>
          <w:sz w:val="20"/>
          <w:szCs w:val="20"/>
          <w:lang w:eastAsia="en-GB"/>
        </w:rPr>
        <w:t>VisibilityFilterComponent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key})</w:t>
      </w:r>
      <w:r w:rsidRPr="00DE25C7">
        <w:rPr>
          <w:rFonts w:ascii="Courier New" w:eastAsia="Times New Roman" w:hAnsi="Courier New" w:cs="Courier New"/>
          <w:color w:val="080808"/>
          <w:sz w:val="20"/>
          <w:szCs w:val="20"/>
          <w:lang w:eastAsia="en-GB"/>
        </w:rPr>
        <w:br/>
        <w:t xml:space="preserve">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Visibility 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DropdownButton</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value:,</w:t>
      </w:r>
      <w:r w:rsidRPr="00DE25C7">
        <w:rPr>
          <w:rFonts w:ascii="Courier New" w:eastAsia="Times New Roman" w:hAnsi="Courier New" w:cs="Courier New"/>
          <w:color w:val="080808"/>
          <w:sz w:val="20"/>
          <w:szCs w:val="20"/>
          <w:lang w:eastAsia="en-GB"/>
        </w:rPr>
        <w:br/>
        <w:t xml:space="preserve">      items: </w:t>
      </w:r>
      <w:proofErr w:type="spellStart"/>
      <w:r w:rsidRPr="00DE25C7">
        <w:rPr>
          <w:rFonts w:ascii="Courier New" w:eastAsia="Times New Roman" w:hAnsi="Courier New" w:cs="Courier New"/>
          <w:color w:val="000000"/>
          <w:sz w:val="20"/>
          <w:szCs w:val="20"/>
          <w:lang w:eastAsia="en-GB"/>
        </w:rPr>
        <w:t>VisibilityFilter</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871094"/>
          <w:sz w:val="20"/>
          <w:szCs w:val="20"/>
          <w:lang w:eastAsia="en-GB"/>
        </w:rPr>
        <w:t>values</w:t>
      </w:r>
      <w:r w:rsidRPr="00DE25C7">
        <w:rPr>
          <w:rFonts w:ascii="Courier New" w:eastAsia="Times New Roman" w:hAnsi="Courier New" w:cs="Courier New"/>
          <w:color w:val="080808"/>
          <w:sz w:val="20"/>
          <w:szCs w:val="20"/>
          <w:lang w:eastAsia="en-GB"/>
        </w:rPr>
        <w:t>.map</w:t>
      </w:r>
      <w:proofErr w:type="spellEnd"/>
      <w:r w:rsidRPr="00DE25C7">
        <w:rPr>
          <w:rFonts w:ascii="Courier New" w:eastAsia="Times New Roman" w:hAnsi="Courier New" w:cs="Courier New"/>
          <w:color w:val="080808"/>
          <w:sz w:val="20"/>
          <w:szCs w:val="20"/>
          <w:lang w:eastAsia="en-GB"/>
        </w:rPr>
        <w:t>((filter)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proofErr w:type="spellStart"/>
      <w:r w:rsidRPr="00DE25C7">
        <w:rPr>
          <w:rFonts w:ascii="Courier New" w:eastAsia="Times New Roman" w:hAnsi="Courier New" w:cs="Courier New"/>
          <w:color w:val="2196F3"/>
          <w:sz w:val="20"/>
          <w:szCs w:val="20"/>
          <w:lang w:eastAsia="en-GB"/>
        </w:rPr>
        <w:t>DropdownMenuItem</w:t>
      </w:r>
      <w:proofErr w:type="spellEnd"/>
      <w:r w:rsidRPr="00DE25C7">
        <w:rPr>
          <w:rFonts w:ascii="Courier New" w:eastAsia="Times New Roman" w:hAnsi="Courier New" w:cs="Courier New"/>
          <w:color w:val="080808"/>
          <w:sz w:val="20"/>
          <w:szCs w:val="20"/>
          <w:lang w:eastAsia="en-GB"/>
        </w:rPr>
        <w:t>&lt;</w:t>
      </w:r>
      <w:proofErr w:type="spellStart"/>
      <w:r w:rsidRPr="00DE25C7">
        <w:rPr>
          <w:rFonts w:ascii="Courier New" w:eastAsia="Times New Roman" w:hAnsi="Courier New" w:cs="Courier New"/>
          <w:color w:val="000000"/>
          <w:sz w:val="20"/>
          <w:szCs w:val="20"/>
          <w:lang w:eastAsia="en-GB"/>
        </w:rPr>
        <w:t>VisibilityFilter</w:t>
      </w:r>
      <w:proofErr w:type="spellEnd"/>
      <w:r w:rsidRPr="00DE25C7">
        <w:rPr>
          <w:rFonts w:ascii="Courier New" w:eastAsia="Times New Roman" w:hAnsi="Courier New" w:cs="Courier New"/>
          <w:color w:val="080808"/>
          <w:sz w:val="20"/>
          <w:szCs w:val="20"/>
          <w:lang w:eastAsia="en-GB"/>
        </w:rPr>
        <w:t>&gt;(</w:t>
      </w:r>
      <w:r w:rsidRPr="00DE25C7">
        <w:rPr>
          <w:rFonts w:ascii="Courier New" w:eastAsia="Times New Roman" w:hAnsi="Courier New" w:cs="Courier New"/>
          <w:color w:val="080808"/>
          <w:sz w:val="20"/>
          <w:szCs w:val="20"/>
          <w:lang w:eastAsia="en-GB"/>
        </w:rPr>
        <w:br/>
        <w:t xml:space="preserve">            child: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80808"/>
          <w:sz w:val="20"/>
          <w:szCs w:val="20"/>
          <w:lang w:eastAsia="en-GB"/>
        </w:rPr>
        <w:t>describeEnum</w:t>
      </w:r>
      <w:proofErr w:type="spellEnd"/>
      <w:r w:rsidRPr="00DE25C7">
        <w:rPr>
          <w:rFonts w:ascii="Courier New" w:eastAsia="Times New Roman" w:hAnsi="Courier New" w:cs="Courier New"/>
          <w:color w:val="080808"/>
          <w:sz w:val="20"/>
          <w:szCs w:val="20"/>
          <w:lang w:eastAsia="en-GB"/>
        </w:rPr>
        <w:t>(filter)), value: filter);</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toList</w:t>
      </w:r>
      <w:proofErr w:type="spellEnd"/>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80808"/>
          <w:sz w:val="20"/>
          <w:szCs w:val="20"/>
          <w:lang w:eastAsia="en-GB"/>
        </w:rPr>
        <w:t>onChanged</w:t>
      </w:r>
      <w:proofErr w:type="spellEnd"/>
      <w:r w:rsidRPr="00DE25C7">
        <w:rPr>
          <w:rFonts w:ascii="Courier New" w:eastAsia="Times New Roman" w:hAnsi="Courier New" w:cs="Courier New"/>
          <w:color w:val="080808"/>
          <w:sz w:val="20"/>
          <w:szCs w:val="20"/>
          <w:lang w:eastAsia="en-GB"/>
        </w:rPr>
        <w:t>: (filter)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21</w:t>
      </w:r>
    </w:p>
    <w:p w14:paraId="195417B5" w14:textId="77777777" w:rsidR="00DE25C7" w:rsidRP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5C98930" w14:textId="4AAFF77D" w:rsidR="00DE25C7" w:rsidRPr="00407C83" w:rsidRDefault="00DE25C7" w:rsidP="00DE25C7">
      <w:pPr>
        <w:rPr>
          <w:rFonts w:ascii="Palatino Linotype" w:hAnsi="Palatino Linotype"/>
          <w:sz w:val="24"/>
          <w:lang w:val="en-US"/>
        </w:rPr>
      </w:pP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uses a </w:t>
      </w:r>
      <w:proofErr w:type="spellStart"/>
      <w:r w:rsidRPr="00407C83">
        <w:rPr>
          <w:rFonts w:ascii="Palatino Linotype" w:hAnsi="Palatino Linotype"/>
          <w:sz w:val="24"/>
          <w:lang w:val="en-US"/>
        </w:rPr>
        <w:t>DropdownButton</w:t>
      </w:r>
      <w:proofErr w:type="spellEnd"/>
      <w:r w:rsidRPr="00407C83">
        <w:rPr>
          <w:rFonts w:ascii="Palatino Linotype" w:hAnsi="Palatino Linotype"/>
          <w:sz w:val="24"/>
          <w:lang w:val="en-US"/>
        </w:rPr>
        <w:t xml:space="preserve"> with as many </w:t>
      </w:r>
      <w:proofErr w:type="spellStart"/>
      <w:r w:rsidRPr="00407C83">
        <w:rPr>
          <w:rFonts w:ascii="Palatino Linotype" w:hAnsi="Palatino Linotype"/>
          <w:sz w:val="24"/>
          <w:lang w:val="en-US"/>
        </w:rPr>
        <w:t>DropwodnMenuItems</w:t>
      </w:r>
      <w:proofErr w:type="spellEnd"/>
      <w:r w:rsidRPr="00407C83">
        <w:rPr>
          <w:rFonts w:ascii="Palatino Linotype" w:hAnsi="Palatino Linotype"/>
          <w:sz w:val="24"/>
          <w:lang w:val="en-US"/>
        </w:rPr>
        <w:t xml:space="preserve"> as </w:t>
      </w:r>
      <w:proofErr w:type="spellStart"/>
      <w:r w:rsidRPr="00407C83">
        <w:rPr>
          <w:rFonts w:ascii="Palatino Linotype" w:hAnsi="Palatino Linotype"/>
          <w:sz w:val="24"/>
          <w:lang w:val="en-US"/>
        </w:rPr>
        <w:t>VisibilityFilter.values</w:t>
      </w:r>
      <w:proofErr w:type="spellEnd"/>
      <w:r w:rsidRPr="00407C83">
        <w:rPr>
          <w:rFonts w:ascii="Palatino Linotype" w:hAnsi="Palatino Linotype"/>
          <w:sz w:val="24"/>
          <w:lang w:val="en-US"/>
        </w:rPr>
        <w:t xml:space="preserve"> (in our case two). Function fields are left empty for future implementation.</w:t>
      </w:r>
    </w:p>
    <w:p w14:paraId="5BB65365" w14:textId="4528050C" w:rsidR="00DE25C7" w:rsidRPr="00407C83" w:rsidRDefault="00407C83" w:rsidP="00DE25C7">
      <w:pPr>
        <w:rPr>
          <w:rFonts w:ascii="Palatino Linotype" w:hAnsi="Palatino Linotype"/>
          <w:b/>
          <w:bCs/>
          <w:sz w:val="24"/>
          <w:lang w:val="en-US"/>
        </w:rPr>
      </w:pPr>
      <w:proofErr w:type="spellStart"/>
      <w:r w:rsidRPr="00407C83">
        <w:rPr>
          <w:rFonts w:ascii="Palatino Linotype" w:hAnsi="Palatino Linotype"/>
          <w:b/>
          <w:bCs/>
          <w:sz w:val="24"/>
          <w:lang w:val="en-US"/>
        </w:rPr>
        <w:t>s</w:t>
      </w:r>
      <w:r w:rsidR="00DE25C7" w:rsidRPr="00407C83">
        <w:rPr>
          <w:rFonts w:ascii="Palatino Linotype" w:hAnsi="Palatino Linotype"/>
          <w:b/>
          <w:bCs/>
          <w:sz w:val="24"/>
          <w:lang w:val="en-US"/>
        </w:rPr>
        <w:t>tats.dart</w:t>
      </w:r>
      <w:proofErr w:type="spellEnd"/>
    </w:p>
    <w:p w14:paraId="1E3C9F09" w14:textId="5D8D9E72" w:rsidR="00DE25C7"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E25C7">
        <w:rPr>
          <w:rFonts w:ascii="Courier New" w:eastAsia="Times New Roman" w:hAnsi="Courier New" w:cs="Courier New"/>
          <w:color w:val="0033B3"/>
          <w:sz w:val="20"/>
          <w:szCs w:val="20"/>
          <w:lang w:eastAsia="en-GB"/>
        </w:rPr>
        <w:t xml:space="preserve">class </w:t>
      </w:r>
      <w:r w:rsidRPr="00DE25C7">
        <w:rPr>
          <w:rFonts w:ascii="Courier New" w:eastAsia="Times New Roman" w:hAnsi="Courier New" w:cs="Courier New"/>
          <w:color w:val="000000"/>
          <w:sz w:val="20"/>
          <w:szCs w:val="20"/>
          <w:lang w:eastAsia="en-GB"/>
        </w:rPr>
        <w:t xml:space="preserve">Stats </w:t>
      </w:r>
      <w:r w:rsidRPr="00DE25C7">
        <w:rPr>
          <w:rFonts w:ascii="Courier New" w:eastAsia="Times New Roman" w:hAnsi="Courier New" w:cs="Courier New"/>
          <w:color w:val="0033B3"/>
          <w:sz w:val="20"/>
          <w:szCs w:val="20"/>
          <w:lang w:eastAsia="en-GB"/>
        </w:rPr>
        <w:t xml:space="preserve">extends </w:t>
      </w:r>
      <w:proofErr w:type="spellStart"/>
      <w:r w:rsidRPr="00DE25C7">
        <w:rPr>
          <w:rFonts w:ascii="Courier New" w:eastAsia="Times New Roman" w:hAnsi="Courier New" w:cs="Courier New"/>
          <w:color w:val="000000"/>
          <w:sz w:val="20"/>
          <w:szCs w:val="20"/>
          <w:lang w:eastAsia="en-GB"/>
        </w:rPr>
        <w:t>StatelessWidget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proofErr w:type="spellStart"/>
      <w:r w:rsidRPr="00DE25C7">
        <w:rPr>
          <w:rFonts w:ascii="Courier New" w:eastAsia="Times New Roman" w:hAnsi="Courier New" w:cs="Courier New"/>
          <w:color w:val="0033B3"/>
          <w:sz w:val="20"/>
          <w:szCs w:val="20"/>
          <w:lang w:eastAsia="en-GB"/>
        </w:rPr>
        <w:t>const</w:t>
      </w:r>
      <w:proofErr w:type="spellEnd"/>
      <w:r w:rsidRPr="00DE25C7">
        <w:rPr>
          <w:rFonts w:ascii="Courier New" w:eastAsia="Times New Roman" w:hAnsi="Courier New" w:cs="Courier New"/>
          <w:color w:val="0033B3"/>
          <w:sz w:val="20"/>
          <w:szCs w:val="20"/>
          <w:lang w:eastAsia="en-GB"/>
        </w:rPr>
        <w:t xml:space="preserve"> </w:t>
      </w:r>
      <w:r w:rsidRPr="00DE25C7">
        <w:rPr>
          <w:rFonts w:ascii="Courier New" w:eastAsia="Times New Roman" w:hAnsi="Courier New" w:cs="Courier New"/>
          <w:color w:val="000000"/>
          <w:sz w:val="20"/>
          <w:szCs w:val="20"/>
          <w:lang w:eastAsia="en-GB"/>
        </w:rPr>
        <w:t>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00000"/>
          <w:sz w:val="20"/>
          <w:szCs w:val="20"/>
          <w:lang w:eastAsia="en-GB"/>
        </w:rPr>
        <w:t>Key</w:t>
      </w:r>
      <w:r w:rsidRPr="00DE25C7">
        <w:rPr>
          <w:rFonts w:ascii="Courier New" w:eastAsia="Times New Roman" w:hAnsi="Courier New" w:cs="Courier New"/>
          <w:color w:val="080808"/>
          <w:sz w:val="20"/>
          <w:szCs w:val="20"/>
          <w:lang w:eastAsia="en-GB"/>
        </w:rPr>
        <w:t xml:space="preserve">? key}) : </w:t>
      </w:r>
      <w:r w:rsidRPr="00DE25C7">
        <w:rPr>
          <w:rFonts w:ascii="Courier New" w:eastAsia="Times New Roman" w:hAnsi="Courier New" w:cs="Courier New"/>
          <w:color w:val="0033B3"/>
          <w:sz w:val="20"/>
          <w:szCs w:val="20"/>
          <w:lang w:eastAsia="en-GB"/>
        </w:rPr>
        <w:t>super</w:t>
      </w:r>
      <w:r w:rsidRPr="00DE25C7">
        <w:rPr>
          <w:rFonts w:ascii="Courier New" w:eastAsia="Times New Roman" w:hAnsi="Courier New" w:cs="Courier New"/>
          <w:color w:val="080808"/>
          <w:sz w:val="20"/>
          <w:szCs w:val="20"/>
          <w:lang w:eastAsia="en-GB"/>
        </w:rPr>
        <w:t>(key: key);</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9E880D"/>
          <w:sz w:val="20"/>
          <w:szCs w:val="20"/>
          <w:lang w:eastAsia="en-GB"/>
        </w:rPr>
        <w:t>@override</w:t>
      </w:r>
      <w:r w:rsidRPr="00DE25C7">
        <w:rPr>
          <w:rFonts w:ascii="Courier New" w:eastAsia="Times New Roman" w:hAnsi="Courier New" w:cs="Courier New"/>
          <w:color w:val="9E880D"/>
          <w:sz w:val="20"/>
          <w:szCs w:val="20"/>
          <w:lang w:eastAsia="en-GB"/>
        </w:rPr>
        <w:br/>
        <w:t xml:space="preserve">  </w:t>
      </w:r>
      <w:r w:rsidRPr="00DE25C7">
        <w:rPr>
          <w:rFonts w:ascii="Courier New" w:eastAsia="Times New Roman" w:hAnsi="Courier New" w:cs="Courier New"/>
          <w:color w:val="000000"/>
          <w:sz w:val="20"/>
          <w:szCs w:val="20"/>
          <w:lang w:eastAsia="en-GB"/>
        </w:rPr>
        <w:t xml:space="preserve">Widget </w:t>
      </w:r>
      <w:r w:rsidRPr="00DE25C7">
        <w:rPr>
          <w:rFonts w:ascii="Courier New" w:eastAsia="Times New Roman" w:hAnsi="Courier New" w:cs="Courier New"/>
          <w:color w:val="00627A"/>
          <w:sz w:val="20"/>
          <w:szCs w:val="20"/>
          <w:lang w:eastAsia="en-GB"/>
        </w:rPr>
        <w:t>build</w:t>
      </w:r>
      <w:r w:rsidRPr="00DE25C7">
        <w:rPr>
          <w:rFonts w:ascii="Courier New" w:eastAsia="Times New Roman" w:hAnsi="Courier New" w:cs="Courier New"/>
          <w:color w:val="080808"/>
          <w:sz w:val="20"/>
          <w:szCs w:val="20"/>
          <w:lang w:eastAsia="en-GB"/>
        </w:rPr>
        <w:t>(</w:t>
      </w:r>
      <w:proofErr w:type="spellStart"/>
      <w:r w:rsidRPr="00DE25C7">
        <w:rPr>
          <w:rFonts w:ascii="Courier New" w:eastAsia="Times New Roman" w:hAnsi="Courier New" w:cs="Courier New"/>
          <w:color w:val="000000"/>
          <w:sz w:val="20"/>
          <w:szCs w:val="20"/>
          <w:lang w:eastAsia="en-GB"/>
        </w:rPr>
        <w:t>BuildContext</w:t>
      </w:r>
      <w:proofErr w:type="spellEnd"/>
      <w:r w:rsidRPr="00DE25C7">
        <w:rPr>
          <w:rFonts w:ascii="Courier New" w:eastAsia="Times New Roman" w:hAnsi="Courier New" w:cs="Courier New"/>
          <w:color w:val="000000"/>
          <w:sz w:val="20"/>
          <w:szCs w:val="20"/>
          <w:lang w:eastAsia="en-GB"/>
        </w:rPr>
        <w:t xml:space="preserve"> </w:t>
      </w:r>
      <w:r w:rsidRPr="00DE25C7">
        <w:rPr>
          <w:rFonts w:ascii="Courier New" w:eastAsia="Times New Roman" w:hAnsi="Courier New" w:cs="Courier New"/>
          <w:color w:val="080808"/>
          <w:sz w:val="20"/>
          <w:szCs w:val="20"/>
          <w:lang w:eastAsia="en-GB"/>
        </w:rPr>
        <w:t>context) {</w:t>
      </w:r>
      <w:r w:rsidRPr="00DE25C7">
        <w:rPr>
          <w:rFonts w:ascii="Courier New" w:eastAsia="Times New Roman" w:hAnsi="Courier New" w:cs="Courier New"/>
          <w:color w:val="080808"/>
          <w:sz w:val="20"/>
          <w:szCs w:val="20"/>
          <w:lang w:eastAsia="en-GB"/>
        </w:rPr>
        <w:br/>
        <w:t xml:space="preserve">    print(</w:t>
      </w:r>
      <w:r w:rsidRPr="00DE25C7">
        <w:rPr>
          <w:rFonts w:ascii="Courier New" w:eastAsia="Times New Roman" w:hAnsi="Courier New" w:cs="Courier New"/>
          <w:color w:val="067D17"/>
          <w:sz w:val="20"/>
          <w:szCs w:val="20"/>
          <w:lang w:eastAsia="en-GB"/>
        </w:rPr>
        <w:t>"Building Stats"</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033B3"/>
          <w:sz w:val="20"/>
          <w:szCs w:val="20"/>
          <w:lang w:eastAsia="en-GB"/>
        </w:rPr>
        <w:t xml:space="preserve">return </w:t>
      </w:r>
      <w:r w:rsidRPr="00DE25C7">
        <w:rPr>
          <w:rFonts w:ascii="Courier New" w:eastAsia="Times New Roman" w:hAnsi="Courier New" w:cs="Courier New"/>
          <w:color w:val="2196F3"/>
          <w:sz w:val="20"/>
          <w:szCs w:val="20"/>
          <w:lang w:eastAsia="en-GB"/>
        </w:rPr>
        <w:t>Text</w:t>
      </w:r>
      <w:r w:rsidRPr="00DE25C7">
        <w:rPr>
          <w:rFonts w:ascii="Courier New" w:eastAsia="Times New Roman" w:hAnsi="Courier New" w:cs="Courier New"/>
          <w:color w:val="080808"/>
          <w:sz w:val="20"/>
          <w:szCs w:val="20"/>
          <w:lang w:eastAsia="en-GB"/>
        </w:rPr>
        <w:t>();</w:t>
      </w:r>
      <w:r w:rsidRPr="00DE25C7">
        <w:rPr>
          <w:rFonts w:ascii="Courier New" w:eastAsia="Times New Roman" w:hAnsi="Courier New" w:cs="Courier New"/>
          <w:color w:val="080808"/>
          <w:sz w:val="20"/>
          <w:szCs w:val="20"/>
          <w:lang w:eastAsia="en-GB"/>
        </w:rPr>
        <w:br/>
        <w:t xml:space="preserve">  }</w:t>
      </w:r>
      <w:r w:rsidRPr="00DE25C7">
        <w:rPr>
          <w:rFonts w:ascii="Courier New" w:eastAsia="Times New Roman" w:hAnsi="Courier New" w:cs="Courier New"/>
          <w:color w:val="080808"/>
          <w:sz w:val="20"/>
          <w:szCs w:val="20"/>
          <w:lang w:eastAsia="en-GB"/>
        </w:rPr>
        <w:br/>
        <w:t>}</w:t>
      </w:r>
      <w:r w:rsidR="007458EE">
        <w:rPr>
          <w:rFonts w:ascii="Courier New" w:eastAsia="Times New Roman" w:hAnsi="Courier New" w:cs="Courier New"/>
          <w:color w:val="080808"/>
          <w:sz w:val="20"/>
          <w:szCs w:val="20"/>
          <w:lang w:eastAsia="en-GB"/>
        </w:rPr>
        <w:t>10</w:t>
      </w:r>
    </w:p>
    <w:p w14:paraId="291A8757" w14:textId="77777777" w:rsidR="00017862" w:rsidRDefault="00017862"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EF6D329" w14:textId="685D3FD9" w:rsidR="00DE25C7" w:rsidRPr="00407C83" w:rsidRDefault="00DE25C7" w:rsidP="00DE25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sidRPr="00407C83">
        <w:rPr>
          <w:rFonts w:ascii="Palatino Linotype" w:hAnsi="Palatino Linotype"/>
          <w:sz w:val="24"/>
          <w:lang w:val="en-US"/>
        </w:rPr>
        <w:t>Stats component is only a Text widget show</w:t>
      </w:r>
      <w:r w:rsidR="00017862">
        <w:rPr>
          <w:rFonts w:ascii="Palatino Linotype" w:hAnsi="Palatino Linotype"/>
          <w:sz w:val="24"/>
          <w:lang w:val="en-US"/>
        </w:rPr>
        <w:t>ing</w:t>
      </w:r>
      <w:r w:rsidRPr="00407C83">
        <w:rPr>
          <w:rFonts w:ascii="Palatino Linotype" w:hAnsi="Palatino Linotype"/>
          <w:sz w:val="24"/>
          <w:lang w:val="en-US"/>
        </w:rPr>
        <w:t xml:space="preserve"> stats value.</w:t>
      </w:r>
    </w:p>
    <w:p w14:paraId="0A3B65EB" w14:textId="77777777" w:rsidR="00140EF3" w:rsidRDefault="00140EF3"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7D8B4C" w14:textId="5BF4E58C" w:rsidR="007458EE" w:rsidRPr="00101E87" w:rsidRDefault="007458EE" w:rsidP="007458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140EF3">
        <w:rPr>
          <w:rFonts w:ascii="Palatino Linotype" w:hAnsi="Palatino Linotype"/>
          <w:b/>
          <w:bCs/>
          <w:sz w:val="24"/>
          <w:lang w:val="en-US"/>
        </w:rPr>
        <w:t>314</w:t>
      </w:r>
    </w:p>
    <w:p w14:paraId="6FCC8FBC" w14:textId="2E6CBAE1" w:rsidR="00DE25C7" w:rsidRPr="00140EF3" w:rsidRDefault="007458EE" w:rsidP="00140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140EF3">
        <w:rPr>
          <w:rFonts w:ascii="Palatino Linotype" w:hAnsi="Palatino Linotype"/>
          <w:b/>
          <w:bCs/>
          <w:sz w:val="24"/>
          <w:lang w:val="en-US"/>
        </w:rPr>
        <w:t>13</w:t>
      </w:r>
    </w:p>
    <w:p w14:paraId="79E5F27B" w14:textId="001332BF" w:rsidR="00A7170B" w:rsidRDefault="00A7170B" w:rsidP="00407C83">
      <w:pPr>
        <w:pStyle w:val="Titolo3"/>
      </w:pPr>
      <w:bookmarkStart w:id="14" w:name="_Toc88267249"/>
      <w:r w:rsidRPr="00A66FEA">
        <w:t>Inherited widget</w:t>
      </w:r>
      <w:r w:rsidR="007F747B">
        <w:t>/model</w:t>
      </w:r>
      <w:r w:rsidRPr="00A66FEA">
        <w:t xml:space="preserve"> and </w:t>
      </w:r>
      <w:proofErr w:type="spellStart"/>
      <w:r w:rsidRPr="00A66FEA">
        <w:t>SetState</w:t>
      </w:r>
      <w:proofErr w:type="spellEnd"/>
      <w:r w:rsidR="00402DFB">
        <w:t xml:space="preserve"> implementation</w:t>
      </w:r>
      <w:bookmarkEnd w:id="14"/>
    </w:p>
    <w:p w14:paraId="48628ED6" w14:textId="09FD1A12" w:rsidR="007716F2" w:rsidRDefault="007F747B" w:rsidP="007716F2">
      <w:pPr>
        <w:rPr>
          <w:rFonts w:ascii="Palatino Linotype" w:hAnsi="Palatino Linotype"/>
          <w:sz w:val="24"/>
          <w:lang w:val="en-US"/>
        </w:rPr>
      </w:pPr>
      <w:r>
        <w:rPr>
          <w:rFonts w:ascii="Palatino Linotype" w:hAnsi="Palatino Linotype"/>
          <w:sz w:val="24"/>
          <w:lang w:val="en-US"/>
        </w:rPr>
        <w:t xml:space="preserve">In this section </w:t>
      </w:r>
      <w:proofErr w:type="spellStart"/>
      <w:r>
        <w:rPr>
          <w:rFonts w:ascii="Palatino Linotype" w:hAnsi="Palatino Linotype"/>
          <w:sz w:val="24"/>
          <w:lang w:val="en-US"/>
        </w:rPr>
        <w:t>Todo</w:t>
      </w:r>
      <w:proofErr w:type="spellEnd"/>
      <w:r>
        <w:rPr>
          <w:rFonts w:ascii="Palatino Linotype" w:hAnsi="Palatino Linotype"/>
          <w:sz w:val="24"/>
          <w:lang w:val="en-US"/>
        </w:rPr>
        <w:t xml:space="preserve"> app will be implemented using </w:t>
      </w:r>
      <w:r w:rsidR="00F243EF">
        <w:rPr>
          <w:rFonts w:ascii="Palatino Linotype" w:hAnsi="Palatino Linotype"/>
          <w:sz w:val="24"/>
          <w:lang w:val="en-US"/>
        </w:rPr>
        <w:t xml:space="preserve">two standard </w:t>
      </w:r>
      <w:r w:rsidR="00AF2626">
        <w:rPr>
          <w:rFonts w:ascii="Palatino Linotype" w:hAnsi="Palatino Linotype"/>
          <w:sz w:val="24"/>
          <w:lang w:val="en-US"/>
        </w:rPr>
        <w:t>tools</w:t>
      </w:r>
      <w:r w:rsidR="00F243EF">
        <w:rPr>
          <w:rFonts w:ascii="Palatino Linotype" w:hAnsi="Palatino Linotype"/>
          <w:sz w:val="24"/>
          <w:lang w:val="en-US"/>
        </w:rPr>
        <w:t xml:space="preserve"> Flutter</w:t>
      </w:r>
      <w:r w:rsidR="00AF2626">
        <w:rPr>
          <w:rFonts w:ascii="Palatino Linotype" w:hAnsi="Palatino Linotype"/>
          <w:sz w:val="24"/>
          <w:lang w:val="en-US"/>
        </w:rPr>
        <w:t xml:space="preserve">’s </w:t>
      </w:r>
      <w:r w:rsidR="00F243EF">
        <w:rPr>
          <w:rFonts w:ascii="Palatino Linotype" w:hAnsi="Palatino Linotype"/>
          <w:sz w:val="24"/>
          <w:lang w:val="en-US"/>
        </w:rPr>
        <w:t xml:space="preserve">framework provides to handle state: </w:t>
      </w:r>
      <w:r w:rsidR="00F243EF" w:rsidRPr="00AF2626">
        <w:rPr>
          <w:rFonts w:ascii="Palatino Linotype" w:hAnsi="Palatino Linotype"/>
          <w:b/>
          <w:bCs/>
          <w:sz w:val="24"/>
          <w:lang w:val="en-US"/>
        </w:rPr>
        <w:t>Inherited widget</w:t>
      </w:r>
      <w:r w:rsidR="00F243EF">
        <w:rPr>
          <w:rFonts w:ascii="Palatino Linotype" w:hAnsi="Palatino Linotype"/>
          <w:sz w:val="24"/>
          <w:lang w:val="en-US"/>
        </w:rPr>
        <w:t xml:space="preserve"> (or the more advanced </w:t>
      </w:r>
      <w:proofErr w:type="spellStart"/>
      <w:r w:rsidR="00F243EF" w:rsidRPr="00AF2626">
        <w:rPr>
          <w:rFonts w:ascii="Palatino Linotype" w:hAnsi="Palatino Linotype"/>
          <w:b/>
          <w:bCs/>
          <w:sz w:val="24"/>
          <w:lang w:val="en-US"/>
        </w:rPr>
        <w:t>InheritedModel</w:t>
      </w:r>
      <w:proofErr w:type="spellEnd"/>
      <w:r w:rsidR="00F243EF">
        <w:rPr>
          <w:rFonts w:ascii="Palatino Linotype" w:hAnsi="Palatino Linotype"/>
          <w:sz w:val="24"/>
          <w:lang w:val="en-US"/>
        </w:rPr>
        <w:t xml:space="preserve">) and </w:t>
      </w:r>
      <w:proofErr w:type="spellStart"/>
      <w:r w:rsidR="00F243EF" w:rsidRPr="00AF2626">
        <w:rPr>
          <w:rFonts w:ascii="Palatino Linotype" w:hAnsi="Palatino Linotype"/>
          <w:b/>
          <w:bCs/>
          <w:sz w:val="24"/>
          <w:lang w:val="en-US"/>
        </w:rPr>
        <w:t>setState</w:t>
      </w:r>
      <w:proofErr w:type="spellEnd"/>
      <w:r w:rsidR="00F243EF">
        <w:rPr>
          <w:rFonts w:ascii="Palatino Linotype" w:hAnsi="Palatino Linotype"/>
          <w:sz w:val="24"/>
          <w:lang w:val="en-US"/>
        </w:rPr>
        <w:t>.</w:t>
      </w:r>
    </w:p>
    <w:p w14:paraId="255310B6" w14:textId="73E5F54B" w:rsidR="007F747B" w:rsidRPr="00AF2626" w:rsidRDefault="00F243EF" w:rsidP="007F747B">
      <w:pPr>
        <w:pStyle w:val="Titolo4"/>
        <w:rPr>
          <w:b/>
          <w:bCs/>
        </w:rPr>
      </w:pPr>
      <w:r w:rsidRPr="00AF2626">
        <w:rPr>
          <w:b/>
          <w:bCs/>
        </w:rPr>
        <w:t>State management solution’s</w:t>
      </w:r>
      <w:r w:rsidR="007F747B" w:rsidRPr="00AF2626">
        <w:rPr>
          <w:b/>
          <w:bCs/>
        </w:rPr>
        <w:t xml:space="preserve"> introduction</w:t>
      </w:r>
    </w:p>
    <w:p w14:paraId="18FBDB0C" w14:textId="77777777" w:rsidR="00F243EF" w:rsidRDefault="00F243EF" w:rsidP="00F243EF">
      <w:pPr>
        <w:pStyle w:val="NormaleWeb"/>
        <w:shd w:val="clear" w:color="auto" w:fill="FDFDFD"/>
        <w:spacing w:before="0" w:beforeAutospacing="0" w:after="240" w:afterAutospacing="0"/>
        <w:rPr>
          <w:rFonts w:ascii="Roboto" w:hAnsi="Roboto"/>
          <w:color w:val="111111"/>
          <w:sz w:val="23"/>
          <w:szCs w:val="23"/>
        </w:rPr>
      </w:pPr>
    </w:p>
    <w:p w14:paraId="1E7FDBB5" w14:textId="06454C45"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F243EF">
        <w:rPr>
          <w:rFonts w:ascii="Palatino Linotype" w:eastAsiaTheme="minorHAnsi" w:hAnsi="Palatino Linotype" w:cstheme="minorBidi"/>
          <w:b/>
          <w:bCs/>
          <w:szCs w:val="22"/>
          <w:lang w:val="en-US" w:eastAsia="en-US"/>
        </w:rPr>
        <w:lastRenderedPageBreak/>
        <w:t>setState</w:t>
      </w:r>
      <w:proofErr w:type="spellEnd"/>
      <w:r w:rsidRPr="00F243EF">
        <w:rPr>
          <w:rFonts w:ascii="Palatino Linotype" w:eastAsiaTheme="minorHAnsi" w:hAnsi="Palatino Linotype" w:cstheme="minorBidi"/>
          <w:szCs w:val="22"/>
          <w:lang w:val="en-US" w:eastAsia="en-US"/>
        </w:rPr>
        <w:t xml:space="preserve"> method </w:t>
      </w:r>
      <w:r>
        <w:rPr>
          <w:rFonts w:ascii="Palatino Linotype" w:eastAsiaTheme="minorHAnsi" w:hAnsi="Palatino Linotype" w:cstheme="minorBidi"/>
          <w:szCs w:val="22"/>
          <w:lang w:val="en-US" w:eastAsia="en-US"/>
        </w:rPr>
        <w:t>n</w:t>
      </w:r>
      <w:r w:rsidRPr="00F243EF">
        <w:rPr>
          <w:rFonts w:ascii="Palatino Linotype" w:eastAsiaTheme="minorHAnsi" w:hAnsi="Palatino Linotype" w:cstheme="minorBidi"/>
          <w:szCs w:val="22"/>
          <w:lang w:val="en-US" w:eastAsia="en-US"/>
        </w:rPr>
        <w:t>otify the framework that the internal state of this object has changed.</w:t>
      </w:r>
    </w:p>
    <w:p w14:paraId="2A1C7F3B" w14:textId="5279A7B8"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Whenever you change the internal state of a </w:t>
      </w:r>
      <w:hyperlink r:id="rId13"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 make the change in a function that you pass to </w:t>
      </w:r>
      <w:proofErr w:type="spellStart"/>
      <w:r w:rsidR="009D14B1">
        <w:fldChar w:fldCharType="begin"/>
      </w:r>
      <w:r w:rsidR="009D14B1">
        <w:instrText xml:space="preserve"> HYPERLINK "ht</w:instrText>
      </w:r>
      <w:r w:rsidR="009D14B1">
        <w:instrText xml:space="preserve">tps://api.flutter.dev/flutter/widgets/State/setState.html" </w:instrText>
      </w:r>
      <w:r w:rsidR="009D14B1">
        <w:fldChar w:fldCharType="separate"/>
      </w:r>
      <w:r w:rsidRPr="00F243EF">
        <w:rPr>
          <w:rFonts w:ascii="Palatino Linotype" w:eastAsiaTheme="minorHAnsi" w:hAnsi="Palatino Linotype" w:cstheme="minorBidi"/>
          <w:szCs w:val="22"/>
          <w:lang w:val="en-US" w:eastAsia="en-US"/>
        </w:rPr>
        <w:t>setState</w:t>
      </w:r>
      <w:proofErr w:type="spellEnd"/>
      <w:r w:rsidR="009D14B1">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w:t>
      </w:r>
    </w:p>
    <w:p w14:paraId="3679301C" w14:textId="77777777" w:rsidR="00F243EF" w:rsidRPr="00F243EF" w:rsidRDefault="00F243EF" w:rsidP="00F243EF">
      <w:pPr>
        <w:pStyle w:val="PreformattatoHTML"/>
        <w:pBdr>
          <w:top w:val="single" w:sz="6" w:space="6" w:color="CCCCCC"/>
          <w:left w:val="single" w:sz="6" w:space="9" w:color="CCCCCC"/>
          <w:bottom w:val="single" w:sz="6" w:space="6" w:color="CCCCCC"/>
          <w:right w:val="single" w:sz="6" w:space="9" w:color="CCCCCC"/>
        </w:pBdr>
        <w:shd w:val="clear" w:color="auto" w:fill="F5F2F0"/>
        <w:spacing w:after="225"/>
        <w:rPr>
          <w:rFonts w:ascii="Palatino Linotype" w:eastAsiaTheme="minorHAnsi" w:hAnsi="Palatino Linotype" w:cstheme="minorBidi"/>
          <w:sz w:val="24"/>
          <w:szCs w:val="22"/>
          <w:lang w:val="en-US" w:eastAsia="en-US"/>
        </w:rPr>
      </w:pPr>
      <w:proofErr w:type="spellStart"/>
      <w:r w:rsidRPr="00F243EF">
        <w:rPr>
          <w:rFonts w:ascii="Palatino Linotype" w:eastAsiaTheme="minorHAnsi" w:hAnsi="Palatino Linotype" w:cstheme="minorBidi"/>
          <w:sz w:val="24"/>
          <w:szCs w:val="22"/>
          <w:lang w:val="en-US" w:eastAsia="en-US"/>
        </w:rPr>
        <w:t>setState</w:t>
      </w:r>
      <w:proofErr w:type="spellEnd"/>
      <w:r w:rsidRPr="00F243EF">
        <w:rPr>
          <w:rFonts w:ascii="Palatino Linotype" w:eastAsiaTheme="minorHAnsi" w:hAnsi="Palatino Linotype" w:cstheme="minorBidi"/>
          <w:sz w:val="24"/>
          <w:szCs w:val="22"/>
          <w:lang w:val="en-US" w:eastAsia="en-US"/>
        </w:rPr>
        <w:t>(() { _</w:t>
      </w:r>
      <w:proofErr w:type="spellStart"/>
      <w:r w:rsidRPr="00F243EF">
        <w:rPr>
          <w:rFonts w:ascii="Palatino Linotype" w:eastAsiaTheme="minorHAnsi" w:hAnsi="Palatino Linotype" w:cstheme="minorBidi"/>
          <w:sz w:val="24"/>
          <w:szCs w:val="22"/>
          <w:lang w:val="en-US" w:eastAsia="en-US"/>
        </w:rPr>
        <w:t>myState</w:t>
      </w:r>
      <w:proofErr w:type="spellEnd"/>
      <w:r w:rsidRPr="00F243EF">
        <w:rPr>
          <w:rFonts w:ascii="Palatino Linotype" w:eastAsiaTheme="minorHAnsi" w:hAnsi="Palatino Linotype" w:cstheme="minorBidi"/>
          <w:sz w:val="24"/>
          <w:szCs w:val="22"/>
          <w:lang w:val="en-US" w:eastAsia="en-US"/>
        </w:rPr>
        <w:t xml:space="preserve"> = </w:t>
      </w:r>
      <w:proofErr w:type="spellStart"/>
      <w:r w:rsidRPr="00F243EF">
        <w:rPr>
          <w:rFonts w:ascii="Palatino Linotype" w:eastAsiaTheme="minorHAnsi" w:hAnsi="Palatino Linotype" w:cstheme="minorBidi"/>
          <w:sz w:val="24"/>
          <w:szCs w:val="22"/>
          <w:lang w:val="en-US" w:eastAsia="en-US"/>
        </w:rPr>
        <w:t>newValue</w:t>
      </w:r>
      <w:proofErr w:type="spellEnd"/>
      <w:r w:rsidRPr="00F243EF">
        <w:rPr>
          <w:rFonts w:ascii="Palatino Linotype" w:eastAsiaTheme="minorHAnsi" w:hAnsi="Palatino Linotype" w:cstheme="minorBidi"/>
          <w:sz w:val="24"/>
          <w:szCs w:val="22"/>
          <w:lang w:val="en-US" w:eastAsia="en-US"/>
        </w:rPr>
        <w:t>; });</w:t>
      </w:r>
    </w:p>
    <w:p w14:paraId="6237769D"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provided callback is immediately called synchronously. It must not return a future (the callback cannot be async), since then it would be unclear when the state was actually being set.</w:t>
      </w:r>
    </w:p>
    <w:p w14:paraId="04CE5A1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Calling </w:t>
      </w:r>
      <w:proofErr w:type="spellStart"/>
      <w:r w:rsidR="009D14B1">
        <w:fldChar w:fldCharType="begin"/>
      </w:r>
      <w:r w:rsidR="009D14B1">
        <w:instrText xml:space="preserve"> HYPERLINK "https://api.flutter.dev/flutter/widgets/State/setState.html" </w:instrText>
      </w:r>
      <w:r w:rsidR="009D14B1">
        <w:fldChar w:fldCharType="separate"/>
      </w:r>
      <w:r w:rsidRPr="00F243EF">
        <w:rPr>
          <w:rFonts w:ascii="Palatino Linotype" w:eastAsiaTheme="minorHAnsi" w:hAnsi="Palatino Linotype" w:cstheme="minorBidi"/>
          <w:szCs w:val="22"/>
          <w:lang w:val="en-US" w:eastAsia="en-US"/>
        </w:rPr>
        <w:t>setState</w:t>
      </w:r>
      <w:proofErr w:type="spellEnd"/>
      <w:r w:rsidR="009D14B1">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notifies the framework that the internal state of this object has changed in a way that might impact the user interface in this subtree, which causes the framework to schedule a </w:t>
      </w:r>
      <w:hyperlink r:id="rId14"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for this </w:t>
      </w:r>
      <w:hyperlink r:id="rId15" w:history="1">
        <w:r w:rsidRPr="00F243EF">
          <w:rPr>
            <w:rFonts w:ascii="Palatino Linotype" w:eastAsiaTheme="minorHAnsi" w:hAnsi="Palatino Linotype" w:cstheme="minorBidi"/>
            <w:szCs w:val="22"/>
            <w:lang w:val="en-US" w:eastAsia="en-US"/>
          </w:rPr>
          <w:t>State</w:t>
        </w:r>
      </w:hyperlink>
      <w:r w:rsidRPr="00F243EF">
        <w:rPr>
          <w:rFonts w:ascii="Palatino Linotype" w:eastAsiaTheme="minorHAnsi" w:hAnsi="Palatino Linotype" w:cstheme="minorBidi"/>
          <w:szCs w:val="22"/>
          <w:lang w:val="en-US" w:eastAsia="en-US"/>
        </w:rPr>
        <w:t> object.</w:t>
      </w:r>
    </w:p>
    <w:p w14:paraId="0A6291CA" w14:textId="46FE5259"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If you just change the state directly without calling </w:t>
      </w:r>
      <w:proofErr w:type="spellStart"/>
      <w:r w:rsidR="009D14B1">
        <w:fldChar w:fldCharType="begin"/>
      </w:r>
      <w:r w:rsidR="009D14B1">
        <w:instrText xml:space="preserve"> HYPERLINK "https://api.flutter.dev/flutter/widgets/State/setState.html" </w:instrText>
      </w:r>
      <w:r w:rsidR="009D14B1">
        <w:fldChar w:fldCharType="separate"/>
      </w:r>
      <w:r w:rsidRPr="00F243EF">
        <w:rPr>
          <w:rFonts w:ascii="Palatino Linotype" w:eastAsiaTheme="minorHAnsi" w:hAnsi="Palatino Linotype" w:cstheme="minorBidi"/>
          <w:szCs w:val="22"/>
          <w:lang w:val="en-US" w:eastAsia="en-US"/>
        </w:rPr>
        <w:t>setState</w:t>
      </w:r>
      <w:proofErr w:type="spellEnd"/>
      <w:r w:rsidR="009D14B1">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the framework might not schedule a </w:t>
      </w:r>
      <w:hyperlink r:id="rId16" w:history="1">
        <w:r w:rsidRPr="00F243EF">
          <w:rPr>
            <w:rFonts w:ascii="Palatino Linotype" w:eastAsiaTheme="minorHAnsi" w:hAnsi="Palatino Linotype" w:cstheme="minorBidi"/>
            <w:szCs w:val="22"/>
            <w:lang w:val="en-US" w:eastAsia="en-US"/>
          </w:rPr>
          <w:t>build</w:t>
        </w:r>
      </w:hyperlink>
      <w:r w:rsidRPr="00F243EF">
        <w:rPr>
          <w:rFonts w:ascii="Palatino Linotype" w:eastAsiaTheme="minorHAnsi" w:hAnsi="Palatino Linotype" w:cstheme="minorBidi"/>
          <w:szCs w:val="22"/>
          <w:lang w:val="en-US" w:eastAsia="en-US"/>
        </w:rPr>
        <w:t> and the user interface for this subtree might not be updated to reflect the new state.</w:t>
      </w:r>
    </w:p>
    <w:p w14:paraId="5A98C1DD" w14:textId="110F1342"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b/>
          <w:bCs/>
          <w:szCs w:val="22"/>
          <w:lang w:val="en-US" w:eastAsia="en-US"/>
        </w:rPr>
        <w:t>Inherited widget</w:t>
      </w:r>
      <w:r w:rsidRPr="00F243EF">
        <w:rPr>
          <w:rFonts w:ascii="Palatino Linotype" w:eastAsiaTheme="minorHAnsi" w:hAnsi="Palatino Linotype" w:cstheme="minorBidi"/>
          <w:szCs w:val="22"/>
          <w:lang w:val="en-US" w:eastAsia="en-US"/>
        </w:rPr>
        <w:t xml:space="preserve"> are a base class for widgets that efficiently propagate information down the tree.</w:t>
      </w:r>
    </w:p>
    <w:p w14:paraId="31522AB4" w14:textId="77777777"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i/>
          <w:iCs/>
          <w:szCs w:val="22"/>
          <w:lang w:val="en-US" w:eastAsia="en-US"/>
        </w:rPr>
      </w:pPr>
      <w:r w:rsidRPr="00F243EF">
        <w:rPr>
          <w:rFonts w:ascii="Palatino Linotype" w:eastAsiaTheme="minorHAnsi" w:hAnsi="Palatino Linotype" w:cstheme="minorBidi"/>
          <w:szCs w:val="22"/>
          <w:lang w:val="en-US" w:eastAsia="en-US"/>
        </w:rPr>
        <w:t>To obtain the nearest instance of a particular type of inherited widget from a build context, use </w:t>
      </w:r>
      <w:proofErr w:type="spellStart"/>
      <w:r w:rsidR="009D14B1">
        <w:fldChar w:fldCharType="begin"/>
      </w:r>
      <w:r w:rsidR="009D14B1">
        <w:instrText xml:space="preserve"> HYPERLINK "https://api.flutter.dev/flutter/widgets/BuildContext/dependOnInheritedWidgetOfExactType.html" </w:instrText>
      </w:r>
      <w:r w:rsidR="009D14B1">
        <w:fldChar w:fldCharType="separate"/>
      </w:r>
      <w:r w:rsidRPr="00F243EF">
        <w:rPr>
          <w:rFonts w:ascii="Palatino Linotype" w:eastAsiaTheme="minorHAnsi" w:hAnsi="Palatino Linotype" w:cstheme="minorBidi"/>
          <w:i/>
          <w:iCs/>
          <w:szCs w:val="22"/>
          <w:lang w:val="en-US" w:eastAsia="en-US"/>
        </w:rPr>
        <w:t>BuildContext.dependOnInheritedWidgetOfExactType</w:t>
      </w:r>
      <w:proofErr w:type="spellEnd"/>
      <w:r w:rsidR="009D14B1">
        <w:rPr>
          <w:rFonts w:ascii="Palatino Linotype" w:eastAsiaTheme="minorHAnsi" w:hAnsi="Palatino Linotype" w:cstheme="minorBidi"/>
          <w:i/>
          <w:iCs/>
          <w:szCs w:val="22"/>
          <w:lang w:val="en-US" w:eastAsia="en-US"/>
        </w:rPr>
        <w:fldChar w:fldCharType="end"/>
      </w:r>
      <w:r w:rsidRPr="00F243EF">
        <w:rPr>
          <w:rFonts w:ascii="Palatino Linotype" w:eastAsiaTheme="minorHAnsi" w:hAnsi="Palatino Linotype" w:cstheme="minorBidi"/>
          <w:i/>
          <w:iCs/>
          <w:szCs w:val="22"/>
          <w:lang w:val="en-US" w:eastAsia="en-US"/>
        </w:rPr>
        <w:t>.</w:t>
      </w:r>
    </w:p>
    <w:p w14:paraId="383D190D" w14:textId="663BB3EA" w:rsidR="00F243EF" w:rsidRP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Inherited widgets, when referenced in this way, will cause the consumer to rebuild when the inherited widget itself changes state.</w:t>
      </w:r>
    </w:p>
    <w:p w14:paraId="1B71F991" w14:textId="343188ED" w:rsidR="00F243EF" w:rsidRDefault="00F243EF" w:rsidP="00F243EF">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F243EF">
        <w:rPr>
          <w:rFonts w:ascii="Palatino Linotype" w:eastAsiaTheme="minorHAnsi" w:hAnsi="Palatino Linotype" w:cstheme="minorBidi"/>
          <w:szCs w:val="22"/>
          <w:lang w:val="en-US" w:eastAsia="en-US"/>
        </w:rPr>
        <w:t>The convention is to provide a static method </w:t>
      </w:r>
      <w:r w:rsidRPr="00F243EF">
        <w:rPr>
          <w:rFonts w:ascii="Palatino Linotype" w:eastAsiaTheme="minorHAnsi" w:hAnsi="Palatino Linotype" w:cstheme="minorBidi"/>
          <w:i/>
          <w:iCs/>
          <w:szCs w:val="22"/>
          <w:lang w:val="en-US" w:eastAsia="en-US"/>
        </w:rPr>
        <w:t>of</w:t>
      </w:r>
      <w:r w:rsidRPr="00F243EF">
        <w:rPr>
          <w:rFonts w:ascii="Palatino Linotype" w:eastAsiaTheme="minorHAnsi" w:hAnsi="Palatino Linotype" w:cstheme="minorBidi"/>
          <w:szCs w:val="22"/>
          <w:lang w:val="en-US" w:eastAsia="en-US"/>
        </w:rPr>
        <w:t> on the </w:t>
      </w:r>
      <w:proofErr w:type="spellStart"/>
      <w:r w:rsidR="009D14B1">
        <w:fldChar w:fldCharType="begin"/>
      </w:r>
      <w:r w:rsidR="009D14B1">
        <w:instrText xml:space="preserve"> HYPERLINK "https://api.flutter.dev/flutter/widgets/In</w:instrText>
      </w:r>
      <w:r w:rsidR="009D14B1">
        <w:instrText xml:space="preserve">heritedWidget-class.html" </w:instrText>
      </w:r>
      <w:r w:rsidR="009D14B1">
        <w:fldChar w:fldCharType="separate"/>
      </w:r>
      <w:r w:rsidRPr="00F243EF">
        <w:rPr>
          <w:rFonts w:ascii="Palatino Linotype" w:eastAsiaTheme="minorHAnsi" w:hAnsi="Palatino Linotype" w:cstheme="minorBidi"/>
          <w:szCs w:val="22"/>
          <w:lang w:val="en-US" w:eastAsia="en-US"/>
        </w:rPr>
        <w:t>InheritedWidget</w:t>
      </w:r>
      <w:proofErr w:type="spellEnd"/>
      <w:r w:rsidR="009D14B1">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which does the call to </w:t>
      </w:r>
      <w:proofErr w:type="spellStart"/>
      <w:r w:rsidR="009D14B1">
        <w:fldChar w:fldCharType="begin"/>
      </w:r>
      <w:r w:rsidR="009D14B1">
        <w:instrText xml:space="preserve"> HYPERLINK "https://api.flutter.dev/flutter/widgets/BuildContext/dependOnInheritedWidgetOfExactType.html" </w:instrText>
      </w:r>
      <w:r w:rsidR="009D14B1">
        <w:fldChar w:fldCharType="separate"/>
      </w:r>
      <w:r w:rsidRPr="00F243EF">
        <w:rPr>
          <w:rFonts w:ascii="Palatino Linotype" w:eastAsiaTheme="minorHAnsi" w:hAnsi="Palatino Linotype" w:cstheme="minorBidi"/>
          <w:szCs w:val="22"/>
          <w:lang w:val="en-US" w:eastAsia="en-US"/>
        </w:rPr>
        <w:t>BuildContext.dependOnInheritedWidgetOfExactType</w:t>
      </w:r>
      <w:proofErr w:type="spellEnd"/>
      <w:r w:rsidR="009D14B1">
        <w:rPr>
          <w:rFonts w:ascii="Palatino Linotype" w:eastAsiaTheme="minorHAnsi" w:hAnsi="Palatino Linotype" w:cstheme="minorBidi"/>
          <w:szCs w:val="22"/>
          <w:lang w:val="en-US" w:eastAsia="en-US"/>
        </w:rPr>
        <w:fldChar w:fldCharType="end"/>
      </w:r>
      <w:r w:rsidRPr="00F243EF">
        <w:rPr>
          <w:rFonts w:ascii="Palatino Linotype" w:eastAsiaTheme="minorHAnsi" w:hAnsi="Palatino Linotype" w:cstheme="minorBidi"/>
          <w:szCs w:val="22"/>
          <w:lang w:val="en-US" w:eastAsia="en-US"/>
        </w:rPr>
        <w:t>. This allows the class to define its own fallback logic in case there isn't a widget in scope. In the example above, the value returned will be null in that case, but it could also have defaulted to a value.</w:t>
      </w:r>
    </w:p>
    <w:p w14:paraId="38B3E56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An </w:t>
      </w:r>
      <w:proofErr w:type="spellStart"/>
      <w:r w:rsidR="009D14B1">
        <w:fldChar w:fldCharType="begin"/>
      </w:r>
      <w:r w:rsidR="009D14B1">
        <w:instrText xml:space="preserve"> HYPERLINK "https://api.flutter.dev/flutter/widgets/InheritedWidget-class.html" </w:instrText>
      </w:r>
      <w:r w:rsidR="009D14B1">
        <w:fldChar w:fldCharType="separate"/>
      </w:r>
      <w:r w:rsidRPr="00046CE1">
        <w:rPr>
          <w:rFonts w:ascii="Palatino Linotype" w:eastAsiaTheme="minorHAnsi" w:hAnsi="Palatino Linotype" w:cstheme="minorBidi"/>
          <w:szCs w:val="22"/>
          <w:lang w:val="en-US" w:eastAsia="en-US"/>
        </w:rPr>
        <w:t>InheritedWidget</w:t>
      </w:r>
      <w:proofErr w:type="spellEnd"/>
      <w:r w:rsidR="009D14B1">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xml:space="preserve"> that's intended to be used as the base class for models whose dependents may only depend on one part or "aspect" of the overall model. An inherited widget's dependents are unconditionally rebuilt when the inherited widget changes. </w:t>
      </w:r>
    </w:p>
    <w:p w14:paraId="0338EC41" w14:textId="327474DC"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proofErr w:type="spellStart"/>
      <w:r w:rsidRPr="00046CE1">
        <w:rPr>
          <w:rFonts w:ascii="Palatino Linotype" w:eastAsiaTheme="minorHAnsi" w:hAnsi="Palatino Linotype" w:cstheme="minorBidi"/>
          <w:b/>
          <w:bCs/>
          <w:szCs w:val="22"/>
          <w:lang w:val="en-US" w:eastAsia="en-US"/>
        </w:rPr>
        <w:t>InheritedModel</w:t>
      </w:r>
      <w:proofErr w:type="spellEnd"/>
      <w:r w:rsidRPr="00046CE1">
        <w:rPr>
          <w:rFonts w:ascii="Palatino Linotype" w:eastAsiaTheme="minorHAnsi" w:hAnsi="Palatino Linotype" w:cstheme="minorBidi"/>
          <w:szCs w:val="22"/>
          <w:lang w:val="en-US" w:eastAsia="en-US"/>
        </w:rPr>
        <w:t xml:space="preserve"> widget is similar except that dependents aren't rebuilt unconditionally.</w:t>
      </w:r>
    </w:p>
    <w:p w14:paraId="39CC2F7D" w14:textId="77777777" w:rsidR="00046CE1" w:rsidRPr="00046CE1" w:rsidRDefault="00046CE1" w:rsidP="00046CE1">
      <w:pPr>
        <w:pStyle w:val="NormaleWeb"/>
        <w:shd w:val="clear" w:color="auto" w:fill="FDFDFD"/>
        <w:spacing w:before="0" w:beforeAutospacing="0" w:after="240" w:afterAutospacing="0"/>
        <w:rPr>
          <w:rFonts w:ascii="Palatino Linotype" w:eastAsiaTheme="minorHAnsi" w:hAnsi="Palatino Linotype" w:cstheme="minorBidi"/>
          <w:szCs w:val="22"/>
          <w:lang w:val="en-US" w:eastAsia="en-US"/>
        </w:rPr>
      </w:pPr>
      <w:r w:rsidRPr="00046CE1">
        <w:rPr>
          <w:rFonts w:ascii="Palatino Linotype" w:eastAsiaTheme="minorHAnsi" w:hAnsi="Palatino Linotype" w:cstheme="minorBidi"/>
          <w:szCs w:val="22"/>
          <w:lang w:val="en-US" w:eastAsia="en-US"/>
        </w:rPr>
        <w:t>Widgets that depend on an </w:t>
      </w:r>
      <w:proofErr w:type="spellStart"/>
      <w:r w:rsidR="009D14B1">
        <w:fldChar w:fldCharType="begin"/>
      </w:r>
      <w:r w:rsidR="009D14B1">
        <w:instrText xml:space="preserve"> HYPERLINK "https://api.flutter.dev/flutter/widgets/InheritedModel-</w:instrText>
      </w:r>
      <w:r w:rsidR="009D14B1">
        <w:instrText xml:space="preserve">class.html" </w:instrText>
      </w:r>
      <w:r w:rsidR="009D14B1">
        <w:fldChar w:fldCharType="separate"/>
      </w:r>
      <w:r w:rsidRPr="00046CE1">
        <w:rPr>
          <w:rFonts w:ascii="Palatino Linotype" w:eastAsiaTheme="minorHAnsi" w:hAnsi="Palatino Linotype" w:cstheme="minorBidi"/>
          <w:szCs w:val="22"/>
          <w:lang w:val="en-US" w:eastAsia="en-US"/>
        </w:rPr>
        <w:t>InheritedModel</w:t>
      </w:r>
      <w:proofErr w:type="spellEnd"/>
      <w:r w:rsidR="009D14B1">
        <w:rPr>
          <w:rFonts w:ascii="Palatino Linotype" w:eastAsiaTheme="minorHAnsi" w:hAnsi="Palatino Linotype" w:cstheme="minorBidi"/>
          <w:szCs w:val="22"/>
          <w:lang w:val="en-US" w:eastAsia="en-US"/>
        </w:rPr>
        <w:fldChar w:fldCharType="end"/>
      </w:r>
      <w:r w:rsidRPr="00046CE1">
        <w:rPr>
          <w:rFonts w:ascii="Palatino Linotype" w:eastAsiaTheme="minorHAnsi" w:hAnsi="Palatino Linotype" w:cstheme="minorBidi"/>
          <w:szCs w:val="22"/>
          <w:lang w:val="en-US" w:eastAsia="en-US"/>
        </w:rPr>
        <w:t> qualify their dependence with a value that indicates what "</w:t>
      </w:r>
      <w:r w:rsidRPr="00046CE1">
        <w:rPr>
          <w:rFonts w:ascii="Palatino Linotype" w:eastAsiaTheme="minorHAnsi" w:hAnsi="Palatino Linotype" w:cstheme="minorBidi"/>
          <w:i/>
          <w:iCs/>
          <w:szCs w:val="22"/>
          <w:lang w:val="en-US" w:eastAsia="en-US"/>
        </w:rPr>
        <w:t>aspect</w:t>
      </w:r>
      <w:r w:rsidRPr="00046CE1">
        <w:rPr>
          <w:rFonts w:ascii="Palatino Linotype" w:eastAsiaTheme="minorHAnsi" w:hAnsi="Palatino Linotype" w:cstheme="minorBidi"/>
          <w:szCs w:val="22"/>
          <w:lang w:val="en-US" w:eastAsia="en-US"/>
        </w:rPr>
        <w:t>" of the model they depend on. When the model is rebuilt, dependents will also be rebuilt, but only if there was a change in the model that corresponds to the aspect they provided.</w:t>
      </w:r>
    </w:p>
    <w:p w14:paraId="6B5EA8DD" w14:textId="77777777" w:rsidR="00046CE1" w:rsidRPr="00046CE1" w:rsidRDefault="00046CE1" w:rsidP="00F243EF">
      <w:pPr>
        <w:pStyle w:val="NormaleWeb"/>
        <w:shd w:val="clear" w:color="auto" w:fill="FDFDFD"/>
        <w:spacing w:before="0" w:beforeAutospacing="0" w:after="240" w:afterAutospacing="0"/>
        <w:rPr>
          <w:rFonts w:ascii="Palatino Linotype" w:eastAsiaTheme="minorHAnsi" w:hAnsi="Palatino Linotype" w:cstheme="minorBidi"/>
          <w:szCs w:val="22"/>
          <w:lang w:eastAsia="en-US"/>
        </w:rPr>
      </w:pPr>
    </w:p>
    <w:p w14:paraId="7A07D4E8" w14:textId="77777777" w:rsidR="00F243EF" w:rsidRPr="00F243EF" w:rsidRDefault="00F243EF" w:rsidP="00F243EF">
      <w:pPr>
        <w:rPr>
          <w:rFonts w:ascii="Palatino Linotype" w:hAnsi="Palatino Linotype"/>
          <w:sz w:val="24"/>
          <w:lang w:val="en-US"/>
        </w:rPr>
      </w:pPr>
    </w:p>
    <w:p w14:paraId="4718ECFA" w14:textId="5537413B" w:rsidR="00A7170B" w:rsidRPr="00AF2626" w:rsidRDefault="00A7170B" w:rsidP="00DC7C14">
      <w:pPr>
        <w:pStyle w:val="Titolo4"/>
        <w:rPr>
          <w:b/>
          <w:bCs/>
        </w:rPr>
      </w:pPr>
      <w:r w:rsidRPr="00AF2626">
        <w:rPr>
          <w:b/>
          <w:bCs/>
        </w:rPr>
        <w:t>Base app</w:t>
      </w:r>
    </w:p>
    <w:p w14:paraId="7EAADE44" w14:textId="5EAD96C8" w:rsidR="00C74DED" w:rsidRPr="00407C83" w:rsidRDefault="00AF2626" w:rsidP="00C74DED">
      <w:pPr>
        <w:shd w:val="clear" w:color="auto" w:fill="FFFFFF"/>
        <w:textAlignment w:val="baseline"/>
        <w:rPr>
          <w:rFonts w:ascii="Palatino Linotype" w:hAnsi="Palatino Linotype"/>
          <w:sz w:val="24"/>
          <w:lang w:val="en-US"/>
        </w:rPr>
      </w:pPr>
      <w:proofErr w:type="spellStart"/>
      <w:r>
        <w:rPr>
          <w:rFonts w:ascii="Palatino Linotype" w:hAnsi="Palatino Linotype"/>
          <w:sz w:val="24"/>
          <w:lang w:val="en-US"/>
        </w:rPr>
        <w:t>InheritedWidget</w:t>
      </w:r>
      <w:proofErr w:type="spellEnd"/>
      <w:r>
        <w:rPr>
          <w:rFonts w:ascii="Palatino Linotype" w:hAnsi="Palatino Linotype"/>
          <w:sz w:val="24"/>
          <w:lang w:val="en-US"/>
        </w:rPr>
        <w:t xml:space="preserve"> </w:t>
      </w:r>
      <w:r w:rsidR="003B4D09">
        <w:rPr>
          <w:rFonts w:ascii="Palatino Linotype" w:hAnsi="Palatino Linotype"/>
          <w:sz w:val="24"/>
          <w:lang w:val="en-US"/>
        </w:rPr>
        <w:t xml:space="preserve">requires to create a class where the state or part of the state will be contained and extends it to </w:t>
      </w:r>
      <w:proofErr w:type="spellStart"/>
      <w:r w:rsidR="003B4D09">
        <w:rPr>
          <w:rFonts w:ascii="Palatino Linotype" w:hAnsi="Palatino Linotype"/>
          <w:sz w:val="24"/>
          <w:lang w:val="en-US"/>
        </w:rPr>
        <w:t>InheritedWidget</w:t>
      </w:r>
      <w:proofErr w:type="spellEnd"/>
      <w:r w:rsidR="003B4D09">
        <w:rPr>
          <w:rFonts w:ascii="Palatino Linotype" w:hAnsi="Palatino Linotype"/>
          <w:sz w:val="24"/>
          <w:lang w:val="en-US"/>
        </w:rPr>
        <w:t xml:space="preserve">. For our purpose a single class will be enough to contains all the state information. This class will be called </w:t>
      </w:r>
      <w:proofErr w:type="spellStart"/>
      <w:r w:rsidR="003B4D09">
        <w:rPr>
          <w:rFonts w:ascii="Palatino Linotype" w:hAnsi="Palatino Linotype"/>
          <w:sz w:val="24"/>
          <w:lang w:val="en-US"/>
        </w:rPr>
        <w:t>TodoInheritedData</w:t>
      </w:r>
      <w:proofErr w:type="spellEnd"/>
      <w:r w:rsidR="003B4D09">
        <w:rPr>
          <w:rFonts w:ascii="Palatino Linotype" w:hAnsi="Palatino Linotype"/>
          <w:sz w:val="24"/>
          <w:lang w:val="en-US"/>
        </w:rPr>
        <w:t>.</w:t>
      </w:r>
    </w:p>
    <w:p w14:paraId="64F0AD98" w14:textId="49C1DE84" w:rsidR="00365169" w:rsidRPr="00365169" w:rsidRDefault="00365169" w:rsidP="0036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2385014F" w14:textId="408FEC7F"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DA38931" w14:textId="51D8ED9A" w:rsidR="00C74DED" w:rsidRPr="00407C83" w:rsidRDefault="00046CE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Data that should be accessible down the tree must be placed inside it</w:t>
      </w:r>
      <w:r w:rsidR="00C74DED" w:rsidRPr="00407C83">
        <w:rPr>
          <w:rFonts w:ascii="Palatino Linotype" w:hAnsi="Palatino Linotype"/>
          <w:sz w:val="24"/>
          <w:lang w:val="en-US"/>
        </w:rPr>
        <w:t xml:space="preserve">. </w:t>
      </w:r>
      <w:r>
        <w:rPr>
          <w:rFonts w:ascii="Palatino Linotype" w:hAnsi="Palatino Linotype"/>
          <w:sz w:val="24"/>
          <w:lang w:val="en-US"/>
        </w:rPr>
        <w:t>In our case</w:t>
      </w:r>
      <w:r w:rsidR="003B4D09">
        <w:rPr>
          <w:rFonts w:ascii="Palatino Linotype" w:hAnsi="Palatino Linotype"/>
          <w:sz w:val="24"/>
          <w:lang w:val="en-US"/>
        </w:rPr>
        <w:t xml:space="preserve"> the only data needed is </w:t>
      </w:r>
      <w:r>
        <w:rPr>
          <w:rFonts w:ascii="Palatino Linotype" w:hAnsi="Palatino Linotype"/>
          <w:sz w:val="24"/>
          <w:lang w:val="en-US"/>
        </w:rPr>
        <w:t>: a</w:t>
      </w:r>
      <w:r w:rsidR="00C74DED" w:rsidRPr="00407C83">
        <w:rPr>
          <w:rFonts w:ascii="Palatino Linotype" w:hAnsi="Palatino Linotype"/>
          <w:sz w:val="24"/>
          <w:lang w:val="en-US"/>
        </w:rPr>
        <w:t xml:space="preserve">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a </w:t>
      </w:r>
      <w:proofErr w:type="spellStart"/>
      <w:r w:rsidR="00C74DED" w:rsidRPr="00407C83">
        <w:rPr>
          <w:rFonts w:ascii="Palatino Linotype" w:hAnsi="Palatino Linotype"/>
          <w:sz w:val="24"/>
          <w:lang w:val="en-US"/>
        </w:rPr>
        <w:t>Visibility</w:t>
      </w:r>
      <w:r w:rsidR="003B4D09">
        <w:rPr>
          <w:rFonts w:ascii="Palatino Linotype" w:hAnsi="Palatino Linotype"/>
          <w:sz w:val="24"/>
          <w:lang w:val="en-US"/>
        </w:rPr>
        <w:t>F</w:t>
      </w:r>
      <w:r w:rsidR="00C74DED" w:rsidRPr="00407C83">
        <w:rPr>
          <w:rFonts w:ascii="Palatino Linotype" w:hAnsi="Palatino Linotype"/>
          <w:sz w:val="24"/>
          <w:lang w:val="en-US"/>
        </w:rPr>
        <w:t>ilter</w:t>
      </w:r>
      <w:proofErr w:type="spellEnd"/>
      <w:r w:rsidR="00C74DED" w:rsidRPr="00407C83">
        <w:rPr>
          <w:rFonts w:ascii="Palatino Linotype" w:hAnsi="Palatino Linotype"/>
          <w:sz w:val="24"/>
          <w:lang w:val="en-US"/>
        </w:rPr>
        <w:t xml:space="preserve"> , a Int for the stats ( for </w:t>
      </w:r>
      <w:r w:rsidRPr="00407C83">
        <w:rPr>
          <w:rFonts w:ascii="Palatino Linotype" w:hAnsi="Palatino Linotype"/>
          <w:sz w:val="24"/>
          <w:lang w:val="en-US"/>
        </w:rPr>
        <w:t>conciseness</w:t>
      </w:r>
      <w:r w:rsidR="00C74DED" w:rsidRPr="00407C83">
        <w:rPr>
          <w:rFonts w:ascii="Palatino Linotype" w:hAnsi="Palatino Linotype"/>
          <w:sz w:val="24"/>
          <w:lang w:val="en-US"/>
        </w:rPr>
        <w:t xml:space="preserve"> it will represent the number of completed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and another list of </w:t>
      </w:r>
      <w:proofErr w:type="spellStart"/>
      <w:r w:rsidR="00C74DED" w:rsidRPr="00407C83">
        <w:rPr>
          <w:rFonts w:ascii="Palatino Linotype" w:hAnsi="Palatino Linotype"/>
          <w:sz w:val="24"/>
          <w:lang w:val="en-US"/>
        </w:rPr>
        <w:t>Todo</w:t>
      </w:r>
      <w:r w:rsidR="003B4D09">
        <w:rPr>
          <w:rFonts w:ascii="Palatino Linotype" w:hAnsi="Palatino Linotype"/>
          <w:sz w:val="24"/>
          <w:lang w:val="en-US"/>
        </w:rPr>
        <w:t>s</w:t>
      </w:r>
      <w:proofErr w:type="spellEnd"/>
      <w:r w:rsidR="00C74DED" w:rsidRPr="00407C83">
        <w:rPr>
          <w:rFonts w:ascii="Palatino Linotype" w:hAnsi="Palatino Linotype"/>
          <w:sz w:val="24"/>
          <w:lang w:val="en-US"/>
        </w:rPr>
        <w:t xml:space="preserve"> that will contain the </w:t>
      </w:r>
      <w:proofErr w:type="spellStart"/>
      <w:r w:rsidR="00C74DED" w:rsidRPr="00407C83">
        <w:rPr>
          <w:rFonts w:ascii="Palatino Linotype" w:hAnsi="Palatino Linotype"/>
          <w:sz w:val="24"/>
          <w:lang w:val="en-US"/>
        </w:rPr>
        <w:t>todos</w:t>
      </w:r>
      <w:proofErr w:type="spellEnd"/>
      <w:r w:rsidR="00C74DED" w:rsidRPr="00407C83">
        <w:rPr>
          <w:rFonts w:ascii="Palatino Linotype" w:hAnsi="Palatino Linotype"/>
          <w:sz w:val="24"/>
          <w:lang w:val="en-US"/>
        </w:rPr>
        <w:t xml:space="preserve"> matching the filter. </w:t>
      </w:r>
      <w:r>
        <w:rPr>
          <w:rFonts w:ascii="Palatino Linotype" w:hAnsi="Palatino Linotype"/>
          <w:sz w:val="24"/>
          <w:lang w:val="en-US"/>
        </w:rPr>
        <w:t>Inside the</w:t>
      </w:r>
      <w:r w:rsidR="00C74DED" w:rsidRPr="00407C83">
        <w:rPr>
          <w:rFonts w:ascii="Palatino Linotype" w:hAnsi="Palatino Linotype"/>
          <w:sz w:val="24"/>
          <w:lang w:val="en-US"/>
        </w:rPr>
        <w:t xml:space="preserve"> constructor final </w:t>
      </w:r>
      <w:r w:rsidR="00226230" w:rsidRPr="00407C83">
        <w:rPr>
          <w:rFonts w:ascii="Palatino Linotype" w:hAnsi="Palatino Linotype"/>
          <w:sz w:val="24"/>
          <w:lang w:val="en-US"/>
        </w:rPr>
        <w:t>variables</w:t>
      </w:r>
      <w:r>
        <w:rPr>
          <w:rFonts w:ascii="Palatino Linotype" w:hAnsi="Palatino Linotype"/>
          <w:sz w:val="24"/>
          <w:lang w:val="en-US"/>
        </w:rPr>
        <w:t xml:space="preserve"> are initialized</w:t>
      </w:r>
      <w:r w:rsidR="00C74DED" w:rsidRPr="00407C83">
        <w:rPr>
          <w:rFonts w:ascii="Palatino Linotype" w:hAnsi="Palatino Linotype"/>
          <w:sz w:val="24"/>
          <w:lang w:val="en-US"/>
        </w:rPr>
        <w:t xml:space="preserve"> </w:t>
      </w:r>
      <w:r w:rsidR="003B4D09">
        <w:rPr>
          <w:rFonts w:ascii="Palatino Linotype" w:hAnsi="Palatino Linotype"/>
          <w:sz w:val="24"/>
          <w:lang w:val="en-US"/>
        </w:rPr>
        <w:t xml:space="preserve">with the corresponding arguments </w:t>
      </w:r>
      <w:r w:rsidR="00C74DED" w:rsidRPr="00407C83">
        <w:rPr>
          <w:rFonts w:ascii="Palatino Linotype" w:hAnsi="Palatino Linotype"/>
          <w:sz w:val="24"/>
          <w:lang w:val="en-US"/>
        </w:rPr>
        <w:t xml:space="preserve">and </w:t>
      </w:r>
      <w:r w:rsidRPr="00870C8C">
        <w:rPr>
          <w:rFonts w:ascii="Palatino Linotype" w:hAnsi="Palatino Linotype"/>
          <w:i/>
          <w:iCs/>
          <w:sz w:val="24"/>
          <w:lang w:val="en-US"/>
        </w:rPr>
        <w:t>stats</w:t>
      </w:r>
      <w:r w:rsidRPr="00407C83">
        <w:rPr>
          <w:rFonts w:ascii="Palatino Linotype" w:hAnsi="Palatino Linotype"/>
          <w:sz w:val="24"/>
          <w:lang w:val="en-US"/>
        </w:rPr>
        <w:t xml:space="preserve"> and </w:t>
      </w:r>
      <w:proofErr w:type="spellStart"/>
      <w:r w:rsidRPr="00870C8C">
        <w:rPr>
          <w:rFonts w:ascii="Palatino Linotype" w:hAnsi="Palatino Linotype"/>
          <w:i/>
          <w:iCs/>
          <w:sz w:val="24"/>
          <w:lang w:val="en-US"/>
        </w:rPr>
        <w:t>filteredTodo</w:t>
      </w:r>
      <w:r w:rsidR="003B4D09" w:rsidRPr="00870C8C">
        <w:rPr>
          <w:rFonts w:ascii="Palatino Linotype" w:hAnsi="Palatino Linotype"/>
          <w:i/>
          <w:iCs/>
          <w:sz w:val="24"/>
          <w:lang w:val="en-US"/>
        </w:rPr>
        <w:t>s</w:t>
      </w:r>
      <w:proofErr w:type="spellEnd"/>
      <w:r w:rsidRPr="00407C83">
        <w:rPr>
          <w:rFonts w:ascii="Palatino Linotype" w:hAnsi="Palatino Linotype"/>
          <w:sz w:val="24"/>
          <w:lang w:val="en-US"/>
        </w:rPr>
        <w:t xml:space="preserve"> list</w:t>
      </w:r>
      <w:r>
        <w:rPr>
          <w:rFonts w:ascii="Palatino Linotype" w:hAnsi="Palatino Linotype"/>
          <w:sz w:val="24"/>
          <w:lang w:val="en-US"/>
        </w:rPr>
        <w:t xml:space="preserve"> are</w:t>
      </w:r>
      <w:r w:rsidR="00226230" w:rsidRPr="00407C83">
        <w:rPr>
          <w:rFonts w:ascii="Palatino Linotype" w:hAnsi="Palatino Linotype"/>
          <w:sz w:val="24"/>
          <w:lang w:val="en-US"/>
        </w:rPr>
        <w:t xml:space="preserve"> compute</w:t>
      </w:r>
      <w:r>
        <w:rPr>
          <w:rFonts w:ascii="Palatino Linotype" w:hAnsi="Palatino Linotype"/>
          <w:sz w:val="24"/>
          <w:lang w:val="en-US"/>
        </w:rPr>
        <w:t>d</w:t>
      </w:r>
      <w:r w:rsidR="00C74DED" w:rsidRPr="00407C83">
        <w:rPr>
          <w:rFonts w:ascii="Palatino Linotype" w:hAnsi="Palatino Linotype"/>
          <w:sz w:val="24"/>
          <w:lang w:val="en-US"/>
        </w:rPr>
        <w:t xml:space="preserve">. </w:t>
      </w:r>
      <w:proofErr w:type="spellStart"/>
      <w:r w:rsidR="00C74DED" w:rsidRPr="00046CE1">
        <w:rPr>
          <w:rFonts w:ascii="Palatino Linotype" w:hAnsi="Palatino Linotype"/>
          <w:i/>
          <w:iCs/>
          <w:sz w:val="24"/>
          <w:lang w:val="en-US"/>
        </w:rPr>
        <w:t>filterTodo</w:t>
      </w:r>
      <w:proofErr w:type="spellEnd"/>
      <w:r w:rsidR="00C74DED" w:rsidRPr="00407C83">
        <w:rPr>
          <w:rFonts w:ascii="Palatino Linotype" w:hAnsi="Palatino Linotype"/>
          <w:sz w:val="24"/>
          <w:lang w:val="en-US"/>
        </w:rPr>
        <w:t xml:space="preserve"> function is just a function that takes the full list of </w:t>
      </w:r>
      <w:proofErr w:type="spellStart"/>
      <w:r w:rsidR="00C74DED" w:rsidRPr="00407C83">
        <w:rPr>
          <w:rFonts w:ascii="Palatino Linotype" w:hAnsi="Palatino Linotype"/>
          <w:sz w:val="24"/>
          <w:lang w:val="en-US"/>
        </w:rPr>
        <w:t>todos</w:t>
      </w:r>
      <w:proofErr w:type="spellEnd"/>
      <w:r w:rsidR="00226230" w:rsidRPr="00407C83">
        <w:rPr>
          <w:rFonts w:ascii="Palatino Linotype" w:hAnsi="Palatino Linotype"/>
          <w:sz w:val="24"/>
          <w:lang w:val="en-US"/>
        </w:rPr>
        <w:t xml:space="preserve"> and</w:t>
      </w:r>
      <w:r w:rsidR="00C74DED" w:rsidRPr="00407C83">
        <w:rPr>
          <w:rFonts w:ascii="Palatino Linotype" w:hAnsi="Palatino Linotype"/>
          <w:sz w:val="24"/>
          <w:lang w:val="en-US"/>
        </w:rPr>
        <w:t xml:space="preserve"> </w:t>
      </w:r>
      <w:r>
        <w:rPr>
          <w:rFonts w:ascii="Palatino Linotype" w:hAnsi="Palatino Linotype"/>
          <w:sz w:val="24"/>
          <w:lang w:val="en-US"/>
        </w:rPr>
        <w:t>a</w:t>
      </w:r>
      <w:r w:rsidR="00C74DED" w:rsidRPr="00407C83">
        <w:rPr>
          <w:rFonts w:ascii="Palatino Linotype" w:hAnsi="Palatino Linotype"/>
          <w:sz w:val="24"/>
          <w:lang w:val="en-US"/>
        </w:rPr>
        <w:t xml:space="preserve"> filter and return</w:t>
      </w:r>
      <w:r w:rsidR="00226230" w:rsidRPr="00407C83">
        <w:rPr>
          <w:rFonts w:ascii="Palatino Linotype" w:hAnsi="Palatino Linotype"/>
          <w:sz w:val="24"/>
          <w:lang w:val="en-US"/>
        </w:rPr>
        <w:t>s</w:t>
      </w:r>
      <w:r w:rsidR="00C74DED" w:rsidRPr="00407C83">
        <w:rPr>
          <w:rFonts w:ascii="Palatino Linotype" w:hAnsi="Palatino Linotype"/>
          <w:sz w:val="24"/>
          <w:lang w:val="en-US"/>
        </w:rPr>
        <w:t xml:space="preserve"> the filtered</w:t>
      </w:r>
      <w:r w:rsidR="00226230" w:rsidRPr="00407C83">
        <w:rPr>
          <w:rFonts w:ascii="Palatino Linotype" w:hAnsi="Palatino Linotype"/>
          <w:sz w:val="24"/>
          <w:lang w:val="en-US"/>
        </w:rPr>
        <w:t xml:space="preserve"> list</w:t>
      </w:r>
      <w:r w:rsidR="00C74DED" w:rsidRPr="00407C83">
        <w:rPr>
          <w:rFonts w:ascii="Palatino Linotype" w:hAnsi="Palatino Linotype"/>
          <w:sz w:val="24"/>
          <w:lang w:val="en-US"/>
        </w:rPr>
        <w:t>.</w:t>
      </w:r>
      <w:r w:rsidR="00525A0C" w:rsidRPr="00407C83">
        <w:rPr>
          <w:rFonts w:ascii="Palatino Linotype" w:hAnsi="Palatino Linotype"/>
          <w:sz w:val="24"/>
          <w:lang w:val="en-US"/>
        </w:rPr>
        <w:t xml:space="preserve"> Important to notice is the fact that a </w:t>
      </w:r>
      <w:r w:rsidR="00525A0C" w:rsidRPr="00046CE1">
        <w:rPr>
          <w:rFonts w:ascii="Palatino Linotype" w:hAnsi="Palatino Linotype"/>
          <w:i/>
          <w:iCs/>
          <w:sz w:val="24"/>
          <w:lang w:val="en-US"/>
        </w:rPr>
        <w:t>child</w:t>
      </w:r>
      <w:r w:rsidR="00525A0C" w:rsidRPr="00407C83">
        <w:rPr>
          <w:rFonts w:ascii="Palatino Linotype" w:hAnsi="Palatino Linotype"/>
          <w:sz w:val="24"/>
          <w:lang w:val="en-US"/>
        </w:rPr>
        <w:t xml:space="preserve"> widget must be</w:t>
      </w:r>
      <w:r w:rsidR="00870C8C">
        <w:rPr>
          <w:rFonts w:ascii="Palatino Linotype" w:hAnsi="Palatino Linotype"/>
          <w:sz w:val="24"/>
          <w:lang w:val="en-US"/>
        </w:rPr>
        <w:t xml:space="preserve"> also</w:t>
      </w:r>
      <w:r w:rsidR="00525A0C" w:rsidRPr="00407C83">
        <w:rPr>
          <w:rFonts w:ascii="Palatino Linotype" w:hAnsi="Palatino Linotype"/>
          <w:sz w:val="24"/>
          <w:lang w:val="en-US"/>
        </w:rPr>
        <w:t xml:space="preserve"> passed in the constructor. This is because our </w:t>
      </w:r>
      <w:proofErr w:type="spellStart"/>
      <w:r w:rsidR="00525A0C" w:rsidRPr="00407C83">
        <w:rPr>
          <w:rFonts w:ascii="Palatino Linotype" w:hAnsi="Palatino Linotype"/>
          <w:sz w:val="24"/>
          <w:lang w:val="en-US"/>
        </w:rPr>
        <w:t>TodoInheritedData</w:t>
      </w:r>
      <w:proofErr w:type="spellEnd"/>
      <w:r w:rsidR="00525A0C" w:rsidRPr="00407C83">
        <w:rPr>
          <w:rFonts w:ascii="Palatino Linotype" w:hAnsi="Palatino Linotype"/>
          <w:sz w:val="24"/>
          <w:lang w:val="en-US"/>
        </w:rPr>
        <w:t xml:space="preserve"> </w:t>
      </w:r>
      <w:r w:rsidR="00226230" w:rsidRPr="00407C83">
        <w:rPr>
          <w:rFonts w:ascii="Palatino Linotype" w:hAnsi="Palatino Linotype"/>
          <w:sz w:val="24"/>
          <w:lang w:val="en-US"/>
        </w:rPr>
        <w:t>is nothing else than a</w:t>
      </w:r>
      <w:r w:rsidR="00525A0C" w:rsidRPr="00407C83">
        <w:rPr>
          <w:rFonts w:ascii="Palatino Linotype" w:hAnsi="Palatino Linotype"/>
          <w:sz w:val="24"/>
          <w:lang w:val="en-US"/>
        </w:rPr>
        <w:t xml:space="preserve"> widget itself </w:t>
      </w:r>
      <w:r w:rsidR="00226230" w:rsidRPr="00407C83">
        <w:rPr>
          <w:rFonts w:ascii="Palatino Linotype" w:hAnsi="Palatino Linotype"/>
          <w:sz w:val="24"/>
          <w:lang w:val="en-US"/>
        </w:rPr>
        <w:t>that</w:t>
      </w:r>
      <w:r w:rsidR="00525A0C" w:rsidRPr="00407C83">
        <w:rPr>
          <w:rFonts w:ascii="Palatino Linotype" w:hAnsi="Palatino Linotype"/>
          <w:sz w:val="24"/>
          <w:lang w:val="en-US"/>
        </w:rPr>
        <w:t xml:space="preserve"> wraps the data </w:t>
      </w:r>
      <w:r w:rsidR="00226230" w:rsidRPr="00407C83">
        <w:rPr>
          <w:rFonts w:ascii="Palatino Linotype" w:hAnsi="Palatino Linotype"/>
          <w:sz w:val="24"/>
          <w:lang w:val="en-US"/>
        </w:rPr>
        <w:t>and make them</w:t>
      </w:r>
      <w:r w:rsidR="00525A0C" w:rsidRPr="00407C83">
        <w:rPr>
          <w:rFonts w:ascii="Palatino Linotype" w:hAnsi="Palatino Linotype"/>
          <w:sz w:val="24"/>
          <w:lang w:val="en-US"/>
        </w:rPr>
        <w:t xml:space="preserve"> accessible in the child tree.</w:t>
      </w:r>
    </w:p>
    <w:p w14:paraId="6BB1F185" w14:textId="248B7228" w:rsidR="00C74DED" w:rsidRPr="00407C83"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0C485D0F" w14:textId="77777777" w:rsidR="00226230" w:rsidRPr="0036516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365169">
        <w:rPr>
          <w:rFonts w:ascii="Courier New" w:eastAsia="Times New Roman" w:hAnsi="Courier New" w:cs="Courier New"/>
          <w:color w:val="CC7832"/>
          <w:sz w:val="20"/>
          <w:szCs w:val="20"/>
          <w:lang w:eastAsia="en-GB"/>
        </w:rPr>
        <w:t xml:space="preserve">class </w:t>
      </w:r>
      <w:proofErr w:type="spellStart"/>
      <w:r w:rsidRPr="00365169">
        <w:rPr>
          <w:rFonts w:ascii="Courier New" w:eastAsia="Times New Roman" w:hAnsi="Courier New" w:cs="Courier New"/>
          <w:color w:val="A9B7C6"/>
          <w:sz w:val="20"/>
          <w:szCs w:val="20"/>
          <w:lang w:eastAsia="en-GB"/>
        </w:rPr>
        <w:t>TodoInheritedData</w:t>
      </w:r>
      <w:proofErr w:type="spellEnd"/>
      <w:r w:rsidRPr="00365169">
        <w:rPr>
          <w:rFonts w:ascii="Courier New" w:eastAsia="Times New Roman" w:hAnsi="Courier New" w:cs="Courier New"/>
          <w:color w:val="A9B7C6"/>
          <w:sz w:val="20"/>
          <w:szCs w:val="20"/>
          <w:lang w:eastAsia="en-GB"/>
        </w:rPr>
        <w:t xml:space="preserve"> </w:t>
      </w:r>
      <w:r w:rsidRPr="00365169">
        <w:rPr>
          <w:rFonts w:ascii="Courier New" w:eastAsia="Times New Roman" w:hAnsi="Courier New" w:cs="Courier New"/>
          <w:color w:val="CC7832"/>
          <w:sz w:val="20"/>
          <w:szCs w:val="20"/>
          <w:lang w:eastAsia="en-GB"/>
        </w:rPr>
        <w:t xml:space="preserve">extends </w:t>
      </w:r>
      <w:proofErr w:type="spellStart"/>
      <w:r w:rsidRPr="00365169">
        <w:rPr>
          <w:rFonts w:ascii="Courier New" w:eastAsia="Times New Roman" w:hAnsi="Courier New" w:cs="Courier New"/>
          <w:color w:val="A9B7C6"/>
          <w:sz w:val="20"/>
          <w:szCs w:val="20"/>
          <w:lang w:eastAsia="en-GB"/>
        </w:rPr>
        <w:t>Inherited</w:t>
      </w:r>
      <w:r>
        <w:rPr>
          <w:rFonts w:ascii="Courier New" w:eastAsia="Times New Roman" w:hAnsi="Courier New" w:cs="Courier New"/>
          <w:color w:val="A9B7C6"/>
          <w:sz w:val="20"/>
          <w:szCs w:val="20"/>
          <w:lang w:eastAsia="en-GB"/>
        </w:rPr>
        <w:t>Widget</w:t>
      </w:r>
      <w:proofErr w:type="spellEnd"/>
      <w:r w:rsidRPr="00365169">
        <w:rPr>
          <w:rFonts w:ascii="Courier New" w:eastAsia="Times New Roman" w:hAnsi="Courier New" w:cs="Courier New"/>
          <w:color w:val="A9B7C6"/>
          <w:sz w:val="20"/>
          <w:szCs w:val="20"/>
          <w:lang w:eastAsia="en-GB"/>
        </w:rPr>
        <w:t>{</w:t>
      </w:r>
    </w:p>
    <w:p w14:paraId="730D9D64" w14:textId="68BE2907" w:rsidR="00C74DED" w:rsidRPr="00C74DED" w:rsidRDefault="00C74DED" w:rsidP="00C74DED">
      <w:pPr>
        <w:pStyle w:val="PreformattatoHTML"/>
        <w:shd w:val="clear" w:color="auto" w:fill="2B2B2B"/>
        <w:rPr>
          <w:color w:val="A9B7C6"/>
        </w:rPr>
      </w:pPr>
      <w:r w:rsidRPr="00C74DED">
        <w:rPr>
          <w:rFonts w:ascii="inherit" w:hAnsi="inherit"/>
          <w:bdr w:val="none" w:sz="0" w:space="0" w:color="auto" w:frame="1"/>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todos</w:t>
      </w:r>
      <w:proofErr w:type="spellEnd"/>
      <w:r w:rsidRPr="00C74DED">
        <w:rPr>
          <w:color w:val="CC7832"/>
        </w:rPr>
        <w:t>;</w:t>
      </w:r>
      <w:r w:rsidRPr="00C74DED">
        <w:rPr>
          <w:color w:val="CC7832"/>
        </w:rPr>
        <w:br/>
      </w:r>
      <w:r w:rsidR="00046CE1">
        <w:rPr>
          <w:color w:val="CC7832"/>
        </w:rPr>
        <w:t xml:space="preserve"> </w:t>
      </w:r>
      <w:r w:rsidRPr="00C74DED">
        <w:rPr>
          <w:color w:val="CC7832"/>
        </w:rPr>
        <w:t xml:space="preserve">final </w:t>
      </w:r>
      <w:r w:rsidRPr="00C74DED">
        <w:rPr>
          <w:color w:val="A9B7C6"/>
        </w:rPr>
        <w:t>List&lt;</w:t>
      </w:r>
      <w:proofErr w:type="spellStart"/>
      <w:r w:rsidRPr="00C74DED">
        <w:rPr>
          <w:color w:val="A9B7C6"/>
        </w:rPr>
        <w:t>Todo</w:t>
      </w:r>
      <w:proofErr w:type="spellEnd"/>
      <w:r w:rsidRPr="00C74DED">
        <w:rPr>
          <w:color w:val="A9B7C6"/>
        </w:rPr>
        <w:t xml:space="preserve">&gt; </w:t>
      </w:r>
      <w:proofErr w:type="spellStart"/>
      <w:r w:rsidRPr="00C74DED">
        <w:rPr>
          <w:color w:val="9876AA"/>
        </w:rPr>
        <w:t>filteredTodos</w:t>
      </w:r>
      <w:proofErr w:type="spellEnd"/>
      <w:r w:rsidRPr="00C74DED">
        <w:rPr>
          <w:color w:val="CC7832"/>
        </w:rPr>
        <w:t>;</w:t>
      </w:r>
    </w:p>
    <w:p w14:paraId="64953EAF" w14:textId="6238F291"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proofErr w:type="spellStart"/>
      <w:r w:rsidR="00C74DED" w:rsidRPr="00C74DED">
        <w:rPr>
          <w:rFonts w:ascii="Courier New" w:eastAsia="Times New Roman" w:hAnsi="Courier New" w:cs="Courier New"/>
          <w:color w:val="A9B7C6"/>
          <w:sz w:val="20"/>
          <w:szCs w:val="20"/>
          <w:lang w:eastAsia="en-GB"/>
        </w:rPr>
        <w:t>VisibilityFilter</w:t>
      </w:r>
      <w:proofErr w:type="spellEnd"/>
      <w:r w:rsidR="00C74DED" w:rsidRPr="00C74DED">
        <w:rPr>
          <w:rFonts w:ascii="Courier New" w:eastAsia="Times New Roman" w:hAnsi="Courier New" w:cs="Courier New"/>
          <w:color w:val="A9B7C6"/>
          <w:sz w:val="20"/>
          <w:szCs w:val="20"/>
          <w:lang w:eastAsia="en-GB"/>
        </w:rPr>
        <w:t xml:space="preserve"> </w:t>
      </w:r>
      <w:r w:rsidR="00C74DED" w:rsidRPr="00C74DED">
        <w:rPr>
          <w:rFonts w:ascii="Courier New" w:eastAsia="Times New Roman" w:hAnsi="Courier New" w:cs="Courier New"/>
          <w:color w:val="9876AA"/>
          <w:sz w:val="20"/>
          <w:szCs w:val="20"/>
          <w:lang w:eastAsia="en-GB"/>
        </w:rPr>
        <w:t>filter</w:t>
      </w:r>
      <w:r w:rsidR="00C74DED" w:rsidRPr="00C74DED">
        <w:rPr>
          <w:rFonts w:ascii="Courier New" w:eastAsia="Times New Roman" w:hAnsi="Courier New" w:cs="Courier New"/>
          <w:color w:val="CC7832"/>
          <w:sz w:val="20"/>
          <w:szCs w:val="20"/>
          <w:lang w:eastAsia="en-GB"/>
        </w:rPr>
        <w:t>;</w:t>
      </w:r>
    </w:p>
    <w:p w14:paraId="28029D50" w14:textId="3DBE9CA3" w:rsidR="00C74DED"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 xml:space="preserve"> </w:t>
      </w:r>
      <w:r w:rsidR="00C74DED" w:rsidRPr="00C74DED">
        <w:rPr>
          <w:rFonts w:ascii="Courier New" w:eastAsia="Times New Roman" w:hAnsi="Courier New" w:cs="Courier New"/>
          <w:color w:val="CC7832"/>
          <w:sz w:val="20"/>
          <w:szCs w:val="20"/>
          <w:lang w:eastAsia="en-GB"/>
        </w:rPr>
        <w:t xml:space="preserve">final </w:t>
      </w:r>
      <w:r w:rsidR="00C74DED" w:rsidRPr="00C74DED">
        <w:rPr>
          <w:rFonts w:ascii="Courier New" w:eastAsia="Times New Roman" w:hAnsi="Courier New" w:cs="Courier New"/>
          <w:color w:val="A9B7C6"/>
          <w:sz w:val="20"/>
          <w:szCs w:val="20"/>
          <w:lang w:eastAsia="en-GB"/>
        </w:rPr>
        <w:t xml:space="preserve">int </w:t>
      </w:r>
      <w:r w:rsidR="00C74DED" w:rsidRPr="00C74DED">
        <w:rPr>
          <w:rFonts w:ascii="Courier New" w:eastAsia="Times New Roman" w:hAnsi="Courier New" w:cs="Courier New"/>
          <w:color w:val="9876AA"/>
          <w:sz w:val="20"/>
          <w:szCs w:val="20"/>
          <w:lang w:eastAsia="en-GB"/>
        </w:rPr>
        <w:t>stats</w:t>
      </w:r>
      <w:r w:rsidR="00C74DED" w:rsidRPr="00C74DED">
        <w:rPr>
          <w:rFonts w:ascii="Courier New" w:eastAsia="Times New Roman" w:hAnsi="Courier New" w:cs="Courier New"/>
          <w:color w:val="CC7832"/>
          <w:sz w:val="20"/>
          <w:szCs w:val="20"/>
          <w:lang w:eastAsia="en-GB"/>
        </w:rPr>
        <w:t>;</w:t>
      </w:r>
    </w:p>
    <w:p w14:paraId="025EC5B2" w14:textId="77777777" w:rsidR="00046CE1"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 xml:space="preserve"> </w:t>
      </w:r>
    </w:p>
    <w:p w14:paraId="0106CC78" w14:textId="16DB9E90" w:rsidR="00C74DED" w:rsidRDefault="00C74DED"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lang w:eastAsia="en-GB"/>
        </w:rPr>
      </w:pPr>
      <w:proofErr w:type="spellStart"/>
      <w:r w:rsidRPr="00C74DED">
        <w:rPr>
          <w:rFonts w:ascii="Courier New" w:eastAsia="Times New Roman" w:hAnsi="Courier New" w:cs="Courier New"/>
          <w:color w:val="A9B7C6"/>
          <w:sz w:val="20"/>
          <w:szCs w:val="20"/>
          <w:lang w:eastAsia="en-GB"/>
        </w:rPr>
        <w:t>TodoInheritedData</w:t>
      </w:r>
      <w:proofErr w:type="spellEnd"/>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A9B7C6"/>
          <w:sz w:val="20"/>
          <w:szCs w:val="20"/>
          <w:lang w:eastAsia="en-GB"/>
        </w:rPr>
        <w:br/>
        <w:t xml:space="preserve">    {</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CC7832"/>
          <w:sz w:val="20"/>
          <w:szCs w:val="20"/>
          <w:lang w:eastAsia="en-GB"/>
        </w:rPr>
        <w:b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todos</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proofErr w:type="spellStart"/>
      <w:r w:rsidRPr="00C74DED">
        <w:rPr>
          <w:rFonts w:ascii="Courier New" w:eastAsia="Times New Roman" w:hAnsi="Courier New" w:cs="Courier New"/>
          <w:color w:val="CC7832"/>
          <w:sz w:val="20"/>
          <w:szCs w:val="20"/>
          <w:lang w:eastAsia="en-GB"/>
        </w:rPr>
        <w:t>this</w:t>
      </w:r>
      <w:r w:rsidRPr="00C74DED">
        <w:rPr>
          <w:rFonts w:ascii="Courier New" w:eastAsia="Times New Roman" w:hAnsi="Courier New" w:cs="Courier New"/>
          <w:color w:val="A9B7C6"/>
          <w:sz w:val="20"/>
          <w:szCs w:val="20"/>
          <w:lang w:eastAsia="en-GB"/>
        </w:rPr>
        <w:t>.</w:t>
      </w:r>
      <w:r w:rsidRPr="00C74DED">
        <w:rPr>
          <w:rFonts w:ascii="Courier New" w:eastAsia="Times New Roman" w:hAnsi="Courier New" w:cs="Courier New"/>
          <w:color w:val="9876AA"/>
          <w:sz w:val="20"/>
          <w:szCs w:val="20"/>
          <w:lang w:eastAsia="en-GB"/>
        </w:rPr>
        <w:t>filter</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required </w:t>
      </w:r>
      <w:r w:rsidRPr="00C74DED">
        <w:rPr>
          <w:rFonts w:ascii="Courier New" w:eastAsia="Times New Roman" w:hAnsi="Courier New" w:cs="Courier New"/>
          <w:color w:val="A9B7C6"/>
          <w:sz w:val="20"/>
          <w:szCs w:val="20"/>
          <w:lang w:eastAsia="en-GB"/>
        </w:rPr>
        <w:t>Widget child})</w:t>
      </w:r>
      <w:r w:rsidRPr="00C74DED">
        <w:rPr>
          <w:rFonts w:ascii="Courier New" w:eastAsia="Times New Roman" w:hAnsi="Courier New" w:cs="Courier New"/>
          <w:color w:val="A9B7C6"/>
          <w:sz w:val="20"/>
          <w:szCs w:val="20"/>
          <w:lang w:eastAsia="en-GB"/>
        </w:rPr>
        <w:br/>
        <w:t xml:space="preserve">    : </w:t>
      </w:r>
      <w:r w:rsidRPr="00C74DED">
        <w:rPr>
          <w:rFonts w:ascii="Courier New" w:eastAsia="Times New Roman" w:hAnsi="Courier New" w:cs="Courier New"/>
          <w:color w:val="9876AA"/>
          <w:sz w:val="20"/>
          <w:szCs w:val="20"/>
          <w:lang w:eastAsia="en-GB"/>
        </w:rPr>
        <w:t xml:space="preserve">stats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todos.</w:t>
      </w:r>
      <w:r w:rsidRPr="00C74DED">
        <w:rPr>
          <w:rFonts w:ascii="Courier New" w:eastAsia="Times New Roman" w:hAnsi="Courier New" w:cs="Courier New"/>
          <w:color w:val="9876AA"/>
          <w:sz w:val="20"/>
          <w:szCs w:val="20"/>
          <w:lang w:eastAsia="en-GB"/>
        </w:rPr>
        <w:t>length</w:t>
      </w:r>
      <w:proofErr w:type="spellEnd"/>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w:t>
      </w:r>
      <w:proofErr w:type="spellStart"/>
      <w:r w:rsidRPr="00C74DED">
        <w:rPr>
          <w:rFonts w:ascii="Courier New" w:eastAsia="Times New Roman" w:hAnsi="Courier New" w:cs="Courier New"/>
          <w:color w:val="9876AA"/>
          <w:sz w:val="20"/>
          <w:szCs w:val="20"/>
          <w:lang w:eastAsia="en-GB"/>
        </w:rPr>
        <w:t>filteredTodos</w:t>
      </w:r>
      <w:proofErr w:type="spellEnd"/>
      <w:r w:rsidRPr="00C74DED">
        <w:rPr>
          <w:rFonts w:ascii="Courier New" w:eastAsia="Times New Roman" w:hAnsi="Courier New" w:cs="Courier New"/>
          <w:color w:val="9876AA"/>
          <w:sz w:val="20"/>
          <w:szCs w:val="20"/>
          <w:lang w:eastAsia="en-GB"/>
        </w:rPr>
        <w:t xml:space="preserve"> </w:t>
      </w:r>
      <w:r w:rsidRPr="00C74DED">
        <w:rPr>
          <w:rFonts w:ascii="Courier New" w:eastAsia="Times New Roman" w:hAnsi="Courier New" w:cs="Courier New"/>
          <w:color w:val="A9B7C6"/>
          <w:sz w:val="20"/>
          <w:szCs w:val="20"/>
          <w:lang w:eastAsia="en-GB"/>
        </w:rPr>
        <w:t xml:space="preserve">= </w:t>
      </w:r>
      <w:proofErr w:type="spellStart"/>
      <w:r w:rsidRPr="00C74DED">
        <w:rPr>
          <w:rFonts w:ascii="Courier New" w:eastAsia="Times New Roman" w:hAnsi="Courier New" w:cs="Courier New"/>
          <w:color w:val="A9B7C6"/>
          <w:sz w:val="20"/>
          <w:szCs w:val="20"/>
          <w:lang w:eastAsia="en-GB"/>
        </w:rPr>
        <w:t>filterTodo</w:t>
      </w:r>
      <w:proofErr w:type="spellEnd"/>
      <w:r w:rsidRPr="00C74DED">
        <w:rPr>
          <w:rFonts w:ascii="Courier New" w:eastAsia="Times New Roman" w:hAnsi="Courier New" w:cs="Courier New"/>
          <w:color w:val="A9B7C6"/>
          <w:sz w:val="20"/>
          <w:szCs w:val="20"/>
          <w:lang w:eastAsia="en-GB"/>
        </w:rPr>
        <w:t>(</w:t>
      </w:r>
      <w:proofErr w:type="spellStart"/>
      <w:r w:rsidRPr="00C74DED">
        <w:rPr>
          <w:rFonts w:ascii="Courier New" w:eastAsia="Times New Roman" w:hAnsi="Courier New" w:cs="Courier New"/>
          <w:color w:val="A9B7C6"/>
          <w:sz w:val="20"/>
          <w:szCs w:val="20"/>
          <w:lang w:eastAsia="en-GB"/>
        </w:rPr>
        <w:t>todos</w:t>
      </w:r>
      <w:proofErr w:type="spellEnd"/>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filter)</w:t>
      </w:r>
      <w:r w:rsidRPr="00C74DED">
        <w:rPr>
          <w:rFonts w:ascii="Courier New" w:eastAsia="Times New Roman" w:hAnsi="Courier New" w:cs="Courier New"/>
          <w:color w:val="CC7832"/>
          <w:sz w:val="20"/>
          <w:szCs w:val="20"/>
          <w:lang w:eastAsia="en-GB"/>
        </w:rPr>
        <w:t>,</w:t>
      </w:r>
      <w:r w:rsidRPr="00C74DED">
        <w:rPr>
          <w:rFonts w:ascii="Courier New" w:eastAsia="Times New Roman" w:hAnsi="Courier New" w:cs="Courier New"/>
          <w:color w:val="CC7832"/>
          <w:sz w:val="20"/>
          <w:szCs w:val="20"/>
          <w:lang w:eastAsia="en-GB"/>
        </w:rPr>
        <w:br/>
        <w:t xml:space="preserve">      super</w:t>
      </w:r>
      <w:r w:rsidRPr="00C74DED">
        <w:rPr>
          <w:rFonts w:ascii="Courier New" w:eastAsia="Times New Roman" w:hAnsi="Courier New" w:cs="Courier New"/>
          <w:color w:val="A9B7C6"/>
          <w:sz w:val="20"/>
          <w:szCs w:val="20"/>
          <w:lang w:eastAsia="en-GB"/>
        </w:rPr>
        <w:t>(child: child</w:t>
      </w:r>
      <w:r w:rsidRPr="00C74DED">
        <w:rPr>
          <w:rFonts w:ascii="Courier New" w:eastAsia="Times New Roman" w:hAnsi="Courier New" w:cs="Courier New"/>
          <w:color w:val="CC7832"/>
          <w:sz w:val="20"/>
          <w:szCs w:val="20"/>
          <w:lang w:eastAsia="en-GB"/>
        </w:rPr>
        <w:t xml:space="preserve">, </w:t>
      </w:r>
      <w:r w:rsidRPr="00C74DED">
        <w:rPr>
          <w:rFonts w:ascii="Courier New" w:eastAsia="Times New Roman" w:hAnsi="Courier New" w:cs="Courier New"/>
          <w:color w:val="A9B7C6"/>
          <w:sz w:val="20"/>
          <w:szCs w:val="20"/>
          <w:lang w:eastAsia="en-GB"/>
        </w:rPr>
        <w:t>key: key)</w:t>
      </w:r>
      <w:r w:rsidRPr="00C74DED">
        <w:rPr>
          <w:rFonts w:ascii="Courier New" w:eastAsia="Times New Roman" w:hAnsi="Courier New" w:cs="Courier New"/>
          <w:color w:val="CC7832"/>
          <w:sz w:val="20"/>
          <w:szCs w:val="20"/>
          <w:lang w:eastAsia="en-GB"/>
        </w:rPr>
        <w:t>;</w:t>
      </w:r>
    </w:p>
    <w:p w14:paraId="10FD6994" w14:textId="64C806EA" w:rsidR="00046CE1" w:rsidRPr="00C74DED" w:rsidRDefault="00046CE1" w:rsidP="00C74D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w:t>
      </w:r>
    </w:p>
    <w:p w14:paraId="2CCD554F" w14:textId="6C5C0B86" w:rsidR="00C74DED" w:rsidRP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C4E8194" w14:textId="50B9F459" w:rsidR="00C74DED" w:rsidRDefault="00C74DE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CD5DE1" w14:textId="089752DD"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140F6D75" w14:textId="0D4A9F5F" w:rsidR="00867427"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Is important to understand that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sta</w:t>
      </w:r>
      <w:r w:rsidR="00D30D8B" w:rsidRPr="00407C83">
        <w:rPr>
          <w:rFonts w:ascii="Palatino Linotype" w:hAnsi="Palatino Linotype"/>
          <w:sz w:val="24"/>
          <w:lang w:val="en-US"/>
        </w:rPr>
        <w:t>t</w:t>
      </w:r>
      <w:r w:rsidRPr="00407C83">
        <w:rPr>
          <w:rFonts w:ascii="Palatino Linotype" w:hAnsi="Palatino Linotype"/>
          <w:sz w:val="24"/>
          <w:lang w:val="en-US"/>
        </w:rPr>
        <w:t>eles</w:t>
      </w:r>
      <w:r w:rsidR="00870C8C">
        <w:rPr>
          <w:rFonts w:ascii="Palatino Linotype" w:hAnsi="Palatino Linotype"/>
          <w:sz w:val="24"/>
          <w:lang w:val="en-US"/>
        </w:rPr>
        <w:t>s</w:t>
      </w:r>
      <w:r w:rsidRPr="00407C83">
        <w:rPr>
          <w:rFonts w:ascii="Palatino Linotype" w:hAnsi="Palatino Linotype"/>
          <w:sz w:val="24"/>
          <w:lang w:val="en-US"/>
        </w:rPr>
        <w:t xml:space="preserve">. It cannot be changed (every value is final) but instead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w:t>
      </w:r>
      <w:r w:rsidR="00D30D8B" w:rsidRPr="00407C83">
        <w:rPr>
          <w:rFonts w:ascii="Palatino Linotype" w:hAnsi="Palatino Linotype"/>
          <w:sz w:val="24"/>
          <w:lang w:val="en-US"/>
        </w:rPr>
        <w:t>must</w:t>
      </w:r>
      <w:r w:rsidRPr="00407C83">
        <w:rPr>
          <w:rFonts w:ascii="Palatino Linotype" w:hAnsi="Palatino Linotype"/>
          <w:sz w:val="24"/>
          <w:lang w:val="en-US"/>
        </w:rPr>
        <w:t xml:space="preserve"> be provided when a data change occurs. </w:t>
      </w:r>
    </w:p>
    <w:p w14:paraId="719DD952" w14:textId="0897AEA4" w:rsidR="00867427" w:rsidRPr="00407C83" w:rsidRDefault="00870C8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must be overri</w:t>
      </w:r>
      <w:r w:rsidR="00017862">
        <w:rPr>
          <w:rFonts w:ascii="Palatino Linotype" w:hAnsi="Palatino Linotype"/>
          <w:sz w:val="24"/>
          <w:lang w:val="en-US"/>
        </w:rPr>
        <w:t>dd</w:t>
      </w:r>
      <w:r w:rsidR="00867427" w:rsidRPr="00407C83">
        <w:rPr>
          <w:rFonts w:ascii="Palatino Linotype" w:hAnsi="Palatino Linotype"/>
          <w:sz w:val="24"/>
          <w:lang w:val="en-US"/>
        </w:rPr>
        <w:t>e</w:t>
      </w:r>
      <w:r w:rsidR="00017862">
        <w:rPr>
          <w:rFonts w:ascii="Palatino Linotype" w:hAnsi="Palatino Linotype"/>
          <w:sz w:val="24"/>
          <w:lang w:val="en-US"/>
        </w:rPr>
        <w:t>n</w:t>
      </w:r>
      <w:r w:rsidR="00867427" w:rsidRPr="00407C83">
        <w:rPr>
          <w:rFonts w:ascii="Palatino Linotype" w:hAnsi="Palatino Linotype"/>
          <w:sz w:val="24"/>
          <w:lang w:val="en-US"/>
        </w:rPr>
        <w:t xml:space="preserve"> inside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to avoid </w:t>
      </w:r>
      <w:proofErr w:type="spellStart"/>
      <w:r w:rsidR="00867427" w:rsidRPr="00407C83">
        <w:rPr>
          <w:rFonts w:ascii="Palatino Linotype" w:hAnsi="Palatino Linotype"/>
          <w:sz w:val="24"/>
          <w:lang w:val="en-US"/>
        </w:rPr>
        <w:t>ui</w:t>
      </w:r>
      <w:proofErr w:type="spellEnd"/>
      <w:r w:rsidR="00867427" w:rsidRPr="00407C83">
        <w:rPr>
          <w:rFonts w:ascii="Palatino Linotype" w:hAnsi="Palatino Linotype"/>
          <w:sz w:val="24"/>
          <w:lang w:val="en-US"/>
        </w:rPr>
        <w:t xml:space="preserve"> rebuilding when a new state without actual data changes </w:t>
      </w:r>
      <w:r w:rsidR="00226230" w:rsidRPr="00407C83">
        <w:rPr>
          <w:rFonts w:ascii="Palatino Linotype" w:hAnsi="Palatino Linotype"/>
          <w:sz w:val="24"/>
          <w:lang w:val="en-US"/>
        </w:rPr>
        <w:t>occurs</w:t>
      </w:r>
      <w:r w:rsidR="00867427" w:rsidRPr="00407C83">
        <w:rPr>
          <w:rFonts w:ascii="Palatino Linotype" w:hAnsi="Palatino Linotype"/>
          <w:sz w:val="24"/>
          <w:lang w:val="en-US"/>
        </w:rPr>
        <w:t xml:space="preserve">. Once a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element is replaced with a new one this new element will take care to call the </w:t>
      </w:r>
      <w:proofErr w:type="spellStart"/>
      <w:r w:rsidR="00867427" w:rsidRPr="00870C8C">
        <w:rPr>
          <w:rFonts w:ascii="Palatino Linotype" w:hAnsi="Palatino Linotype"/>
          <w:i/>
          <w:iCs/>
          <w:sz w:val="24"/>
          <w:lang w:val="en-US"/>
        </w:rPr>
        <w:t>updateShouldNotify</w:t>
      </w:r>
      <w:proofErr w:type="spellEnd"/>
      <w:r w:rsidR="00867427" w:rsidRPr="00407C83">
        <w:rPr>
          <w:rFonts w:ascii="Palatino Linotype" w:hAnsi="Palatino Linotype"/>
          <w:sz w:val="24"/>
          <w:lang w:val="en-US"/>
        </w:rPr>
        <w:t xml:space="preserve"> function to decide whether is necessary or not to notify </w:t>
      </w:r>
      <w:r w:rsidR="00046CE1">
        <w:rPr>
          <w:rFonts w:ascii="Palatino Linotype" w:hAnsi="Palatino Linotype"/>
          <w:sz w:val="24"/>
          <w:lang w:val="en-US"/>
        </w:rPr>
        <w:t xml:space="preserve">changes in </w:t>
      </w:r>
      <w:r w:rsidR="00867427" w:rsidRPr="00407C83">
        <w:rPr>
          <w:rFonts w:ascii="Palatino Linotype" w:hAnsi="Palatino Linotype"/>
          <w:sz w:val="24"/>
          <w:lang w:val="en-US"/>
        </w:rPr>
        <w:t>the subtree. If the function return</w:t>
      </w:r>
      <w:r w:rsidR="00226230" w:rsidRPr="00407C83">
        <w:rPr>
          <w:rFonts w:ascii="Palatino Linotype" w:hAnsi="Palatino Linotype"/>
          <w:sz w:val="24"/>
          <w:lang w:val="en-US"/>
        </w:rPr>
        <w:t>s</w:t>
      </w:r>
      <w:r w:rsidR="00867427" w:rsidRPr="00407C83">
        <w:rPr>
          <w:rFonts w:ascii="Palatino Linotype" w:hAnsi="Palatino Linotype"/>
          <w:sz w:val="24"/>
          <w:lang w:val="en-US"/>
        </w:rPr>
        <w:t xml:space="preserve"> </w:t>
      </w:r>
      <w:r w:rsidR="00867427" w:rsidRPr="00046CE1">
        <w:rPr>
          <w:rFonts w:ascii="Palatino Linotype" w:hAnsi="Palatino Linotype"/>
          <w:i/>
          <w:iCs/>
          <w:sz w:val="24"/>
          <w:lang w:val="en-US"/>
        </w:rPr>
        <w:t>true</w:t>
      </w:r>
      <w:r w:rsidR="00867427" w:rsidRPr="00407C83">
        <w:rPr>
          <w:rFonts w:ascii="Palatino Linotype" w:hAnsi="Palatino Linotype"/>
          <w:sz w:val="24"/>
          <w:lang w:val="en-US"/>
        </w:rPr>
        <w:t xml:space="preserve"> the subtree is rebuil</w:t>
      </w:r>
      <w:r w:rsidR="00226230" w:rsidRPr="00407C83">
        <w:rPr>
          <w:rFonts w:ascii="Palatino Linotype" w:hAnsi="Palatino Linotype"/>
          <w:sz w:val="24"/>
          <w:lang w:val="en-US"/>
        </w:rPr>
        <w:t>t</w:t>
      </w:r>
      <w:r w:rsidR="00867427" w:rsidRPr="00407C83">
        <w:rPr>
          <w:rFonts w:ascii="Palatino Linotype" w:hAnsi="Palatino Linotype"/>
          <w:sz w:val="24"/>
          <w:lang w:val="en-US"/>
        </w:rPr>
        <w:t xml:space="preserve">, if return </w:t>
      </w:r>
      <w:r w:rsidR="00867427" w:rsidRPr="00046CE1">
        <w:rPr>
          <w:rFonts w:ascii="Palatino Linotype" w:hAnsi="Palatino Linotype"/>
          <w:i/>
          <w:iCs/>
          <w:sz w:val="24"/>
          <w:lang w:val="en-US"/>
        </w:rPr>
        <w:t>false</w:t>
      </w:r>
      <w:r w:rsidR="00867427" w:rsidRPr="00407C83">
        <w:rPr>
          <w:rFonts w:ascii="Palatino Linotype" w:hAnsi="Palatino Linotype"/>
          <w:sz w:val="24"/>
          <w:lang w:val="en-US"/>
        </w:rPr>
        <w:t xml:space="preserve"> instead is not.</w:t>
      </w:r>
    </w:p>
    <w:p w14:paraId="166365BF" w14:textId="77777777" w:rsidR="00867427" w:rsidRPr="00867427" w:rsidRDefault="00867427" w:rsidP="008674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867427">
        <w:rPr>
          <w:rFonts w:ascii="Courier New" w:eastAsia="Times New Roman" w:hAnsi="Courier New" w:cs="Courier New"/>
          <w:color w:val="A9B7C6"/>
          <w:sz w:val="20"/>
          <w:szCs w:val="20"/>
          <w:lang w:eastAsia="en-GB"/>
        </w:rPr>
        <w:br/>
      </w:r>
      <w:r w:rsidRPr="00867427">
        <w:rPr>
          <w:rFonts w:ascii="Courier New" w:eastAsia="Times New Roman" w:hAnsi="Courier New" w:cs="Courier New"/>
          <w:color w:val="BBB529"/>
          <w:sz w:val="20"/>
          <w:szCs w:val="20"/>
          <w:lang w:eastAsia="en-GB"/>
        </w:rPr>
        <w:t>@override</w:t>
      </w:r>
      <w:r w:rsidRPr="00867427">
        <w:rPr>
          <w:rFonts w:ascii="Courier New" w:eastAsia="Times New Roman" w:hAnsi="Courier New" w:cs="Courier New"/>
          <w:color w:val="BBB529"/>
          <w:sz w:val="20"/>
          <w:szCs w:val="20"/>
          <w:lang w:eastAsia="en-GB"/>
        </w:rPr>
        <w:br/>
      </w:r>
      <w:r w:rsidRPr="00867427">
        <w:rPr>
          <w:rFonts w:ascii="Courier New" w:eastAsia="Times New Roman" w:hAnsi="Courier New" w:cs="Courier New"/>
          <w:color w:val="A9B7C6"/>
          <w:sz w:val="20"/>
          <w:szCs w:val="20"/>
          <w:lang w:eastAsia="en-GB"/>
        </w:rPr>
        <w:t xml:space="preserve">bool </w:t>
      </w:r>
      <w:proofErr w:type="spellStart"/>
      <w:r w:rsidRPr="00867427">
        <w:rPr>
          <w:rFonts w:ascii="Courier New" w:eastAsia="Times New Roman" w:hAnsi="Courier New" w:cs="Courier New"/>
          <w:color w:val="FFC66D"/>
          <w:sz w:val="20"/>
          <w:szCs w:val="20"/>
          <w:lang w:eastAsia="en-GB"/>
        </w:rPr>
        <w:t>updateShouldNotify</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TodoInheritedData</w:t>
      </w:r>
      <w:proofErr w:type="spellEnd"/>
      <w:r w:rsidRPr="00867427">
        <w:rPr>
          <w:rFonts w:ascii="Courier New" w:eastAsia="Times New Roman" w:hAnsi="Courier New" w:cs="Courier New"/>
          <w:color w:val="A9B7C6"/>
          <w:sz w:val="20"/>
          <w:szCs w:val="20"/>
          <w:lang w:eastAsia="en-GB"/>
        </w:rPr>
        <w:t xml:space="preserve"> </w:t>
      </w:r>
      <w:proofErr w:type="spellStart"/>
      <w:r w:rsidRPr="00867427">
        <w:rPr>
          <w:rFonts w:ascii="Courier New" w:eastAsia="Times New Roman" w:hAnsi="Courier New" w:cs="Courier New"/>
          <w:color w:val="A9B7C6"/>
          <w:sz w:val="20"/>
          <w:szCs w:val="20"/>
          <w:lang w:eastAsia="en-GB"/>
        </w:rPr>
        <w:t>oldWidget</w:t>
      </w:r>
      <w:proofErr w:type="spellEnd"/>
      <w:r w:rsidRPr="00867427">
        <w:rPr>
          <w:rFonts w:ascii="Courier New" w:eastAsia="Times New Roman" w:hAnsi="Courier New" w:cs="Courier New"/>
          <w:color w:val="A9B7C6"/>
          <w:sz w:val="20"/>
          <w:szCs w:val="20"/>
          <w:lang w:eastAsia="en-GB"/>
        </w:rPr>
        <w:t>) {</w:t>
      </w:r>
      <w:r w:rsidRPr="00867427">
        <w:rPr>
          <w:rFonts w:ascii="Courier New" w:eastAsia="Times New Roman" w:hAnsi="Courier New" w:cs="Courier New"/>
          <w:color w:val="A9B7C6"/>
          <w:sz w:val="20"/>
          <w:szCs w:val="20"/>
          <w:lang w:eastAsia="en-GB"/>
        </w:rPr>
        <w:br/>
        <w:t xml:space="preserve">  </w:t>
      </w:r>
      <w:r w:rsidRPr="00867427">
        <w:rPr>
          <w:rFonts w:ascii="Courier New" w:eastAsia="Times New Roman" w:hAnsi="Courier New" w:cs="Courier New"/>
          <w:color w:val="CC7832"/>
          <w:sz w:val="20"/>
          <w:szCs w:val="20"/>
          <w:lang w:eastAsia="en-GB"/>
        </w:rPr>
        <w:t xml:space="preserve">return </w:t>
      </w:r>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listEquals</w:t>
      </w:r>
      <w:proofErr w:type="spellEnd"/>
      <w:r w:rsidRPr="00867427">
        <w:rPr>
          <w:rFonts w:ascii="Courier New" w:eastAsia="Times New Roman" w:hAnsi="Courier New" w:cs="Courier New"/>
          <w:color w:val="A9B7C6"/>
          <w:sz w:val="20"/>
          <w:szCs w:val="20"/>
          <w:lang w:eastAsia="en-GB"/>
        </w:rPr>
        <w:t>(</w:t>
      </w:r>
      <w:proofErr w:type="spellStart"/>
      <w:r w:rsidRPr="00867427">
        <w:rPr>
          <w:rFonts w:ascii="Courier New" w:eastAsia="Times New Roman" w:hAnsi="Courier New" w:cs="Courier New"/>
          <w:color w:val="A9B7C6"/>
          <w:sz w:val="20"/>
          <w:szCs w:val="20"/>
          <w:lang w:eastAsia="en-GB"/>
        </w:rPr>
        <w:t>oldWidget.</w:t>
      </w:r>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CC7832"/>
          <w:sz w:val="20"/>
          <w:szCs w:val="20"/>
          <w:lang w:eastAsia="en-GB"/>
        </w:rPr>
        <w:t xml:space="preserve">, </w:t>
      </w:r>
      <w:proofErr w:type="spellStart"/>
      <w:r w:rsidRPr="00867427">
        <w:rPr>
          <w:rFonts w:ascii="Courier New" w:eastAsia="Times New Roman" w:hAnsi="Courier New" w:cs="Courier New"/>
          <w:color w:val="9876AA"/>
          <w:sz w:val="20"/>
          <w:szCs w:val="20"/>
          <w:lang w:eastAsia="en-GB"/>
        </w:rPr>
        <w:t>filteredTodos</w:t>
      </w:r>
      <w:proofErr w:type="spellEnd"/>
      <w:r w:rsidRPr="00867427">
        <w:rPr>
          <w:rFonts w:ascii="Courier New" w:eastAsia="Times New Roman" w:hAnsi="Courier New" w:cs="Courier New"/>
          <w:color w:val="A9B7C6"/>
          <w:sz w:val="20"/>
          <w:szCs w:val="20"/>
          <w:lang w:eastAsia="en-GB"/>
        </w:rPr>
        <w:t>)</w:t>
      </w:r>
      <w:r w:rsidRPr="00867427">
        <w:rPr>
          <w:rFonts w:ascii="Courier New" w:eastAsia="Times New Roman" w:hAnsi="Courier New" w:cs="Courier New"/>
          <w:color w:val="CC7832"/>
          <w:sz w:val="20"/>
          <w:szCs w:val="20"/>
          <w:lang w:eastAsia="en-GB"/>
        </w:rPr>
        <w:t>;</w:t>
      </w:r>
      <w:r w:rsidRPr="00867427">
        <w:rPr>
          <w:rFonts w:ascii="Courier New" w:eastAsia="Times New Roman" w:hAnsi="Courier New" w:cs="Courier New"/>
          <w:color w:val="CC7832"/>
          <w:sz w:val="20"/>
          <w:szCs w:val="20"/>
          <w:lang w:eastAsia="en-GB"/>
        </w:rPr>
        <w:br/>
      </w:r>
      <w:r w:rsidRPr="00867427">
        <w:rPr>
          <w:rFonts w:ascii="Courier New" w:eastAsia="Times New Roman" w:hAnsi="Courier New" w:cs="Courier New"/>
          <w:color w:val="A9B7C6"/>
          <w:sz w:val="20"/>
          <w:szCs w:val="20"/>
          <w:lang w:eastAsia="en-GB"/>
        </w:rPr>
        <w:t>}</w:t>
      </w:r>
    </w:p>
    <w:p w14:paraId="30529EC2" w14:textId="3A0B0669" w:rsidR="00525A0C" w:rsidRPr="00407C83" w:rsidRDefault="008674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inherit" w:eastAsia="Times New Roman" w:hAnsi="inherit" w:cs="Courier New"/>
          <w:sz w:val="20"/>
          <w:szCs w:val="20"/>
          <w:bdr w:val="none" w:sz="0" w:space="0" w:color="auto" w:frame="1"/>
          <w:lang w:eastAsia="en-GB"/>
        </w:rPr>
        <w:lastRenderedPageBreak/>
        <w:t xml:space="preserve"> </w:t>
      </w:r>
      <w:r w:rsidR="00525A0C">
        <w:rPr>
          <w:rFonts w:ascii="inherit" w:eastAsia="Times New Roman" w:hAnsi="inherit" w:cs="Courier New"/>
          <w:sz w:val="20"/>
          <w:szCs w:val="20"/>
          <w:bdr w:val="none" w:sz="0" w:space="0" w:color="auto" w:frame="1"/>
          <w:lang w:eastAsia="en-GB"/>
        </w:rPr>
        <w:br/>
      </w:r>
      <w:r w:rsidR="00046CE1">
        <w:rPr>
          <w:rFonts w:ascii="Palatino Linotype" w:hAnsi="Palatino Linotype"/>
          <w:sz w:val="24"/>
          <w:lang w:val="en-US"/>
        </w:rPr>
        <w:t xml:space="preserve">In our case </w:t>
      </w:r>
      <w:r w:rsidRPr="00407C83">
        <w:rPr>
          <w:rFonts w:ascii="Palatino Linotype" w:hAnsi="Palatino Linotype"/>
          <w:sz w:val="24"/>
          <w:lang w:val="en-US"/>
        </w:rPr>
        <w:t xml:space="preserve">the </w:t>
      </w:r>
      <w:proofErr w:type="spellStart"/>
      <w:r w:rsidRPr="00870C8C">
        <w:rPr>
          <w:rFonts w:ascii="Palatino Linotype" w:hAnsi="Palatino Linotype"/>
          <w:i/>
          <w:iCs/>
          <w:sz w:val="24"/>
          <w:lang w:val="en-US"/>
        </w:rPr>
        <w:t>listEquals</w:t>
      </w:r>
      <w:proofErr w:type="spellEnd"/>
      <w:r w:rsidRPr="00407C83">
        <w:rPr>
          <w:rFonts w:ascii="Palatino Linotype" w:hAnsi="Palatino Linotype"/>
          <w:sz w:val="24"/>
          <w:lang w:val="en-US"/>
        </w:rPr>
        <w:t xml:space="preserve"> function takes as parameters the old </w:t>
      </w:r>
      <w:proofErr w:type="spellStart"/>
      <w:r w:rsidRPr="00870C8C">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 and the new one and compare them element by element </w:t>
      </w:r>
      <w:r w:rsidR="007C0A22">
        <w:rPr>
          <w:rFonts w:ascii="Palatino Linotype" w:hAnsi="Palatino Linotype"/>
          <w:sz w:val="24"/>
          <w:lang w:val="en-US"/>
        </w:rPr>
        <w:t xml:space="preserve">checking </w:t>
      </w:r>
      <w:r w:rsidRPr="00407C83">
        <w:rPr>
          <w:rFonts w:ascii="Palatino Linotype" w:hAnsi="Palatino Linotype"/>
          <w:sz w:val="24"/>
          <w:lang w:val="en-US"/>
        </w:rPr>
        <w:t>if changes were made. In the particular case no changes were performed i</w:t>
      </w:r>
      <w:r w:rsidR="007C0A22">
        <w:rPr>
          <w:rFonts w:ascii="Palatino Linotype" w:hAnsi="Palatino Linotype"/>
          <w:sz w:val="24"/>
          <w:lang w:val="en-US"/>
        </w:rPr>
        <w:t>t</w:t>
      </w:r>
      <w:r w:rsidRPr="00407C83">
        <w:rPr>
          <w:rFonts w:ascii="Palatino Linotype" w:hAnsi="Palatino Linotype"/>
          <w:sz w:val="24"/>
          <w:lang w:val="en-US"/>
        </w:rPr>
        <w:t xml:space="preserve"> returns </w:t>
      </w:r>
      <w:r w:rsidRPr="00870C8C">
        <w:rPr>
          <w:rFonts w:ascii="Palatino Linotype" w:hAnsi="Palatino Linotype"/>
          <w:i/>
          <w:sz w:val="24"/>
          <w:lang w:val="en-US"/>
        </w:rPr>
        <w:t>true</w:t>
      </w:r>
      <w:r w:rsidRPr="00407C83">
        <w:rPr>
          <w:rFonts w:ascii="Palatino Linotype" w:hAnsi="Palatino Linotype"/>
          <w:sz w:val="24"/>
          <w:lang w:val="en-US"/>
        </w:rPr>
        <w:t xml:space="preserve"> and will lead the </w:t>
      </w:r>
      <w:proofErr w:type="spellStart"/>
      <w:r w:rsidRPr="007C0A22">
        <w:rPr>
          <w:rFonts w:ascii="Palatino Linotype" w:hAnsi="Palatino Linotype"/>
          <w:i/>
          <w:iCs/>
          <w:sz w:val="24"/>
          <w:lang w:val="en-US"/>
        </w:rPr>
        <w:t>updateShouldNotify</w:t>
      </w:r>
      <w:proofErr w:type="spellEnd"/>
      <w:r w:rsidRPr="00407C83">
        <w:rPr>
          <w:rFonts w:ascii="Palatino Linotype" w:hAnsi="Palatino Linotype"/>
          <w:sz w:val="24"/>
          <w:lang w:val="en-US"/>
        </w:rPr>
        <w:t xml:space="preserve"> function to return </w:t>
      </w:r>
      <w:r w:rsidRPr="00870C8C">
        <w:rPr>
          <w:rFonts w:ascii="Palatino Linotype" w:hAnsi="Palatino Linotype"/>
          <w:i/>
          <w:iCs/>
          <w:sz w:val="24"/>
          <w:lang w:val="en-US"/>
        </w:rPr>
        <w:t>false</w:t>
      </w:r>
      <w:r w:rsidRPr="00407C83">
        <w:rPr>
          <w:rFonts w:ascii="Palatino Linotype" w:hAnsi="Palatino Linotype"/>
          <w:sz w:val="24"/>
          <w:lang w:val="en-US"/>
        </w:rPr>
        <w:t xml:space="preserve"> and </w:t>
      </w:r>
      <w:r w:rsidR="00226230" w:rsidRPr="00407C83">
        <w:rPr>
          <w:rFonts w:ascii="Palatino Linotype" w:hAnsi="Palatino Linotype"/>
          <w:sz w:val="24"/>
          <w:lang w:val="en-US"/>
        </w:rPr>
        <w:t xml:space="preserve">not to </w:t>
      </w:r>
      <w:r w:rsidRPr="00407C83">
        <w:rPr>
          <w:rFonts w:ascii="Palatino Linotype" w:hAnsi="Palatino Linotype"/>
          <w:sz w:val="24"/>
          <w:lang w:val="en-US"/>
        </w:rPr>
        <w:t>rebuild the entire subtree.</w:t>
      </w:r>
    </w:p>
    <w:p w14:paraId="15645A3A" w14:textId="6D47B4DA" w:rsidR="00867427"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our </w:t>
      </w:r>
      <w:proofErr w:type="spellStart"/>
      <w:r w:rsidR="00867427" w:rsidRPr="00407C83">
        <w:rPr>
          <w:rFonts w:ascii="Palatino Linotype" w:hAnsi="Palatino Linotype"/>
          <w:sz w:val="24"/>
          <w:lang w:val="en-US"/>
        </w:rPr>
        <w:t>TodoInheritedData</w:t>
      </w:r>
      <w:proofErr w:type="spellEnd"/>
      <w:r w:rsidR="00867427" w:rsidRPr="00407C83">
        <w:rPr>
          <w:rFonts w:ascii="Palatino Linotype" w:hAnsi="Palatino Linotype"/>
          <w:sz w:val="24"/>
          <w:lang w:val="en-US"/>
        </w:rPr>
        <w:t xml:space="preserve"> </w:t>
      </w:r>
      <w:r>
        <w:rPr>
          <w:rFonts w:ascii="Palatino Linotype" w:hAnsi="Palatino Linotype"/>
          <w:sz w:val="24"/>
          <w:lang w:val="en-US"/>
        </w:rPr>
        <w:t>can be used</w:t>
      </w:r>
      <w:r w:rsidR="00867427" w:rsidRPr="00407C83">
        <w:rPr>
          <w:rFonts w:ascii="Palatino Linotype" w:hAnsi="Palatino Linotype"/>
          <w:sz w:val="24"/>
          <w:lang w:val="en-US"/>
        </w:rPr>
        <w:t xml:space="preserve"> it in a stateful widget</w:t>
      </w:r>
      <w:r w:rsidR="00870C8C">
        <w:rPr>
          <w:rFonts w:ascii="Palatino Linotype" w:hAnsi="Palatino Linotype"/>
          <w:sz w:val="24"/>
          <w:lang w:val="en-US"/>
        </w:rPr>
        <w:t>.</w:t>
      </w:r>
    </w:p>
    <w:p w14:paraId="01D219CF"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4A71F4F" w14:textId="326002A2" w:rsidR="00C74DED" w:rsidRPr="00226230" w:rsidRDefault="00525A0C"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CC7832"/>
          <w:sz w:val="20"/>
          <w:szCs w:val="20"/>
          <w:lang w:eastAsia="en-GB"/>
        </w:rPr>
        <w:t xml:space="preserve">class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proofErr w:type="spellStart"/>
      <w:r w:rsidRPr="00525A0C">
        <w:rPr>
          <w:rFonts w:ascii="Courier New" w:eastAsia="Times New Roman" w:hAnsi="Courier New" w:cs="Courier New"/>
          <w:color w:val="A9B7C6"/>
          <w:sz w:val="20"/>
          <w:szCs w:val="20"/>
          <w:lang w:eastAsia="en-GB"/>
        </w:rPr>
        <w:t>StatefulWidget</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const</w:t>
      </w:r>
      <w:proofErr w:type="spellEnd"/>
      <w:r w:rsidRPr="00525A0C">
        <w:rPr>
          <w:rFonts w:ascii="Courier New" w:eastAsia="Times New Roman" w:hAnsi="Courier New" w:cs="Courier New"/>
          <w:color w:val="CC7832"/>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 xml:space="preserve">, required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A9B7C6"/>
          <w:sz w:val="20"/>
          <w:szCs w:val="20"/>
          <w:lang w:eastAsia="en-GB"/>
        </w:rPr>
        <w:t xml:space="preserve">}) : </w:t>
      </w:r>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(key: key)</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CC7832"/>
          <w:sz w:val="20"/>
          <w:szCs w:val="20"/>
          <w:lang w:eastAsia="en-GB"/>
        </w:rPr>
        <w:br/>
        <w:t xml:space="preserve">  final </w:t>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9876AA"/>
          <w:sz w:val="20"/>
          <w:szCs w:val="20"/>
          <w:lang w:eastAsia="en-GB"/>
        </w:rPr>
        <w:t>child</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808080"/>
          <w:sz w:val="20"/>
          <w:szCs w:val="20"/>
          <w:lang w:eastAsia="en-GB"/>
        </w:rPr>
        <w:br/>
      </w:r>
      <w:r w:rsidRPr="00525A0C">
        <w:rPr>
          <w:rFonts w:ascii="Courier New" w:eastAsia="Times New Roman" w:hAnsi="Courier New" w:cs="Courier New"/>
          <w:color w:val="808080"/>
          <w:sz w:val="20"/>
          <w:szCs w:val="20"/>
          <w:lang w:eastAsia="en-GB"/>
        </w:rPr>
        <w:br/>
        <w:t xml:space="preserve">  </w:t>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t xml:space="preserve">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FFC66D"/>
          <w:sz w:val="20"/>
          <w:szCs w:val="20"/>
          <w:lang w:eastAsia="en-GB"/>
        </w:rPr>
        <w:t>createState</w:t>
      </w:r>
      <w:proofErr w:type="spellEnd"/>
      <w:r w:rsidRPr="00525A0C">
        <w:rPr>
          <w:rFonts w:ascii="Courier New" w:eastAsia="Times New Roman" w:hAnsi="Courier New" w:cs="Courier New"/>
          <w:color w:val="A9B7C6"/>
          <w:sz w:val="20"/>
          <w:szCs w:val="20"/>
          <w:lang w:eastAsia="en-GB"/>
        </w:rPr>
        <w:t xml:space="preserve">() =&gt; </w:t>
      </w:r>
      <w:r w:rsidRPr="00525A0C">
        <w:rPr>
          <w:rFonts w:ascii="Courier New" w:eastAsia="Times New Roman" w:hAnsi="Courier New" w:cs="Courier New"/>
          <w:color w:val="FFC66D"/>
          <w:sz w:val="20"/>
          <w:szCs w:val="20"/>
          <w:lang w:eastAsia="en-GB"/>
        </w:rPr>
        <w:t>_</w:t>
      </w:r>
      <w:proofErr w:type="spellStart"/>
      <w:r w:rsidRPr="00525A0C">
        <w:rPr>
          <w:rFonts w:ascii="Courier New" w:eastAsia="Times New Roman" w:hAnsi="Courier New" w:cs="Courier New"/>
          <w:color w:val="FFC66D"/>
          <w:sz w:val="20"/>
          <w:szCs w:val="20"/>
          <w:lang w:eastAsia="en-GB"/>
        </w:rPr>
        <w:t>TodoProviderState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4636625A"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CC7832"/>
          <w:sz w:val="20"/>
          <w:szCs w:val="20"/>
          <w:lang w:eastAsia="en-GB"/>
        </w:rPr>
        <w:t xml:space="preserve">class </w:t>
      </w:r>
      <w:r w:rsidRPr="00525A0C">
        <w:rPr>
          <w:rFonts w:ascii="Courier New" w:eastAsia="Times New Roman" w:hAnsi="Courier New" w:cs="Courier New"/>
          <w:color w:val="A9B7C6"/>
          <w:sz w:val="20"/>
          <w:szCs w:val="20"/>
          <w:lang w:eastAsia="en-GB"/>
        </w:rPr>
        <w:t>_</w:t>
      </w:r>
      <w:proofErr w:type="spellStart"/>
      <w:r w:rsidRPr="00525A0C">
        <w:rPr>
          <w:rFonts w:ascii="Courier New" w:eastAsia="Times New Roman" w:hAnsi="Courier New" w:cs="Courier New"/>
          <w:color w:val="A9B7C6"/>
          <w:sz w:val="20"/>
          <w:szCs w:val="20"/>
          <w:lang w:eastAsia="en-GB"/>
        </w:rPr>
        <w:t>TodoProviderState</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CC7832"/>
          <w:sz w:val="20"/>
          <w:szCs w:val="20"/>
          <w:lang w:eastAsia="en-GB"/>
        </w:rPr>
        <w:t xml:space="preserve">extends </w:t>
      </w:r>
      <w:r w:rsidRPr="00525A0C">
        <w:rPr>
          <w:rFonts w:ascii="Courier New" w:eastAsia="Times New Roman" w:hAnsi="Courier New" w:cs="Courier New"/>
          <w:color w:val="A9B7C6"/>
          <w:sz w:val="20"/>
          <w:szCs w:val="20"/>
          <w:lang w:eastAsia="en-GB"/>
        </w:rPr>
        <w:t>State&lt;</w:t>
      </w:r>
      <w:proofErr w:type="spellStart"/>
      <w:r w:rsidRPr="00525A0C">
        <w:rPr>
          <w:rFonts w:ascii="Courier New" w:eastAsia="Times New Roman" w:hAnsi="Courier New" w:cs="Courier New"/>
          <w:color w:val="A9B7C6"/>
          <w:sz w:val="20"/>
          <w:szCs w:val="20"/>
          <w:lang w:eastAsia="en-GB"/>
        </w:rPr>
        <w:t>TodoProvider</w:t>
      </w:r>
      <w:proofErr w:type="spellEnd"/>
      <w:r w:rsidRPr="00525A0C">
        <w:rPr>
          <w:rFonts w:ascii="Courier New" w:eastAsia="Times New Roman" w:hAnsi="Courier New" w:cs="Courier New"/>
          <w:color w:val="A9B7C6"/>
          <w:sz w:val="20"/>
          <w:szCs w:val="20"/>
          <w:lang w:eastAsia="en-GB"/>
        </w:rPr>
        <w:t>&gt; {</w:t>
      </w:r>
      <w:r w:rsidRPr="00525A0C">
        <w:rPr>
          <w:rFonts w:ascii="Courier New" w:eastAsia="Times New Roman" w:hAnsi="Courier New" w:cs="Courier New"/>
          <w:color w:val="A9B7C6"/>
          <w:sz w:val="20"/>
          <w:szCs w:val="20"/>
          <w:lang w:eastAsia="en-GB"/>
        </w:rPr>
        <w:br/>
        <w:t xml:space="preserve">  List&lt;</w:t>
      </w:r>
      <w:proofErr w:type="spellStart"/>
      <w:r w:rsidRPr="00525A0C">
        <w:rPr>
          <w:rFonts w:ascii="Courier New" w:eastAsia="Times New Roman" w:hAnsi="Courier New" w:cs="Courier New"/>
          <w:color w:val="A9B7C6"/>
          <w:sz w:val="20"/>
          <w:szCs w:val="20"/>
          <w:lang w:eastAsia="en-GB"/>
        </w:rPr>
        <w:t>Todo</w:t>
      </w:r>
      <w:proofErr w:type="spellEnd"/>
      <w:r w:rsidRPr="00525A0C">
        <w:rPr>
          <w:rFonts w:ascii="Courier New" w:eastAsia="Times New Roman" w:hAnsi="Courier New" w:cs="Courier New"/>
          <w:color w:val="A9B7C6"/>
          <w:sz w:val="20"/>
          <w:szCs w:val="20"/>
          <w:lang w:eastAsia="en-GB"/>
        </w:rPr>
        <w:t xml:space="preserve">&gt;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VisibilityFilter</w:t>
      </w:r>
      <w:proofErr w:type="spellEnd"/>
      <w:r w:rsidRPr="00525A0C">
        <w:rPr>
          <w:rFonts w:ascii="Courier New" w:eastAsia="Times New Roman" w:hAnsi="Courier New" w:cs="Courier New"/>
          <w:color w:val="A9B7C6"/>
          <w:sz w:val="20"/>
          <w:szCs w:val="20"/>
          <w:lang w:eastAsia="en-GB"/>
        </w:rPr>
        <w:t xml:space="preserve"> </w:t>
      </w:r>
      <w:r w:rsidRPr="00525A0C">
        <w:rPr>
          <w:rFonts w:ascii="Courier New" w:eastAsia="Times New Roman" w:hAnsi="Courier New" w:cs="Courier New"/>
          <w:color w:val="9876AA"/>
          <w:sz w:val="20"/>
          <w:szCs w:val="20"/>
          <w:lang w:eastAsia="en-GB"/>
        </w:rPr>
        <w:t xml:space="preserve">filter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VisibilityFilter.</w:t>
      </w:r>
      <w:r w:rsidRPr="00525A0C">
        <w:rPr>
          <w:rFonts w:ascii="Courier New" w:eastAsia="Times New Roman" w:hAnsi="Courier New" w:cs="Courier New"/>
          <w:color w:val="9876AA"/>
          <w:sz w:val="20"/>
          <w:szCs w:val="20"/>
          <w:lang w:eastAsia="en-GB"/>
        </w:rPr>
        <w:t>all</w:t>
      </w:r>
      <w:proofErr w:type="spellEnd"/>
      <w:r w:rsidRPr="00525A0C">
        <w:rPr>
          <w:rFonts w:ascii="Courier New" w:eastAsia="Times New Roman" w:hAnsi="Courier New" w:cs="Courier New"/>
          <w:color w:val="CC7832"/>
          <w:sz w:val="20"/>
          <w:szCs w:val="20"/>
          <w:lang w:eastAsia="en-GB"/>
        </w:rPr>
        <w:t>;</w:t>
      </w:r>
    </w:p>
    <w:p w14:paraId="713DEC15" w14:textId="2B6EE533"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A9B7C6"/>
          <w:sz w:val="20"/>
          <w:szCs w:val="20"/>
          <w:lang w:eastAsia="en-GB"/>
        </w:rPr>
        <w:br/>
      </w: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A9B7C6"/>
          <w:sz w:val="20"/>
          <w:szCs w:val="20"/>
          <w:lang w:eastAsia="en-GB"/>
        </w:rPr>
        <w:t xml:space="preserve">Widget </w:t>
      </w:r>
      <w:r w:rsidRPr="00525A0C">
        <w:rPr>
          <w:rFonts w:ascii="Courier New" w:eastAsia="Times New Roman" w:hAnsi="Courier New" w:cs="Courier New"/>
          <w:color w:val="FFC66D"/>
          <w:sz w:val="20"/>
          <w:szCs w:val="20"/>
          <w:lang w:eastAsia="en-GB"/>
        </w:rPr>
        <w:t>build</w:t>
      </w:r>
      <w:r w:rsidRPr="00525A0C">
        <w:rPr>
          <w:rFonts w:ascii="Courier New" w:eastAsia="Times New Roman" w:hAnsi="Courier New" w:cs="Courier New"/>
          <w:color w:val="A9B7C6"/>
          <w:sz w:val="20"/>
          <w:szCs w:val="20"/>
          <w:lang w:eastAsia="en-GB"/>
        </w:rPr>
        <w:t>(</w:t>
      </w:r>
      <w:proofErr w:type="spellStart"/>
      <w:r w:rsidRPr="00525A0C">
        <w:rPr>
          <w:rFonts w:ascii="Courier New" w:eastAsia="Times New Roman" w:hAnsi="Courier New" w:cs="Courier New"/>
          <w:color w:val="A9B7C6"/>
          <w:sz w:val="20"/>
          <w:szCs w:val="20"/>
          <w:lang w:eastAsia="en-GB"/>
        </w:rPr>
        <w:t>BuildContext</w:t>
      </w:r>
      <w:proofErr w:type="spellEnd"/>
      <w:r w:rsidRPr="00525A0C">
        <w:rPr>
          <w:rFonts w:ascii="Courier New" w:eastAsia="Times New Roman" w:hAnsi="Courier New" w:cs="Courier New"/>
          <w:color w:val="A9B7C6"/>
          <w:sz w:val="20"/>
          <w:szCs w:val="20"/>
          <w:lang w:eastAsia="en-GB"/>
        </w:rPr>
        <w:t xml:space="preserve"> context) {</w:t>
      </w:r>
      <w:r w:rsidRPr="00525A0C">
        <w:rPr>
          <w:rFonts w:ascii="Courier New" w:eastAsia="Times New Roman" w:hAnsi="Courier New" w:cs="Courier New"/>
          <w:color w:val="A9B7C6"/>
          <w:sz w:val="20"/>
          <w:szCs w:val="20"/>
          <w:lang w:eastAsia="en-GB"/>
        </w:rPr>
        <w:br/>
        <w:t xml:space="preserve">  </w:t>
      </w:r>
      <w:r w:rsidRPr="00525A0C">
        <w:rPr>
          <w:rFonts w:ascii="Courier New" w:eastAsia="Times New Roman" w:hAnsi="Courier New" w:cs="Courier New"/>
          <w:color w:val="CC7832"/>
          <w:sz w:val="20"/>
          <w:szCs w:val="20"/>
          <w:lang w:eastAsia="en-GB"/>
        </w:rPr>
        <w:t xml:space="preserve">return </w:t>
      </w:r>
      <w:proofErr w:type="spellStart"/>
      <w:r w:rsidRPr="00525A0C">
        <w:rPr>
          <w:rFonts w:ascii="Courier New" w:eastAsia="Times New Roman" w:hAnsi="Courier New" w:cs="Courier New"/>
          <w:color w:val="FFC66D"/>
          <w:sz w:val="20"/>
          <w:szCs w:val="20"/>
          <w:lang w:eastAsia="en-GB"/>
        </w:rPr>
        <w:t>TodoInheritedData</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filter: </w:t>
      </w:r>
      <w:r w:rsidRPr="00525A0C">
        <w:rPr>
          <w:rFonts w:ascii="Courier New" w:eastAsia="Times New Roman" w:hAnsi="Courier New" w:cs="Courier New"/>
          <w:color w:val="9876AA"/>
          <w:sz w:val="20"/>
          <w:szCs w:val="20"/>
          <w:lang w:eastAsia="en-GB"/>
        </w:rPr>
        <w:t>filter</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 xml:space="preserve">child: </w:t>
      </w:r>
      <w:proofErr w:type="spellStart"/>
      <w:r w:rsidRPr="00525A0C">
        <w:rPr>
          <w:rFonts w:ascii="Courier New" w:eastAsia="Times New Roman" w:hAnsi="Courier New" w:cs="Courier New"/>
          <w:color w:val="9876AA"/>
          <w:sz w:val="20"/>
          <w:szCs w:val="20"/>
          <w:lang w:eastAsia="en-GB"/>
        </w:rPr>
        <w:t>widget</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child</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24F87116"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B15B318" w14:textId="37094C29" w:rsidR="00525A0C"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N</w:t>
      </w:r>
      <w:r w:rsidR="00764B27" w:rsidRPr="00407C83">
        <w:rPr>
          <w:rFonts w:ascii="Palatino Linotype" w:hAnsi="Palatino Linotype"/>
          <w:sz w:val="24"/>
          <w:lang w:val="en-US"/>
        </w:rPr>
        <w:t xml:space="preserve">ote that the </w:t>
      </w:r>
      <w:proofErr w:type="spellStart"/>
      <w:r w:rsidR="00764B27" w:rsidRPr="00407C83">
        <w:rPr>
          <w:rFonts w:ascii="Palatino Linotype" w:hAnsi="Palatino Linotype"/>
          <w:sz w:val="24"/>
          <w:lang w:val="en-US"/>
        </w:rPr>
        <w:t>VisibilityFilter</w:t>
      </w:r>
      <w:proofErr w:type="spellEnd"/>
      <w:r w:rsidR="00764B27" w:rsidRPr="00407C83">
        <w:rPr>
          <w:rFonts w:ascii="Palatino Linotype" w:hAnsi="Palatino Linotype"/>
          <w:sz w:val="24"/>
          <w:lang w:val="en-US"/>
        </w:rPr>
        <w:t xml:space="preserve"> </w:t>
      </w:r>
      <w:r w:rsidR="00870C8C" w:rsidRPr="00870C8C">
        <w:rPr>
          <w:rFonts w:ascii="Palatino Linotype" w:hAnsi="Palatino Linotype"/>
          <w:i/>
          <w:iCs/>
          <w:sz w:val="24"/>
          <w:lang w:val="en-US"/>
        </w:rPr>
        <w:t>filter</w:t>
      </w:r>
      <w:r w:rsidR="00870C8C">
        <w:rPr>
          <w:rFonts w:ascii="Palatino Linotype" w:hAnsi="Palatino Linotype"/>
          <w:sz w:val="24"/>
          <w:lang w:val="en-US"/>
        </w:rPr>
        <w:t xml:space="preserve"> </w:t>
      </w:r>
      <w:r w:rsidR="00764B27" w:rsidRPr="00407C83">
        <w:rPr>
          <w:rFonts w:ascii="Palatino Linotype" w:hAnsi="Palatino Linotype"/>
          <w:sz w:val="24"/>
          <w:lang w:val="en-US"/>
        </w:rPr>
        <w:t>is set as</w:t>
      </w:r>
      <w:r w:rsidR="00870C8C">
        <w:rPr>
          <w:rFonts w:ascii="Palatino Linotype" w:hAnsi="Palatino Linotype"/>
          <w:sz w:val="24"/>
          <w:lang w:val="en-US"/>
        </w:rPr>
        <w:t xml:space="preserve"> </w:t>
      </w:r>
      <w:r w:rsidR="00870C8C" w:rsidRPr="00870C8C">
        <w:rPr>
          <w:rFonts w:ascii="Palatino Linotype" w:hAnsi="Palatino Linotype"/>
          <w:i/>
          <w:iCs/>
          <w:sz w:val="24"/>
          <w:lang w:val="en-US"/>
        </w:rPr>
        <w:t>all</w:t>
      </w:r>
      <w:r w:rsidR="00764B27" w:rsidRPr="00407C83">
        <w:rPr>
          <w:rFonts w:ascii="Palatino Linotype" w:hAnsi="Palatino Linotype"/>
          <w:sz w:val="24"/>
          <w:lang w:val="en-US"/>
        </w:rPr>
        <w:t xml:space="preserve"> by default</w:t>
      </w:r>
      <w:r>
        <w:rPr>
          <w:rFonts w:ascii="Palatino Linotype" w:hAnsi="Palatino Linotype"/>
          <w:sz w:val="24"/>
          <w:lang w:val="en-US"/>
        </w:rPr>
        <w:t xml:space="preserve"> as convention.</w:t>
      </w:r>
    </w:p>
    <w:p w14:paraId="6DFB507E" w14:textId="501B1DB6" w:rsidR="00525A0C"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We add also a</w:t>
      </w:r>
      <w:r w:rsidR="007C0A22">
        <w:rPr>
          <w:rFonts w:ascii="Palatino Linotype" w:hAnsi="Palatino Linotype"/>
          <w:sz w:val="24"/>
          <w:lang w:val="en-US"/>
        </w:rPr>
        <w:t>n</w:t>
      </w:r>
      <w:r w:rsidRPr="00407C83">
        <w:rPr>
          <w:rFonts w:ascii="Palatino Linotype" w:hAnsi="Palatino Linotype"/>
          <w:sz w:val="24"/>
          <w:lang w:val="en-US"/>
        </w:rPr>
        <w:t xml:space="preserve"> </w:t>
      </w:r>
      <w:proofErr w:type="spellStart"/>
      <w:r w:rsidRPr="00870C8C">
        <w:rPr>
          <w:rFonts w:ascii="Palatino Linotype" w:hAnsi="Palatino Linotype"/>
          <w:i/>
          <w:iCs/>
          <w:sz w:val="24"/>
          <w:lang w:val="en-US"/>
        </w:rPr>
        <w:t>init</w:t>
      </w:r>
      <w:proofErr w:type="spellEnd"/>
      <w:r w:rsidRPr="00407C83">
        <w:rPr>
          <w:rFonts w:ascii="Palatino Linotype" w:hAnsi="Palatino Linotype"/>
          <w:sz w:val="24"/>
          <w:lang w:val="en-US"/>
        </w:rPr>
        <w:t xml:space="preserve"> method to fetch the data from the repository on widget</w:t>
      </w:r>
      <w:r w:rsidR="007C0A22">
        <w:rPr>
          <w:rFonts w:ascii="Palatino Linotype" w:hAnsi="Palatino Linotype"/>
          <w:sz w:val="24"/>
          <w:lang w:val="en-US"/>
        </w:rPr>
        <w:t>’s</w:t>
      </w:r>
      <w:r w:rsidRPr="00407C83">
        <w:rPr>
          <w:rFonts w:ascii="Palatino Linotype" w:hAnsi="Palatino Linotype"/>
          <w:sz w:val="24"/>
          <w:lang w:val="en-US"/>
        </w:rPr>
        <w:t xml:space="preserve"> creation</w:t>
      </w:r>
      <w:r w:rsidR="007C0A22">
        <w:rPr>
          <w:rFonts w:ascii="Palatino Linotype" w:hAnsi="Palatino Linotype"/>
          <w:sz w:val="24"/>
          <w:lang w:val="en-US"/>
        </w:rPr>
        <w:t>.</w:t>
      </w:r>
    </w:p>
    <w:p w14:paraId="3B4F9F71" w14:textId="77777777" w:rsidR="007C0A22" w:rsidRPr="00407C83"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71DE071" w14:textId="77777777" w:rsidR="00525A0C" w:rsidRPr="00525A0C" w:rsidRDefault="00525A0C" w:rsidP="00525A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525A0C">
        <w:rPr>
          <w:rFonts w:ascii="Courier New" w:eastAsia="Times New Roman" w:hAnsi="Courier New" w:cs="Courier New"/>
          <w:color w:val="BBB529"/>
          <w:sz w:val="20"/>
          <w:szCs w:val="20"/>
          <w:lang w:eastAsia="en-GB"/>
        </w:rPr>
        <w:t>@override</w:t>
      </w:r>
      <w:r w:rsidRPr="00525A0C">
        <w:rPr>
          <w:rFonts w:ascii="Courier New" w:eastAsia="Times New Roman" w:hAnsi="Courier New" w:cs="Courier New"/>
          <w:color w:val="BBB529"/>
          <w:sz w:val="20"/>
          <w:szCs w:val="20"/>
          <w:lang w:eastAsia="en-GB"/>
        </w:rPr>
        <w:br/>
      </w:r>
      <w:r w:rsidRPr="00525A0C">
        <w:rPr>
          <w:rFonts w:ascii="Courier New" w:eastAsia="Times New Roman" w:hAnsi="Courier New" w:cs="Courier New"/>
          <w:color w:val="CC7832"/>
          <w:sz w:val="20"/>
          <w:szCs w:val="20"/>
          <w:lang w:eastAsia="en-GB"/>
        </w:rPr>
        <w:t xml:space="preserve">void </w:t>
      </w:r>
      <w:proofErr w:type="spellStart"/>
      <w:r w:rsidRPr="00525A0C">
        <w:rPr>
          <w:rFonts w:ascii="Courier New" w:eastAsia="Times New Roman" w:hAnsi="Courier New" w:cs="Courier New"/>
          <w:color w:val="FFC66D"/>
          <w:sz w:val="20"/>
          <w:szCs w:val="20"/>
          <w:lang w:eastAsia="en-GB"/>
        </w:rPr>
        <w:t>initState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TodoRepository.</w:t>
      </w:r>
      <w:r w:rsidRPr="00525A0C">
        <w:rPr>
          <w:rFonts w:ascii="Courier New" w:eastAsia="Times New Roman" w:hAnsi="Courier New" w:cs="Courier New"/>
          <w:i/>
          <w:iCs/>
          <w:color w:val="FFC66D"/>
          <w:sz w:val="20"/>
          <w:szCs w:val="20"/>
          <w:lang w:eastAsia="en-GB"/>
        </w:rPr>
        <w:t>loadTodos</w:t>
      </w:r>
      <w:proofErr w:type="spellEnd"/>
      <w:r w:rsidRPr="00525A0C">
        <w:rPr>
          <w:rFonts w:ascii="Courier New" w:eastAsia="Times New Roman" w:hAnsi="Courier New" w:cs="Courier New"/>
          <w:color w:val="A9B7C6"/>
          <w:sz w:val="20"/>
          <w:szCs w:val="20"/>
          <w:lang w:eastAsia="en-GB"/>
        </w:rPr>
        <w:t>().then((</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A9B7C6"/>
          <w:sz w:val="20"/>
          <w:szCs w:val="20"/>
          <w:lang w:eastAsia="en-GB"/>
        </w:rPr>
        <w:t>setState</w:t>
      </w:r>
      <w:proofErr w:type="spellEnd"/>
      <w:r w:rsidRPr="00525A0C">
        <w:rPr>
          <w:rFonts w:ascii="Courier New" w:eastAsia="Times New Roman" w:hAnsi="Courier New" w:cs="Courier New"/>
          <w:color w:val="A9B7C6"/>
          <w:sz w:val="20"/>
          <w:szCs w:val="20"/>
          <w:lang w:eastAsia="en-GB"/>
        </w:rPr>
        <w:t>(() {</w:t>
      </w:r>
      <w:r w:rsidRPr="00525A0C">
        <w:rPr>
          <w:rFonts w:ascii="Courier New" w:eastAsia="Times New Roman" w:hAnsi="Courier New" w:cs="Courier New"/>
          <w:color w:val="A9B7C6"/>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this</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9876AA"/>
          <w:sz w:val="20"/>
          <w:szCs w:val="20"/>
          <w:lang w:eastAsia="en-GB"/>
        </w:rPr>
        <w:t>todos</w:t>
      </w:r>
      <w:proofErr w:type="spellEnd"/>
      <w:r w:rsidRPr="00525A0C">
        <w:rPr>
          <w:rFonts w:ascii="Courier New" w:eastAsia="Times New Roman" w:hAnsi="Courier New" w:cs="Courier New"/>
          <w:color w:val="9876AA"/>
          <w:sz w:val="20"/>
          <w:szCs w:val="20"/>
          <w:lang w:eastAsia="en-GB"/>
        </w:rPr>
        <w:t xml:space="preserve"> </w:t>
      </w:r>
      <w:r w:rsidRPr="00525A0C">
        <w:rPr>
          <w:rFonts w:ascii="Courier New" w:eastAsia="Times New Roman" w:hAnsi="Courier New" w:cs="Courier New"/>
          <w:color w:val="A9B7C6"/>
          <w:sz w:val="20"/>
          <w:szCs w:val="20"/>
          <w:lang w:eastAsia="en-GB"/>
        </w:rPr>
        <w:t xml:space="preserve">= </w:t>
      </w:r>
      <w:proofErr w:type="spellStart"/>
      <w:r w:rsidRPr="00525A0C">
        <w:rPr>
          <w:rFonts w:ascii="Courier New" w:eastAsia="Times New Roman" w:hAnsi="Courier New" w:cs="Courier New"/>
          <w:color w:val="A9B7C6"/>
          <w:sz w:val="20"/>
          <w:szCs w:val="20"/>
          <w:lang w:eastAsia="en-GB"/>
        </w:rPr>
        <w:t>todos</w:t>
      </w:r>
      <w:proofErr w:type="spellEnd"/>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t xml:space="preserve">  </w:t>
      </w:r>
      <w:proofErr w:type="spellStart"/>
      <w:r w:rsidRPr="00525A0C">
        <w:rPr>
          <w:rFonts w:ascii="Courier New" w:eastAsia="Times New Roman" w:hAnsi="Courier New" w:cs="Courier New"/>
          <w:color w:val="CC7832"/>
          <w:sz w:val="20"/>
          <w:szCs w:val="20"/>
          <w:lang w:eastAsia="en-GB"/>
        </w:rPr>
        <w:t>super</w:t>
      </w:r>
      <w:r w:rsidRPr="00525A0C">
        <w:rPr>
          <w:rFonts w:ascii="Courier New" w:eastAsia="Times New Roman" w:hAnsi="Courier New" w:cs="Courier New"/>
          <w:color w:val="A9B7C6"/>
          <w:sz w:val="20"/>
          <w:szCs w:val="20"/>
          <w:lang w:eastAsia="en-GB"/>
        </w:rPr>
        <w:t>.initState</w:t>
      </w:r>
      <w:proofErr w:type="spellEnd"/>
      <w:r w:rsidRPr="00525A0C">
        <w:rPr>
          <w:rFonts w:ascii="Courier New" w:eastAsia="Times New Roman" w:hAnsi="Courier New" w:cs="Courier New"/>
          <w:color w:val="A9B7C6"/>
          <w:sz w:val="20"/>
          <w:szCs w:val="20"/>
          <w:lang w:eastAsia="en-GB"/>
        </w:rPr>
        <w:t>()</w:t>
      </w:r>
      <w:r w:rsidRPr="00525A0C">
        <w:rPr>
          <w:rFonts w:ascii="Courier New" w:eastAsia="Times New Roman" w:hAnsi="Courier New" w:cs="Courier New"/>
          <w:color w:val="CC7832"/>
          <w:sz w:val="20"/>
          <w:szCs w:val="20"/>
          <w:lang w:eastAsia="en-GB"/>
        </w:rPr>
        <w:t>;</w:t>
      </w:r>
      <w:r w:rsidRPr="00525A0C">
        <w:rPr>
          <w:rFonts w:ascii="Courier New" w:eastAsia="Times New Roman" w:hAnsi="Courier New" w:cs="Courier New"/>
          <w:color w:val="CC7832"/>
          <w:sz w:val="20"/>
          <w:szCs w:val="20"/>
          <w:lang w:eastAsia="en-GB"/>
        </w:rPr>
        <w:br/>
      </w:r>
      <w:r w:rsidRPr="00525A0C">
        <w:rPr>
          <w:rFonts w:ascii="Courier New" w:eastAsia="Times New Roman" w:hAnsi="Courier New" w:cs="Courier New"/>
          <w:color w:val="A9B7C6"/>
          <w:sz w:val="20"/>
          <w:szCs w:val="20"/>
          <w:lang w:eastAsia="en-GB"/>
        </w:rPr>
        <w:t>}</w:t>
      </w:r>
    </w:p>
    <w:p w14:paraId="59F98E1F" w14:textId="77777777" w:rsidR="007C0A22" w:rsidRDefault="007C0A22"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32DE71D" w14:textId="56E089A1" w:rsidR="00525A0C" w:rsidRPr="00407C83" w:rsidRDefault="00525A0C"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sidRPr="007C0A22">
        <w:rPr>
          <w:rFonts w:ascii="Palatino Linotype" w:hAnsi="Palatino Linotype"/>
          <w:i/>
          <w:iCs/>
          <w:sz w:val="24"/>
          <w:lang w:val="en-US"/>
        </w:rPr>
        <w:t>loadTodos</w:t>
      </w:r>
      <w:proofErr w:type="spellEnd"/>
      <w:r w:rsidRPr="00407C83">
        <w:rPr>
          <w:rFonts w:ascii="Palatino Linotype" w:hAnsi="Palatino Linotype"/>
          <w:sz w:val="24"/>
          <w:lang w:val="en-US"/>
        </w:rPr>
        <w:t xml:space="preserve"> is a</w:t>
      </w:r>
      <w:r w:rsidR="007C0A22">
        <w:rPr>
          <w:rFonts w:ascii="Palatino Linotype" w:hAnsi="Palatino Linotype"/>
          <w:sz w:val="24"/>
          <w:lang w:val="en-US"/>
        </w:rPr>
        <w:t xml:space="preserve"> </w:t>
      </w:r>
      <w:proofErr w:type="spellStart"/>
      <w:r w:rsidR="007C0A22">
        <w:rPr>
          <w:rFonts w:ascii="Palatino Linotype" w:hAnsi="Palatino Linotype"/>
          <w:sz w:val="24"/>
          <w:lang w:val="en-US"/>
        </w:rPr>
        <w:t>TodoRepository’s</w:t>
      </w:r>
      <w:proofErr w:type="spellEnd"/>
      <w:r w:rsidRPr="00407C83">
        <w:rPr>
          <w:rFonts w:ascii="Palatino Linotype" w:hAnsi="Palatino Linotype"/>
          <w:sz w:val="24"/>
          <w:lang w:val="en-US"/>
        </w:rPr>
        <w:t xml:space="preserve"> async function that simulate the retrieval of the </w:t>
      </w:r>
      <w:proofErr w:type="spellStart"/>
      <w:r w:rsidRPr="00407C83">
        <w:rPr>
          <w:rFonts w:ascii="Palatino Linotype" w:hAnsi="Palatino Linotype"/>
          <w:sz w:val="24"/>
          <w:lang w:val="en-US"/>
        </w:rPr>
        <w:t>todos</w:t>
      </w:r>
      <w:proofErr w:type="spellEnd"/>
      <w:r w:rsidRPr="00407C83">
        <w:rPr>
          <w:rFonts w:ascii="Palatino Linotype" w:hAnsi="Palatino Linotype"/>
          <w:sz w:val="24"/>
          <w:lang w:val="en-US"/>
        </w:rPr>
        <w:t xml:space="preserve"> from a database.</w:t>
      </w:r>
    </w:p>
    <w:p w14:paraId="65B4D8BD" w14:textId="6C8E41A8" w:rsidR="00D30D8B" w:rsidRPr="00407C83" w:rsidRDefault="00D30D8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We need to declare also </w:t>
      </w:r>
      <w:r w:rsidR="007C0A22">
        <w:rPr>
          <w:rFonts w:ascii="Palatino Linotype" w:hAnsi="Palatino Linotype"/>
          <w:sz w:val="24"/>
          <w:lang w:val="en-US"/>
        </w:rPr>
        <w:t xml:space="preserve">the </w:t>
      </w:r>
      <w:r w:rsidR="007C0A22" w:rsidRPr="007C0A22">
        <w:rPr>
          <w:rFonts w:ascii="Palatino Linotype" w:hAnsi="Palatino Linotype"/>
          <w:i/>
          <w:iCs/>
          <w:sz w:val="24"/>
          <w:lang w:val="en-US"/>
        </w:rPr>
        <w:t>of</w:t>
      </w:r>
      <w:r w:rsidRPr="00407C83">
        <w:rPr>
          <w:rFonts w:ascii="Palatino Linotype" w:hAnsi="Palatino Linotype"/>
          <w:sz w:val="24"/>
          <w:lang w:val="en-US"/>
        </w:rPr>
        <w:t xml:space="preserve"> method to retrieve our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down the tree. This method is called</w:t>
      </w:r>
      <w:r w:rsidR="00226230" w:rsidRPr="00407C83">
        <w:rPr>
          <w:rFonts w:ascii="Palatino Linotype" w:hAnsi="Palatino Linotype"/>
          <w:sz w:val="24"/>
          <w:lang w:val="en-US"/>
        </w:rPr>
        <w:t xml:space="preserve"> is static a</w:t>
      </w:r>
      <w:r w:rsidRPr="00407C83">
        <w:rPr>
          <w:rFonts w:ascii="Palatino Linotype" w:hAnsi="Palatino Linotype"/>
          <w:sz w:val="24"/>
          <w:lang w:val="en-US"/>
        </w:rPr>
        <w:t xml:space="preserve">nd just extract the nearest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up in the tree</w:t>
      </w:r>
      <w:r w:rsidR="007C0A22">
        <w:rPr>
          <w:rFonts w:ascii="Palatino Linotype" w:hAnsi="Palatino Linotype"/>
          <w:sz w:val="24"/>
          <w:lang w:val="en-US"/>
        </w:rPr>
        <w:t xml:space="preserve"> using </w:t>
      </w:r>
      <w:proofErr w:type="spellStart"/>
      <w:r w:rsidR="007C0A22" w:rsidRPr="00870C8C">
        <w:rPr>
          <w:rFonts w:ascii="Palatino Linotype" w:hAnsi="Palatino Linotype"/>
          <w:i/>
          <w:iCs/>
          <w:sz w:val="24"/>
          <w:lang w:val="en-US"/>
        </w:rPr>
        <w:t>dependOnInheritedWidgetOfExactType</w:t>
      </w:r>
      <w:proofErr w:type="spellEnd"/>
      <w:r w:rsidR="007C0A22">
        <w:rPr>
          <w:rFonts w:ascii="Palatino Linotype" w:hAnsi="Palatino Linotype"/>
          <w:sz w:val="24"/>
          <w:lang w:val="en-US"/>
        </w:rPr>
        <w:t xml:space="preserve"> method</w:t>
      </w:r>
      <w:r w:rsidRPr="00407C83">
        <w:rPr>
          <w:rFonts w:ascii="Palatino Linotype" w:hAnsi="Palatino Linotype"/>
          <w:sz w:val="24"/>
          <w:lang w:val="en-US"/>
        </w:rPr>
        <w:t>.</w:t>
      </w:r>
    </w:p>
    <w:p w14:paraId="52CBBA51" w14:textId="77777777" w:rsidR="004B2EB9"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CC7832"/>
          <w:sz w:val="20"/>
          <w:szCs w:val="20"/>
          <w:lang w:eastAsia="en-GB"/>
        </w:rPr>
        <w:t xml:space="preserve">static </w:t>
      </w:r>
      <w:proofErr w:type="spellStart"/>
      <w:r w:rsidRPr="00226230">
        <w:rPr>
          <w:rFonts w:ascii="Courier New" w:eastAsia="Times New Roman" w:hAnsi="Courier New" w:cs="Courier New"/>
          <w:color w:val="A9B7C6"/>
          <w:sz w:val="20"/>
          <w:szCs w:val="20"/>
          <w:lang w:eastAsia="en-GB"/>
        </w:rPr>
        <w:t>TodoInheritedData</w:t>
      </w:r>
      <w:proofErr w:type="spellEnd"/>
      <w:r w:rsidRPr="00226230">
        <w:rPr>
          <w:rFonts w:ascii="Courier New" w:eastAsia="Times New Roman" w:hAnsi="Courier New" w:cs="Courier New"/>
          <w:color w:val="A9B7C6"/>
          <w:sz w:val="20"/>
          <w:szCs w:val="20"/>
          <w:lang w:eastAsia="en-GB"/>
        </w:rPr>
        <w:t xml:space="preserve">? </w:t>
      </w:r>
      <w:r w:rsidRPr="00226230">
        <w:rPr>
          <w:rFonts w:ascii="Courier New" w:eastAsia="Times New Roman" w:hAnsi="Courier New" w:cs="Courier New"/>
          <w:i/>
          <w:iCs/>
          <w:color w:val="FFC66D"/>
          <w:sz w:val="20"/>
          <w:szCs w:val="20"/>
          <w:lang w:eastAsia="en-GB"/>
        </w:rPr>
        <w:t>of</w:t>
      </w:r>
      <w:r w:rsidRPr="00226230">
        <w:rPr>
          <w:rFonts w:ascii="Courier New" w:eastAsia="Times New Roman" w:hAnsi="Courier New" w:cs="Courier New"/>
          <w:color w:val="A9B7C6"/>
          <w:sz w:val="20"/>
          <w:szCs w:val="20"/>
          <w:lang w:eastAsia="en-GB"/>
        </w:rPr>
        <w:t>(</w:t>
      </w:r>
      <w:proofErr w:type="spellStart"/>
      <w:r w:rsidRPr="00226230">
        <w:rPr>
          <w:rFonts w:ascii="Courier New" w:eastAsia="Times New Roman" w:hAnsi="Courier New" w:cs="Courier New"/>
          <w:color w:val="A9B7C6"/>
          <w:sz w:val="20"/>
          <w:szCs w:val="20"/>
          <w:lang w:eastAsia="en-GB"/>
        </w:rPr>
        <w:t>BuildContext</w:t>
      </w:r>
      <w:proofErr w:type="spellEnd"/>
      <w:r w:rsidRPr="00226230">
        <w:rPr>
          <w:rFonts w:ascii="Courier New" w:eastAsia="Times New Roman" w:hAnsi="Courier New" w:cs="Courier New"/>
          <w:color w:val="A9B7C6"/>
          <w:sz w:val="20"/>
          <w:szCs w:val="20"/>
          <w:lang w:eastAsia="en-GB"/>
        </w:rPr>
        <w:t xml:space="preserve"> context) {</w:t>
      </w:r>
      <w:r w:rsidRPr="00226230">
        <w:rPr>
          <w:rFonts w:ascii="Courier New" w:eastAsia="Times New Roman" w:hAnsi="Courier New" w:cs="Courier New"/>
          <w:color w:val="A9B7C6"/>
          <w:sz w:val="20"/>
          <w:szCs w:val="20"/>
          <w:lang w:eastAsia="en-GB"/>
        </w:rPr>
        <w:br/>
        <w:t xml:space="preserve"> </w:t>
      </w:r>
      <w:r w:rsidR="004B2EB9">
        <w:rPr>
          <w:rFonts w:ascii="Courier New" w:eastAsia="Times New Roman" w:hAnsi="Courier New" w:cs="Courier New"/>
          <w:color w:val="CC7832"/>
          <w:sz w:val="20"/>
          <w:szCs w:val="20"/>
          <w:lang w:eastAsia="en-GB"/>
        </w:rPr>
        <w:t xml:space="preserve">final </w:t>
      </w:r>
      <w:proofErr w:type="spellStart"/>
      <w:r w:rsidR="004B2EB9">
        <w:rPr>
          <w:rFonts w:ascii="Courier New" w:eastAsia="Times New Roman" w:hAnsi="Courier New" w:cs="Courier New"/>
          <w:color w:val="CC7832"/>
          <w:sz w:val="20"/>
          <w:szCs w:val="20"/>
          <w:lang w:eastAsia="en-GB"/>
        </w:rPr>
        <w:t>TodoInheritedData</w:t>
      </w:r>
      <w:proofErr w:type="spellEnd"/>
      <w:r w:rsidR="004B2EB9">
        <w:rPr>
          <w:rFonts w:ascii="Courier New" w:eastAsia="Times New Roman" w:hAnsi="Courier New" w:cs="Courier New"/>
          <w:color w:val="CC7832"/>
          <w:sz w:val="20"/>
          <w:szCs w:val="20"/>
          <w:lang w:eastAsia="en-GB"/>
        </w:rPr>
        <w:t xml:space="preserve">? result = </w:t>
      </w:r>
      <w:proofErr w:type="spellStart"/>
      <w:r w:rsidR="007C0A22">
        <w:rPr>
          <w:rFonts w:ascii="Courier New" w:hAnsi="Courier New" w:cs="Courier New"/>
          <w:color w:val="333333"/>
          <w:sz w:val="21"/>
          <w:szCs w:val="21"/>
          <w:shd w:val="clear" w:color="auto" w:fill="F5F2F0"/>
        </w:rPr>
        <w:t>context.dependOnInheritedWidgetOfExactType</w:t>
      </w:r>
      <w:proofErr w:type="spellEnd"/>
      <w:r w:rsidR="007C0A22">
        <w:rPr>
          <w:rFonts w:ascii="Courier New" w:hAnsi="Courier New" w:cs="Courier New"/>
          <w:color w:val="333333"/>
          <w:sz w:val="21"/>
          <w:szCs w:val="21"/>
          <w:shd w:val="clear" w:color="auto" w:fill="F5F2F0"/>
        </w:rPr>
        <w:t>&lt;</w:t>
      </w:r>
      <w:proofErr w:type="spellStart"/>
      <w:r w:rsidR="007C0A22">
        <w:rPr>
          <w:rFonts w:ascii="Courier New" w:hAnsi="Courier New" w:cs="Courier New"/>
          <w:color w:val="333333"/>
          <w:sz w:val="21"/>
          <w:szCs w:val="21"/>
          <w:shd w:val="clear" w:color="auto" w:fill="F5F2F0"/>
        </w:rPr>
        <w:t>TodoInheritedData</w:t>
      </w:r>
      <w:proofErr w:type="spellEnd"/>
      <w:r w:rsidR="007C0A22">
        <w:rPr>
          <w:rFonts w:ascii="Courier New" w:hAnsi="Courier New" w:cs="Courier New"/>
          <w:color w:val="333333"/>
          <w:sz w:val="21"/>
          <w:szCs w:val="21"/>
          <w:shd w:val="clear" w:color="auto" w:fill="F5F2F0"/>
        </w:rPr>
        <w:t>&gt;();</w:t>
      </w:r>
      <w:r w:rsidR="007C0A22" w:rsidRPr="00226230">
        <w:rPr>
          <w:rFonts w:ascii="Courier New" w:eastAsia="Times New Roman" w:hAnsi="Courier New" w:cs="Courier New"/>
          <w:color w:val="A9B7C6"/>
          <w:sz w:val="20"/>
          <w:szCs w:val="20"/>
          <w:lang w:eastAsia="en-GB"/>
        </w:rPr>
        <w:t xml:space="preserve"> </w:t>
      </w:r>
    </w:p>
    <w:p w14:paraId="40C748C1"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5978AFF1" w14:textId="25081764" w:rsidR="004B2EB9" w:rsidRDefault="004B2EB9"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A9B7C6"/>
          <w:sz w:val="20"/>
          <w:szCs w:val="20"/>
          <w:lang w:eastAsia="en-GB"/>
        </w:rPr>
        <w:t>return result;</w:t>
      </w:r>
    </w:p>
    <w:p w14:paraId="3CAB6756" w14:textId="6CB79269" w:rsidR="00226230" w:rsidRPr="00226230" w:rsidRDefault="00226230" w:rsidP="0022623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226230">
        <w:rPr>
          <w:rFonts w:ascii="Courier New" w:eastAsia="Times New Roman" w:hAnsi="Courier New" w:cs="Courier New"/>
          <w:color w:val="A9B7C6"/>
          <w:sz w:val="20"/>
          <w:szCs w:val="20"/>
          <w:lang w:eastAsia="en-GB"/>
        </w:rPr>
        <w:t>}</w:t>
      </w:r>
    </w:p>
    <w:p w14:paraId="46AD67FB" w14:textId="057AD570"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45AE794" w14:textId="27BCE188" w:rsidR="00775886" w:rsidRPr="00407C83"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lastRenderedPageBreak/>
        <w:t xml:space="preserve">At this point our </w:t>
      </w:r>
      <w:proofErr w:type="spellStart"/>
      <w:r w:rsidR="007C0A22">
        <w:rPr>
          <w:rFonts w:ascii="Palatino Linotype" w:hAnsi="Palatino Linotype"/>
          <w:sz w:val="24"/>
          <w:lang w:val="en-US"/>
        </w:rPr>
        <w:t>TodoP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w:t>
      </w:r>
      <w:r w:rsidR="007C0A22">
        <w:rPr>
          <w:rFonts w:ascii="Palatino Linotype" w:hAnsi="Palatino Linotype"/>
          <w:sz w:val="24"/>
          <w:lang w:val="en-US"/>
        </w:rPr>
        <w:t xml:space="preserve">widget can be incorporated </w:t>
      </w:r>
      <w:r w:rsidRPr="00407C83">
        <w:rPr>
          <w:rFonts w:ascii="Palatino Linotype" w:hAnsi="Palatino Linotype"/>
          <w:sz w:val="24"/>
          <w:lang w:val="en-US"/>
        </w:rPr>
        <w:t xml:space="preserve">as a parent of the </w:t>
      </w:r>
      <w:r w:rsidR="00870C8C">
        <w:rPr>
          <w:rFonts w:ascii="Palatino Linotype" w:hAnsi="Palatino Linotype"/>
          <w:sz w:val="24"/>
          <w:lang w:val="en-US"/>
        </w:rPr>
        <w:t>S</w:t>
      </w:r>
      <w:r w:rsidRPr="00407C83">
        <w:rPr>
          <w:rFonts w:ascii="Palatino Linotype" w:hAnsi="Palatino Linotype"/>
          <w:sz w:val="24"/>
          <w:lang w:val="en-US"/>
        </w:rPr>
        <w:t xml:space="preserve">caffold widget in the homepage. The usage of the Builder widget is due to the fact that data is accessible only in a context where a </w:t>
      </w:r>
      <w:proofErr w:type="spellStart"/>
      <w:r w:rsidRPr="00407C83">
        <w:rPr>
          <w:rFonts w:ascii="Palatino Linotype" w:hAnsi="Palatino Linotype"/>
          <w:sz w:val="24"/>
          <w:lang w:val="en-US"/>
        </w:rPr>
        <w:t>Todo</w:t>
      </w:r>
      <w:r w:rsidR="007C0A22">
        <w:rPr>
          <w:rFonts w:ascii="Palatino Linotype" w:hAnsi="Palatino Linotype"/>
          <w:sz w:val="24"/>
          <w:lang w:val="en-US"/>
        </w:rPr>
        <w:t>P</w:t>
      </w:r>
      <w:r w:rsidRPr="00407C83">
        <w:rPr>
          <w:rFonts w:ascii="Palatino Linotype" w:hAnsi="Palatino Linotype"/>
          <w:sz w:val="24"/>
          <w:lang w:val="en-US"/>
        </w:rPr>
        <w:t>rovider</w:t>
      </w:r>
      <w:proofErr w:type="spellEnd"/>
      <w:r w:rsidRPr="00407C83">
        <w:rPr>
          <w:rFonts w:ascii="Palatino Linotype" w:hAnsi="Palatino Linotype"/>
          <w:sz w:val="24"/>
          <w:lang w:val="en-US"/>
        </w:rPr>
        <w:t xml:space="preserve"> is already present. In other word </w:t>
      </w:r>
      <w:proofErr w:type="spellStart"/>
      <w:r w:rsidR="007C0A22" w:rsidRPr="00407C83">
        <w:rPr>
          <w:rFonts w:ascii="Palatino Linotype" w:hAnsi="Palatino Linotype"/>
          <w:sz w:val="24"/>
          <w:lang w:val="en-US"/>
        </w:rPr>
        <w:t>TodoProvider’s</w:t>
      </w:r>
      <w:proofErr w:type="spellEnd"/>
      <w:r w:rsidR="007C0A22" w:rsidRPr="00407C83">
        <w:rPr>
          <w:rFonts w:ascii="Palatino Linotype" w:hAnsi="Palatino Linotype"/>
          <w:sz w:val="24"/>
          <w:lang w:val="en-US"/>
        </w:rPr>
        <w:t xml:space="preserve"> data </w:t>
      </w:r>
      <w:r w:rsidRPr="00407C83">
        <w:rPr>
          <w:rFonts w:ascii="Palatino Linotype" w:hAnsi="Palatino Linotype"/>
          <w:sz w:val="24"/>
          <w:lang w:val="en-US"/>
        </w:rPr>
        <w:t xml:space="preserve">cannot </w:t>
      </w:r>
      <w:r w:rsidR="007C0A22">
        <w:rPr>
          <w:rFonts w:ascii="Palatino Linotype" w:hAnsi="Palatino Linotype"/>
          <w:sz w:val="24"/>
          <w:lang w:val="en-US"/>
        </w:rPr>
        <w:t xml:space="preserve">be </w:t>
      </w:r>
      <w:r w:rsidRPr="00407C83">
        <w:rPr>
          <w:rFonts w:ascii="Palatino Linotype" w:hAnsi="Palatino Linotype"/>
          <w:sz w:val="24"/>
          <w:lang w:val="en-US"/>
        </w:rPr>
        <w:t>use</w:t>
      </w:r>
      <w:r w:rsidR="007C0A22">
        <w:rPr>
          <w:rFonts w:ascii="Palatino Linotype" w:hAnsi="Palatino Linotype"/>
          <w:sz w:val="24"/>
          <w:lang w:val="en-US"/>
        </w:rPr>
        <w:t>d</w:t>
      </w:r>
      <w:r w:rsidRPr="00407C83">
        <w:rPr>
          <w:rFonts w:ascii="Palatino Linotype" w:hAnsi="Palatino Linotype"/>
          <w:sz w:val="24"/>
          <w:lang w:val="en-US"/>
        </w:rPr>
        <w:t xml:space="preserve"> in the same build method where</w:t>
      </w:r>
      <w:r w:rsidR="007C0A22">
        <w:rPr>
          <w:rFonts w:ascii="Palatino Linotype" w:hAnsi="Palatino Linotype"/>
          <w:sz w:val="24"/>
          <w:lang w:val="en-US"/>
        </w:rPr>
        <w:t xml:space="preserve"> it was</w:t>
      </w:r>
      <w:r w:rsidRPr="00407C83">
        <w:rPr>
          <w:rFonts w:ascii="Palatino Linotype" w:hAnsi="Palatino Linotype"/>
          <w:sz w:val="24"/>
          <w:lang w:val="en-US"/>
        </w:rPr>
        <w:t xml:space="preserve"> </w:t>
      </w:r>
      <w:r w:rsidR="007C0A22" w:rsidRPr="00407C83">
        <w:rPr>
          <w:rFonts w:ascii="Palatino Linotype" w:hAnsi="Palatino Linotype"/>
          <w:sz w:val="24"/>
          <w:lang w:val="en-US"/>
        </w:rPr>
        <w:t>instantiated</w:t>
      </w:r>
      <w:r w:rsidR="007C0A22">
        <w:rPr>
          <w:rFonts w:ascii="Palatino Linotype" w:hAnsi="Palatino Linotype"/>
          <w:sz w:val="24"/>
          <w:lang w:val="en-US"/>
        </w:rPr>
        <w:t xml:space="preserve"> into</w:t>
      </w:r>
      <w:r w:rsidRPr="00407C83">
        <w:rPr>
          <w:rFonts w:ascii="Palatino Linotype" w:hAnsi="Palatino Linotype"/>
          <w:sz w:val="24"/>
          <w:lang w:val="en-US"/>
        </w:rPr>
        <w:t>.</w:t>
      </w:r>
      <w:r w:rsidR="007C0A22">
        <w:rPr>
          <w:rFonts w:ascii="Palatino Linotype" w:hAnsi="Palatino Linotype"/>
          <w:sz w:val="24"/>
          <w:lang w:val="en-US"/>
        </w:rPr>
        <w:t xml:space="preserve"> Two</w:t>
      </w:r>
      <w:r w:rsidRPr="00407C83">
        <w:rPr>
          <w:rFonts w:ascii="Palatino Linotype" w:hAnsi="Palatino Linotype"/>
          <w:sz w:val="24"/>
          <w:lang w:val="en-US"/>
        </w:rPr>
        <w:t xml:space="preserve"> options</w:t>
      </w:r>
      <w:r w:rsidR="007C0A22">
        <w:rPr>
          <w:rFonts w:ascii="Palatino Linotype" w:hAnsi="Palatino Linotype"/>
          <w:sz w:val="24"/>
          <w:lang w:val="en-US"/>
        </w:rPr>
        <w:t xml:space="preserve"> are possible</w:t>
      </w:r>
      <w:r w:rsidRPr="00407C83">
        <w:rPr>
          <w:rFonts w:ascii="Palatino Linotype" w:hAnsi="Palatino Linotype"/>
          <w:sz w:val="24"/>
          <w:lang w:val="en-US"/>
        </w:rPr>
        <w:t>; creat</w:t>
      </w:r>
      <w:r w:rsidR="007C0A22">
        <w:rPr>
          <w:rFonts w:ascii="Palatino Linotype" w:hAnsi="Palatino Linotype"/>
          <w:sz w:val="24"/>
          <w:lang w:val="en-US"/>
        </w:rPr>
        <w:t>ing</w:t>
      </w:r>
      <w:r w:rsidRPr="00407C83">
        <w:rPr>
          <w:rFonts w:ascii="Palatino Linotype" w:hAnsi="Palatino Linotype"/>
          <w:sz w:val="24"/>
          <w:lang w:val="en-US"/>
        </w:rPr>
        <w:t xml:space="preserve"> a separated file where to put </w:t>
      </w:r>
      <w:r w:rsidR="00226230" w:rsidRPr="00407C83">
        <w:rPr>
          <w:rFonts w:ascii="Palatino Linotype" w:hAnsi="Palatino Linotype"/>
          <w:sz w:val="24"/>
          <w:lang w:val="en-US"/>
        </w:rPr>
        <w:t>our</w:t>
      </w:r>
      <w:r w:rsidRPr="00407C83">
        <w:rPr>
          <w:rFonts w:ascii="Palatino Linotype" w:hAnsi="Palatino Linotype"/>
          <w:sz w:val="24"/>
          <w:lang w:val="en-US"/>
        </w:rPr>
        <w:t xml:space="preserve"> Scaffold or use a Builder widget that takes the current context and creates another with </w:t>
      </w:r>
      <w:r w:rsidR="007C0A22">
        <w:rPr>
          <w:rFonts w:ascii="Palatino Linotype" w:hAnsi="Palatino Linotype"/>
          <w:sz w:val="24"/>
          <w:lang w:val="en-US"/>
        </w:rPr>
        <w:t xml:space="preserve">a </w:t>
      </w:r>
      <w:proofErr w:type="spellStart"/>
      <w:r w:rsidR="007C0A22">
        <w:rPr>
          <w:rFonts w:ascii="Palatino Linotype" w:hAnsi="Palatino Linotype"/>
          <w:sz w:val="24"/>
          <w:lang w:val="en-US"/>
        </w:rPr>
        <w:t>TodoProvider</w:t>
      </w:r>
      <w:proofErr w:type="spellEnd"/>
      <w:r w:rsidR="007C0A22">
        <w:rPr>
          <w:rFonts w:ascii="Palatino Linotype" w:hAnsi="Palatino Linotype"/>
          <w:sz w:val="24"/>
          <w:lang w:val="en-US"/>
        </w:rPr>
        <w:t xml:space="preserve"> widget</w:t>
      </w:r>
      <w:r w:rsidRPr="00407C83">
        <w:rPr>
          <w:rFonts w:ascii="Palatino Linotype" w:hAnsi="Palatino Linotype"/>
          <w:sz w:val="24"/>
          <w:lang w:val="en-US"/>
        </w:rPr>
        <w:t>.</w:t>
      </w:r>
    </w:p>
    <w:p w14:paraId="0BF7FD39" w14:textId="43BA30A0"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A8401A5" w14:textId="01C99FF8" w:rsidR="00775886" w:rsidRPr="00775886" w:rsidRDefault="00775886" w:rsidP="007758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775886">
        <w:rPr>
          <w:rFonts w:ascii="Courier New" w:eastAsia="Times New Roman" w:hAnsi="Courier New" w:cs="Courier New"/>
          <w:color w:val="BBB529"/>
          <w:sz w:val="20"/>
          <w:szCs w:val="20"/>
          <w:lang w:eastAsia="en-GB"/>
        </w:rPr>
        <w:t>@override</w:t>
      </w:r>
      <w:r w:rsidRPr="00775886">
        <w:rPr>
          <w:rFonts w:ascii="Courier New" w:eastAsia="Times New Roman" w:hAnsi="Courier New" w:cs="Courier New"/>
          <w:color w:val="BBB529"/>
          <w:sz w:val="20"/>
          <w:szCs w:val="20"/>
          <w:lang w:eastAsia="en-GB"/>
        </w:rPr>
        <w:br/>
      </w:r>
      <w:r w:rsidRPr="00775886">
        <w:rPr>
          <w:rFonts w:ascii="Courier New" w:eastAsia="Times New Roman" w:hAnsi="Courier New" w:cs="Courier New"/>
          <w:color w:val="A9B7C6"/>
          <w:sz w:val="20"/>
          <w:szCs w:val="20"/>
          <w:lang w:eastAsia="en-GB"/>
        </w:rPr>
        <w:t xml:space="preserve">Widget </w:t>
      </w:r>
      <w:r w:rsidRPr="00775886">
        <w:rPr>
          <w:rFonts w:ascii="Courier New" w:eastAsia="Times New Roman" w:hAnsi="Courier New" w:cs="Courier New"/>
          <w:color w:val="FFC66D"/>
          <w:sz w:val="20"/>
          <w:szCs w:val="20"/>
          <w:lang w:eastAsia="en-GB"/>
        </w:rPr>
        <w:t>build</w:t>
      </w:r>
      <w:r w:rsidRPr="00775886">
        <w:rPr>
          <w:rFonts w:ascii="Courier New" w:eastAsia="Times New Roman" w:hAnsi="Courier New" w:cs="Courier New"/>
          <w:color w:val="A9B7C6"/>
          <w:sz w:val="20"/>
          <w:szCs w:val="20"/>
          <w:lang w:eastAsia="en-GB"/>
        </w:rPr>
        <w:t>(</w:t>
      </w:r>
      <w:proofErr w:type="spellStart"/>
      <w:r w:rsidRPr="00775886">
        <w:rPr>
          <w:rFonts w:ascii="Courier New" w:eastAsia="Times New Roman" w:hAnsi="Courier New" w:cs="Courier New"/>
          <w:color w:val="A9B7C6"/>
          <w:sz w:val="20"/>
          <w:szCs w:val="20"/>
          <w:lang w:eastAsia="en-GB"/>
        </w:rPr>
        <w:t>BuildContext</w:t>
      </w:r>
      <w:proofErr w:type="spellEnd"/>
      <w:r w:rsidRPr="00775886">
        <w:rPr>
          <w:rFonts w:ascii="Courier New" w:eastAsia="Times New Roman" w:hAnsi="Courier New" w:cs="Courier New"/>
          <w:color w:val="A9B7C6"/>
          <w:sz w:val="20"/>
          <w:szCs w:val="20"/>
          <w:lang w:eastAsia="en-GB"/>
        </w:rPr>
        <w:t xml:space="preserve">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proofErr w:type="spellStart"/>
      <w:r w:rsidRPr="00775886">
        <w:rPr>
          <w:rFonts w:ascii="Courier New" w:eastAsia="Times New Roman" w:hAnsi="Courier New" w:cs="Courier New"/>
          <w:color w:val="FFC66D"/>
          <w:sz w:val="20"/>
          <w:szCs w:val="20"/>
          <w:lang w:eastAsia="en-GB"/>
        </w:rPr>
        <w:t>TodoProvider</w:t>
      </w:r>
      <w:proofErr w:type="spellEnd"/>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child: </w:t>
      </w:r>
      <w:r w:rsidRPr="00775886">
        <w:rPr>
          <w:rFonts w:ascii="Courier New" w:eastAsia="Times New Roman" w:hAnsi="Courier New" w:cs="Courier New"/>
          <w:color w:val="FFC66D"/>
          <w:sz w:val="20"/>
          <w:szCs w:val="20"/>
          <w:lang w:eastAsia="en-GB"/>
        </w:rPr>
        <w:t>Builder</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A9B7C6"/>
          <w:sz w:val="20"/>
          <w:szCs w:val="20"/>
          <w:lang w:eastAsia="en-GB"/>
        </w:rPr>
        <w:br/>
        <w:t xml:space="preserve">      builder: (context) {</w:t>
      </w:r>
      <w:r w:rsidRPr="00775886">
        <w:rPr>
          <w:rFonts w:ascii="Courier New" w:eastAsia="Times New Roman" w:hAnsi="Courier New" w:cs="Courier New"/>
          <w:color w:val="A9B7C6"/>
          <w:sz w:val="20"/>
          <w:szCs w:val="20"/>
          <w:lang w:eastAsia="en-GB"/>
        </w:rPr>
        <w:br/>
        <w:t xml:space="preserve">        </w:t>
      </w:r>
      <w:r w:rsidRPr="00775886">
        <w:rPr>
          <w:rFonts w:ascii="Courier New" w:eastAsia="Times New Roman" w:hAnsi="Courier New" w:cs="Courier New"/>
          <w:color w:val="CC7832"/>
          <w:sz w:val="20"/>
          <w:szCs w:val="20"/>
          <w:lang w:eastAsia="en-GB"/>
        </w:rPr>
        <w:t xml:space="preserve">return </w:t>
      </w:r>
      <w:r w:rsidRPr="00775886">
        <w:rPr>
          <w:rFonts w:ascii="Courier New" w:eastAsia="Times New Roman" w:hAnsi="Courier New" w:cs="Courier New"/>
          <w:color w:val="FFC66D"/>
          <w:sz w:val="20"/>
          <w:szCs w:val="20"/>
          <w:lang w:eastAsia="en-GB"/>
        </w:rPr>
        <w:t>Scaffold</w:t>
      </w:r>
      <w:r w:rsidRPr="00775886">
        <w:rPr>
          <w:rFonts w:ascii="Courier New" w:eastAsia="Times New Roman" w:hAnsi="Courier New" w:cs="Courier New"/>
          <w:color w:val="A9B7C6"/>
          <w:sz w:val="20"/>
          <w:szCs w:val="20"/>
          <w:lang w:eastAsia="en-GB"/>
        </w:rPr>
        <w:t>(</w:t>
      </w:r>
      <w:r>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br/>
        <w:t xml:space="preserve">  </w:t>
      </w:r>
      <w:r w:rsidRPr="00775886">
        <w:rPr>
          <w:rFonts w:ascii="Courier New" w:eastAsia="Times New Roman" w:hAnsi="Courier New" w:cs="Courier New"/>
          <w:color w:val="A9B7C6"/>
          <w:sz w:val="20"/>
          <w:szCs w:val="20"/>
          <w:lang w:eastAsia="en-GB"/>
        </w:rPr>
        <w:t>)</w:t>
      </w:r>
      <w:r w:rsidRPr="00775886">
        <w:rPr>
          <w:rFonts w:ascii="Courier New" w:eastAsia="Times New Roman" w:hAnsi="Courier New" w:cs="Courier New"/>
          <w:color w:val="CC7832"/>
          <w:sz w:val="20"/>
          <w:szCs w:val="20"/>
          <w:lang w:eastAsia="en-GB"/>
        </w:rPr>
        <w:t>;</w:t>
      </w:r>
      <w:r w:rsidRPr="00775886">
        <w:rPr>
          <w:rFonts w:ascii="Courier New" w:eastAsia="Times New Roman" w:hAnsi="Courier New" w:cs="Courier New"/>
          <w:color w:val="CC7832"/>
          <w:sz w:val="20"/>
          <w:szCs w:val="20"/>
          <w:lang w:eastAsia="en-GB"/>
        </w:rPr>
        <w:br/>
      </w:r>
      <w:r w:rsidRPr="00775886">
        <w:rPr>
          <w:rFonts w:ascii="Courier New" w:eastAsia="Times New Roman" w:hAnsi="Courier New" w:cs="Courier New"/>
          <w:color w:val="A9B7C6"/>
          <w:sz w:val="20"/>
          <w:szCs w:val="20"/>
          <w:lang w:eastAsia="en-GB"/>
        </w:rPr>
        <w:t>}</w:t>
      </w:r>
    </w:p>
    <w:p w14:paraId="58E83773" w14:textId="77777777" w:rsidR="00775886" w:rsidRDefault="0077588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289A947E" w14:textId="59043624" w:rsidR="00646BA3" w:rsidRPr="00407C83"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t>
      </w:r>
      <w:r w:rsidR="007C0A22">
        <w:rPr>
          <w:rFonts w:ascii="Palatino Linotype" w:hAnsi="Palatino Linotype"/>
          <w:sz w:val="24"/>
          <w:lang w:val="en-US"/>
        </w:rPr>
        <w:t xml:space="preserve">the </w:t>
      </w:r>
      <w:proofErr w:type="spellStart"/>
      <w:r w:rsidR="007C0A22" w:rsidRPr="00407C83">
        <w:rPr>
          <w:rFonts w:ascii="Palatino Linotype" w:hAnsi="Palatino Linotype"/>
          <w:sz w:val="24"/>
          <w:lang w:val="en-US"/>
        </w:rPr>
        <w:t>TodoView</w:t>
      </w:r>
      <w:proofErr w:type="spellEnd"/>
      <w:r w:rsidR="007C0A22" w:rsidRPr="00407C83">
        <w:rPr>
          <w:rFonts w:ascii="Palatino Linotype" w:hAnsi="Palatino Linotype"/>
          <w:sz w:val="24"/>
          <w:lang w:val="en-US"/>
        </w:rPr>
        <w:t xml:space="preserve"> component</w:t>
      </w:r>
      <w:r w:rsidRPr="00407C83">
        <w:rPr>
          <w:rFonts w:ascii="Palatino Linotype" w:hAnsi="Palatino Linotype"/>
          <w:sz w:val="24"/>
          <w:lang w:val="en-US"/>
        </w:rPr>
        <w:t xml:space="preserve"> can</w:t>
      </w:r>
      <w:r w:rsidR="007C0A22">
        <w:rPr>
          <w:rFonts w:ascii="Palatino Linotype" w:hAnsi="Palatino Linotype"/>
          <w:sz w:val="24"/>
          <w:lang w:val="en-US"/>
        </w:rPr>
        <w:t xml:space="preserve"> be</w:t>
      </w:r>
      <w:r w:rsidRPr="00407C83">
        <w:rPr>
          <w:rFonts w:ascii="Palatino Linotype" w:hAnsi="Palatino Linotype"/>
          <w:sz w:val="24"/>
          <w:lang w:val="en-US"/>
        </w:rPr>
        <w:t xml:space="preserve"> populate</w:t>
      </w:r>
      <w:r w:rsidR="007C0A22">
        <w:rPr>
          <w:rFonts w:ascii="Palatino Linotype" w:hAnsi="Palatino Linotype"/>
          <w:sz w:val="24"/>
          <w:lang w:val="en-US"/>
        </w:rPr>
        <w:t>d</w:t>
      </w:r>
      <w:r w:rsidR="00A7333D">
        <w:rPr>
          <w:rFonts w:ascii="Palatino Linotype" w:hAnsi="Palatino Linotype"/>
          <w:sz w:val="24"/>
          <w:lang w:val="en-US"/>
        </w:rPr>
        <w:t xml:space="preserve">. </w:t>
      </w:r>
      <w:r w:rsidRPr="00407C83">
        <w:rPr>
          <w:rFonts w:ascii="Palatino Linotype" w:hAnsi="Palatino Linotype"/>
          <w:sz w:val="24"/>
          <w:lang w:val="en-US"/>
        </w:rPr>
        <w:t xml:space="preserve">It is a stateless widget that will look up for the </w:t>
      </w:r>
      <w:proofErr w:type="spellStart"/>
      <w:r w:rsidRPr="0015109F">
        <w:rPr>
          <w:rFonts w:ascii="Palatino Linotype" w:hAnsi="Palatino Linotype"/>
          <w:i/>
          <w:iCs/>
          <w:sz w:val="24"/>
          <w:lang w:val="en-US"/>
        </w:rPr>
        <w:t>filteredTodo</w:t>
      </w:r>
      <w:r w:rsidR="0015109F" w:rsidRPr="0015109F">
        <w:rPr>
          <w:rFonts w:ascii="Palatino Linotype" w:hAnsi="Palatino Linotype"/>
          <w:i/>
          <w:iCs/>
          <w:sz w:val="24"/>
          <w:lang w:val="en-US"/>
        </w:rPr>
        <w:t>s</w:t>
      </w:r>
      <w:proofErr w:type="spellEnd"/>
      <w:r w:rsidRPr="00407C83">
        <w:rPr>
          <w:rFonts w:ascii="Palatino Linotype" w:hAnsi="Palatino Linotype"/>
          <w:sz w:val="24"/>
          <w:lang w:val="en-US"/>
        </w:rPr>
        <w:t xml:space="preserve"> list </w:t>
      </w:r>
      <w:r w:rsidR="00A7333D">
        <w:rPr>
          <w:rFonts w:ascii="Palatino Linotype" w:hAnsi="Palatino Linotype"/>
          <w:sz w:val="24"/>
          <w:lang w:val="en-US"/>
        </w:rPr>
        <w:t>in</w:t>
      </w:r>
      <w:r w:rsidRPr="00407C83">
        <w:rPr>
          <w:rFonts w:ascii="Palatino Linotype" w:hAnsi="Palatino Linotype"/>
          <w:sz w:val="24"/>
          <w:lang w:val="en-US"/>
        </w:rPr>
        <w:t xml:space="preserve">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the build method and create a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dynamically </w:t>
      </w:r>
      <w:r w:rsidR="00A7333D">
        <w:rPr>
          <w:rFonts w:ascii="Palatino Linotype" w:hAnsi="Palatino Linotype"/>
          <w:sz w:val="24"/>
          <w:lang w:val="en-US"/>
        </w:rPr>
        <w:t>with</w:t>
      </w:r>
      <w:r w:rsidRPr="00407C83">
        <w:rPr>
          <w:rFonts w:ascii="Palatino Linotype" w:hAnsi="Palatino Linotype"/>
          <w:sz w:val="24"/>
          <w:lang w:val="en-US"/>
        </w:rPr>
        <w:t xml:space="preserve"> it. The </w:t>
      </w:r>
      <w:proofErr w:type="spellStart"/>
      <w:r w:rsidRPr="00407C83">
        <w:rPr>
          <w:rFonts w:ascii="Palatino Linotype" w:hAnsi="Palatino Linotype"/>
          <w:sz w:val="24"/>
          <w:lang w:val="en-US"/>
        </w:rPr>
        <w:t>ListView</w:t>
      </w:r>
      <w:proofErr w:type="spellEnd"/>
      <w:r w:rsidRPr="00407C83">
        <w:rPr>
          <w:rFonts w:ascii="Palatino Linotype" w:hAnsi="Palatino Linotype"/>
          <w:sz w:val="24"/>
          <w:lang w:val="en-US"/>
        </w:rPr>
        <w:t xml:space="preserve"> will be composed by </w:t>
      </w:r>
      <w:proofErr w:type="spellStart"/>
      <w:r w:rsidRPr="00407C83">
        <w:rPr>
          <w:rFonts w:ascii="Palatino Linotype" w:hAnsi="Palatino Linotype"/>
          <w:sz w:val="24"/>
          <w:lang w:val="en-US"/>
        </w:rPr>
        <w:t>TodoItem</w:t>
      </w:r>
      <w:proofErr w:type="spellEnd"/>
      <w:r w:rsidRPr="00407C83">
        <w:rPr>
          <w:rFonts w:ascii="Palatino Linotype" w:hAnsi="Palatino Linotype"/>
          <w:sz w:val="24"/>
          <w:lang w:val="en-US"/>
        </w:rPr>
        <w:t xml:space="preserve"> widgets.</w:t>
      </w:r>
    </w:p>
    <w:p w14:paraId="2D694B8A" w14:textId="3C844D1B" w:rsidR="006E307B" w:rsidRPr="006E307B" w:rsidRDefault="006E307B" w:rsidP="006E307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CC7832"/>
          <w:sz w:val="20"/>
          <w:szCs w:val="20"/>
          <w:lang w:eastAsia="en-GB"/>
        </w:rPr>
        <w:t xml:space="preserve">class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CC7832"/>
          <w:sz w:val="20"/>
          <w:szCs w:val="20"/>
          <w:lang w:eastAsia="en-GB"/>
        </w:rPr>
        <w:t xml:space="preserve">extends </w:t>
      </w:r>
      <w:proofErr w:type="spellStart"/>
      <w:r w:rsidRPr="006E307B">
        <w:rPr>
          <w:rFonts w:ascii="Courier New" w:eastAsia="Times New Roman" w:hAnsi="Courier New" w:cs="Courier New"/>
          <w:color w:val="A9B7C6"/>
          <w:sz w:val="20"/>
          <w:szCs w:val="20"/>
          <w:lang w:eastAsia="en-GB"/>
        </w:rPr>
        <w:t>StatelessWidget</w:t>
      </w:r>
      <w:proofErr w:type="spellEnd"/>
      <w:r w:rsidRPr="006E307B">
        <w:rPr>
          <w:rFonts w:ascii="Courier New" w:eastAsia="Times New Roman" w:hAnsi="Courier New" w:cs="Courier New"/>
          <w:color w:val="A9B7C6"/>
          <w:sz w:val="20"/>
          <w:szCs w:val="20"/>
          <w:lang w:eastAsia="en-GB"/>
        </w:rPr>
        <w:t xml:space="preserve"> {</w:t>
      </w:r>
      <w:r w:rsidRPr="006E307B">
        <w:rPr>
          <w:rFonts w:ascii="Courier New" w:eastAsia="Times New Roman" w:hAnsi="Courier New" w:cs="Courier New"/>
          <w:color w:val="A9B7C6"/>
          <w:sz w:val="20"/>
          <w:szCs w:val="20"/>
          <w:lang w:eastAsia="en-GB"/>
        </w:rPr>
        <w:br/>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CC7832"/>
          <w:sz w:val="20"/>
          <w:szCs w:val="20"/>
          <w:lang w:eastAsia="en-GB"/>
        </w:rPr>
        <w:t>const</w:t>
      </w:r>
      <w:proofErr w:type="spellEnd"/>
      <w:r w:rsidRPr="006E307B">
        <w:rPr>
          <w:rFonts w:ascii="Courier New" w:eastAsia="Times New Roman" w:hAnsi="Courier New" w:cs="Courier New"/>
          <w:color w:val="CC7832"/>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TodoView</w:t>
      </w:r>
      <w:proofErr w:type="spellEnd"/>
      <w:r w:rsidRPr="006E307B">
        <w:rPr>
          <w:rFonts w:ascii="Courier New" w:eastAsia="Times New Roman" w:hAnsi="Courier New" w:cs="Courier New"/>
          <w:color w:val="A9B7C6"/>
          <w:sz w:val="20"/>
          <w:szCs w:val="20"/>
          <w:lang w:eastAsia="en-GB"/>
        </w:rPr>
        <w:t xml:space="preserve">({Key? key}) : </w:t>
      </w:r>
      <w:r w:rsidRPr="006E307B">
        <w:rPr>
          <w:rFonts w:ascii="Courier New" w:eastAsia="Times New Roman" w:hAnsi="Courier New" w:cs="Courier New"/>
          <w:color w:val="CC7832"/>
          <w:sz w:val="20"/>
          <w:szCs w:val="20"/>
          <w:lang w:eastAsia="en-GB"/>
        </w:rPr>
        <w:t>super</w:t>
      </w:r>
      <w:r w:rsidRPr="006E307B">
        <w:rPr>
          <w:rFonts w:ascii="Courier New" w:eastAsia="Times New Roman" w:hAnsi="Courier New" w:cs="Courier New"/>
          <w:color w:val="A9B7C6"/>
          <w:sz w:val="20"/>
          <w:szCs w:val="20"/>
          <w:lang w:eastAsia="en-GB"/>
        </w:rPr>
        <w:t>(key: key)</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BBB529"/>
          <w:sz w:val="20"/>
          <w:szCs w:val="20"/>
          <w:lang w:eastAsia="en-GB"/>
        </w:rPr>
        <w:t>@override</w:t>
      </w:r>
      <w:r w:rsidRPr="006E307B">
        <w:rPr>
          <w:rFonts w:ascii="Courier New" w:eastAsia="Times New Roman" w:hAnsi="Courier New" w:cs="Courier New"/>
          <w:color w:val="BBB529"/>
          <w:sz w:val="20"/>
          <w:szCs w:val="20"/>
          <w:lang w:eastAsia="en-GB"/>
        </w:rPr>
        <w:br/>
        <w:t xml:space="preserve">  </w:t>
      </w:r>
      <w:r w:rsidRPr="006E307B">
        <w:rPr>
          <w:rFonts w:ascii="Courier New" w:eastAsia="Times New Roman" w:hAnsi="Courier New" w:cs="Courier New"/>
          <w:color w:val="A9B7C6"/>
          <w:sz w:val="20"/>
          <w:szCs w:val="20"/>
          <w:lang w:eastAsia="en-GB"/>
        </w:rPr>
        <w:t xml:space="preserve">Widget </w:t>
      </w:r>
      <w:r w:rsidRPr="006E307B">
        <w:rPr>
          <w:rFonts w:ascii="Courier New" w:eastAsia="Times New Roman" w:hAnsi="Courier New" w:cs="Courier New"/>
          <w:color w:val="FFC66D"/>
          <w:sz w:val="20"/>
          <w:szCs w:val="20"/>
          <w:lang w:eastAsia="en-GB"/>
        </w:rPr>
        <w:t>build</w:t>
      </w:r>
      <w:r w:rsidRPr="006E307B">
        <w:rPr>
          <w:rFonts w:ascii="Courier New" w:eastAsia="Times New Roman" w:hAnsi="Courier New" w:cs="Courier New"/>
          <w:color w:val="A9B7C6"/>
          <w:sz w:val="20"/>
          <w:szCs w:val="20"/>
          <w:lang w:eastAsia="en-GB"/>
        </w:rPr>
        <w:t>(</w:t>
      </w:r>
      <w:proofErr w:type="spellStart"/>
      <w:r w:rsidRPr="006E307B">
        <w:rPr>
          <w:rFonts w:ascii="Courier New" w:eastAsia="Times New Roman" w:hAnsi="Courier New" w:cs="Courier New"/>
          <w:color w:val="A9B7C6"/>
          <w:sz w:val="20"/>
          <w:szCs w:val="20"/>
          <w:lang w:eastAsia="en-GB"/>
        </w:rPr>
        <w:t>BuildContext</w:t>
      </w:r>
      <w:proofErr w:type="spellEnd"/>
      <w:r w:rsidRPr="006E307B">
        <w:rPr>
          <w:rFonts w:ascii="Courier New" w:eastAsia="Times New Roman" w:hAnsi="Courier New" w:cs="Courier New"/>
          <w:color w:val="A9B7C6"/>
          <w:sz w:val="20"/>
          <w:szCs w:val="20"/>
          <w:lang w:eastAsia="en-GB"/>
        </w:rPr>
        <w:t xml:space="preserve"> context) {</w:t>
      </w:r>
      <w:r w:rsidRPr="006E307B">
        <w:rPr>
          <w:rFonts w:ascii="Courier New" w:eastAsia="Times New Roman" w:hAnsi="Courier New" w:cs="Courier New"/>
          <w:color w:val="A9B7C6"/>
          <w:sz w:val="20"/>
          <w:szCs w:val="20"/>
          <w:lang w:eastAsia="en-GB"/>
        </w:rPr>
        <w:br/>
        <w:t xml:space="preserve">    print(</w:t>
      </w:r>
      <w:r w:rsidRPr="006E307B">
        <w:rPr>
          <w:rFonts w:ascii="Courier New" w:eastAsia="Times New Roman" w:hAnsi="Courier New" w:cs="Courier New"/>
          <w:color w:val="6A8759"/>
          <w:sz w:val="20"/>
          <w:szCs w:val="20"/>
          <w:lang w:eastAsia="en-GB"/>
        </w:rPr>
        <w:t xml:space="preserve">"Building </w:t>
      </w:r>
      <w:proofErr w:type="spellStart"/>
      <w:r w:rsidRPr="006E307B">
        <w:rPr>
          <w:rFonts w:ascii="Courier New" w:eastAsia="Times New Roman" w:hAnsi="Courier New" w:cs="Courier New"/>
          <w:color w:val="6A8759"/>
          <w:sz w:val="20"/>
          <w:szCs w:val="20"/>
          <w:lang w:eastAsia="en-GB"/>
        </w:rPr>
        <w:t>TodoView</w:t>
      </w:r>
      <w:proofErr w:type="spellEnd"/>
      <w:r w:rsidRPr="006E307B">
        <w:rPr>
          <w:rFonts w:ascii="Courier New" w:eastAsia="Times New Roman" w:hAnsi="Courier New" w:cs="Courier New"/>
          <w:color w:val="6A8759"/>
          <w:sz w:val="20"/>
          <w:szCs w:val="20"/>
          <w:lang w:eastAsia="en-GB"/>
        </w:rPr>
        <w:t>"</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final </w:t>
      </w:r>
      <w:r w:rsidRPr="006E307B">
        <w:rPr>
          <w:rFonts w:ascii="Courier New" w:eastAsia="Times New Roman" w:hAnsi="Courier New" w:cs="Courier New"/>
          <w:color w:val="A9B7C6"/>
          <w:sz w:val="20"/>
          <w:szCs w:val="20"/>
          <w:lang w:eastAsia="en-GB"/>
        </w:rPr>
        <w:t>List&lt;</w:t>
      </w:r>
      <w:proofErr w:type="spellStart"/>
      <w:r w:rsidRPr="006E307B">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&gt; </w:t>
      </w:r>
      <w:proofErr w:type="spellStart"/>
      <w:r w:rsidRPr="006E307B">
        <w:rPr>
          <w:rFonts w:ascii="Courier New" w:eastAsia="Times New Roman" w:hAnsi="Courier New" w:cs="Courier New"/>
          <w:color w:val="A9B7C6"/>
          <w:sz w:val="20"/>
          <w:szCs w:val="20"/>
          <w:lang w:eastAsia="en-GB"/>
        </w:rPr>
        <w:t>filteredTodos</w:t>
      </w:r>
      <w:proofErr w:type="spellEnd"/>
      <w:r w:rsidRPr="006E307B">
        <w:rPr>
          <w:rFonts w:ascii="Courier New" w:eastAsia="Times New Roman" w:hAnsi="Courier New" w:cs="Courier New"/>
          <w:color w:val="A9B7C6"/>
          <w:sz w:val="20"/>
          <w:szCs w:val="20"/>
          <w:lang w:eastAsia="en-GB"/>
        </w:rPr>
        <w:t xml:space="preserve"> = </w:t>
      </w:r>
      <w:proofErr w:type="spellStart"/>
      <w:r w:rsidRPr="006E307B">
        <w:rPr>
          <w:rFonts w:ascii="Courier New" w:eastAsia="Times New Roman" w:hAnsi="Courier New" w:cs="Courier New"/>
          <w:color w:val="A9B7C6"/>
          <w:sz w:val="20"/>
          <w:szCs w:val="20"/>
          <w:lang w:eastAsia="en-GB"/>
        </w:rPr>
        <w:t>TodoInheritedData.</w:t>
      </w:r>
      <w:r w:rsidRPr="006E307B">
        <w:rPr>
          <w:rFonts w:ascii="Courier New" w:eastAsia="Times New Roman" w:hAnsi="Courier New" w:cs="Courier New"/>
          <w:i/>
          <w:iCs/>
          <w:color w:val="FFC66D"/>
          <w:sz w:val="20"/>
          <w:szCs w:val="20"/>
          <w:lang w:eastAsia="en-GB"/>
        </w:rPr>
        <w:t>of</w:t>
      </w:r>
      <w:proofErr w:type="spellEnd"/>
      <w:r w:rsidRPr="006E307B">
        <w:rPr>
          <w:rFonts w:ascii="Courier New" w:eastAsia="Times New Roman" w:hAnsi="Courier New" w:cs="Courier New"/>
          <w:color w:val="A9B7C6"/>
          <w:sz w:val="20"/>
          <w:szCs w:val="20"/>
          <w:lang w:eastAsia="en-GB"/>
        </w:rPr>
        <w:t>(context).</w:t>
      </w:r>
      <w:proofErr w:type="spellStart"/>
      <w:r w:rsidRPr="006E307B">
        <w:rPr>
          <w:rFonts w:ascii="Courier New" w:eastAsia="Times New Roman" w:hAnsi="Courier New" w:cs="Courier New"/>
          <w:color w:val="9876AA"/>
          <w:sz w:val="20"/>
          <w:szCs w:val="20"/>
          <w:lang w:eastAsia="en-GB"/>
        </w:rPr>
        <w:t>filteredTodos</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r>
      <w:r w:rsidRPr="006E307B">
        <w:rPr>
          <w:rFonts w:ascii="Courier New" w:eastAsia="Times New Roman" w:hAnsi="Courier New" w:cs="Courier New"/>
          <w:color w:val="CC7832"/>
          <w:sz w:val="20"/>
          <w:szCs w:val="20"/>
          <w:lang w:eastAsia="en-GB"/>
        </w:rPr>
        <w:br/>
        <w:t xml:space="preserve">    return </w:t>
      </w:r>
      <w:proofErr w:type="spellStart"/>
      <w:r w:rsidRPr="006E307B">
        <w:rPr>
          <w:rFonts w:ascii="Courier New" w:eastAsia="Times New Roman" w:hAnsi="Courier New" w:cs="Courier New"/>
          <w:color w:val="FFC66D"/>
          <w:sz w:val="20"/>
          <w:szCs w:val="20"/>
          <w:lang w:eastAsia="en-GB"/>
        </w:rPr>
        <w:t>ListView</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FFC66D"/>
          <w:sz w:val="20"/>
          <w:szCs w:val="20"/>
          <w:lang w:eastAsia="en-GB"/>
        </w:rPr>
        <w:t>builder</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itemCount</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w:t>
      </w:r>
      <w:r w:rsidRPr="006E307B">
        <w:rPr>
          <w:rFonts w:ascii="Courier New" w:eastAsia="Times New Roman" w:hAnsi="Courier New" w:cs="Courier New"/>
          <w:color w:val="9876AA"/>
          <w:sz w:val="20"/>
          <w:szCs w:val="20"/>
          <w:lang w:eastAsia="en-GB"/>
        </w:rPr>
        <w:t>length</w:t>
      </w:r>
      <w:proofErr w:type="spellEnd"/>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proofErr w:type="spellStart"/>
      <w:r w:rsidRPr="006E307B">
        <w:rPr>
          <w:rFonts w:ascii="Courier New" w:eastAsia="Times New Roman" w:hAnsi="Courier New" w:cs="Courier New"/>
          <w:color w:val="A9B7C6"/>
          <w:sz w:val="20"/>
          <w:szCs w:val="20"/>
          <w:lang w:eastAsia="en-GB"/>
        </w:rPr>
        <w:t>itemBuilder</w:t>
      </w:r>
      <w:proofErr w:type="spellEnd"/>
      <w:r w:rsidRPr="006E307B">
        <w:rPr>
          <w:rFonts w:ascii="Courier New" w:eastAsia="Times New Roman" w:hAnsi="Courier New" w:cs="Courier New"/>
          <w:color w:val="A9B7C6"/>
          <w:sz w:val="20"/>
          <w:szCs w:val="20"/>
          <w:lang w:eastAsia="en-GB"/>
        </w:rPr>
        <w:t>: (context</w:t>
      </w:r>
      <w:r w:rsidRPr="006E307B">
        <w:rPr>
          <w:rFonts w:ascii="Courier New" w:eastAsia="Times New Roman" w:hAnsi="Courier New" w:cs="Courier New"/>
          <w:color w:val="CC7832"/>
          <w:sz w:val="20"/>
          <w:szCs w:val="20"/>
          <w:lang w:eastAsia="en-GB"/>
        </w:rPr>
        <w:t xml:space="preserve">, </w:t>
      </w:r>
      <w:r w:rsidRPr="006E307B">
        <w:rPr>
          <w:rFonts w:ascii="Courier New" w:eastAsia="Times New Roman" w:hAnsi="Courier New" w:cs="Courier New"/>
          <w:color w:val="A9B7C6"/>
          <w:sz w:val="20"/>
          <w:szCs w:val="20"/>
          <w:lang w:eastAsia="en-GB"/>
        </w:rPr>
        <w:t>index) {</w:t>
      </w:r>
      <w:r w:rsidRPr="006E307B">
        <w:rPr>
          <w:rFonts w:ascii="Courier New" w:eastAsia="Times New Roman" w:hAnsi="Courier New" w:cs="Courier New"/>
          <w:color w:val="A9B7C6"/>
          <w:sz w:val="20"/>
          <w:szCs w:val="20"/>
          <w:lang w:eastAsia="en-GB"/>
        </w:rPr>
        <w:br/>
        <w:t xml:space="preserve">        </w:t>
      </w:r>
      <w:r w:rsidRPr="006E307B">
        <w:rPr>
          <w:rFonts w:ascii="Courier New" w:eastAsia="Times New Roman" w:hAnsi="Courier New" w:cs="Courier New"/>
          <w:color w:val="CC7832"/>
          <w:sz w:val="20"/>
          <w:szCs w:val="20"/>
          <w:lang w:eastAsia="en-GB"/>
        </w:rPr>
        <w:t xml:space="preserve">return </w:t>
      </w:r>
      <w:proofErr w:type="spellStart"/>
      <w:r w:rsidRPr="006E307B">
        <w:rPr>
          <w:rFonts w:ascii="Courier New" w:eastAsia="Times New Roman" w:hAnsi="Courier New" w:cs="Courier New"/>
          <w:color w:val="FFC66D"/>
          <w:sz w:val="20"/>
          <w:szCs w:val="20"/>
          <w:lang w:eastAsia="en-GB"/>
        </w:rPr>
        <w:t>TodoItem</w:t>
      </w:r>
      <w:proofErr w:type="spellEnd"/>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 xml:space="preserve">          </w:t>
      </w:r>
      <w:proofErr w:type="spellStart"/>
      <w:r>
        <w:rPr>
          <w:rFonts w:ascii="Courier New" w:eastAsia="Times New Roman" w:hAnsi="Courier New" w:cs="Courier New"/>
          <w:color w:val="A9B7C6"/>
          <w:sz w:val="20"/>
          <w:szCs w:val="20"/>
          <w:lang w:eastAsia="en-GB"/>
        </w:rPr>
        <w:t>todo</w:t>
      </w:r>
      <w:proofErr w:type="spellEnd"/>
      <w:r w:rsidRPr="006E307B">
        <w:rPr>
          <w:rFonts w:ascii="Courier New" w:eastAsia="Times New Roman" w:hAnsi="Courier New" w:cs="Courier New"/>
          <w:color w:val="A9B7C6"/>
          <w:sz w:val="20"/>
          <w:szCs w:val="20"/>
          <w:lang w:eastAsia="en-GB"/>
        </w:rPr>
        <w:t xml:space="preserve">: </w:t>
      </w:r>
      <w:proofErr w:type="spellStart"/>
      <w:r w:rsidRPr="006E307B">
        <w:rPr>
          <w:rFonts w:ascii="Courier New" w:eastAsia="Times New Roman" w:hAnsi="Courier New" w:cs="Courier New"/>
          <w:color w:val="A9B7C6"/>
          <w:sz w:val="20"/>
          <w:szCs w:val="20"/>
          <w:lang w:eastAsia="en-GB"/>
        </w:rPr>
        <w:t>filteredTodos.elementAt</w:t>
      </w:r>
      <w:proofErr w:type="spellEnd"/>
      <w:r w:rsidRPr="006E307B">
        <w:rPr>
          <w:rFonts w:ascii="Courier New" w:eastAsia="Times New Roman" w:hAnsi="Courier New" w:cs="Courier New"/>
          <w:color w:val="A9B7C6"/>
          <w:sz w:val="20"/>
          <w:szCs w:val="20"/>
          <w:lang w:eastAsia="en-GB"/>
        </w:rPr>
        <w:t>(index)</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CC7832"/>
          <w:sz w:val="20"/>
          <w:szCs w:val="20"/>
          <w:lang w:eastAsia="en-GB"/>
        </w:rPr>
        <w:t>;</w:t>
      </w:r>
      <w:r w:rsidRPr="006E307B">
        <w:rPr>
          <w:rFonts w:ascii="Courier New" w:eastAsia="Times New Roman" w:hAnsi="Courier New" w:cs="Courier New"/>
          <w:color w:val="CC7832"/>
          <w:sz w:val="20"/>
          <w:szCs w:val="20"/>
          <w:lang w:eastAsia="en-GB"/>
        </w:rPr>
        <w:br/>
        <w:t xml:space="preserve">  </w:t>
      </w:r>
      <w:r w:rsidRPr="006E307B">
        <w:rPr>
          <w:rFonts w:ascii="Courier New" w:eastAsia="Times New Roman" w:hAnsi="Courier New" w:cs="Courier New"/>
          <w:color w:val="A9B7C6"/>
          <w:sz w:val="20"/>
          <w:szCs w:val="20"/>
          <w:lang w:eastAsia="en-GB"/>
        </w:rPr>
        <w:t>}</w:t>
      </w:r>
      <w:r w:rsidRPr="006E307B">
        <w:rPr>
          <w:rFonts w:ascii="Courier New" w:eastAsia="Times New Roman" w:hAnsi="Courier New" w:cs="Courier New"/>
          <w:color w:val="A9B7C6"/>
          <w:sz w:val="20"/>
          <w:szCs w:val="20"/>
          <w:lang w:eastAsia="en-GB"/>
        </w:rPr>
        <w:br/>
        <w:t>}</w:t>
      </w:r>
    </w:p>
    <w:p w14:paraId="2BF5C114" w14:textId="77777777" w:rsidR="006E307B" w:rsidRDefault="006E307B"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084D2575" w14:textId="37A180B9" w:rsidR="00525A0C"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roofErr w:type="spellStart"/>
      <w:r>
        <w:rPr>
          <w:rFonts w:ascii="Palatino Linotype" w:hAnsi="Palatino Linotype"/>
          <w:sz w:val="24"/>
          <w:lang w:val="en-US"/>
        </w:rPr>
        <w:t>TodoItem</w:t>
      </w:r>
      <w:proofErr w:type="spellEnd"/>
      <w:r>
        <w:rPr>
          <w:rFonts w:ascii="Palatino Linotype" w:hAnsi="Palatino Linotype"/>
          <w:sz w:val="24"/>
          <w:lang w:val="en-US"/>
        </w:rPr>
        <w:t xml:space="preserve"> widget is</w:t>
      </w:r>
      <w:r w:rsidR="00B46FAE" w:rsidRPr="00407C83">
        <w:rPr>
          <w:rFonts w:ascii="Palatino Linotype" w:hAnsi="Palatino Linotype"/>
          <w:sz w:val="24"/>
          <w:lang w:val="en-US"/>
        </w:rPr>
        <w:t xml:space="preserve"> stateless widget that take as </w:t>
      </w:r>
      <w:proofErr w:type="spellStart"/>
      <w:r w:rsidR="00B46FAE" w:rsidRPr="00407C83">
        <w:rPr>
          <w:rFonts w:ascii="Palatino Linotype" w:hAnsi="Palatino Linotype"/>
          <w:sz w:val="24"/>
          <w:lang w:val="en-US"/>
        </w:rPr>
        <w:t>paramenter</w:t>
      </w:r>
      <w:proofErr w:type="spellEnd"/>
      <w:r w:rsidR="00B46FAE" w:rsidRPr="00407C83">
        <w:rPr>
          <w:rFonts w:ascii="Palatino Linotype" w:hAnsi="Palatino Linotype"/>
          <w:sz w:val="24"/>
          <w:lang w:val="en-US"/>
        </w:rPr>
        <w:t xml:space="preserve"> a </w:t>
      </w:r>
      <w:proofErr w:type="spellStart"/>
      <w:r w:rsidR="00B46FAE" w:rsidRPr="00407C83">
        <w:rPr>
          <w:rFonts w:ascii="Palatino Linotype" w:hAnsi="Palatino Linotype"/>
          <w:sz w:val="24"/>
          <w:lang w:val="en-US"/>
        </w:rPr>
        <w:t>Todo</w:t>
      </w:r>
      <w:proofErr w:type="spellEnd"/>
      <w:r w:rsidR="00B46FAE" w:rsidRPr="00407C83">
        <w:rPr>
          <w:rFonts w:ascii="Palatino Linotype" w:hAnsi="Palatino Linotype"/>
          <w:sz w:val="24"/>
          <w:lang w:val="en-US"/>
        </w:rPr>
        <w:t xml:space="preserve"> and </w:t>
      </w:r>
      <w:r>
        <w:rPr>
          <w:rFonts w:ascii="Palatino Linotype" w:hAnsi="Palatino Linotype"/>
          <w:sz w:val="24"/>
          <w:lang w:val="en-US"/>
        </w:rPr>
        <w:t xml:space="preserve">take care of </w:t>
      </w:r>
      <w:proofErr w:type="spellStart"/>
      <w:r w:rsidR="00B46FAE" w:rsidRPr="00407C83">
        <w:rPr>
          <w:rFonts w:ascii="Palatino Linotype" w:hAnsi="Palatino Linotype"/>
          <w:sz w:val="24"/>
          <w:lang w:val="en-US"/>
        </w:rPr>
        <w:t>displa</w:t>
      </w:r>
      <w:r>
        <w:rPr>
          <w:rFonts w:ascii="Palatino Linotype" w:hAnsi="Palatino Linotype"/>
          <w:sz w:val="24"/>
          <w:lang w:val="en-US"/>
        </w:rPr>
        <w:t>ing</w:t>
      </w:r>
      <w:proofErr w:type="spellEnd"/>
      <w:r w:rsidR="00B46FAE" w:rsidRPr="00407C83">
        <w:rPr>
          <w:rFonts w:ascii="Palatino Linotype" w:hAnsi="Palatino Linotype"/>
          <w:sz w:val="24"/>
          <w:lang w:val="en-US"/>
        </w:rPr>
        <w:t xml:space="preserve"> it</w:t>
      </w:r>
      <w:r>
        <w:rPr>
          <w:rFonts w:ascii="Palatino Linotype" w:hAnsi="Palatino Linotype"/>
          <w:sz w:val="24"/>
          <w:lang w:val="en-US"/>
        </w:rPr>
        <w:t xml:space="preserve"> with the structure defined in at page x.</w:t>
      </w:r>
    </w:p>
    <w:p w14:paraId="186E2160" w14:textId="056257BD" w:rsidR="00B46FAE" w:rsidRPr="00B46FAE" w:rsidRDefault="00B46FAE" w:rsidP="00B46F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CC7832"/>
          <w:sz w:val="20"/>
          <w:szCs w:val="20"/>
          <w:lang w:eastAsia="en-GB"/>
        </w:rPr>
        <w:t xml:space="preserve">class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CC7832"/>
          <w:sz w:val="20"/>
          <w:szCs w:val="20"/>
          <w:lang w:eastAsia="en-GB"/>
        </w:rPr>
        <w:t xml:space="preserve">extends </w:t>
      </w:r>
      <w:proofErr w:type="spellStart"/>
      <w:r w:rsidRPr="00B46FAE">
        <w:rPr>
          <w:rFonts w:ascii="Courier New" w:eastAsia="Times New Roman" w:hAnsi="Courier New" w:cs="Courier New"/>
          <w:color w:val="A9B7C6"/>
          <w:sz w:val="20"/>
          <w:szCs w:val="20"/>
          <w:lang w:eastAsia="en-GB"/>
        </w:rPr>
        <w:t>StatelessWidget</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CC7832"/>
          <w:sz w:val="20"/>
          <w:szCs w:val="20"/>
          <w:lang w:eastAsia="en-GB"/>
        </w:rPr>
        <w:t xml:space="preserve">final </w:t>
      </w:r>
      <w:proofErr w:type="spellStart"/>
      <w:r>
        <w:rPr>
          <w:rFonts w:ascii="Courier New" w:eastAsia="Times New Roman" w:hAnsi="Courier New" w:cs="Courier New"/>
          <w:color w:val="A9B7C6"/>
          <w:sz w:val="20"/>
          <w:szCs w:val="20"/>
          <w:lang w:eastAsia="en-GB"/>
        </w:rPr>
        <w:t>Todo</w:t>
      </w:r>
      <w:proofErr w:type="spellEnd"/>
      <w:r w:rsidRPr="00B46FAE">
        <w:rPr>
          <w:rFonts w:ascii="Courier New" w:eastAsia="Times New Roman" w:hAnsi="Courier New" w:cs="Courier New"/>
          <w:color w:val="A9B7C6"/>
          <w:sz w:val="20"/>
          <w:szCs w:val="20"/>
          <w:lang w:eastAsia="en-GB"/>
        </w:rPr>
        <w:t xml:space="preserve"> </w:t>
      </w:r>
      <w:proofErr w:type="spellStart"/>
      <w:r>
        <w:rPr>
          <w:rFonts w:ascii="Courier New" w:eastAsia="Times New Roman" w:hAnsi="Courier New" w:cs="Courier New"/>
          <w:color w:val="9876AA"/>
          <w:sz w:val="20"/>
          <w:szCs w:val="20"/>
          <w:lang w:eastAsia="en-GB"/>
        </w:rPr>
        <w:t>todo</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TodoItem</w:t>
      </w:r>
      <w:proofErr w:type="spellEnd"/>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 required this</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9876AA"/>
          <w:sz w:val="20"/>
          <w:szCs w:val="20"/>
          <w:lang w:eastAsia="en-GB"/>
        </w:rPr>
        <w:t>id</w:t>
      </w:r>
      <w:r w:rsidRPr="00B46FAE">
        <w:rPr>
          <w:rFonts w:ascii="Courier New" w:eastAsia="Times New Roman" w:hAnsi="Courier New" w:cs="Courier New"/>
          <w:color w:val="A9B7C6"/>
          <w:sz w:val="20"/>
          <w:szCs w:val="20"/>
          <w:lang w:eastAsia="en-GB"/>
        </w:rPr>
        <w:t xml:space="preserve">}) : </w:t>
      </w:r>
      <w:r w:rsidRPr="00B46FAE">
        <w:rPr>
          <w:rFonts w:ascii="Courier New" w:eastAsia="Times New Roman" w:hAnsi="Courier New" w:cs="Courier New"/>
          <w:color w:val="CC7832"/>
          <w:sz w:val="20"/>
          <w:szCs w:val="20"/>
          <w:lang w:eastAsia="en-GB"/>
        </w:rPr>
        <w:t>super</w:t>
      </w:r>
      <w:r w:rsidRPr="00B46FAE">
        <w:rPr>
          <w:rFonts w:ascii="Courier New" w:eastAsia="Times New Roman" w:hAnsi="Courier New" w:cs="Courier New"/>
          <w:color w:val="A9B7C6"/>
          <w:sz w:val="20"/>
          <w:szCs w:val="20"/>
          <w:lang w:eastAsia="en-GB"/>
        </w:rPr>
        <w:t>(key: key)</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BBB529"/>
          <w:sz w:val="20"/>
          <w:szCs w:val="20"/>
          <w:lang w:eastAsia="en-GB"/>
        </w:rPr>
        <w:t>@override</w:t>
      </w:r>
      <w:r w:rsidRPr="00B46FAE">
        <w:rPr>
          <w:rFonts w:ascii="Courier New" w:eastAsia="Times New Roman" w:hAnsi="Courier New" w:cs="Courier New"/>
          <w:color w:val="BBB529"/>
          <w:sz w:val="20"/>
          <w:szCs w:val="20"/>
          <w:lang w:eastAsia="en-GB"/>
        </w:rPr>
        <w:br/>
        <w:t xml:space="preserve">  </w:t>
      </w:r>
      <w:r w:rsidRPr="00B46FAE">
        <w:rPr>
          <w:rFonts w:ascii="Courier New" w:eastAsia="Times New Roman" w:hAnsi="Courier New" w:cs="Courier New"/>
          <w:color w:val="A9B7C6"/>
          <w:sz w:val="20"/>
          <w:szCs w:val="20"/>
          <w:lang w:eastAsia="en-GB"/>
        </w:rPr>
        <w:t xml:space="preserve">Widget </w:t>
      </w:r>
      <w:r w:rsidRPr="00B46FAE">
        <w:rPr>
          <w:rFonts w:ascii="Courier New" w:eastAsia="Times New Roman" w:hAnsi="Courier New" w:cs="Courier New"/>
          <w:color w:val="FFC66D"/>
          <w:sz w:val="20"/>
          <w:szCs w:val="20"/>
          <w:lang w:eastAsia="en-GB"/>
        </w:rPr>
        <w:t>build</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BuildContext</w:t>
      </w:r>
      <w:proofErr w:type="spellEnd"/>
      <w:r w:rsidRPr="00B46FAE">
        <w:rPr>
          <w:rFonts w:ascii="Courier New" w:eastAsia="Times New Roman" w:hAnsi="Courier New" w:cs="Courier New"/>
          <w:color w:val="A9B7C6"/>
          <w:sz w:val="20"/>
          <w:szCs w:val="20"/>
          <w:lang w:eastAsia="en-GB"/>
        </w:rPr>
        <w:t xml:space="preserve"> context) {</w:t>
      </w:r>
      <w:r w:rsidRPr="00B46FA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CC7832"/>
          <w:sz w:val="20"/>
          <w:szCs w:val="20"/>
          <w:lang w:eastAsia="en-GB"/>
        </w:rPr>
        <w:t>return</w:t>
      </w:r>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FFC66D"/>
          <w:sz w:val="20"/>
          <w:szCs w:val="20"/>
          <w:lang w:eastAsia="en-GB"/>
        </w:rPr>
        <w:t>Row</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Column</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r>
      <w:r w:rsidRPr="00B46FAE">
        <w:rPr>
          <w:rFonts w:ascii="Courier New" w:eastAsia="Times New Roman" w:hAnsi="Courier New" w:cs="Courier New"/>
          <w:color w:val="A9B7C6"/>
          <w:sz w:val="20"/>
          <w:szCs w:val="20"/>
          <w:lang w:eastAsia="en-GB"/>
        </w:rPr>
        <w:lastRenderedPageBreak/>
        <w:t xml:space="preserve">            children: [</w:t>
      </w:r>
      <w:r w:rsidRPr="00B46FAE">
        <w:rPr>
          <w:rFonts w:ascii="Courier New" w:eastAsia="Times New Roman" w:hAnsi="Courier New" w:cs="Courier New"/>
          <w:color w:val="A9B7C6"/>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name</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14</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black</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Text</w:t>
      </w:r>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description</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 xml:space="preserve">style: </w:t>
      </w:r>
      <w:proofErr w:type="spellStart"/>
      <w:r w:rsidRPr="00B46FAE">
        <w:rPr>
          <w:rFonts w:ascii="Courier New" w:eastAsia="Times New Roman" w:hAnsi="Courier New" w:cs="Courier New"/>
          <w:color w:val="CC7832"/>
          <w:sz w:val="20"/>
          <w:szCs w:val="20"/>
          <w:lang w:eastAsia="en-GB"/>
        </w:rPr>
        <w:t>const</w:t>
      </w:r>
      <w:proofErr w:type="spellEnd"/>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FFC66D"/>
          <w:sz w:val="20"/>
          <w:szCs w:val="20"/>
          <w:lang w:eastAsia="en-GB"/>
        </w:rPr>
        <w:t>TextStyle</w:t>
      </w:r>
      <w:proofErr w:type="spellEnd"/>
      <w:r w:rsidRPr="00B46FAE">
        <w:rPr>
          <w:rFonts w:ascii="Courier New" w:eastAsia="Times New Roman" w:hAnsi="Courier New" w:cs="Courier New"/>
          <w:color w:val="A9B7C6"/>
          <w:sz w:val="20"/>
          <w:szCs w:val="20"/>
          <w:lang w:eastAsia="en-GB"/>
        </w:rPr>
        <w:t>(</w:t>
      </w:r>
      <w:proofErr w:type="spellStart"/>
      <w:r w:rsidRPr="00B46FAE">
        <w:rPr>
          <w:rFonts w:ascii="Courier New" w:eastAsia="Times New Roman" w:hAnsi="Courier New" w:cs="Courier New"/>
          <w:color w:val="A9B7C6"/>
          <w:sz w:val="20"/>
          <w:szCs w:val="20"/>
          <w:lang w:eastAsia="en-GB"/>
        </w:rPr>
        <w:t>fontSize</w:t>
      </w:r>
      <w:proofErr w:type="spellEnd"/>
      <w:r w:rsidRPr="00B46FAE">
        <w:rPr>
          <w:rFonts w:ascii="Courier New" w:eastAsia="Times New Roman" w:hAnsi="Courier New" w:cs="Courier New"/>
          <w:color w:val="A9B7C6"/>
          <w:sz w:val="20"/>
          <w:szCs w:val="20"/>
          <w:lang w:eastAsia="en-GB"/>
        </w:rPr>
        <w:t xml:space="preserve">: </w:t>
      </w:r>
      <w:r w:rsidRPr="00B46FAE">
        <w:rPr>
          <w:rFonts w:ascii="Courier New" w:eastAsia="Times New Roman" w:hAnsi="Courier New" w:cs="Courier New"/>
          <w:color w:val="6897BB"/>
          <w:sz w:val="20"/>
          <w:szCs w:val="20"/>
          <w:lang w:eastAsia="en-GB"/>
        </w:rPr>
        <w:t>10</w:t>
      </w:r>
      <w:r w:rsidRPr="00B46FAE">
        <w:rPr>
          <w:rFonts w:ascii="Courier New" w:eastAsia="Times New Roman" w:hAnsi="Courier New" w:cs="Courier New"/>
          <w:color w:val="CC7832"/>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w:t>
      </w:r>
      <w:proofErr w:type="spellEnd"/>
      <w:r w:rsidRPr="00B46FAE">
        <w:rPr>
          <w:rFonts w:ascii="Courier New" w:eastAsia="Times New Roman" w:hAnsi="Courier New" w:cs="Courier New"/>
          <w:color w:val="A9B7C6"/>
          <w:sz w:val="20"/>
          <w:szCs w:val="20"/>
          <w:lang w:eastAsia="en-GB"/>
        </w:rPr>
        <w:t xml:space="preserve">: </w:t>
      </w:r>
      <w:proofErr w:type="spellStart"/>
      <w:r w:rsidRPr="00B46FAE">
        <w:rPr>
          <w:rFonts w:ascii="Courier New" w:eastAsia="Times New Roman" w:hAnsi="Courier New" w:cs="Courier New"/>
          <w:color w:val="A9B7C6"/>
          <w:sz w:val="20"/>
          <w:szCs w:val="20"/>
          <w:lang w:eastAsia="en-GB"/>
        </w:rPr>
        <w:t>Colors.</w:t>
      </w:r>
      <w:r w:rsidRPr="00B46FAE">
        <w:rPr>
          <w:rFonts w:ascii="Courier New" w:eastAsia="Times New Roman" w:hAnsi="Courier New" w:cs="Courier New"/>
          <w:i/>
          <w:iCs/>
          <w:color w:val="9876AA"/>
          <w:sz w:val="20"/>
          <w:szCs w:val="20"/>
          <w:lang w:eastAsia="en-GB"/>
        </w:rPr>
        <w:t>grey</w:t>
      </w:r>
      <w:proofErr w:type="spellEnd"/>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FFC66D"/>
          <w:sz w:val="20"/>
          <w:szCs w:val="20"/>
          <w:lang w:eastAsia="en-GB"/>
        </w:rPr>
        <w:t>Checkbox</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 xml:space="preserve">              value: </w:t>
      </w:r>
      <w:proofErr w:type="spellStart"/>
      <w:r w:rsidRPr="00B46FAE">
        <w:rPr>
          <w:rFonts w:ascii="Courier New" w:eastAsia="Times New Roman" w:hAnsi="Courier New" w:cs="Courier New"/>
          <w:color w:val="A9B7C6"/>
          <w:sz w:val="20"/>
          <w:szCs w:val="20"/>
          <w:lang w:eastAsia="en-GB"/>
        </w:rPr>
        <w:t>todo.</w:t>
      </w:r>
      <w:r w:rsidRPr="00B46FAE">
        <w:rPr>
          <w:rFonts w:ascii="Courier New" w:eastAsia="Times New Roman" w:hAnsi="Courier New" w:cs="Courier New"/>
          <w:color w:val="9876AA"/>
          <w:sz w:val="20"/>
          <w:szCs w:val="20"/>
          <w:lang w:eastAsia="en-GB"/>
        </w:rPr>
        <w:t>completed</w:t>
      </w:r>
      <w:proofErr w:type="spellEnd"/>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proofErr w:type="spellStart"/>
      <w:r w:rsidRPr="00B46FAE">
        <w:rPr>
          <w:rFonts w:ascii="Courier New" w:eastAsia="Times New Roman" w:hAnsi="Courier New" w:cs="Courier New"/>
          <w:color w:val="A9B7C6"/>
          <w:sz w:val="20"/>
          <w:szCs w:val="20"/>
          <w:lang w:eastAsia="en-GB"/>
        </w:rPr>
        <w:t>onChanged</w:t>
      </w:r>
      <w:proofErr w:type="spellEnd"/>
      <w:r w:rsidRPr="00B46FAE">
        <w:rPr>
          <w:rFonts w:ascii="Courier New" w:eastAsia="Times New Roman" w:hAnsi="Courier New" w:cs="Courier New"/>
          <w:color w:val="A9B7C6"/>
          <w:sz w:val="20"/>
          <w:szCs w:val="20"/>
          <w:lang w:eastAsia="en-GB"/>
        </w:rPr>
        <w:t>: (value) {</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CC7832"/>
          <w:sz w:val="20"/>
          <w:szCs w:val="20"/>
          <w:lang w:eastAsia="en-GB"/>
        </w:rPr>
        <w:t>;</w:t>
      </w:r>
      <w:r w:rsidRPr="00B46FAE">
        <w:rPr>
          <w:rFonts w:ascii="Courier New" w:eastAsia="Times New Roman" w:hAnsi="Courier New" w:cs="Courier New"/>
          <w:color w:val="CC7832"/>
          <w:sz w:val="20"/>
          <w:szCs w:val="20"/>
          <w:lang w:eastAsia="en-GB"/>
        </w:rPr>
        <w:br/>
        <w:t xml:space="preserve">  </w:t>
      </w:r>
      <w:r w:rsidRPr="00B46FAE">
        <w:rPr>
          <w:rFonts w:ascii="Courier New" w:eastAsia="Times New Roman" w:hAnsi="Courier New" w:cs="Courier New"/>
          <w:color w:val="A9B7C6"/>
          <w:sz w:val="20"/>
          <w:szCs w:val="20"/>
          <w:lang w:eastAsia="en-GB"/>
        </w:rPr>
        <w:t>}</w:t>
      </w:r>
      <w:r w:rsidRPr="00B46FAE">
        <w:rPr>
          <w:rFonts w:ascii="Courier New" w:eastAsia="Times New Roman" w:hAnsi="Courier New" w:cs="Courier New"/>
          <w:color w:val="A9B7C6"/>
          <w:sz w:val="20"/>
          <w:szCs w:val="20"/>
          <w:lang w:eastAsia="en-GB"/>
        </w:rPr>
        <w:br/>
        <w:t>}</w:t>
      </w:r>
    </w:p>
    <w:p w14:paraId="40C3AB73" w14:textId="52FE61A8" w:rsidR="00B46FAE"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5772BFC" w14:textId="149AFF7E" w:rsidR="00764B27" w:rsidRPr="00407C83" w:rsidRDefault="00B46FA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At this point we got a single page (Homepage) that contains a </w:t>
      </w:r>
      <w:proofErr w:type="spellStart"/>
      <w:r w:rsidRPr="00407C83">
        <w:rPr>
          <w:rFonts w:ascii="Palatino Linotype" w:hAnsi="Palatino Linotype"/>
          <w:sz w:val="24"/>
          <w:lang w:val="en-US"/>
        </w:rPr>
        <w:t>TodoView</w:t>
      </w:r>
      <w:proofErr w:type="spellEnd"/>
      <w:r w:rsidRPr="00407C83">
        <w:rPr>
          <w:rFonts w:ascii="Palatino Linotype" w:hAnsi="Palatino Linotype"/>
          <w:sz w:val="24"/>
          <w:lang w:val="en-US"/>
        </w:rPr>
        <w:t xml:space="preserve"> </w:t>
      </w:r>
      <w:r w:rsidR="00764B27" w:rsidRPr="00407C83">
        <w:rPr>
          <w:rFonts w:ascii="Palatino Linotype" w:hAnsi="Palatino Linotype"/>
          <w:sz w:val="24"/>
          <w:lang w:val="en-US"/>
        </w:rPr>
        <w:t>showing</w:t>
      </w:r>
      <w:r w:rsidRPr="00407C83">
        <w:rPr>
          <w:rFonts w:ascii="Palatino Linotype" w:hAnsi="Palatino Linotype"/>
          <w:sz w:val="24"/>
          <w:lang w:val="en-US"/>
        </w:rPr>
        <w:t xml:space="preserve"> </w:t>
      </w:r>
      <w:proofErr w:type="spellStart"/>
      <w:r w:rsidRPr="0015109F">
        <w:rPr>
          <w:rFonts w:ascii="Palatino Linotype" w:hAnsi="Palatino Linotype"/>
          <w:i/>
          <w:iCs/>
          <w:sz w:val="24"/>
          <w:lang w:val="en-US"/>
        </w:rPr>
        <w:t>filteredTodos</w:t>
      </w:r>
      <w:proofErr w:type="spellEnd"/>
      <w:r w:rsidRPr="00407C83">
        <w:rPr>
          <w:rFonts w:ascii="Palatino Linotype" w:hAnsi="Palatino Linotype"/>
          <w:sz w:val="24"/>
          <w:lang w:val="en-US"/>
        </w:rPr>
        <w:t xml:space="preserve"> list</w:t>
      </w:r>
      <w:r w:rsidR="00A7333D">
        <w:rPr>
          <w:rFonts w:ascii="Palatino Linotype" w:hAnsi="Palatino Linotype"/>
          <w:sz w:val="24"/>
          <w:lang w:val="en-US"/>
        </w:rPr>
        <w:t xml:space="preserve">’s </w:t>
      </w:r>
      <w:proofErr w:type="spellStart"/>
      <w:r w:rsidR="00A7333D">
        <w:rPr>
          <w:rFonts w:ascii="Palatino Linotype" w:hAnsi="Palatino Linotype"/>
          <w:sz w:val="24"/>
          <w:lang w:val="en-US"/>
        </w:rPr>
        <w:t>todos</w:t>
      </w:r>
      <w:proofErr w:type="spellEnd"/>
      <w:r w:rsidR="00764B27" w:rsidRPr="00407C83">
        <w:rPr>
          <w:rFonts w:ascii="Palatino Linotype" w:hAnsi="Palatino Linotype"/>
          <w:sz w:val="24"/>
          <w:lang w:val="en-US"/>
        </w:rPr>
        <w:t xml:space="preserve"> contained</w:t>
      </w:r>
      <w:r w:rsidRPr="00407C83">
        <w:rPr>
          <w:rFonts w:ascii="Palatino Linotype" w:hAnsi="Palatino Linotype"/>
          <w:sz w:val="24"/>
          <w:lang w:val="en-US"/>
        </w:rPr>
        <w:t xml:space="preserve">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inside </w:t>
      </w:r>
      <w:r w:rsidR="00A7333D">
        <w:rPr>
          <w:rFonts w:ascii="Palatino Linotype" w:hAnsi="Palatino Linotype"/>
          <w:sz w:val="24"/>
          <w:lang w:val="en-US"/>
        </w:rPr>
        <w:t>a</w:t>
      </w:r>
      <w:r w:rsidRPr="00407C83">
        <w:rPr>
          <w:rFonts w:ascii="Palatino Linotype" w:hAnsi="Palatino Linotype"/>
          <w:sz w:val="24"/>
          <w:lang w:val="en-US"/>
        </w:rPr>
        <w:t xml:space="preserve"> </w:t>
      </w:r>
      <w:proofErr w:type="spellStart"/>
      <w:r w:rsidRPr="00407C83">
        <w:rPr>
          <w:rFonts w:ascii="Palatino Linotype" w:hAnsi="Palatino Linotype"/>
          <w:sz w:val="24"/>
          <w:lang w:val="en-US"/>
        </w:rPr>
        <w:t>TodoProvider</w:t>
      </w:r>
      <w:proofErr w:type="spellEnd"/>
      <w:r w:rsidRPr="00407C83">
        <w:rPr>
          <w:rFonts w:ascii="Palatino Linotype" w:hAnsi="Palatino Linotype"/>
          <w:sz w:val="24"/>
          <w:lang w:val="en-US"/>
        </w:rPr>
        <w:t xml:space="preserve"> widget. </w:t>
      </w:r>
      <w:r w:rsidR="00A7333D">
        <w:rPr>
          <w:rFonts w:ascii="Palatino Linotype" w:hAnsi="Palatino Linotype"/>
          <w:sz w:val="24"/>
          <w:lang w:val="en-US"/>
        </w:rPr>
        <w:t>W</w:t>
      </w:r>
      <w:r w:rsidR="00764B27" w:rsidRPr="00407C83">
        <w:rPr>
          <w:rFonts w:ascii="Palatino Linotype" w:hAnsi="Palatino Linotype"/>
          <w:sz w:val="24"/>
          <w:lang w:val="en-US"/>
        </w:rPr>
        <w:t>hen</w:t>
      </w:r>
      <w:r w:rsidRPr="00407C83">
        <w:rPr>
          <w:rFonts w:ascii="Palatino Linotype" w:hAnsi="Palatino Linotype"/>
          <w:sz w:val="24"/>
          <w:lang w:val="en-US"/>
        </w:rPr>
        <w:t xml:space="preserve"> the application starts we first see and empty page (</w:t>
      </w:r>
      <w:proofErr w:type="spellStart"/>
      <w:r w:rsidRPr="00407C83">
        <w:rPr>
          <w:rFonts w:ascii="Palatino Linotype" w:hAnsi="Palatino Linotype"/>
          <w:sz w:val="24"/>
          <w:lang w:val="en-US"/>
        </w:rPr>
        <w:t>todo</w:t>
      </w:r>
      <w:proofErr w:type="spellEnd"/>
      <w:r w:rsidRPr="00407C83">
        <w:rPr>
          <w:rFonts w:ascii="Palatino Linotype" w:hAnsi="Palatino Linotype"/>
          <w:sz w:val="24"/>
          <w:lang w:val="en-US"/>
        </w:rPr>
        <w:t xml:space="preserve"> are empty at the beginning) and then</w:t>
      </w:r>
      <w:r w:rsidR="00764B27" w:rsidRPr="00407C83">
        <w:rPr>
          <w:rFonts w:ascii="Palatino Linotype" w:hAnsi="Palatino Linotype"/>
          <w:sz w:val="24"/>
          <w:lang w:val="en-US"/>
        </w:rPr>
        <w:t xml:space="preserve"> after few seconds</w:t>
      </w:r>
      <w:r w:rsidRPr="00407C83">
        <w:rPr>
          <w:rFonts w:ascii="Palatino Linotype" w:hAnsi="Palatino Linotype"/>
          <w:sz w:val="24"/>
          <w:lang w:val="en-US"/>
        </w:rPr>
        <w:t xml:space="preserve"> a list of </w:t>
      </w:r>
      <w:proofErr w:type="spellStart"/>
      <w:r w:rsidRPr="00407C83">
        <w:rPr>
          <w:rFonts w:ascii="Palatino Linotype" w:hAnsi="Palatino Linotype"/>
          <w:sz w:val="24"/>
          <w:lang w:val="en-US"/>
        </w:rPr>
        <w:t>todo</w:t>
      </w:r>
      <w:r w:rsidR="0015109F">
        <w:rPr>
          <w:rFonts w:ascii="Palatino Linotype" w:hAnsi="Palatino Linotype"/>
          <w:sz w:val="24"/>
          <w:lang w:val="en-US"/>
        </w:rPr>
        <w:t>s</w:t>
      </w:r>
      <w:proofErr w:type="spellEnd"/>
      <w:r w:rsidRPr="00407C83">
        <w:rPr>
          <w:rFonts w:ascii="Palatino Linotype" w:hAnsi="Palatino Linotype"/>
          <w:sz w:val="24"/>
          <w:lang w:val="en-US"/>
        </w:rPr>
        <w:t xml:space="preserve"> with their name</w:t>
      </w:r>
      <w:r w:rsidR="0015109F">
        <w:rPr>
          <w:rFonts w:ascii="Palatino Linotype" w:hAnsi="Palatino Linotype"/>
          <w:sz w:val="24"/>
          <w:lang w:val="en-US"/>
        </w:rPr>
        <w:t>s</w:t>
      </w:r>
      <w:r w:rsidRPr="00407C83">
        <w:rPr>
          <w:rFonts w:ascii="Palatino Linotype" w:hAnsi="Palatino Linotype"/>
          <w:sz w:val="24"/>
          <w:lang w:val="en-US"/>
        </w:rPr>
        <w:t>, description</w:t>
      </w:r>
      <w:r w:rsidR="0015109F">
        <w:rPr>
          <w:rFonts w:ascii="Palatino Linotype" w:hAnsi="Palatino Linotype"/>
          <w:sz w:val="24"/>
          <w:lang w:val="en-US"/>
        </w:rPr>
        <w:t>s</w:t>
      </w:r>
      <w:r w:rsidRPr="00407C83">
        <w:rPr>
          <w:rFonts w:ascii="Palatino Linotype" w:hAnsi="Palatino Linotype"/>
          <w:sz w:val="24"/>
          <w:lang w:val="en-US"/>
        </w:rPr>
        <w:t xml:space="preserve"> and completion</w:t>
      </w:r>
      <w:r w:rsidR="0015109F">
        <w:rPr>
          <w:rFonts w:ascii="Palatino Linotype" w:hAnsi="Palatino Linotype"/>
          <w:sz w:val="24"/>
          <w:lang w:val="en-US"/>
        </w:rPr>
        <w:t>s</w:t>
      </w:r>
      <w:r w:rsidRPr="00407C83">
        <w:rPr>
          <w:rFonts w:ascii="Palatino Linotype" w:hAnsi="Palatino Linotype"/>
          <w:sz w:val="24"/>
          <w:lang w:val="en-US"/>
        </w:rPr>
        <w:t xml:space="preserve"> appear</w:t>
      </w:r>
      <w:r w:rsidR="00764B27" w:rsidRPr="00407C83">
        <w:rPr>
          <w:rFonts w:ascii="Palatino Linotype" w:hAnsi="Palatino Linotype"/>
          <w:sz w:val="24"/>
          <w:lang w:val="en-US"/>
        </w:rPr>
        <w:t>s.</w:t>
      </w:r>
      <w:r w:rsidR="00A7333D">
        <w:rPr>
          <w:rFonts w:ascii="Palatino Linotype" w:hAnsi="Palatino Linotype"/>
          <w:sz w:val="24"/>
          <w:lang w:val="en-US"/>
        </w:rPr>
        <w:t xml:space="preserve"> A l</w:t>
      </w:r>
      <w:r w:rsidR="00764B27" w:rsidRPr="00407C83">
        <w:rPr>
          <w:rFonts w:ascii="Palatino Linotype" w:hAnsi="Palatino Linotype"/>
          <w:sz w:val="24"/>
          <w:lang w:val="en-US"/>
        </w:rPr>
        <w:t xml:space="preserve">ist of </w:t>
      </w:r>
      <w:proofErr w:type="spellStart"/>
      <w:r w:rsidR="00764B27" w:rsidRPr="00407C83">
        <w:rPr>
          <w:rFonts w:ascii="Palatino Linotype" w:hAnsi="Palatino Linotype"/>
          <w:sz w:val="24"/>
          <w:lang w:val="en-US"/>
        </w:rPr>
        <w:t>fitered</w:t>
      </w:r>
      <w:proofErr w:type="spellEnd"/>
      <w:r w:rsidR="00A7333D">
        <w:rPr>
          <w:rFonts w:ascii="Palatino Linotype" w:hAnsi="Palatino Linotype"/>
          <w:sz w:val="24"/>
          <w:lang w:val="en-US"/>
        </w:rPr>
        <w:t xml:space="preserve"> </w:t>
      </w:r>
      <w:proofErr w:type="spellStart"/>
      <w:r w:rsidR="00A7333D">
        <w:rPr>
          <w:rFonts w:ascii="Palatino Linotype" w:hAnsi="Palatino Linotype"/>
          <w:sz w:val="24"/>
          <w:lang w:val="en-US"/>
        </w:rPr>
        <w:t>t</w:t>
      </w:r>
      <w:r w:rsidR="00764B27" w:rsidRPr="00407C83">
        <w:rPr>
          <w:rFonts w:ascii="Palatino Linotype" w:hAnsi="Palatino Linotype"/>
          <w:sz w:val="24"/>
          <w:lang w:val="en-US"/>
        </w:rPr>
        <w:t>odos</w:t>
      </w:r>
      <w:proofErr w:type="spellEnd"/>
      <w:r w:rsidR="00764B27" w:rsidRPr="00407C83">
        <w:rPr>
          <w:rFonts w:ascii="Palatino Linotype" w:hAnsi="Palatino Linotype"/>
          <w:sz w:val="24"/>
          <w:lang w:val="en-US"/>
        </w:rPr>
        <w:t xml:space="preserve"> </w:t>
      </w:r>
      <w:r w:rsidR="00A7333D">
        <w:rPr>
          <w:rFonts w:ascii="Palatino Linotype" w:hAnsi="Palatino Linotype"/>
          <w:sz w:val="24"/>
          <w:lang w:val="en-US"/>
        </w:rPr>
        <w:t xml:space="preserve">can be visualized </w:t>
      </w:r>
      <w:r w:rsidR="00764B27" w:rsidRPr="00407C83">
        <w:rPr>
          <w:rFonts w:ascii="Palatino Linotype" w:hAnsi="Palatino Linotype"/>
          <w:sz w:val="24"/>
          <w:lang w:val="en-US"/>
        </w:rPr>
        <w:t xml:space="preserve">but </w:t>
      </w:r>
      <w:r w:rsidR="00A7333D">
        <w:rPr>
          <w:rFonts w:ascii="Palatino Linotype" w:hAnsi="Palatino Linotype"/>
          <w:sz w:val="24"/>
          <w:lang w:val="en-US"/>
        </w:rPr>
        <w:t>is not interactable yet</w:t>
      </w:r>
      <w:r w:rsidR="00764B27" w:rsidRPr="00407C83">
        <w:rPr>
          <w:rFonts w:ascii="Palatino Linotype" w:hAnsi="Palatino Linotype"/>
          <w:sz w:val="24"/>
          <w:lang w:val="en-US"/>
        </w:rPr>
        <w:t xml:space="preserve">. </w:t>
      </w:r>
    </w:p>
    <w:p w14:paraId="6631D46F" w14:textId="0EB22EE3" w:rsidR="00764B27" w:rsidRDefault="00764B27"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In the app </w:t>
      </w:r>
      <w:proofErr w:type="spellStart"/>
      <w:r w:rsidRPr="00407C83">
        <w:rPr>
          <w:rFonts w:ascii="Palatino Linotype" w:hAnsi="Palatino Linotype"/>
          <w:sz w:val="24"/>
          <w:lang w:val="en-US"/>
        </w:rPr>
        <w:t>HomePage’s</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AppBar</w:t>
      </w:r>
      <w:proofErr w:type="spellEnd"/>
      <w:r w:rsidRPr="00407C83">
        <w:rPr>
          <w:rFonts w:ascii="Palatino Linotype" w:hAnsi="Palatino Linotype"/>
          <w:sz w:val="24"/>
          <w:lang w:val="en-US"/>
        </w:rPr>
        <w:t xml:space="preserve"> we already set up a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that is nothing else than a stateless widget.</w:t>
      </w:r>
      <w:r w:rsidR="006C7935" w:rsidRPr="00407C83">
        <w:rPr>
          <w:rFonts w:ascii="Palatino Linotype" w:hAnsi="Palatino Linotype"/>
          <w:sz w:val="24"/>
          <w:lang w:val="en-US"/>
        </w:rPr>
        <w:t xml:space="preserve"> In</w:t>
      </w:r>
      <w:r w:rsidR="00A7333D">
        <w:rPr>
          <w:rFonts w:ascii="Palatino Linotype" w:hAnsi="Palatino Linotype"/>
          <w:sz w:val="24"/>
          <w:lang w:val="en-US"/>
        </w:rPr>
        <w:t xml:space="preserve"> its</w:t>
      </w:r>
      <w:r w:rsidR="006C7935" w:rsidRPr="00407C83">
        <w:rPr>
          <w:rFonts w:ascii="Palatino Linotype" w:hAnsi="Palatino Linotype"/>
          <w:sz w:val="24"/>
          <w:lang w:val="en-US"/>
        </w:rPr>
        <w:t xml:space="preserve"> </w:t>
      </w:r>
      <w:r w:rsidR="006C7935" w:rsidRPr="006406A1">
        <w:rPr>
          <w:rFonts w:ascii="Palatino Linotype" w:hAnsi="Palatino Linotype"/>
          <w:i/>
          <w:iCs/>
          <w:sz w:val="24"/>
          <w:lang w:val="en-US"/>
        </w:rPr>
        <w:t>build</w:t>
      </w:r>
      <w:r w:rsidR="006C7935" w:rsidRPr="00407C83">
        <w:rPr>
          <w:rFonts w:ascii="Palatino Linotype" w:hAnsi="Palatino Linotype"/>
          <w:sz w:val="24"/>
          <w:lang w:val="en-US"/>
        </w:rPr>
        <w:t xml:space="preserve"> method</w:t>
      </w:r>
      <w:r w:rsidR="00A7333D">
        <w:rPr>
          <w:rFonts w:ascii="Palatino Linotype" w:hAnsi="Palatino Linotype"/>
          <w:sz w:val="24"/>
          <w:lang w:val="en-US"/>
        </w:rPr>
        <w:t xml:space="preserve"> </w:t>
      </w:r>
      <w:r w:rsidR="00A7333D" w:rsidRPr="00407C83">
        <w:rPr>
          <w:rFonts w:ascii="Palatino Linotype" w:hAnsi="Palatino Linotype"/>
          <w:sz w:val="24"/>
          <w:lang w:val="en-US"/>
        </w:rPr>
        <w:t xml:space="preserve">a </w:t>
      </w:r>
      <w:proofErr w:type="spellStart"/>
      <w:r w:rsidR="00A7333D" w:rsidRPr="00407C83">
        <w:rPr>
          <w:rFonts w:ascii="Palatino Linotype" w:hAnsi="Palatino Linotype"/>
          <w:sz w:val="24"/>
          <w:lang w:val="en-US"/>
        </w:rPr>
        <w:t>DropdownButton</w:t>
      </w:r>
      <w:r w:rsidR="00A7333D">
        <w:rPr>
          <w:rFonts w:ascii="Palatino Linotype" w:hAnsi="Palatino Linotype"/>
          <w:sz w:val="24"/>
          <w:lang w:val="en-US"/>
        </w:rPr>
        <w:t>’s</w:t>
      </w:r>
      <w:proofErr w:type="spellEnd"/>
      <w:r w:rsidR="00A7333D" w:rsidRPr="00407C83">
        <w:rPr>
          <w:rFonts w:ascii="Palatino Linotype" w:hAnsi="Palatino Linotype"/>
          <w:sz w:val="24"/>
          <w:lang w:val="en-US"/>
        </w:rPr>
        <w:t xml:space="preserve"> value field</w:t>
      </w:r>
      <w:r w:rsidR="006C7935" w:rsidRPr="00407C83">
        <w:rPr>
          <w:rFonts w:ascii="Palatino Linotype" w:hAnsi="Palatino Linotype"/>
          <w:sz w:val="24"/>
          <w:lang w:val="en-US"/>
        </w:rPr>
        <w:t xml:space="preserve"> </w:t>
      </w:r>
      <w:r w:rsidR="00A7333D">
        <w:rPr>
          <w:rFonts w:ascii="Palatino Linotype" w:hAnsi="Palatino Linotype"/>
          <w:sz w:val="24"/>
          <w:lang w:val="en-US"/>
        </w:rPr>
        <w:t>is set up</w:t>
      </w:r>
      <w:r w:rsidR="006C7935" w:rsidRPr="00407C83">
        <w:rPr>
          <w:rFonts w:ascii="Palatino Linotype" w:hAnsi="Palatino Linotype"/>
          <w:sz w:val="24"/>
          <w:lang w:val="en-US"/>
        </w:rPr>
        <w:t xml:space="preserve"> look</w:t>
      </w:r>
      <w:r w:rsidR="00A7333D">
        <w:rPr>
          <w:rFonts w:ascii="Palatino Linotype" w:hAnsi="Palatino Linotype"/>
          <w:sz w:val="24"/>
          <w:lang w:val="en-US"/>
        </w:rPr>
        <w:t>ing</w:t>
      </w:r>
      <w:r w:rsidR="006C7935" w:rsidRPr="00407C83">
        <w:rPr>
          <w:rFonts w:ascii="Palatino Linotype" w:hAnsi="Palatino Linotype"/>
          <w:sz w:val="24"/>
          <w:lang w:val="en-US"/>
        </w:rPr>
        <w:t xml:space="preserve"> up for the filter value</w:t>
      </w:r>
      <w:r w:rsidR="00A7333D">
        <w:rPr>
          <w:rFonts w:ascii="Palatino Linotype" w:hAnsi="Palatino Linotype"/>
          <w:sz w:val="24"/>
          <w:lang w:val="en-US"/>
        </w:rPr>
        <w:t>s</w:t>
      </w:r>
      <w:r w:rsidR="006C7935" w:rsidRPr="00407C83">
        <w:rPr>
          <w:rFonts w:ascii="Palatino Linotype" w:hAnsi="Palatino Linotype"/>
          <w:sz w:val="24"/>
          <w:lang w:val="en-US"/>
        </w:rPr>
        <w:t xml:space="preserve"> in the </w:t>
      </w:r>
      <w:proofErr w:type="spellStart"/>
      <w:r w:rsidR="006C7935" w:rsidRPr="00407C83">
        <w:rPr>
          <w:rFonts w:ascii="Palatino Linotype" w:hAnsi="Palatino Linotype"/>
          <w:sz w:val="24"/>
          <w:lang w:val="en-US"/>
        </w:rPr>
        <w:t>TodoInheritedData</w:t>
      </w:r>
      <w:proofErr w:type="spellEnd"/>
      <w:r w:rsidR="006C7935" w:rsidRPr="00407C83">
        <w:rPr>
          <w:rFonts w:ascii="Palatino Linotype" w:hAnsi="Palatino Linotype"/>
          <w:sz w:val="24"/>
          <w:lang w:val="en-US"/>
        </w:rPr>
        <w:t xml:space="preserve">. Then the </w:t>
      </w:r>
      <w:r w:rsidR="006C7935" w:rsidRPr="00A7333D">
        <w:rPr>
          <w:rFonts w:ascii="Palatino Linotype" w:hAnsi="Palatino Linotype"/>
          <w:i/>
          <w:iCs/>
          <w:sz w:val="24"/>
          <w:lang w:val="en-US"/>
        </w:rPr>
        <w:t>items</w:t>
      </w:r>
      <w:r w:rsidR="006C7935" w:rsidRPr="00407C83">
        <w:rPr>
          <w:rFonts w:ascii="Palatino Linotype" w:hAnsi="Palatino Linotype"/>
          <w:sz w:val="24"/>
          <w:lang w:val="en-US"/>
        </w:rPr>
        <w:t xml:space="preserve"> field </w:t>
      </w:r>
      <w:r w:rsidR="00A7333D">
        <w:rPr>
          <w:rFonts w:ascii="Palatino Linotype" w:hAnsi="Palatino Linotype"/>
          <w:sz w:val="24"/>
          <w:lang w:val="en-US"/>
        </w:rPr>
        <w:t>is filled</w:t>
      </w:r>
      <w:r w:rsidR="006C7935" w:rsidRPr="00407C83">
        <w:rPr>
          <w:rFonts w:ascii="Palatino Linotype" w:hAnsi="Palatino Linotype"/>
          <w:sz w:val="24"/>
          <w:lang w:val="en-US"/>
        </w:rPr>
        <w:t xml:space="preserve"> </w:t>
      </w:r>
      <w:r w:rsidR="00A7333D">
        <w:rPr>
          <w:rFonts w:ascii="Palatino Linotype" w:hAnsi="Palatino Linotype"/>
          <w:sz w:val="24"/>
          <w:lang w:val="en-US"/>
        </w:rPr>
        <w:t xml:space="preserve">with </w:t>
      </w:r>
      <w:r w:rsidR="006C7935" w:rsidRPr="00407C83">
        <w:rPr>
          <w:rFonts w:ascii="Palatino Linotype" w:hAnsi="Palatino Linotype"/>
          <w:sz w:val="24"/>
          <w:lang w:val="en-US"/>
        </w:rPr>
        <w:t xml:space="preserve">a list of </w:t>
      </w:r>
      <w:proofErr w:type="spellStart"/>
      <w:r w:rsidR="006C7935" w:rsidRPr="00407C83">
        <w:rPr>
          <w:rFonts w:ascii="Palatino Linotype" w:hAnsi="Palatino Linotype"/>
          <w:sz w:val="24"/>
          <w:lang w:val="en-US"/>
        </w:rPr>
        <w:t>DropdownMenuItem</w:t>
      </w:r>
      <w:proofErr w:type="spellEnd"/>
      <w:r w:rsidR="006C7935" w:rsidRPr="00407C83">
        <w:rPr>
          <w:rFonts w:ascii="Palatino Linotype" w:hAnsi="Palatino Linotype"/>
          <w:sz w:val="24"/>
          <w:lang w:val="en-US"/>
        </w:rPr>
        <w:t xml:space="preserve"> that comes from the mapping of all possible </w:t>
      </w:r>
      <w:proofErr w:type="spellStart"/>
      <w:r w:rsidR="006C7935" w:rsidRPr="00407C83">
        <w:rPr>
          <w:rFonts w:ascii="Palatino Linotype" w:hAnsi="Palatino Linotype"/>
          <w:sz w:val="24"/>
          <w:lang w:val="en-US"/>
        </w:rPr>
        <w:t>VisibilityFilter</w:t>
      </w:r>
      <w:proofErr w:type="spellEnd"/>
      <w:r w:rsidR="006C7935" w:rsidRPr="00407C83">
        <w:rPr>
          <w:rFonts w:ascii="Palatino Linotype" w:hAnsi="Palatino Linotype"/>
          <w:sz w:val="24"/>
          <w:lang w:val="en-US"/>
        </w:rPr>
        <w:t xml:space="preserve"> values to </w:t>
      </w:r>
      <w:proofErr w:type="spellStart"/>
      <w:r w:rsidR="006C7935" w:rsidRPr="00407C83">
        <w:rPr>
          <w:rFonts w:ascii="Palatino Linotype" w:hAnsi="Palatino Linotype"/>
          <w:sz w:val="24"/>
          <w:lang w:val="en-US"/>
        </w:rPr>
        <w:t>DropdownMenuItems</w:t>
      </w:r>
      <w:proofErr w:type="spellEnd"/>
      <w:r w:rsidR="006C7935" w:rsidRPr="00407C83">
        <w:rPr>
          <w:rFonts w:ascii="Palatino Linotype" w:hAnsi="Palatino Linotype"/>
          <w:sz w:val="24"/>
          <w:lang w:val="en-US"/>
        </w:rPr>
        <w:t>.</w:t>
      </w:r>
    </w:p>
    <w:p w14:paraId="64BD7655" w14:textId="77777777" w:rsidR="00A7333D" w:rsidRPr="00407C83" w:rsidRDefault="00A7333D"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EBD9665" w14:textId="7817F8D2" w:rsidR="006C7935" w:rsidRPr="006C7935" w:rsidRDefault="006C7935" w:rsidP="006C79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Pr>
          <w:rFonts w:ascii="Courier New" w:eastAsia="Times New Roman" w:hAnsi="Courier New" w:cs="Courier New"/>
          <w:color w:val="CC7832"/>
          <w:sz w:val="20"/>
          <w:szCs w:val="20"/>
          <w:lang w:eastAsia="en-GB"/>
        </w:rPr>
        <w:t>c</w:t>
      </w:r>
      <w:r w:rsidRPr="006C7935">
        <w:rPr>
          <w:rFonts w:ascii="Courier New" w:eastAsia="Times New Roman" w:hAnsi="Courier New" w:cs="Courier New"/>
          <w:color w:val="CC7832"/>
          <w:sz w:val="20"/>
          <w:szCs w:val="20"/>
          <w:lang w:eastAsia="en-GB"/>
        </w:rPr>
        <w:t xml:space="preserve">lass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CC7832"/>
          <w:sz w:val="20"/>
          <w:szCs w:val="20"/>
          <w:lang w:eastAsia="en-GB"/>
        </w:rPr>
        <w:t xml:space="preserve">extends </w:t>
      </w:r>
      <w:proofErr w:type="spellStart"/>
      <w:r w:rsidRPr="006C7935">
        <w:rPr>
          <w:rFonts w:ascii="Courier New" w:eastAsia="Times New Roman" w:hAnsi="Courier New" w:cs="Courier New"/>
          <w:color w:val="A9B7C6"/>
          <w:sz w:val="20"/>
          <w:szCs w:val="20"/>
          <w:lang w:eastAsia="en-GB"/>
        </w:rPr>
        <w:t>StatelessWidget</w:t>
      </w:r>
      <w:proofErr w:type="spellEnd"/>
      <w:r w:rsidRPr="006C7935">
        <w:rPr>
          <w:rFonts w:ascii="Courier New" w:eastAsia="Times New Roman" w:hAnsi="Courier New" w:cs="Courier New"/>
          <w:color w:val="A9B7C6"/>
          <w:sz w:val="20"/>
          <w:szCs w:val="20"/>
          <w:lang w:eastAsia="en-GB"/>
        </w:rPr>
        <w:t xml:space="preserve"> {</w:t>
      </w:r>
      <w:r w:rsidRPr="006C7935">
        <w:rPr>
          <w:rFonts w:ascii="Courier New" w:eastAsia="Times New Roman" w:hAnsi="Courier New" w:cs="Courier New"/>
          <w:color w:val="A9B7C6"/>
          <w:sz w:val="20"/>
          <w:szCs w:val="20"/>
          <w:lang w:eastAsia="en-GB"/>
        </w:rPr>
        <w:br/>
      </w:r>
      <w:r w:rsidRPr="006C7935">
        <w:rPr>
          <w:rFonts w:ascii="Courier New" w:eastAsia="Times New Roman" w:hAnsi="Courier New" w:cs="Courier New"/>
          <w:color w:val="A9B7C6"/>
          <w:sz w:val="20"/>
          <w:szCs w:val="20"/>
          <w:lang w:eastAsia="en-GB"/>
        </w:rPr>
        <w:br/>
        <w:t xml:space="preserve">  </w:t>
      </w:r>
      <w:proofErr w:type="spellStart"/>
      <w:r w:rsidRPr="006C7935">
        <w:rPr>
          <w:rFonts w:ascii="Courier New" w:eastAsia="Times New Roman" w:hAnsi="Courier New" w:cs="Courier New"/>
          <w:color w:val="CC7832"/>
          <w:sz w:val="20"/>
          <w:szCs w:val="20"/>
          <w:lang w:eastAsia="en-GB"/>
        </w:rPr>
        <w:t>const</w:t>
      </w:r>
      <w:proofErr w:type="spellEnd"/>
      <w:r w:rsidRPr="006C7935">
        <w:rPr>
          <w:rFonts w:ascii="Courier New" w:eastAsia="Times New Roman" w:hAnsi="Courier New" w:cs="Courier New"/>
          <w:color w:val="CC7832"/>
          <w:sz w:val="20"/>
          <w:szCs w:val="20"/>
          <w:lang w:eastAsia="en-GB"/>
        </w:rPr>
        <w:t xml:space="preserve"> </w:t>
      </w:r>
      <w:proofErr w:type="spellStart"/>
      <w:r w:rsidRPr="006C7935">
        <w:rPr>
          <w:rFonts w:ascii="Courier New" w:eastAsia="Times New Roman" w:hAnsi="Courier New" w:cs="Courier New"/>
          <w:color w:val="A9B7C6"/>
          <w:sz w:val="20"/>
          <w:szCs w:val="20"/>
          <w:lang w:eastAsia="en-GB"/>
        </w:rPr>
        <w:t>VisibilityFilterComponent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 xml:space="preserve">      {Key? key})</w:t>
      </w:r>
      <w:r w:rsidRPr="006C7935">
        <w:rPr>
          <w:rFonts w:ascii="Courier New" w:eastAsia="Times New Roman" w:hAnsi="Courier New" w:cs="Courier New"/>
          <w:color w:val="A9B7C6"/>
          <w:sz w:val="20"/>
          <w:szCs w:val="20"/>
          <w:lang w:eastAsia="en-GB"/>
        </w:rPr>
        <w:br/>
        <w:t xml:space="preserve">      : </w:t>
      </w:r>
      <w:r w:rsidRPr="006C7935">
        <w:rPr>
          <w:rFonts w:ascii="Courier New" w:eastAsia="Times New Roman" w:hAnsi="Courier New" w:cs="Courier New"/>
          <w:color w:val="CC7832"/>
          <w:sz w:val="20"/>
          <w:szCs w:val="20"/>
          <w:lang w:eastAsia="en-GB"/>
        </w:rPr>
        <w:t>super</w:t>
      </w:r>
      <w:r w:rsidRPr="006C7935">
        <w:rPr>
          <w:rFonts w:ascii="Courier New" w:eastAsia="Times New Roman" w:hAnsi="Courier New" w:cs="Courier New"/>
          <w:color w:val="A9B7C6"/>
          <w:sz w:val="20"/>
          <w:szCs w:val="20"/>
          <w:lang w:eastAsia="en-GB"/>
        </w:rPr>
        <w:t>(key: key)</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BBB529"/>
          <w:sz w:val="20"/>
          <w:szCs w:val="20"/>
          <w:lang w:eastAsia="en-GB"/>
        </w:rPr>
        <w:t>@override</w:t>
      </w:r>
      <w:r w:rsidRPr="006C7935">
        <w:rPr>
          <w:rFonts w:ascii="Courier New" w:eastAsia="Times New Roman" w:hAnsi="Courier New" w:cs="Courier New"/>
          <w:color w:val="BBB529"/>
          <w:sz w:val="20"/>
          <w:szCs w:val="20"/>
          <w:lang w:eastAsia="en-GB"/>
        </w:rPr>
        <w:br/>
        <w:t xml:space="preserve">  </w:t>
      </w:r>
      <w:r w:rsidRPr="006C7935">
        <w:rPr>
          <w:rFonts w:ascii="Courier New" w:eastAsia="Times New Roman" w:hAnsi="Courier New" w:cs="Courier New"/>
          <w:color w:val="A9B7C6"/>
          <w:sz w:val="20"/>
          <w:szCs w:val="20"/>
          <w:lang w:eastAsia="en-GB"/>
        </w:rPr>
        <w:t xml:space="preserve">Widget </w:t>
      </w:r>
      <w:r w:rsidRPr="006C7935">
        <w:rPr>
          <w:rFonts w:ascii="Courier New" w:eastAsia="Times New Roman" w:hAnsi="Courier New" w:cs="Courier New"/>
          <w:color w:val="FFC66D"/>
          <w:sz w:val="20"/>
          <w:szCs w:val="20"/>
          <w:lang w:eastAsia="en-GB"/>
        </w:rPr>
        <w:t>build</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BuildContext</w:t>
      </w:r>
      <w:proofErr w:type="spellEnd"/>
      <w:r w:rsidRPr="006C7935">
        <w:rPr>
          <w:rFonts w:ascii="Courier New" w:eastAsia="Times New Roman" w:hAnsi="Courier New" w:cs="Courier New"/>
          <w:color w:val="A9B7C6"/>
          <w:sz w:val="20"/>
          <w:szCs w:val="20"/>
          <w:lang w:eastAsia="en-GB"/>
        </w:rPr>
        <w:t xml:space="preserve"> context) {</w:t>
      </w:r>
      <w:r w:rsidRPr="006C7935">
        <w:rPr>
          <w:rFonts w:ascii="Courier New" w:eastAsia="Times New Roman" w:hAnsi="Courier New" w:cs="Courier New"/>
          <w:color w:val="A9B7C6"/>
          <w:sz w:val="20"/>
          <w:szCs w:val="20"/>
          <w:lang w:eastAsia="en-GB"/>
        </w:rPr>
        <w:br/>
        <w:t xml:space="preserve">    print(</w:t>
      </w:r>
      <w:r w:rsidRPr="006C7935">
        <w:rPr>
          <w:rFonts w:ascii="Courier New" w:eastAsia="Times New Roman" w:hAnsi="Courier New" w:cs="Courier New"/>
          <w:color w:val="6A8759"/>
          <w:sz w:val="20"/>
          <w:szCs w:val="20"/>
          <w:lang w:eastAsia="en-GB"/>
        </w:rPr>
        <w:t>"Building Visibility filter"</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 xml:space="preserve"> filter= </w:t>
      </w:r>
      <w:proofErr w:type="spellStart"/>
      <w:r w:rsidRPr="006C7935">
        <w:rPr>
          <w:rFonts w:ascii="Courier New" w:eastAsia="Times New Roman" w:hAnsi="Courier New" w:cs="Courier New"/>
          <w:color w:val="A9B7C6"/>
          <w:sz w:val="20"/>
          <w:szCs w:val="20"/>
          <w:lang w:eastAsia="en-GB"/>
        </w:rPr>
        <w:t>TodoInheritedData.</w:t>
      </w:r>
      <w:r w:rsidRPr="006C7935">
        <w:rPr>
          <w:rFonts w:ascii="Courier New" w:eastAsia="Times New Roman" w:hAnsi="Courier New" w:cs="Courier New"/>
          <w:i/>
          <w:iCs/>
          <w:color w:val="FFC66D"/>
          <w:sz w:val="20"/>
          <w:szCs w:val="20"/>
          <w:lang w:eastAsia="en-GB"/>
        </w:rPr>
        <w:t>of</w:t>
      </w:r>
      <w:proofErr w:type="spellEnd"/>
      <w:r w:rsidRPr="006C7935">
        <w:rPr>
          <w:rFonts w:ascii="Courier New" w:eastAsia="Times New Roman" w:hAnsi="Courier New" w:cs="Courier New"/>
          <w:color w:val="A9B7C6"/>
          <w:sz w:val="20"/>
          <w:szCs w:val="20"/>
          <w:lang w:eastAsia="en-GB"/>
        </w:rPr>
        <w:t>(context).</w:t>
      </w:r>
      <w:r w:rsidRPr="006C7935">
        <w:rPr>
          <w:rFonts w:ascii="Courier New" w:eastAsia="Times New Roman" w:hAnsi="Courier New" w:cs="Courier New"/>
          <w:color w:val="9876AA"/>
          <w:sz w:val="20"/>
          <w:szCs w:val="20"/>
          <w:lang w:eastAsia="en-GB"/>
        </w:rPr>
        <w:t>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return </w:t>
      </w:r>
      <w:proofErr w:type="spellStart"/>
      <w:r w:rsidRPr="006C7935">
        <w:rPr>
          <w:rFonts w:ascii="Courier New" w:eastAsia="Times New Roman" w:hAnsi="Courier New" w:cs="Courier New"/>
          <w:color w:val="FFC66D"/>
          <w:sz w:val="20"/>
          <w:szCs w:val="20"/>
          <w:lang w:eastAsia="en-GB"/>
        </w:rPr>
        <w:t>DropdownButton</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 xml:space="preserve">items: </w:t>
      </w:r>
      <w:proofErr w:type="spellStart"/>
      <w:r w:rsidRPr="006C7935">
        <w:rPr>
          <w:rFonts w:ascii="Courier New" w:eastAsia="Times New Roman" w:hAnsi="Courier New" w:cs="Courier New"/>
          <w:color w:val="A9B7C6"/>
          <w:sz w:val="20"/>
          <w:szCs w:val="20"/>
          <w:lang w:eastAsia="en-GB"/>
        </w:rPr>
        <w:t>VisibilityFilter.</w:t>
      </w:r>
      <w:r w:rsidRPr="006C7935">
        <w:rPr>
          <w:rFonts w:ascii="Courier New" w:eastAsia="Times New Roman" w:hAnsi="Courier New" w:cs="Courier New"/>
          <w:color w:val="9876AA"/>
          <w:sz w:val="20"/>
          <w:szCs w:val="20"/>
          <w:lang w:eastAsia="en-GB"/>
        </w:rPr>
        <w:t>values</w:t>
      </w:r>
      <w:r w:rsidRPr="006C7935">
        <w:rPr>
          <w:rFonts w:ascii="Courier New" w:eastAsia="Times New Roman" w:hAnsi="Courier New" w:cs="Courier New"/>
          <w:color w:val="A9B7C6"/>
          <w:sz w:val="20"/>
          <w:szCs w:val="20"/>
          <w:lang w:eastAsia="en-GB"/>
        </w:rPr>
        <w:t>.map</w:t>
      </w:r>
      <w:proofErr w:type="spellEnd"/>
      <w:r w:rsidRPr="006C7935">
        <w:rPr>
          <w:rFonts w:ascii="Courier New" w:eastAsia="Times New Roman" w:hAnsi="Courier New" w:cs="Courier New"/>
          <w:color w:val="A9B7C6"/>
          <w:sz w:val="20"/>
          <w:szCs w:val="20"/>
          <w:lang w:eastAsia="en-GB"/>
        </w:rPr>
        <w:t>((filter)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t xml:space="preserve">return </w:t>
      </w:r>
      <w:proofErr w:type="spellStart"/>
      <w:r w:rsidRPr="006C7935">
        <w:rPr>
          <w:rFonts w:ascii="Courier New" w:eastAsia="Times New Roman" w:hAnsi="Courier New" w:cs="Courier New"/>
          <w:color w:val="FFC66D"/>
          <w:sz w:val="20"/>
          <w:szCs w:val="20"/>
          <w:lang w:eastAsia="en-GB"/>
        </w:rPr>
        <w:t>DropdownMenuItem</w:t>
      </w:r>
      <w:proofErr w:type="spellEnd"/>
      <w:r w:rsidRPr="006C7935">
        <w:rPr>
          <w:rFonts w:ascii="Courier New" w:eastAsia="Times New Roman" w:hAnsi="Courier New" w:cs="Courier New"/>
          <w:color w:val="A9B7C6"/>
          <w:sz w:val="20"/>
          <w:szCs w:val="20"/>
          <w:lang w:eastAsia="en-GB"/>
        </w:rPr>
        <w:t>&lt;</w:t>
      </w:r>
      <w:proofErr w:type="spellStart"/>
      <w:r w:rsidRPr="006C7935">
        <w:rPr>
          <w:rFonts w:ascii="Courier New" w:eastAsia="Times New Roman" w:hAnsi="Courier New" w:cs="Courier New"/>
          <w:color w:val="A9B7C6"/>
          <w:sz w:val="20"/>
          <w:szCs w:val="20"/>
          <w:lang w:eastAsia="en-GB"/>
        </w:rPr>
        <w:t>VisibilityFilter</w:t>
      </w:r>
      <w:proofErr w:type="spellEnd"/>
      <w:r w:rsidRPr="006C7935">
        <w:rPr>
          <w:rFonts w:ascii="Courier New" w:eastAsia="Times New Roman" w:hAnsi="Courier New" w:cs="Courier New"/>
          <w:color w:val="A9B7C6"/>
          <w:sz w:val="20"/>
          <w:szCs w:val="20"/>
          <w:lang w:eastAsia="en-GB"/>
        </w:rPr>
        <w:t>&gt;(</w:t>
      </w:r>
      <w:r w:rsidRPr="006C7935">
        <w:rPr>
          <w:rFonts w:ascii="Courier New" w:eastAsia="Times New Roman" w:hAnsi="Courier New" w:cs="Courier New"/>
          <w:color w:val="A9B7C6"/>
          <w:sz w:val="20"/>
          <w:szCs w:val="20"/>
          <w:lang w:eastAsia="en-GB"/>
        </w:rPr>
        <w:br/>
        <w:t xml:space="preserve">            child: </w:t>
      </w:r>
      <w:r w:rsidRPr="006C7935">
        <w:rPr>
          <w:rFonts w:ascii="Courier New" w:eastAsia="Times New Roman" w:hAnsi="Courier New" w:cs="Courier New"/>
          <w:color w:val="FFC66D"/>
          <w:sz w:val="20"/>
          <w:szCs w:val="20"/>
          <w:lang w:eastAsia="en-GB"/>
        </w:rPr>
        <w:t>Text</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describeEnum</w:t>
      </w:r>
      <w:proofErr w:type="spellEnd"/>
      <w:r w:rsidRPr="006C7935">
        <w:rPr>
          <w:rFonts w:ascii="Courier New" w:eastAsia="Times New Roman" w:hAnsi="Courier New" w:cs="Courier New"/>
          <w:color w:val="A9B7C6"/>
          <w:sz w:val="20"/>
          <w:szCs w:val="20"/>
          <w:lang w:eastAsia="en-GB"/>
        </w:rPr>
        <w:t>(filter))</w:t>
      </w:r>
      <w:r w:rsidRPr="006C7935">
        <w:rPr>
          <w:rFonts w:ascii="Courier New" w:eastAsia="Times New Roman" w:hAnsi="Courier New" w:cs="Courier New"/>
          <w:color w:val="CC7832"/>
          <w:sz w:val="20"/>
          <w:szCs w:val="20"/>
          <w:lang w:eastAsia="en-GB"/>
        </w:rPr>
        <w:t xml:space="preserve">, </w:t>
      </w:r>
      <w:r w:rsidRPr="006C7935">
        <w:rPr>
          <w:rFonts w:ascii="Courier New" w:eastAsia="Times New Roman" w:hAnsi="Courier New" w:cs="Courier New"/>
          <w:color w:val="A9B7C6"/>
          <w:sz w:val="20"/>
          <w:szCs w:val="20"/>
          <w:lang w:eastAsia="en-GB"/>
        </w:rPr>
        <w:t>value: filter)</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proofErr w:type="spellStart"/>
      <w:r w:rsidRPr="006C7935">
        <w:rPr>
          <w:rFonts w:ascii="Courier New" w:eastAsia="Times New Roman" w:hAnsi="Courier New" w:cs="Courier New"/>
          <w:color w:val="A9B7C6"/>
          <w:sz w:val="20"/>
          <w:szCs w:val="20"/>
          <w:lang w:eastAsia="en-GB"/>
        </w:rPr>
        <w:t>toList</w:t>
      </w:r>
      <w:proofErr w:type="spellEnd"/>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proofErr w:type="spellStart"/>
      <w:r w:rsidRPr="006C7935">
        <w:rPr>
          <w:rFonts w:ascii="Courier New" w:eastAsia="Times New Roman" w:hAnsi="Courier New" w:cs="Courier New"/>
          <w:color w:val="A9B7C6"/>
          <w:sz w:val="20"/>
          <w:szCs w:val="20"/>
          <w:lang w:eastAsia="en-GB"/>
        </w:rPr>
        <w:t>onChanged</w:t>
      </w:r>
      <w:proofErr w:type="spellEnd"/>
      <w:r w:rsidRPr="006C7935">
        <w:rPr>
          <w:rFonts w:ascii="Courier New" w:eastAsia="Times New Roman" w:hAnsi="Courier New" w:cs="Courier New"/>
          <w:color w:val="A9B7C6"/>
          <w:sz w:val="20"/>
          <w:szCs w:val="20"/>
          <w:lang w:eastAsia="en-GB"/>
        </w:rPr>
        <w:t>: (filter) {</w:t>
      </w:r>
      <w:r w:rsidRPr="006C7935">
        <w:rPr>
          <w:rFonts w:ascii="Courier New" w:eastAsia="Times New Roman" w:hAnsi="Courier New" w:cs="Courier New"/>
          <w:color w:val="A9B7C6"/>
          <w:sz w:val="20"/>
          <w:szCs w:val="20"/>
          <w:lang w:eastAsia="en-GB"/>
        </w:rPr>
        <w:br/>
        <w:t xml:space="preserve">        </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CC7832"/>
          <w:sz w:val="20"/>
          <w:szCs w:val="20"/>
          <w:lang w:eastAsia="en-GB"/>
        </w:rPr>
        <w:t>;</w:t>
      </w:r>
      <w:r w:rsidRPr="006C7935">
        <w:rPr>
          <w:rFonts w:ascii="Courier New" w:eastAsia="Times New Roman" w:hAnsi="Courier New" w:cs="Courier New"/>
          <w:color w:val="CC7832"/>
          <w:sz w:val="20"/>
          <w:szCs w:val="20"/>
          <w:lang w:eastAsia="en-GB"/>
        </w:rPr>
        <w:br/>
        <w:t xml:space="preserve">  </w:t>
      </w:r>
      <w:r w:rsidRPr="006C7935">
        <w:rPr>
          <w:rFonts w:ascii="Courier New" w:eastAsia="Times New Roman" w:hAnsi="Courier New" w:cs="Courier New"/>
          <w:color w:val="A9B7C6"/>
          <w:sz w:val="20"/>
          <w:szCs w:val="20"/>
          <w:lang w:eastAsia="en-GB"/>
        </w:rPr>
        <w:t>}</w:t>
      </w:r>
      <w:r w:rsidRPr="006C7935">
        <w:rPr>
          <w:rFonts w:ascii="Courier New" w:eastAsia="Times New Roman" w:hAnsi="Courier New" w:cs="Courier New"/>
          <w:color w:val="A9B7C6"/>
          <w:sz w:val="20"/>
          <w:szCs w:val="20"/>
          <w:lang w:eastAsia="en-GB"/>
        </w:rPr>
        <w:br/>
        <w:t>}</w:t>
      </w:r>
    </w:p>
    <w:p w14:paraId="62A26258" w14:textId="77777777" w:rsidR="006C7935"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4242259" w14:textId="02B9A5C7" w:rsidR="00B46FAE" w:rsidRPr="00407C83" w:rsidRDefault="006C7935"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For what concerns the </w:t>
      </w:r>
      <w:proofErr w:type="spellStart"/>
      <w:r w:rsidRPr="006406A1">
        <w:rPr>
          <w:rFonts w:ascii="Palatino Linotype" w:hAnsi="Palatino Linotype"/>
          <w:i/>
          <w:iCs/>
          <w:sz w:val="24"/>
          <w:lang w:val="en-US"/>
        </w:rPr>
        <w:t>onChanged</w:t>
      </w:r>
      <w:proofErr w:type="spellEnd"/>
      <w:r w:rsidRPr="00407C83">
        <w:rPr>
          <w:rFonts w:ascii="Palatino Linotype" w:hAnsi="Palatino Linotype"/>
          <w:sz w:val="24"/>
          <w:lang w:val="en-US"/>
        </w:rPr>
        <w:t xml:space="preserve"> field a function that takes as single parameter a filter value </w:t>
      </w:r>
      <w:r w:rsidR="00A7333D">
        <w:rPr>
          <w:rFonts w:ascii="Palatino Linotype" w:hAnsi="Palatino Linotype"/>
          <w:sz w:val="24"/>
          <w:lang w:val="en-US"/>
        </w:rPr>
        <w:t>must be provided</w:t>
      </w:r>
      <w:r w:rsidRPr="00407C83">
        <w:rPr>
          <w:rFonts w:ascii="Palatino Linotype" w:hAnsi="Palatino Linotype"/>
          <w:sz w:val="24"/>
          <w:lang w:val="en-US"/>
        </w:rPr>
        <w:t xml:space="preserve">. In particular we want this function to change the state contained 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(the filter part) and to fire a rebuild of the </w:t>
      </w:r>
      <w:proofErr w:type="spellStart"/>
      <w:r w:rsidR="00592936">
        <w:rPr>
          <w:rFonts w:ascii="Palatino Linotype" w:hAnsi="Palatino Linotype"/>
          <w:sz w:val="24"/>
          <w:lang w:val="en-US"/>
        </w:rPr>
        <w:t>TodoInheritedData</w:t>
      </w:r>
      <w:proofErr w:type="spellEnd"/>
      <w:r w:rsidRPr="00407C83">
        <w:rPr>
          <w:rFonts w:ascii="Palatino Linotype" w:hAnsi="Palatino Linotype"/>
          <w:sz w:val="24"/>
          <w:lang w:val="en-US"/>
        </w:rPr>
        <w:t xml:space="preserve"> subtree. As we mentioned above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contains only final field</w:t>
      </w:r>
      <w:r w:rsidR="006406A1">
        <w:rPr>
          <w:rFonts w:ascii="Palatino Linotype" w:hAnsi="Palatino Linotype"/>
          <w:sz w:val="24"/>
          <w:lang w:val="en-US"/>
        </w:rPr>
        <w:t>s</w:t>
      </w:r>
      <w:r w:rsidRPr="00407C83">
        <w:rPr>
          <w:rFonts w:ascii="Palatino Linotype" w:hAnsi="Palatino Linotype"/>
          <w:sz w:val="24"/>
          <w:lang w:val="en-US"/>
        </w:rPr>
        <w:t xml:space="preserve"> and should </w:t>
      </w:r>
      <w:r w:rsidRPr="00407C83">
        <w:rPr>
          <w:rFonts w:ascii="Palatino Linotype" w:hAnsi="Palatino Linotype"/>
          <w:sz w:val="24"/>
          <w:lang w:val="en-US"/>
        </w:rPr>
        <w:lastRenderedPageBreak/>
        <w:t xml:space="preserve">never be modified. </w:t>
      </w:r>
      <w:r w:rsidR="00592936" w:rsidRPr="00407C83">
        <w:rPr>
          <w:rFonts w:ascii="Palatino Linotype" w:hAnsi="Palatino Linotype"/>
          <w:sz w:val="24"/>
          <w:lang w:val="en-US"/>
        </w:rPr>
        <w:t>Instead,</w:t>
      </w:r>
      <w:r w:rsidRPr="00407C83">
        <w:rPr>
          <w:rFonts w:ascii="Palatino Linotype" w:hAnsi="Palatino Linotype"/>
          <w:sz w:val="24"/>
          <w:lang w:val="en-US"/>
        </w:rPr>
        <w:t xml:space="preserve">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element </w:t>
      </w:r>
      <w:r w:rsidR="00592936">
        <w:rPr>
          <w:rFonts w:ascii="Palatino Linotype" w:hAnsi="Palatino Linotype"/>
          <w:sz w:val="24"/>
          <w:lang w:val="en-US"/>
        </w:rPr>
        <w:t xml:space="preserve">should be created in the </w:t>
      </w:r>
      <w:proofErr w:type="spellStart"/>
      <w:r w:rsidR="00592936">
        <w:rPr>
          <w:rFonts w:ascii="Palatino Linotype" w:hAnsi="Palatino Linotype"/>
          <w:sz w:val="24"/>
          <w:lang w:val="en-US"/>
        </w:rPr>
        <w:t>TodoProvider</w:t>
      </w:r>
      <w:proofErr w:type="spellEnd"/>
      <w:r w:rsidR="00592936">
        <w:rPr>
          <w:rFonts w:ascii="Palatino Linotype" w:hAnsi="Palatino Linotype"/>
          <w:sz w:val="24"/>
          <w:lang w:val="en-US"/>
        </w:rPr>
        <w:t xml:space="preserve"> build method with the modified data.</w:t>
      </w:r>
    </w:p>
    <w:p w14:paraId="6A8233D6" w14:textId="2719786B"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In the</w:t>
      </w:r>
      <w:r w:rsidR="0049382E" w:rsidRPr="00407C83">
        <w:rPr>
          <w:rFonts w:ascii="Palatino Linotype" w:hAnsi="Palatino Linotype"/>
          <w:sz w:val="24"/>
          <w:lang w:val="en-US"/>
        </w:rPr>
        <w:t xml:space="preserve"> to </w:t>
      </w:r>
      <w:proofErr w:type="spellStart"/>
      <w:r w:rsidR="0049382E" w:rsidRPr="00407C83">
        <w:rPr>
          <w:rFonts w:ascii="Palatino Linotype" w:hAnsi="Palatino Linotype"/>
          <w:sz w:val="24"/>
          <w:lang w:val="en-US"/>
        </w:rPr>
        <w:t>TodoProvider.dart</w:t>
      </w:r>
      <w:proofErr w:type="spellEnd"/>
      <w:r w:rsidR="0049382E" w:rsidRPr="00407C83">
        <w:rPr>
          <w:rFonts w:ascii="Palatino Linotype" w:hAnsi="Palatino Linotype"/>
          <w:sz w:val="24"/>
          <w:lang w:val="en-US"/>
        </w:rPr>
        <w:t xml:space="preserve"> a function called </w:t>
      </w:r>
      <w:proofErr w:type="spellStart"/>
      <w:r w:rsidR="0049382E" w:rsidRPr="006406A1">
        <w:rPr>
          <w:rFonts w:ascii="Palatino Linotype" w:hAnsi="Palatino Linotype"/>
          <w:i/>
          <w:iCs/>
          <w:sz w:val="24"/>
          <w:lang w:val="en-US"/>
        </w:rPr>
        <w:t>onChangeFilter</w:t>
      </w:r>
      <w:proofErr w:type="spellEnd"/>
      <w:r>
        <w:rPr>
          <w:rFonts w:ascii="Palatino Linotype" w:hAnsi="Palatino Linotype"/>
          <w:sz w:val="24"/>
          <w:lang w:val="en-US"/>
        </w:rPr>
        <w:t xml:space="preserve"> is added. This function </w:t>
      </w:r>
      <w:r w:rsidR="0049382E" w:rsidRPr="00407C83">
        <w:rPr>
          <w:rFonts w:ascii="Palatino Linotype" w:hAnsi="Palatino Linotype"/>
          <w:sz w:val="24"/>
          <w:lang w:val="en-US"/>
        </w:rPr>
        <w:t>takes the new filter values as parameter</w:t>
      </w:r>
      <w:r>
        <w:rPr>
          <w:rFonts w:ascii="Palatino Linotype" w:hAnsi="Palatino Linotype"/>
          <w:sz w:val="24"/>
          <w:lang w:val="en-US"/>
        </w:rPr>
        <w:t xml:space="preserve"> and</w:t>
      </w:r>
      <w:r w:rsidRPr="00407C83">
        <w:rPr>
          <w:rFonts w:ascii="Palatino Linotype" w:hAnsi="Palatino Linotype"/>
          <w:sz w:val="24"/>
          <w:lang w:val="en-US"/>
        </w:rPr>
        <w:t xml:space="preserve"> changes the value of the filter in the stateful widget calling </w:t>
      </w:r>
      <w:proofErr w:type="spellStart"/>
      <w:r w:rsidRPr="006406A1">
        <w:rPr>
          <w:rFonts w:ascii="Palatino Linotype" w:hAnsi="Palatino Linotype"/>
          <w:i/>
          <w:iCs/>
          <w:sz w:val="24"/>
          <w:lang w:val="en-US"/>
        </w:rPr>
        <w:t>setState</w:t>
      </w:r>
      <w:proofErr w:type="spellEnd"/>
      <w:r>
        <w:rPr>
          <w:rFonts w:ascii="Palatino Linotype" w:hAnsi="Palatino Linotype"/>
          <w:sz w:val="24"/>
          <w:lang w:val="en-US"/>
        </w:rPr>
        <w:t xml:space="preserve">. Doing </w:t>
      </w:r>
      <w:r w:rsidRPr="00407C83">
        <w:rPr>
          <w:rFonts w:ascii="Palatino Linotype" w:hAnsi="Palatino Linotype"/>
          <w:sz w:val="24"/>
          <w:lang w:val="en-US"/>
        </w:rPr>
        <w:t xml:space="preserve">so the </w:t>
      </w:r>
      <w:r w:rsidRPr="006406A1">
        <w:rPr>
          <w:rFonts w:ascii="Palatino Linotype" w:hAnsi="Palatino Linotype"/>
          <w:i/>
          <w:iCs/>
          <w:sz w:val="24"/>
          <w:lang w:val="en-US"/>
        </w:rPr>
        <w:t>build</w:t>
      </w:r>
      <w:r w:rsidRPr="00407C83">
        <w:rPr>
          <w:rFonts w:ascii="Palatino Linotype" w:hAnsi="Palatino Linotype"/>
          <w:sz w:val="24"/>
          <w:lang w:val="en-US"/>
        </w:rPr>
        <w:t xml:space="preserve"> function is called again with the new filter </w:t>
      </w:r>
      <w:r>
        <w:rPr>
          <w:rFonts w:ascii="Palatino Linotype" w:hAnsi="Palatino Linotype"/>
          <w:sz w:val="24"/>
          <w:lang w:val="en-US"/>
        </w:rPr>
        <w:t>value</w:t>
      </w:r>
      <w:r w:rsidRPr="00407C83">
        <w:rPr>
          <w:rFonts w:ascii="Palatino Linotype" w:hAnsi="Palatino Linotype"/>
          <w:sz w:val="24"/>
          <w:lang w:val="en-US"/>
        </w:rPr>
        <w:t xml:space="preserve"> and a new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widget is created.</w:t>
      </w:r>
    </w:p>
    <w:p w14:paraId="5512FEE6" w14:textId="200B7C40" w:rsidR="0049382E" w:rsidRPr="00407C83"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CEB3205" w14:textId="77777777"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void </w:t>
      </w:r>
      <w:proofErr w:type="spellStart"/>
      <w:r w:rsidRPr="0049382E">
        <w:rPr>
          <w:rFonts w:ascii="Courier New" w:eastAsia="Times New Roman" w:hAnsi="Courier New" w:cs="Courier New"/>
          <w:color w:val="FFC66D"/>
          <w:sz w:val="20"/>
          <w:szCs w:val="20"/>
          <w:lang w:eastAsia="en-GB"/>
        </w:rPr>
        <w:t>onChangeFilter</w:t>
      </w:r>
      <w:proofErr w:type="spellEnd"/>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filter)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setState</w:t>
      </w:r>
      <w:proofErr w:type="spellEnd"/>
      <w:r w:rsidRPr="0049382E">
        <w:rPr>
          <w:rFonts w:ascii="Courier New" w:eastAsia="Times New Roman" w:hAnsi="Courier New" w:cs="Courier New"/>
          <w:color w:val="A9B7C6"/>
          <w:sz w:val="20"/>
          <w:szCs w:val="20"/>
          <w:lang w:eastAsia="en-GB"/>
        </w:rPr>
        <w:t>(() {</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CC7832"/>
          <w:sz w:val="20"/>
          <w:szCs w:val="20"/>
          <w:lang w:eastAsia="en-GB"/>
        </w:rPr>
        <w:t>this</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filter</w:t>
      </w:r>
      <w:proofErr w:type="spellEnd"/>
      <w:r w:rsidRPr="0049382E">
        <w:rPr>
          <w:rFonts w:ascii="Courier New" w:eastAsia="Times New Roman" w:hAnsi="Courier New" w:cs="Courier New"/>
          <w:color w:val="9876AA"/>
          <w:sz w:val="20"/>
          <w:szCs w:val="20"/>
          <w:lang w:eastAsia="en-GB"/>
        </w:rPr>
        <w:t xml:space="preserve"> </w:t>
      </w:r>
      <w:r w:rsidRPr="0049382E">
        <w:rPr>
          <w:rFonts w:ascii="Courier New" w:eastAsia="Times New Roman" w:hAnsi="Courier New" w:cs="Courier New"/>
          <w:color w:val="A9B7C6"/>
          <w:sz w:val="20"/>
          <w:szCs w:val="20"/>
          <w:lang w:eastAsia="en-GB"/>
        </w:rPr>
        <w:t>= 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43BA25E6" w14:textId="2D23A4DC"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53D9E089" w14:textId="768B6C65" w:rsidR="00592936" w:rsidRPr="00407C83" w:rsidRDefault="00592936" w:rsidP="00592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The</w:t>
      </w:r>
      <w:r w:rsidRPr="00407C83">
        <w:rPr>
          <w:rFonts w:ascii="Palatino Linotype" w:hAnsi="Palatino Linotype"/>
          <w:sz w:val="24"/>
          <w:lang w:val="en-US"/>
        </w:rPr>
        <w:t xml:space="preserv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must be provided to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to make it accessible in the widget</w:t>
      </w:r>
      <w:r>
        <w:rPr>
          <w:rFonts w:ascii="Palatino Linotype" w:hAnsi="Palatino Linotype"/>
          <w:sz w:val="24"/>
          <w:lang w:val="en-US"/>
        </w:rPr>
        <w:t>’s</w:t>
      </w:r>
      <w:r w:rsidRPr="00407C83">
        <w:rPr>
          <w:rFonts w:ascii="Palatino Linotype" w:hAnsi="Palatino Linotype"/>
          <w:sz w:val="24"/>
          <w:lang w:val="en-US"/>
        </w:rPr>
        <w:t xml:space="preserve"> subtree. </w:t>
      </w:r>
      <w:r>
        <w:rPr>
          <w:rFonts w:ascii="Palatino Linotype" w:hAnsi="Palatino Linotype"/>
          <w:sz w:val="24"/>
          <w:lang w:val="en-US"/>
        </w:rPr>
        <w:t>To do so a</w:t>
      </w:r>
      <w:r w:rsidRPr="00407C83">
        <w:rPr>
          <w:rFonts w:ascii="Palatino Linotype" w:hAnsi="Palatino Linotype"/>
          <w:sz w:val="24"/>
          <w:lang w:val="en-US"/>
        </w:rPr>
        <w:t xml:space="preserve"> new parameter </w:t>
      </w:r>
      <w:r>
        <w:rPr>
          <w:rFonts w:ascii="Palatino Linotype" w:hAnsi="Palatino Linotype"/>
          <w:sz w:val="24"/>
          <w:lang w:val="en-US"/>
        </w:rPr>
        <w:t xml:space="preserve">is added </w:t>
      </w:r>
      <w:r w:rsidRPr="00407C83">
        <w:rPr>
          <w:rFonts w:ascii="Palatino Linotype" w:hAnsi="Palatino Linotype"/>
          <w:sz w:val="24"/>
          <w:lang w:val="en-US"/>
        </w:rPr>
        <w:t xml:space="preserve">in the </w:t>
      </w:r>
      <w:proofErr w:type="spellStart"/>
      <w:r w:rsidRPr="00407C83">
        <w:rPr>
          <w:rFonts w:ascii="Palatino Linotype" w:hAnsi="Palatino Linotype"/>
          <w:sz w:val="24"/>
          <w:lang w:val="en-US"/>
        </w:rPr>
        <w:t>TodoInheritedData</w:t>
      </w:r>
      <w:proofErr w:type="spellEnd"/>
      <w:r w:rsidRPr="00407C83">
        <w:rPr>
          <w:rFonts w:ascii="Palatino Linotype" w:hAnsi="Palatino Linotype"/>
          <w:sz w:val="24"/>
          <w:lang w:val="en-US"/>
        </w:rPr>
        <w:t xml:space="preserve">  as follow.</w:t>
      </w:r>
    </w:p>
    <w:p w14:paraId="4B784E28" w14:textId="615B443F" w:rsidR="00592936" w:rsidRP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eastAsia="en-GB"/>
        </w:rPr>
      </w:pPr>
    </w:p>
    <w:p w14:paraId="05561E6D" w14:textId="77777777" w:rsidR="00592936"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70B32A16" w14:textId="25DCAD43"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A9B7C6"/>
          <w:sz w:val="20"/>
          <w:szCs w:val="20"/>
          <w:lang w:eastAsia="en-GB"/>
        </w:rPr>
        <w:br/>
      </w:r>
      <w:r w:rsidRPr="0049382E">
        <w:rPr>
          <w:rFonts w:ascii="Courier New" w:eastAsia="Times New Roman" w:hAnsi="Courier New" w:cs="Courier New"/>
          <w:color w:val="BBB529"/>
          <w:sz w:val="20"/>
          <w:szCs w:val="20"/>
          <w:lang w:eastAsia="en-GB"/>
        </w:rPr>
        <w:t>@override</w:t>
      </w:r>
      <w:r w:rsidRPr="0049382E">
        <w:rPr>
          <w:rFonts w:ascii="Courier New" w:eastAsia="Times New Roman" w:hAnsi="Courier New" w:cs="Courier New"/>
          <w:color w:val="BBB529"/>
          <w:sz w:val="20"/>
          <w:szCs w:val="20"/>
          <w:lang w:eastAsia="en-GB"/>
        </w:rPr>
        <w:br/>
      </w:r>
      <w:r w:rsidRPr="0049382E">
        <w:rPr>
          <w:rFonts w:ascii="Courier New" w:eastAsia="Times New Roman" w:hAnsi="Courier New" w:cs="Courier New"/>
          <w:color w:val="A9B7C6"/>
          <w:sz w:val="20"/>
          <w:szCs w:val="20"/>
          <w:lang w:eastAsia="en-GB"/>
        </w:rPr>
        <w:t xml:space="preserve">Widget </w:t>
      </w:r>
      <w:r w:rsidRPr="0049382E">
        <w:rPr>
          <w:rFonts w:ascii="Courier New" w:eastAsia="Times New Roman" w:hAnsi="Courier New" w:cs="Courier New"/>
          <w:color w:val="FFC66D"/>
          <w:sz w:val="20"/>
          <w:szCs w:val="20"/>
          <w:lang w:eastAsia="en-GB"/>
        </w:rPr>
        <w:t>build</w:t>
      </w:r>
      <w:r w:rsidRPr="0049382E">
        <w:rPr>
          <w:rFonts w:ascii="Courier New" w:eastAsia="Times New Roman" w:hAnsi="Courier New" w:cs="Courier New"/>
          <w:color w:val="A9B7C6"/>
          <w:sz w:val="20"/>
          <w:szCs w:val="20"/>
          <w:lang w:eastAsia="en-GB"/>
        </w:rPr>
        <w:t>(</w:t>
      </w:r>
      <w:proofErr w:type="spellStart"/>
      <w:r w:rsidRPr="0049382E">
        <w:rPr>
          <w:rFonts w:ascii="Courier New" w:eastAsia="Times New Roman" w:hAnsi="Courier New" w:cs="Courier New"/>
          <w:color w:val="A9B7C6"/>
          <w:sz w:val="20"/>
          <w:szCs w:val="20"/>
          <w:lang w:eastAsia="en-GB"/>
        </w:rPr>
        <w:t>BuildContext</w:t>
      </w:r>
      <w:proofErr w:type="spellEnd"/>
      <w:r w:rsidRPr="0049382E">
        <w:rPr>
          <w:rFonts w:ascii="Courier New" w:eastAsia="Times New Roman" w:hAnsi="Courier New" w:cs="Courier New"/>
          <w:color w:val="A9B7C6"/>
          <w:sz w:val="20"/>
          <w:szCs w:val="20"/>
          <w:lang w:eastAsia="en-GB"/>
        </w:rPr>
        <w:t xml:space="preserve"> context) {</w:t>
      </w:r>
      <w:r w:rsidRPr="0049382E">
        <w:rPr>
          <w:rFonts w:ascii="Courier New" w:eastAsia="Times New Roman" w:hAnsi="Courier New" w:cs="Courier New"/>
          <w:color w:val="A9B7C6"/>
          <w:sz w:val="20"/>
          <w:szCs w:val="20"/>
          <w:lang w:eastAsia="en-GB"/>
        </w:rPr>
        <w:br/>
        <w:t xml:space="preserve">  </w:t>
      </w:r>
      <w:r w:rsidRPr="0049382E">
        <w:rPr>
          <w:rFonts w:ascii="Courier New" w:eastAsia="Times New Roman" w:hAnsi="Courier New" w:cs="Courier New"/>
          <w:color w:val="CC7832"/>
          <w:sz w:val="20"/>
          <w:szCs w:val="20"/>
          <w:lang w:eastAsia="en-GB"/>
        </w:rPr>
        <w:t xml:space="preserve">return </w:t>
      </w:r>
      <w:proofErr w:type="spellStart"/>
      <w:r w:rsidRPr="0049382E">
        <w:rPr>
          <w:rFonts w:ascii="Courier New" w:eastAsia="Times New Roman" w:hAnsi="Courier New" w:cs="Courier New"/>
          <w:color w:val="FFC66D"/>
          <w:sz w:val="20"/>
          <w:szCs w:val="20"/>
          <w:lang w:eastAsia="en-GB"/>
        </w:rPr>
        <w:t>TodoInheritedData</w:t>
      </w:r>
      <w:proofErr w:type="spellEnd"/>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A9B7C6"/>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todos</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todos</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A9B7C6"/>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filter: </w:t>
      </w:r>
      <w:r w:rsidRPr="0049382E">
        <w:rPr>
          <w:rFonts w:ascii="Courier New" w:eastAsia="Times New Roman" w:hAnsi="Courier New" w:cs="Courier New"/>
          <w:color w:val="9876AA"/>
          <w:sz w:val="20"/>
          <w:szCs w:val="20"/>
          <w:lang w:eastAsia="en-GB"/>
        </w:rPr>
        <w:t>filter</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 xml:space="preserve">child: </w:t>
      </w:r>
      <w:proofErr w:type="spellStart"/>
      <w:r w:rsidRPr="0049382E">
        <w:rPr>
          <w:rFonts w:ascii="Courier New" w:eastAsia="Times New Roman" w:hAnsi="Courier New" w:cs="Courier New"/>
          <w:color w:val="9876AA"/>
          <w:sz w:val="20"/>
          <w:szCs w:val="20"/>
          <w:lang w:eastAsia="en-GB"/>
        </w:rPr>
        <w:t>widget</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9876AA"/>
          <w:sz w:val="20"/>
          <w:szCs w:val="20"/>
          <w:lang w:eastAsia="en-GB"/>
        </w:rPr>
        <w:t>child</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t xml:space="preserve">  </w:t>
      </w:r>
      <w:r w:rsidRPr="0049382E">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sidRPr="0049382E">
        <w:rPr>
          <w:rFonts w:ascii="Courier New" w:eastAsia="Times New Roman" w:hAnsi="Courier New" w:cs="Courier New"/>
          <w:color w:val="A9B7C6"/>
          <w:sz w:val="20"/>
          <w:szCs w:val="20"/>
          <w:lang w:eastAsia="en-GB"/>
        </w:rPr>
        <w:t>}</w:t>
      </w:r>
    </w:p>
    <w:p w14:paraId="50A4B11F" w14:textId="592BD504"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42694269" w14:textId="471EB680" w:rsidR="0049382E" w:rsidRPr="0049382E" w:rsidRDefault="0049382E" w:rsidP="004938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sidRPr="0049382E">
        <w:rPr>
          <w:rFonts w:ascii="Courier New" w:eastAsia="Times New Roman" w:hAnsi="Courier New" w:cs="Courier New"/>
          <w:color w:val="A9B7C6"/>
          <w:sz w:val="20"/>
          <w:szCs w:val="20"/>
          <w:lang w:eastAsia="en-GB"/>
        </w:rPr>
        <w:t>InheritedModel</w:t>
      </w:r>
      <w:proofErr w:type="spellEnd"/>
      <w:r w:rsidRPr="0049382E">
        <w:rPr>
          <w:rFonts w:ascii="Courier New" w:eastAsia="Times New Roman" w:hAnsi="Courier New" w:cs="Courier New"/>
          <w:color w:val="A9B7C6"/>
          <w:sz w:val="20"/>
          <w:szCs w:val="20"/>
          <w:lang w:eastAsia="en-GB"/>
        </w:rPr>
        <w:t>&lt;int&gt;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final void </w:t>
      </w:r>
      <w:r w:rsidRPr="0049382E">
        <w:rPr>
          <w:rFonts w:ascii="Courier New" w:eastAsia="Times New Roman" w:hAnsi="Courier New" w:cs="Courier New"/>
          <w:color w:val="A9B7C6"/>
          <w:sz w:val="20"/>
          <w:szCs w:val="20"/>
          <w:lang w:eastAsia="en-GB"/>
        </w:rPr>
        <w:t>Function(</w:t>
      </w:r>
      <w:proofErr w:type="spellStart"/>
      <w:r w:rsidRPr="0049382E">
        <w:rPr>
          <w:rFonts w:ascii="Courier New" w:eastAsia="Times New Roman" w:hAnsi="Courier New" w:cs="Courier New"/>
          <w:color w:val="A9B7C6"/>
          <w:sz w:val="20"/>
          <w:szCs w:val="20"/>
          <w:lang w:eastAsia="en-GB"/>
        </w:rPr>
        <w:t>VisibilityFilter</w:t>
      </w:r>
      <w:proofErr w:type="spellEnd"/>
      <w:r w:rsidRPr="0049382E">
        <w:rPr>
          <w:rFonts w:ascii="Courier New" w:eastAsia="Times New Roman" w:hAnsi="Courier New" w:cs="Courier New"/>
          <w:color w:val="A9B7C6"/>
          <w:sz w:val="20"/>
          <w:szCs w:val="20"/>
          <w:lang w:eastAsia="en-GB"/>
        </w:rPr>
        <w:t xml:space="preserve">) </w:t>
      </w:r>
      <w:proofErr w:type="spellStart"/>
      <w:r w:rsidRPr="0049382E">
        <w:rPr>
          <w:rFonts w:ascii="Courier New" w:eastAsia="Times New Roman" w:hAnsi="Courier New" w:cs="Courier New"/>
          <w:color w:val="9876AA"/>
          <w:sz w:val="20"/>
          <w:szCs w:val="20"/>
          <w:lang w:eastAsia="en-GB"/>
        </w:rPr>
        <w:t>onChangeFilter</w:t>
      </w:r>
      <w:proofErr w:type="spellEnd"/>
      <w:r w:rsidRPr="0049382E">
        <w:rPr>
          <w:rFonts w:ascii="Courier New" w:eastAsia="Times New Roman" w:hAnsi="Courier New" w:cs="Courier New"/>
          <w:color w:val="CC7832"/>
          <w:sz w:val="20"/>
          <w:szCs w:val="20"/>
          <w:lang w:eastAsia="en-GB"/>
        </w:rPr>
        <w:t>;</w:t>
      </w: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0197E3BB" w14:textId="7AB94720" w:rsidR="0049382E" w:rsidRDefault="0049382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407C83">
        <w:rPr>
          <w:rFonts w:ascii="Palatino Linotype" w:hAnsi="Palatino Linotype"/>
          <w:sz w:val="24"/>
          <w:lang w:val="en-US"/>
        </w:rPr>
        <w:t xml:space="preserve">Now that the </w:t>
      </w:r>
      <w:proofErr w:type="spellStart"/>
      <w:r w:rsidR="006406A1" w:rsidRPr="006406A1">
        <w:rPr>
          <w:rFonts w:ascii="Palatino Linotype" w:hAnsi="Palatino Linotype"/>
          <w:i/>
          <w:iCs/>
          <w:sz w:val="24"/>
          <w:lang w:val="en-US"/>
        </w:rPr>
        <w:t>onChangeFilter</w:t>
      </w:r>
      <w:proofErr w:type="spellEnd"/>
      <w:r w:rsidR="006406A1">
        <w:rPr>
          <w:rFonts w:ascii="Palatino Linotype" w:hAnsi="Palatino Linotype"/>
          <w:sz w:val="24"/>
          <w:lang w:val="en-US"/>
        </w:rPr>
        <w:t xml:space="preserve"> </w:t>
      </w:r>
      <w:r w:rsidRPr="00407C83">
        <w:rPr>
          <w:rFonts w:ascii="Palatino Linotype" w:hAnsi="Palatino Linotype"/>
          <w:sz w:val="24"/>
          <w:lang w:val="en-US"/>
        </w:rPr>
        <w:t xml:space="preserve">function </w:t>
      </w:r>
      <w:r w:rsidR="00592936">
        <w:rPr>
          <w:rFonts w:ascii="Palatino Linotype" w:hAnsi="Palatino Linotype"/>
          <w:sz w:val="24"/>
          <w:lang w:val="en-US"/>
        </w:rPr>
        <w:t xml:space="preserve">is </w:t>
      </w:r>
      <w:r w:rsidRPr="00407C83">
        <w:rPr>
          <w:rFonts w:ascii="Palatino Linotype" w:hAnsi="Palatino Linotype"/>
          <w:sz w:val="24"/>
          <w:lang w:val="en-US"/>
        </w:rPr>
        <w:t xml:space="preserve">accessible down in the </w:t>
      </w:r>
      <w:r w:rsidR="00592936" w:rsidRPr="00407C83">
        <w:rPr>
          <w:rFonts w:ascii="Palatino Linotype" w:hAnsi="Palatino Linotype"/>
          <w:sz w:val="24"/>
          <w:lang w:val="en-US"/>
        </w:rPr>
        <w:t>tree</w:t>
      </w:r>
      <w:r w:rsidR="00592936">
        <w:rPr>
          <w:rFonts w:ascii="Palatino Linotype" w:hAnsi="Palatino Linotype"/>
          <w:sz w:val="24"/>
          <w:lang w:val="en-US"/>
        </w:rPr>
        <w:t xml:space="preserve"> it can be called</w:t>
      </w:r>
      <w:r w:rsidRPr="00407C83">
        <w:rPr>
          <w:rFonts w:ascii="Palatino Linotype" w:hAnsi="Palatino Linotype"/>
          <w:sz w:val="24"/>
          <w:lang w:val="en-US"/>
        </w:rPr>
        <w:t xml:space="preserve"> in the </w:t>
      </w:r>
      <w:proofErr w:type="spellStart"/>
      <w:r w:rsidR="00592936" w:rsidRPr="006406A1">
        <w:rPr>
          <w:rFonts w:ascii="Palatino Linotype" w:hAnsi="Palatino Linotype"/>
          <w:i/>
          <w:iCs/>
          <w:sz w:val="24"/>
          <w:lang w:val="en-US"/>
        </w:rPr>
        <w:t>onChange</w:t>
      </w:r>
      <w:proofErr w:type="spellEnd"/>
      <w:r w:rsidR="00592936">
        <w:rPr>
          <w:rFonts w:ascii="Palatino Linotype" w:hAnsi="Palatino Linotype"/>
          <w:sz w:val="24"/>
          <w:lang w:val="en-US"/>
        </w:rPr>
        <w:t xml:space="preserve"> </w:t>
      </w:r>
      <w:r w:rsidRPr="00407C83">
        <w:rPr>
          <w:rFonts w:ascii="Palatino Linotype" w:hAnsi="Palatino Linotype"/>
          <w:sz w:val="24"/>
          <w:lang w:val="en-US"/>
        </w:rPr>
        <w:t xml:space="preserve">function we provide inside the </w:t>
      </w:r>
      <w:proofErr w:type="spellStart"/>
      <w:r w:rsidRPr="00407C83">
        <w:rPr>
          <w:rFonts w:ascii="Palatino Linotype" w:hAnsi="Palatino Linotype"/>
          <w:sz w:val="24"/>
          <w:lang w:val="en-US"/>
        </w:rPr>
        <w:t>VisibilityFilterComponent</w:t>
      </w:r>
      <w:proofErr w:type="spellEnd"/>
      <w:r w:rsidRPr="00407C83">
        <w:rPr>
          <w:rFonts w:ascii="Palatino Linotype" w:hAnsi="Palatino Linotype"/>
          <w:sz w:val="24"/>
          <w:lang w:val="en-US"/>
        </w:rPr>
        <w:t xml:space="preserve"> </w:t>
      </w:r>
      <w:proofErr w:type="spellStart"/>
      <w:r w:rsidRPr="00407C83">
        <w:rPr>
          <w:rFonts w:ascii="Palatino Linotype" w:hAnsi="Palatino Linotype"/>
          <w:sz w:val="24"/>
          <w:lang w:val="en-US"/>
        </w:rPr>
        <w:t>DropdownButton</w:t>
      </w:r>
      <w:proofErr w:type="spellEnd"/>
      <w:r w:rsidR="003C3524" w:rsidRPr="00407C83">
        <w:rPr>
          <w:rFonts w:ascii="Palatino Linotype" w:hAnsi="Palatino Linotype"/>
          <w:sz w:val="24"/>
          <w:lang w:val="en-US"/>
        </w:rPr>
        <w:t>.</w:t>
      </w:r>
    </w:p>
    <w:p w14:paraId="0CEE503B" w14:textId="77777777" w:rsidR="00592936"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616F707E" w14:textId="693ED5BB" w:rsidR="003C3524" w:rsidRPr="003C3524" w:rsidRDefault="003C3524" w:rsidP="003C35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proofErr w:type="spellStart"/>
      <w:r w:rsidRPr="003C3524">
        <w:rPr>
          <w:rFonts w:ascii="Courier New" w:eastAsia="Times New Roman" w:hAnsi="Courier New" w:cs="Courier New"/>
          <w:color w:val="A9B7C6"/>
          <w:sz w:val="20"/>
          <w:szCs w:val="20"/>
          <w:lang w:eastAsia="en-GB"/>
        </w:rPr>
        <w:t>onChanged</w:t>
      </w:r>
      <w:proofErr w:type="spellEnd"/>
      <w:r w:rsidRPr="003C3524">
        <w:rPr>
          <w:rFonts w:ascii="Courier New" w:eastAsia="Times New Roman" w:hAnsi="Courier New" w:cs="Courier New"/>
          <w:color w:val="A9B7C6"/>
          <w:sz w:val="20"/>
          <w:szCs w:val="20"/>
          <w:lang w:eastAsia="en-GB"/>
        </w:rPr>
        <w:t>: (filter) {</w:t>
      </w:r>
      <w:r w:rsidRPr="003C3524">
        <w:rPr>
          <w:rFonts w:ascii="Courier New" w:eastAsia="Times New Roman" w:hAnsi="Courier New" w:cs="Courier New"/>
          <w:color w:val="A9B7C6"/>
          <w:sz w:val="20"/>
          <w:szCs w:val="20"/>
          <w:lang w:eastAsia="en-GB"/>
        </w:rPr>
        <w:br/>
        <w:t xml:space="preserve">  </w:t>
      </w:r>
      <w:proofErr w:type="spellStart"/>
      <w:r w:rsidRPr="003C3524">
        <w:rPr>
          <w:rFonts w:ascii="Courier New" w:eastAsia="Times New Roman" w:hAnsi="Courier New" w:cs="Courier New"/>
          <w:color w:val="A9B7C6"/>
          <w:sz w:val="20"/>
          <w:szCs w:val="20"/>
          <w:lang w:eastAsia="en-GB"/>
        </w:rPr>
        <w:t>TodoInheritedData.of</w:t>
      </w:r>
      <w:proofErr w:type="spellEnd"/>
      <w:r w:rsidRPr="003C3524">
        <w:rPr>
          <w:rFonts w:ascii="Courier New" w:eastAsia="Times New Roman" w:hAnsi="Courier New" w:cs="Courier New"/>
          <w:color w:val="A9B7C6"/>
          <w:sz w:val="20"/>
          <w:szCs w:val="20"/>
          <w:lang w:eastAsia="en-GB"/>
        </w:rPr>
        <w:t>(context</w:t>
      </w:r>
      <w:r>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A9B7C6"/>
          <w:sz w:val="20"/>
          <w:szCs w:val="20"/>
          <w:lang w:eastAsia="en-GB"/>
        </w:rPr>
        <w:t>.</w:t>
      </w:r>
      <w:proofErr w:type="spellStart"/>
      <w:r w:rsidRPr="003C3524">
        <w:rPr>
          <w:rFonts w:ascii="Courier New" w:eastAsia="Times New Roman" w:hAnsi="Courier New" w:cs="Courier New"/>
          <w:color w:val="A9B7C6"/>
          <w:sz w:val="20"/>
          <w:szCs w:val="20"/>
          <w:lang w:eastAsia="en-GB"/>
        </w:rPr>
        <w:t>onChangeFilter</w:t>
      </w:r>
      <w:proofErr w:type="spellEnd"/>
      <w:r w:rsidRPr="003C3524">
        <w:rPr>
          <w:rFonts w:ascii="Courier New" w:eastAsia="Times New Roman" w:hAnsi="Courier New" w:cs="Courier New"/>
          <w:color w:val="A9B7C6"/>
          <w:sz w:val="20"/>
          <w:szCs w:val="20"/>
          <w:lang w:eastAsia="en-GB"/>
        </w:rPr>
        <w:t>(filter!)</w:t>
      </w:r>
      <w:r w:rsidRPr="003C3524">
        <w:rPr>
          <w:rFonts w:ascii="Courier New" w:eastAsia="Times New Roman" w:hAnsi="Courier New" w:cs="Courier New"/>
          <w:color w:val="CC7832"/>
          <w:sz w:val="20"/>
          <w:szCs w:val="20"/>
          <w:lang w:eastAsia="en-GB"/>
        </w:rPr>
        <w:t>;</w:t>
      </w:r>
      <w:r w:rsidRPr="003C3524">
        <w:rPr>
          <w:rFonts w:ascii="Courier New" w:eastAsia="Times New Roman" w:hAnsi="Courier New" w:cs="Courier New"/>
          <w:color w:val="CC7832"/>
          <w:sz w:val="20"/>
          <w:szCs w:val="20"/>
          <w:lang w:eastAsia="en-GB"/>
        </w:rPr>
        <w:br/>
      </w:r>
      <w:r w:rsidRPr="003C3524">
        <w:rPr>
          <w:rFonts w:ascii="Courier New" w:eastAsia="Times New Roman" w:hAnsi="Courier New" w:cs="Courier New"/>
          <w:color w:val="A9B7C6"/>
          <w:sz w:val="20"/>
          <w:szCs w:val="20"/>
          <w:lang w:eastAsia="en-GB"/>
        </w:rPr>
        <w:t>}</w:t>
      </w:r>
      <w:r w:rsidRPr="003C3524">
        <w:rPr>
          <w:rFonts w:ascii="Courier New" w:eastAsia="Times New Roman" w:hAnsi="Courier New" w:cs="Courier New"/>
          <w:color w:val="CC7832"/>
          <w:sz w:val="20"/>
          <w:szCs w:val="20"/>
          <w:lang w:eastAsia="en-GB"/>
        </w:rPr>
        <w:t>,</w:t>
      </w:r>
    </w:p>
    <w:p w14:paraId="4ED2578D" w14:textId="77777777" w:rsidR="003C3524" w:rsidRDefault="003C3524"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GB"/>
        </w:rPr>
      </w:pPr>
    </w:p>
    <w:p w14:paraId="67CE243B" w14:textId="3692302A" w:rsidR="00B46FAE" w:rsidRPr="00407C83" w:rsidRDefault="00592936"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The </w:t>
      </w:r>
      <w:proofErr w:type="spellStart"/>
      <w:r w:rsidR="003C3524" w:rsidRPr="006406A1">
        <w:rPr>
          <w:rFonts w:ascii="Palatino Linotype" w:hAnsi="Palatino Linotype"/>
          <w:i/>
          <w:iCs/>
          <w:sz w:val="24"/>
          <w:lang w:val="en-US"/>
        </w:rPr>
        <w:t>filteredTodo</w:t>
      </w:r>
      <w:r w:rsidR="006406A1" w:rsidRPr="006406A1">
        <w:rPr>
          <w:rFonts w:ascii="Palatino Linotype" w:hAnsi="Palatino Linotype"/>
          <w:i/>
          <w:iCs/>
          <w:sz w:val="24"/>
          <w:lang w:val="en-US"/>
        </w:rPr>
        <w:t>s</w:t>
      </w:r>
      <w:proofErr w:type="spellEnd"/>
      <w:r w:rsidR="003C3524" w:rsidRPr="00407C83">
        <w:rPr>
          <w:rFonts w:ascii="Palatino Linotype" w:hAnsi="Palatino Linotype"/>
          <w:sz w:val="24"/>
          <w:lang w:val="en-US"/>
        </w:rPr>
        <w:t xml:space="preserve"> list </w:t>
      </w:r>
      <w:r>
        <w:rPr>
          <w:rFonts w:ascii="Palatino Linotype" w:hAnsi="Palatino Linotype"/>
          <w:sz w:val="24"/>
          <w:lang w:val="en-US"/>
        </w:rPr>
        <w:t>can now be changed</w:t>
      </w:r>
      <w:r w:rsidR="003C3524" w:rsidRPr="00407C83">
        <w:rPr>
          <w:rFonts w:ascii="Palatino Linotype" w:hAnsi="Palatino Linotype"/>
          <w:sz w:val="24"/>
          <w:lang w:val="en-US"/>
        </w:rPr>
        <w:t xml:space="preserve"> </w:t>
      </w:r>
      <w:r w:rsidRPr="00407C83">
        <w:rPr>
          <w:rFonts w:ascii="Palatino Linotype" w:hAnsi="Palatino Linotype"/>
          <w:sz w:val="24"/>
          <w:lang w:val="en-US"/>
        </w:rPr>
        <w:t>applying</w:t>
      </w:r>
      <w:r w:rsidR="003C3524" w:rsidRPr="00407C83">
        <w:rPr>
          <w:rFonts w:ascii="Palatino Linotype" w:hAnsi="Palatino Linotype"/>
          <w:sz w:val="24"/>
          <w:lang w:val="en-US"/>
        </w:rPr>
        <w:t xml:space="preserve"> different filters. </w:t>
      </w:r>
      <w:r w:rsidR="006406A1" w:rsidRPr="00407C83">
        <w:rPr>
          <w:rFonts w:ascii="Palatino Linotype" w:hAnsi="Palatino Linotype"/>
          <w:sz w:val="24"/>
          <w:lang w:val="en-US"/>
        </w:rPr>
        <w:t>However,</w:t>
      </w:r>
      <w:r w:rsidR="003C3524" w:rsidRPr="00407C83">
        <w:rPr>
          <w:rFonts w:ascii="Palatino Linotype" w:hAnsi="Palatino Linotype"/>
          <w:sz w:val="24"/>
          <w:lang w:val="en-US"/>
        </w:rPr>
        <w:t xml:space="preserve"> the Checkbox inside every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is just show</w:t>
      </w:r>
      <w:r>
        <w:rPr>
          <w:rFonts w:ascii="Palatino Linotype" w:hAnsi="Palatino Linotype"/>
          <w:sz w:val="24"/>
          <w:lang w:val="en-US"/>
        </w:rPr>
        <w:t>ing</w:t>
      </w:r>
      <w:r w:rsidR="003C3524" w:rsidRPr="00407C83">
        <w:rPr>
          <w:rFonts w:ascii="Palatino Linotype" w:hAnsi="Palatino Linotype"/>
          <w:sz w:val="24"/>
          <w:lang w:val="en-US"/>
        </w:rPr>
        <w:t xml:space="preserve"> if the particular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is completed or </w:t>
      </w:r>
      <w:r>
        <w:rPr>
          <w:rFonts w:ascii="Palatino Linotype" w:hAnsi="Palatino Linotype"/>
          <w:sz w:val="24"/>
          <w:lang w:val="en-US"/>
        </w:rPr>
        <w:t>pending</w:t>
      </w:r>
      <w:r w:rsidR="003C3524" w:rsidRPr="00407C83">
        <w:rPr>
          <w:rFonts w:ascii="Palatino Linotype" w:hAnsi="Palatino Linotype"/>
          <w:sz w:val="24"/>
          <w:lang w:val="en-US"/>
        </w:rPr>
        <w:t xml:space="preserve"> but its </w:t>
      </w:r>
      <w:proofErr w:type="spellStart"/>
      <w:r w:rsidR="003C3524" w:rsidRPr="006406A1">
        <w:rPr>
          <w:rFonts w:ascii="Palatino Linotype" w:hAnsi="Palatino Linotype"/>
          <w:i/>
          <w:iCs/>
          <w:sz w:val="24"/>
          <w:lang w:val="en-US"/>
        </w:rPr>
        <w:t>onChange</w:t>
      </w:r>
      <w:proofErr w:type="spellEnd"/>
      <w:r w:rsidR="003C3524" w:rsidRPr="00407C83">
        <w:rPr>
          <w:rFonts w:ascii="Palatino Linotype" w:hAnsi="Palatino Linotype"/>
          <w:sz w:val="24"/>
          <w:lang w:val="en-US"/>
        </w:rPr>
        <w:t xml:space="preserve"> function is </w:t>
      </w:r>
      <w:r w:rsidR="006406A1">
        <w:rPr>
          <w:rFonts w:ascii="Palatino Linotype" w:hAnsi="Palatino Linotype"/>
          <w:sz w:val="24"/>
          <w:lang w:val="en-US"/>
        </w:rPr>
        <w:t xml:space="preserve">still </w:t>
      </w:r>
      <w:r w:rsidR="003C3524" w:rsidRPr="00407C83">
        <w:rPr>
          <w:rFonts w:ascii="Palatino Linotype" w:hAnsi="Palatino Linotype"/>
          <w:sz w:val="24"/>
          <w:lang w:val="en-US"/>
        </w:rPr>
        <w:t>empty and does nothing</w:t>
      </w:r>
      <w:r>
        <w:rPr>
          <w:rFonts w:ascii="Palatino Linotype" w:hAnsi="Palatino Linotype"/>
          <w:sz w:val="24"/>
          <w:lang w:val="en-US"/>
        </w:rPr>
        <w:t xml:space="preserve"> when tapped</w:t>
      </w:r>
      <w:r w:rsidR="003C3524" w:rsidRPr="00407C83">
        <w:rPr>
          <w:rFonts w:ascii="Palatino Linotype" w:hAnsi="Palatino Linotype"/>
          <w:sz w:val="24"/>
          <w:lang w:val="en-US"/>
        </w:rPr>
        <w:t>.</w:t>
      </w:r>
      <w:r w:rsidR="0029623B">
        <w:rPr>
          <w:rFonts w:ascii="Palatino Linotype" w:hAnsi="Palatino Linotype"/>
          <w:sz w:val="24"/>
          <w:lang w:val="en-US"/>
        </w:rPr>
        <w:t xml:space="preserve"> </w:t>
      </w:r>
      <w:r>
        <w:rPr>
          <w:rFonts w:ascii="Palatino Linotype" w:hAnsi="Palatino Linotype"/>
          <w:sz w:val="24"/>
          <w:lang w:val="en-US"/>
        </w:rPr>
        <w:t>When a tap on the checkbox occurs</w:t>
      </w:r>
      <w:r w:rsidR="003C3524" w:rsidRPr="00407C83">
        <w:rPr>
          <w:rFonts w:ascii="Palatino Linotype" w:hAnsi="Palatino Linotype"/>
          <w:sz w:val="24"/>
          <w:lang w:val="en-US"/>
        </w:rPr>
        <w:t xml:space="preserve"> </w:t>
      </w:r>
      <w:r w:rsidR="0029623B">
        <w:rPr>
          <w:rFonts w:ascii="Palatino Linotype" w:hAnsi="Palatino Linotype"/>
          <w:sz w:val="24"/>
          <w:lang w:val="en-US"/>
        </w:rPr>
        <w:t xml:space="preserve">a change in the corresponding </w:t>
      </w:r>
      <w:proofErr w:type="spellStart"/>
      <w:r w:rsidR="0029623B">
        <w:rPr>
          <w:rFonts w:ascii="Palatino Linotype" w:hAnsi="Palatino Linotype"/>
          <w:sz w:val="24"/>
          <w:lang w:val="en-US"/>
        </w:rPr>
        <w:t>Todo’s</w:t>
      </w:r>
      <w:proofErr w:type="spellEnd"/>
      <w:r w:rsidR="0029623B">
        <w:rPr>
          <w:rFonts w:ascii="Palatino Linotype" w:hAnsi="Palatino Linotype"/>
          <w:sz w:val="24"/>
          <w:lang w:val="en-US"/>
        </w:rPr>
        <w:t xml:space="preserve"> completed field should be fired and a rebuild of the </w:t>
      </w:r>
      <w:proofErr w:type="spellStart"/>
      <w:r w:rsidR="0029623B">
        <w:rPr>
          <w:rFonts w:ascii="Palatino Linotype" w:hAnsi="Palatino Linotype"/>
          <w:sz w:val="24"/>
          <w:lang w:val="en-US"/>
        </w:rPr>
        <w:t>TodoItems</w:t>
      </w:r>
      <w:proofErr w:type="spellEnd"/>
      <w:r w:rsidR="0029623B">
        <w:rPr>
          <w:rFonts w:ascii="Palatino Linotype" w:hAnsi="Palatino Linotype"/>
          <w:sz w:val="24"/>
          <w:lang w:val="en-US"/>
        </w:rPr>
        <w:t xml:space="preserve"> performed.</w:t>
      </w:r>
      <w:r w:rsidR="003C3524" w:rsidRPr="00407C83">
        <w:rPr>
          <w:rFonts w:ascii="Palatino Linotype" w:hAnsi="Palatino Linotype"/>
          <w:sz w:val="24"/>
          <w:lang w:val="en-US"/>
        </w:rPr>
        <w:t xml:space="preserve"> (for the moment we don’t care if the </w:t>
      </w:r>
      <w:proofErr w:type="spellStart"/>
      <w:r w:rsidR="003C3524" w:rsidRPr="00407C83">
        <w:rPr>
          <w:rFonts w:ascii="Palatino Linotype" w:hAnsi="Palatino Linotype"/>
          <w:sz w:val="24"/>
          <w:lang w:val="en-US"/>
        </w:rPr>
        <w:t>TodoItem</w:t>
      </w:r>
      <w:proofErr w:type="spellEnd"/>
      <w:r w:rsidR="003C3524" w:rsidRPr="00407C83">
        <w:rPr>
          <w:rFonts w:ascii="Palatino Linotype" w:hAnsi="Palatino Linotype"/>
          <w:sz w:val="24"/>
          <w:lang w:val="en-US"/>
        </w:rPr>
        <w:t xml:space="preserve"> only </w:t>
      </w:r>
      <w:r w:rsidR="0029623B">
        <w:rPr>
          <w:rFonts w:ascii="Palatino Linotype" w:hAnsi="Palatino Linotype"/>
          <w:sz w:val="24"/>
          <w:lang w:val="en-US"/>
        </w:rPr>
        <w:t xml:space="preserve">or the entire </w:t>
      </w:r>
      <w:proofErr w:type="spellStart"/>
      <w:r w:rsidR="0029623B">
        <w:rPr>
          <w:rFonts w:ascii="Palatino Linotype" w:hAnsi="Palatino Linotype"/>
          <w:sz w:val="24"/>
          <w:lang w:val="en-US"/>
        </w:rPr>
        <w:t>TodoView</w:t>
      </w:r>
      <w:proofErr w:type="spellEnd"/>
      <w:r w:rsidR="0029623B">
        <w:rPr>
          <w:rFonts w:ascii="Palatino Linotype" w:hAnsi="Palatino Linotype"/>
          <w:sz w:val="24"/>
          <w:lang w:val="en-US"/>
        </w:rPr>
        <w:t xml:space="preserve"> </w:t>
      </w:r>
      <w:r w:rsidR="003C3524" w:rsidRPr="00407C83">
        <w:rPr>
          <w:rFonts w:ascii="Palatino Linotype" w:hAnsi="Palatino Linotype"/>
          <w:sz w:val="24"/>
          <w:lang w:val="en-US"/>
        </w:rPr>
        <w:t>is</w:t>
      </w:r>
      <w:r w:rsidR="0029623B">
        <w:rPr>
          <w:rFonts w:ascii="Palatino Linotype" w:hAnsi="Palatino Linotype"/>
          <w:sz w:val="24"/>
          <w:lang w:val="en-US"/>
        </w:rPr>
        <w:t xml:space="preserve"> rebuilt</w:t>
      </w:r>
      <w:r w:rsidR="003C3524" w:rsidRPr="00407C83">
        <w:rPr>
          <w:rFonts w:ascii="Palatino Linotype" w:hAnsi="Palatino Linotype"/>
          <w:sz w:val="24"/>
          <w:lang w:val="en-US"/>
        </w:rPr>
        <w:t xml:space="preserve">). To do so </w:t>
      </w:r>
      <w:proofErr w:type="spellStart"/>
      <w:r w:rsidR="0029623B">
        <w:rPr>
          <w:rFonts w:ascii="Palatino Linotype" w:hAnsi="Palatino Linotype"/>
          <w:sz w:val="24"/>
          <w:lang w:val="en-US"/>
        </w:rPr>
        <w:t>TodoIhneritedData</w:t>
      </w:r>
      <w:proofErr w:type="spellEnd"/>
      <w:r w:rsidR="0029623B">
        <w:rPr>
          <w:rFonts w:ascii="Palatino Linotype" w:hAnsi="Palatino Linotype"/>
          <w:sz w:val="24"/>
          <w:lang w:val="en-US"/>
        </w:rPr>
        <w:t xml:space="preserve"> should</w:t>
      </w:r>
      <w:r w:rsidR="003C3524" w:rsidRPr="00407C83">
        <w:rPr>
          <w:rFonts w:ascii="Palatino Linotype" w:hAnsi="Palatino Linotype"/>
          <w:sz w:val="24"/>
          <w:lang w:val="en-US"/>
        </w:rPr>
        <w:t xml:space="preserve"> provide</w:t>
      </w:r>
      <w:r w:rsidR="0029623B">
        <w:rPr>
          <w:rFonts w:ascii="Palatino Linotype" w:hAnsi="Palatino Linotype"/>
          <w:sz w:val="24"/>
          <w:lang w:val="en-US"/>
        </w:rPr>
        <w:t xml:space="preserve"> also</w:t>
      </w:r>
      <w:r w:rsidR="003C3524" w:rsidRPr="00407C83">
        <w:rPr>
          <w:rFonts w:ascii="Palatino Linotype" w:hAnsi="Palatino Linotype"/>
          <w:sz w:val="24"/>
          <w:lang w:val="en-US"/>
        </w:rPr>
        <w:t xml:space="preserve"> a function down the tree that allow to perform this change. Going back again to the </w:t>
      </w:r>
      <w:proofErr w:type="spellStart"/>
      <w:r w:rsidR="003C3524" w:rsidRPr="00407C83">
        <w:rPr>
          <w:rFonts w:ascii="Palatino Linotype" w:hAnsi="Palatino Linotype"/>
          <w:sz w:val="24"/>
          <w:lang w:val="en-US"/>
        </w:rPr>
        <w:t>TodoProvider.dart</w:t>
      </w:r>
      <w:proofErr w:type="spellEnd"/>
      <w:r w:rsidR="003C3524" w:rsidRPr="00407C83">
        <w:rPr>
          <w:rFonts w:ascii="Palatino Linotype" w:hAnsi="Palatino Linotype"/>
          <w:sz w:val="24"/>
          <w:lang w:val="en-US"/>
        </w:rPr>
        <w:t xml:space="preserve"> file a </w:t>
      </w:r>
      <w:proofErr w:type="spellStart"/>
      <w:r w:rsidR="003C3524" w:rsidRPr="006406A1">
        <w:rPr>
          <w:rFonts w:ascii="Palatino Linotype" w:hAnsi="Palatino Linotype"/>
          <w:i/>
          <w:iCs/>
          <w:sz w:val="24"/>
          <w:lang w:val="en-US"/>
        </w:rPr>
        <w:t>onSetCompleted</w:t>
      </w:r>
      <w:proofErr w:type="spellEnd"/>
      <w:r w:rsidR="003C3524" w:rsidRPr="00407C83">
        <w:rPr>
          <w:rFonts w:ascii="Palatino Linotype" w:hAnsi="Palatino Linotype"/>
          <w:sz w:val="24"/>
          <w:lang w:val="en-US"/>
        </w:rPr>
        <w:t xml:space="preserve"> function is added to the </w:t>
      </w:r>
      <w:proofErr w:type="spellStart"/>
      <w:r w:rsidR="0029623B">
        <w:rPr>
          <w:rFonts w:ascii="Palatino Linotype" w:hAnsi="Palatino Linotype"/>
          <w:sz w:val="24"/>
          <w:lang w:val="en-US"/>
        </w:rPr>
        <w:t>TodoProvider</w:t>
      </w:r>
      <w:proofErr w:type="spellEnd"/>
      <w:r w:rsidR="0029623B">
        <w:rPr>
          <w:rFonts w:ascii="Palatino Linotype" w:hAnsi="Palatino Linotype"/>
          <w:sz w:val="24"/>
          <w:lang w:val="en-US"/>
        </w:rPr>
        <w:t xml:space="preserve"> stateful</w:t>
      </w:r>
      <w:r w:rsidR="003C3524" w:rsidRPr="00407C83">
        <w:rPr>
          <w:rFonts w:ascii="Palatino Linotype" w:hAnsi="Palatino Linotype"/>
          <w:sz w:val="24"/>
          <w:lang w:val="en-US"/>
        </w:rPr>
        <w:t xml:space="preserve"> widget. This function take</w:t>
      </w:r>
      <w:r w:rsidR="0029623B">
        <w:rPr>
          <w:rFonts w:ascii="Palatino Linotype" w:hAnsi="Palatino Linotype"/>
          <w:sz w:val="24"/>
          <w:lang w:val="en-US"/>
        </w:rPr>
        <w:t>s</w:t>
      </w:r>
      <w:r w:rsidR="003C3524" w:rsidRPr="00407C83">
        <w:rPr>
          <w:rFonts w:ascii="Palatino Linotype" w:hAnsi="Palatino Linotype"/>
          <w:sz w:val="24"/>
          <w:lang w:val="en-US"/>
        </w:rPr>
        <w:t xml:space="preserve"> as parameter the id of the </w:t>
      </w:r>
      <w:proofErr w:type="spellStart"/>
      <w:r w:rsidR="003C3524" w:rsidRPr="00407C83">
        <w:rPr>
          <w:rFonts w:ascii="Palatino Linotype" w:hAnsi="Palatino Linotype"/>
          <w:sz w:val="24"/>
          <w:lang w:val="en-US"/>
        </w:rPr>
        <w:t>Todo</w:t>
      </w:r>
      <w:proofErr w:type="spellEnd"/>
      <w:r w:rsidR="003C3524" w:rsidRPr="00407C83">
        <w:rPr>
          <w:rFonts w:ascii="Palatino Linotype" w:hAnsi="Palatino Linotype"/>
          <w:sz w:val="24"/>
          <w:lang w:val="en-US"/>
        </w:rPr>
        <w:t xml:space="preserve"> to be changed and the new value for the completed field.</w:t>
      </w:r>
    </w:p>
    <w:p w14:paraId="1A968B8F" w14:textId="77777777" w:rsidR="00D30D8B" w:rsidRPr="00D30D8B" w:rsidRDefault="00D30D8B" w:rsidP="00D30D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D30D8B">
        <w:rPr>
          <w:rFonts w:ascii="Courier New" w:eastAsia="Times New Roman" w:hAnsi="Courier New" w:cs="Courier New"/>
          <w:color w:val="A9B7C6"/>
          <w:sz w:val="20"/>
          <w:szCs w:val="20"/>
          <w:lang w:eastAsia="en-GB"/>
        </w:rPr>
        <w:br/>
      </w:r>
      <w:r w:rsidRPr="00D30D8B">
        <w:rPr>
          <w:rFonts w:ascii="Courier New" w:eastAsia="Times New Roman" w:hAnsi="Courier New" w:cs="Courier New"/>
          <w:color w:val="CC7832"/>
          <w:sz w:val="20"/>
          <w:szCs w:val="20"/>
          <w:lang w:eastAsia="en-GB"/>
        </w:rPr>
        <w:t xml:space="preserve">void </w:t>
      </w:r>
      <w:proofErr w:type="spellStart"/>
      <w:r w:rsidRPr="00D30D8B">
        <w:rPr>
          <w:rFonts w:ascii="Courier New" w:eastAsia="Times New Roman" w:hAnsi="Courier New" w:cs="Courier New"/>
          <w:color w:val="FFC66D"/>
          <w:sz w:val="20"/>
          <w:szCs w:val="20"/>
          <w:lang w:eastAsia="en-GB"/>
        </w:rPr>
        <w:t>onSetCompleted</w:t>
      </w:r>
      <w:proofErr w:type="spellEnd"/>
      <w:r w:rsidRPr="00D30D8B">
        <w:rPr>
          <w:rFonts w:ascii="Courier New" w:eastAsia="Times New Roman" w:hAnsi="Courier New" w:cs="Courier New"/>
          <w:color w:val="A9B7C6"/>
          <w:sz w:val="20"/>
          <w:szCs w:val="20"/>
          <w:lang w:eastAsia="en-GB"/>
        </w:rPr>
        <w:t>(int id</w:t>
      </w:r>
      <w:r w:rsidRPr="00D30D8B">
        <w:rPr>
          <w:rFonts w:ascii="Courier New" w:eastAsia="Times New Roman" w:hAnsi="Courier New" w:cs="Courier New"/>
          <w:color w:val="CC7832"/>
          <w:sz w:val="20"/>
          <w:szCs w:val="20"/>
          <w:lang w:eastAsia="en-GB"/>
        </w:rPr>
        <w:t xml:space="preserve">, </w:t>
      </w:r>
      <w:r w:rsidRPr="00D30D8B">
        <w:rPr>
          <w:rFonts w:ascii="Courier New" w:eastAsia="Times New Roman" w:hAnsi="Courier New" w:cs="Courier New"/>
          <w:color w:val="A9B7C6"/>
          <w:sz w:val="20"/>
          <w:szCs w:val="20"/>
          <w:lang w:eastAsia="en-GB"/>
        </w:rPr>
        <w:t>bool completed)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assert</w:t>
      </w:r>
      <w:r w:rsidRPr="00D30D8B">
        <w:rPr>
          <w:rFonts w:ascii="Courier New" w:eastAsia="Times New Roman" w:hAnsi="Courier New" w:cs="Courier New"/>
          <w:color w:val="A9B7C6"/>
          <w:sz w:val="20"/>
          <w:szCs w:val="20"/>
          <w:lang w:eastAsia="en-GB"/>
        </w:rPr>
        <w:t>(</w:t>
      </w:r>
      <w:proofErr w:type="spellStart"/>
      <w:r w:rsidRPr="00D30D8B">
        <w:rPr>
          <w:rFonts w:ascii="Courier New" w:eastAsia="Times New Roman" w:hAnsi="Courier New" w:cs="Courier New"/>
          <w:color w:val="A9B7C6"/>
          <w:sz w:val="20"/>
          <w:szCs w:val="20"/>
          <w:lang w:eastAsia="en-GB"/>
        </w:rPr>
        <w:t>todoExists</w:t>
      </w:r>
      <w:proofErr w:type="spellEnd"/>
      <w:r w:rsidRPr="00D30D8B">
        <w:rPr>
          <w:rFonts w:ascii="Courier New" w:eastAsia="Times New Roman" w:hAnsi="Courier New" w:cs="Courier New"/>
          <w:color w:val="A9B7C6"/>
          <w:sz w:val="20"/>
          <w:szCs w:val="20"/>
          <w:lang w:eastAsia="en-GB"/>
        </w:rPr>
        <w:t xml:space="preserve">(id) != </w:t>
      </w:r>
      <w:r w:rsidRPr="00D30D8B">
        <w:rPr>
          <w:rFonts w:ascii="Courier New" w:eastAsia="Times New Roman" w:hAnsi="Courier New" w:cs="Courier New"/>
          <w:color w:val="CC7832"/>
          <w:sz w:val="20"/>
          <w:szCs w:val="20"/>
          <w:lang w:eastAsia="en-GB"/>
        </w:rPr>
        <w:t xml:space="preserve">null, </w:t>
      </w:r>
      <w:r w:rsidRPr="00D30D8B">
        <w:rPr>
          <w:rFonts w:ascii="Courier New" w:eastAsia="Times New Roman" w:hAnsi="Courier New" w:cs="Courier New"/>
          <w:color w:val="6A8759"/>
          <w:sz w:val="20"/>
          <w:szCs w:val="20"/>
          <w:lang w:eastAsia="en-GB"/>
        </w:rPr>
        <w:t xml:space="preserve">'No </w:t>
      </w:r>
      <w:proofErr w:type="spellStart"/>
      <w:r w:rsidRPr="00D30D8B">
        <w:rPr>
          <w:rFonts w:ascii="Courier New" w:eastAsia="Times New Roman" w:hAnsi="Courier New" w:cs="Courier New"/>
          <w:color w:val="6A8759"/>
          <w:sz w:val="20"/>
          <w:szCs w:val="20"/>
          <w:lang w:eastAsia="en-GB"/>
        </w:rPr>
        <w:t>todo</w:t>
      </w:r>
      <w:proofErr w:type="spellEnd"/>
      <w:r w:rsidRPr="00D30D8B">
        <w:rPr>
          <w:rFonts w:ascii="Courier New" w:eastAsia="Times New Roman" w:hAnsi="Courier New" w:cs="Courier New"/>
          <w:color w:val="6A8759"/>
          <w:sz w:val="20"/>
          <w:szCs w:val="20"/>
          <w:lang w:eastAsia="en-GB"/>
        </w:rPr>
        <w:t xml:space="preserve"> with id : </w:t>
      </w:r>
      <w:r w:rsidRPr="00D30D8B">
        <w:rPr>
          <w:rFonts w:ascii="Courier New" w:eastAsia="Times New Roman" w:hAnsi="Courier New" w:cs="Courier New"/>
          <w:color w:val="A9B7C6"/>
          <w:sz w:val="20"/>
          <w:szCs w:val="20"/>
          <w:lang w:eastAsia="en-GB"/>
        </w:rPr>
        <w:t>$id</w:t>
      </w:r>
      <w:r w:rsidRPr="00D30D8B">
        <w:rPr>
          <w:rFonts w:ascii="Courier New" w:eastAsia="Times New Roman" w:hAnsi="Courier New" w:cs="Courier New"/>
          <w:color w:val="6A8759"/>
          <w:sz w:val="20"/>
          <w:szCs w:val="20"/>
          <w:lang w:eastAsia="en-GB"/>
        </w:rPr>
        <w:t>'</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CC7832"/>
          <w:sz w:val="20"/>
          <w:szCs w:val="20"/>
          <w:lang w:eastAsia="en-GB"/>
        </w:rPr>
        <w:lastRenderedPageBreak/>
        <w:br/>
        <w:t xml:space="preserve">  </w:t>
      </w:r>
      <w:proofErr w:type="spellStart"/>
      <w:r w:rsidRPr="00D30D8B">
        <w:rPr>
          <w:rFonts w:ascii="Courier New" w:eastAsia="Times New Roman" w:hAnsi="Courier New" w:cs="Courier New"/>
          <w:color w:val="A9B7C6"/>
          <w:sz w:val="20"/>
          <w:szCs w:val="20"/>
          <w:lang w:eastAsia="en-GB"/>
        </w:rPr>
        <w:t>setState</w:t>
      </w:r>
      <w:proofErr w:type="spellEnd"/>
      <w:r w:rsidRPr="00D30D8B">
        <w:rPr>
          <w:rFonts w:ascii="Courier New" w:eastAsia="Times New Roman" w:hAnsi="Courier New" w:cs="Courier New"/>
          <w:color w:val="A9B7C6"/>
          <w:sz w:val="20"/>
          <w:szCs w:val="20"/>
          <w:lang w:eastAsia="en-GB"/>
        </w:rPr>
        <w:t>(() {</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9876AA"/>
          <w:sz w:val="20"/>
          <w:szCs w:val="20"/>
          <w:lang w:eastAsia="en-GB"/>
        </w:rPr>
        <w:t>todos</w:t>
      </w:r>
      <w:proofErr w:type="spellEnd"/>
      <w:r w:rsidRPr="00D30D8B">
        <w:rPr>
          <w:rFonts w:ascii="Courier New" w:eastAsia="Times New Roman" w:hAnsi="Courier New" w:cs="Courier New"/>
          <w:color w:val="9876AA"/>
          <w:sz w:val="20"/>
          <w:szCs w:val="20"/>
          <w:lang w:eastAsia="en-GB"/>
        </w:rPr>
        <w:t xml:space="preserve"> </w:t>
      </w:r>
      <w:r w:rsidRPr="00D30D8B">
        <w:rPr>
          <w:rFonts w:ascii="Courier New" w:eastAsia="Times New Roman" w:hAnsi="Courier New" w:cs="Courier New"/>
          <w:color w:val="A9B7C6"/>
          <w:sz w:val="20"/>
          <w:szCs w:val="20"/>
          <w:lang w:eastAsia="en-GB"/>
        </w:rPr>
        <w:t xml:space="preserve">= </w:t>
      </w:r>
      <w:proofErr w:type="spellStart"/>
      <w:r w:rsidRPr="00D30D8B">
        <w:rPr>
          <w:rFonts w:ascii="Courier New" w:eastAsia="Times New Roman" w:hAnsi="Courier New" w:cs="Courier New"/>
          <w:color w:val="9876AA"/>
          <w:sz w:val="20"/>
          <w:szCs w:val="20"/>
          <w:lang w:eastAsia="en-GB"/>
        </w:rPr>
        <w:t>todos</w:t>
      </w:r>
      <w:r w:rsidRPr="00D30D8B">
        <w:rPr>
          <w:rFonts w:ascii="Courier New" w:eastAsia="Times New Roman" w:hAnsi="Courier New" w:cs="Courier New"/>
          <w:color w:val="A9B7C6"/>
          <w:sz w:val="20"/>
          <w:szCs w:val="20"/>
          <w:lang w:eastAsia="en-GB"/>
        </w:rPr>
        <w:t>.map</w:t>
      </w:r>
      <w:proofErr w:type="spellEnd"/>
      <w:r w:rsidRPr="00D30D8B">
        <w:rPr>
          <w:rFonts w:ascii="Courier New" w:eastAsia="Times New Roman" w:hAnsi="Courier New" w:cs="Courier New"/>
          <w:color w:val="A9B7C6"/>
          <w:sz w:val="20"/>
          <w:szCs w:val="20"/>
          <w:lang w:eastAsia="en-GB"/>
        </w:rPr>
        <w:t>((e)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if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 xml:space="preserve">id </w:t>
      </w:r>
      <w:r w:rsidRPr="00D30D8B">
        <w:rPr>
          <w:rFonts w:ascii="Courier New" w:eastAsia="Times New Roman" w:hAnsi="Courier New" w:cs="Courier New"/>
          <w:color w:val="A9B7C6"/>
          <w:sz w:val="20"/>
          <w:szCs w:val="20"/>
          <w:lang w:eastAsia="en-GB"/>
        </w:rPr>
        <w:t>== id) {</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proofErr w:type="spellStart"/>
      <w:r w:rsidRPr="00D30D8B">
        <w:rPr>
          <w:rFonts w:ascii="Courier New" w:eastAsia="Times New Roman" w:hAnsi="Courier New" w:cs="Courier New"/>
          <w:color w:val="FFC66D"/>
          <w:sz w:val="20"/>
          <w:szCs w:val="20"/>
          <w:lang w:eastAsia="en-GB"/>
        </w:rPr>
        <w:t>Todo</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id: id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name: e.</w:t>
      </w:r>
      <w:r w:rsidRPr="00D30D8B">
        <w:rPr>
          <w:rFonts w:ascii="Courier New" w:eastAsia="Times New Roman" w:hAnsi="Courier New" w:cs="Courier New"/>
          <w:color w:val="9876AA"/>
          <w:sz w:val="20"/>
          <w:szCs w:val="20"/>
          <w:lang w:eastAsia="en-GB"/>
        </w:rPr>
        <w:t>name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description: </w:t>
      </w:r>
      <w:proofErr w:type="spellStart"/>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9876AA"/>
          <w:sz w:val="20"/>
          <w:szCs w:val="20"/>
          <w:lang w:eastAsia="en-GB"/>
        </w:rPr>
        <w:t>description</w:t>
      </w:r>
      <w:proofErr w:type="spellEnd"/>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completed: completed)</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 xml:space="preserve">} </w:t>
      </w:r>
      <w:r w:rsidRPr="00D30D8B">
        <w:rPr>
          <w:rFonts w:ascii="Courier New" w:eastAsia="Times New Roman" w:hAnsi="Courier New" w:cs="Courier New"/>
          <w:color w:val="CC7832"/>
          <w:sz w:val="20"/>
          <w:szCs w:val="20"/>
          <w:lang w:eastAsia="en-GB"/>
        </w:rPr>
        <w:t xml:space="preserve">else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r w:rsidRPr="00D30D8B">
        <w:rPr>
          <w:rFonts w:ascii="Courier New" w:eastAsia="Times New Roman" w:hAnsi="Courier New" w:cs="Courier New"/>
          <w:color w:val="CC7832"/>
          <w:sz w:val="20"/>
          <w:szCs w:val="20"/>
          <w:lang w:eastAsia="en-GB"/>
        </w:rPr>
        <w:t xml:space="preserve">return </w:t>
      </w:r>
      <w:r w:rsidRPr="00D30D8B">
        <w:rPr>
          <w:rFonts w:ascii="Courier New" w:eastAsia="Times New Roman" w:hAnsi="Courier New" w:cs="Courier New"/>
          <w:color w:val="A9B7C6"/>
          <w:sz w:val="20"/>
          <w:szCs w:val="20"/>
          <w:lang w:eastAsia="en-GB"/>
        </w:rPr>
        <w:t>e</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A9B7C6"/>
          <w:sz w:val="20"/>
          <w:szCs w:val="20"/>
          <w:lang w:eastAsia="en-GB"/>
        </w:rPr>
        <w:br/>
        <w:t xml:space="preserve">    }).</w:t>
      </w:r>
      <w:proofErr w:type="spellStart"/>
      <w:r w:rsidRPr="00D30D8B">
        <w:rPr>
          <w:rFonts w:ascii="Courier New" w:eastAsia="Times New Roman" w:hAnsi="Courier New" w:cs="Courier New"/>
          <w:color w:val="A9B7C6"/>
          <w:sz w:val="20"/>
          <w:szCs w:val="20"/>
          <w:lang w:eastAsia="en-GB"/>
        </w:rPr>
        <w:t>toList</w:t>
      </w:r>
      <w:proofErr w:type="spellEnd"/>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t xml:space="preserve">  </w:t>
      </w:r>
      <w:r w:rsidRPr="00D30D8B">
        <w:rPr>
          <w:rFonts w:ascii="Courier New" w:eastAsia="Times New Roman" w:hAnsi="Courier New" w:cs="Courier New"/>
          <w:color w:val="A9B7C6"/>
          <w:sz w:val="20"/>
          <w:szCs w:val="20"/>
          <w:lang w:eastAsia="en-GB"/>
        </w:rPr>
        <w:t>})</w:t>
      </w:r>
      <w:r w:rsidRPr="00D30D8B">
        <w:rPr>
          <w:rFonts w:ascii="Courier New" w:eastAsia="Times New Roman" w:hAnsi="Courier New" w:cs="Courier New"/>
          <w:color w:val="CC7832"/>
          <w:sz w:val="20"/>
          <w:szCs w:val="20"/>
          <w:lang w:eastAsia="en-GB"/>
        </w:rPr>
        <w:t>;</w:t>
      </w:r>
      <w:r w:rsidRPr="00D30D8B">
        <w:rPr>
          <w:rFonts w:ascii="Courier New" w:eastAsia="Times New Roman" w:hAnsi="Courier New" w:cs="Courier New"/>
          <w:color w:val="CC7832"/>
          <w:sz w:val="20"/>
          <w:szCs w:val="20"/>
          <w:lang w:eastAsia="en-GB"/>
        </w:rPr>
        <w:br/>
      </w:r>
      <w:r w:rsidRPr="00D30D8B">
        <w:rPr>
          <w:rFonts w:ascii="Courier New" w:eastAsia="Times New Roman" w:hAnsi="Courier New" w:cs="Courier New"/>
          <w:color w:val="A9B7C6"/>
          <w:sz w:val="20"/>
          <w:szCs w:val="20"/>
          <w:lang w:eastAsia="en-GB"/>
        </w:rPr>
        <w:t>}</w:t>
      </w:r>
    </w:p>
    <w:p w14:paraId="36DBEA1A"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FE4BC60" w14:textId="551704D2" w:rsidR="00867427"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T</w:t>
      </w:r>
      <w:r w:rsidR="00D30D8B" w:rsidRPr="00407C83">
        <w:rPr>
          <w:rFonts w:ascii="Palatino Linotype" w:hAnsi="Palatino Linotype"/>
          <w:sz w:val="24"/>
          <w:lang w:val="en-US"/>
        </w:rPr>
        <w:t xml:space="preserve">he </w:t>
      </w:r>
      <w:proofErr w:type="spellStart"/>
      <w:r w:rsidR="00D30D8B" w:rsidRPr="006406A1">
        <w:rPr>
          <w:rFonts w:ascii="Palatino Linotype" w:hAnsi="Palatino Linotype"/>
          <w:i/>
          <w:iCs/>
          <w:sz w:val="24"/>
          <w:lang w:val="en-US"/>
        </w:rPr>
        <w:t>todos</w:t>
      </w:r>
      <w:proofErr w:type="spellEnd"/>
      <w:r w:rsidR="00D30D8B" w:rsidRPr="00407C83">
        <w:rPr>
          <w:rFonts w:ascii="Palatino Linotype" w:hAnsi="Palatino Linotype"/>
          <w:sz w:val="24"/>
          <w:lang w:val="en-US"/>
        </w:rPr>
        <w:t xml:space="preserve"> list is scanned</w:t>
      </w:r>
      <w:r>
        <w:rPr>
          <w:rFonts w:ascii="Palatino Linotype" w:hAnsi="Palatino Linotype"/>
          <w:sz w:val="24"/>
          <w:lang w:val="en-US"/>
        </w:rPr>
        <w:t xml:space="preserve"> using a map</w:t>
      </w:r>
      <w:r w:rsidR="00D30D8B" w:rsidRPr="00407C83">
        <w:rPr>
          <w:rFonts w:ascii="Palatino Linotype" w:hAnsi="Palatino Linotype"/>
          <w:sz w:val="24"/>
          <w:lang w:val="en-US"/>
        </w:rPr>
        <w:t xml:space="preserve">. Once the </w:t>
      </w:r>
      <w:proofErr w:type="spellStart"/>
      <w:r w:rsidR="00D30D8B" w:rsidRPr="00407C83">
        <w:rPr>
          <w:rFonts w:ascii="Palatino Linotype" w:hAnsi="Palatino Linotype"/>
          <w:sz w:val="24"/>
          <w:lang w:val="en-US"/>
        </w:rPr>
        <w:t>todo</w:t>
      </w:r>
      <w:proofErr w:type="spellEnd"/>
      <w:r w:rsidR="00D30D8B" w:rsidRPr="00407C83">
        <w:rPr>
          <w:rFonts w:ascii="Palatino Linotype" w:hAnsi="Palatino Linotype"/>
          <w:sz w:val="24"/>
          <w:lang w:val="en-US"/>
        </w:rPr>
        <w:t xml:space="preserve"> with the corresponding id is found its </w:t>
      </w:r>
      <w:r w:rsidR="00D30D8B" w:rsidRPr="0073472E">
        <w:rPr>
          <w:rFonts w:ascii="Palatino Linotype" w:hAnsi="Palatino Linotype"/>
          <w:i/>
          <w:iCs/>
          <w:sz w:val="24"/>
          <w:lang w:val="en-US"/>
        </w:rPr>
        <w:t>completed</w:t>
      </w:r>
      <w:r w:rsidR="00D30D8B" w:rsidRPr="00407C83">
        <w:rPr>
          <w:rFonts w:ascii="Palatino Linotype" w:hAnsi="Palatino Linotype"/>
          <w:sz w:val="24"/>
          <w:lang w:val="en-US"/>
        </w:rPr>
        <w:t xml:space="preserve"> value is changed to </w:t>
      </w:r>
      <w:r w:rsidR="0073472E">
        <w:rPr>
          <w:rFonts w:ascii="Palatino Linotype" w:hAnsi="Palatino Linotype"/>
          <w:sz w:val="24"/>
          <w:lang w:val="en-US"/>
        </w:rPr>
        <w:t>the new value</w:t>
      </w:r>
      <w:r w:rsidR="00D30D8B" w:rsidRPr="00407C83">
        <w:rPr>
          <w:rFonts w:ascii="Palatino Linotype" w:hAnsi="Palatino Linotype"/>
          <w:sz w:val="24"/>
          <w:lang w:val="en-US"/>
        </w:rPr>
        <w:t xml:space="preserve">. </w:t>
      </w:r>
      <w:r>
        <w:rPr>
          <w:rFonts w:ascii="Palatino Linotype" w:hAnsi="Palatino Linotype"/>
          <w:sz w:val="24"/>
          <w:lang w:val="en-US"/>
        </w:rPr>
        <w:t>C</w:t>
      </w:r>
      <w:r w:rsidR="00D30D8B" w:rsidRPr="00407C83">
        <w:rPr>
          <w:rFonts w:ascii="Palatino Linotype" w:hAnsi="Palatino Linotype"/>
          <w:sz w:val="24"/>
          <w:lang w:val="en-US"/>
        </w:rPr>
        <w:t xml:space="preserve">alling the </w:t>
      </w:r>
      <w:proofErr w:type="spellStart"/>
      <w:r w:rsidR="00D30D8B" w:rsidRPr="0073472E">
        <w:rPr>
          <w:rFonts w:ascii="Palatino Linotype" w:hAnsi="Palatino Linotype"/>
          <w:i/>
          <w:iCs/>
          <w:sz w:val="24"/>
          <w:lang w:val="en-US"/>
        </w:rPr>
        <w:t>setState</w:t>
      </w:r>
      <w:proofErr w:type="spellEnd"/>
      <w:r w:rsidR="00D30D8B" w:rsidRPr="00407C83">
        <w:rPr>
          <w:rFonts w:ascii="Palatino Linotype" w:hAnsi="Palatino Linotype"/>
          <w:sz w:val="24"/>
          <w:lang w:val="en-US"/>
        </w:rPr>
        <w:t xml:space="preserve"> method on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t>
      </w:r>
      <w:r w:rsidR="00D30D8B" w:rsidRPr="00407C83">
        <w:rPr>
          <w:rFonts w:ascii="Palatino Linotype" w:hAnsi="Palatino Linotype"/>
          <w:sz w:val="24"/>
          <w:lang w:val="en-US"/>
        </w:rPr>
        <w:t xml:space="preserve">stateful widget will cause </w:t>
      </w:r>
      <w:r>
        <w:rPr>
          <w:rFonts w:ascii="Palatino Linotype" w:hAnsi="Palatino Linotype"/>
          <w:sz w:val="24"/>
          <w:lang w:val="en-US"/>
        </w:rPr>
        <w:t xml:space="preserve">the build method </w:t>
      </w:r>
      <w:r w:rsidR="00D30D8B" w:rsidRPr="00407C83">
        <w:rPr>
          <w:rFonts w:ascii="Palatino Linotype" w:hAnsi="Palatino Linotype"/>
          <w:sz w:val="24"/>
          <w:lang w:val="en-US"/>
        </w:rPr>
        <w:t xml:space="preserve">to </w:t>
      </w:r>
      <w:r>
        <w:rPr>
          <w:rFonts w:ascii="Palatino Linotype" w:hAnsi="Palatino Linotype"/>
          <w:sz w:val="24"/>
          <w:lang w:val="en-US"/>
        </w:rPr>
        <w:t>run again and to create</w:t>
      </w:r>
      <w:r w:rsidR="00D30D8B" w:rsidRPr="00407C83">
        <w:rPr>
          <w:rFonts w:ascii="Palatino Linotype" w:hAnsi="Palatino Linotype"/>
          <w:sz w:val="24"/>
          <w:lang w:val="en-US"/>
        </w:rPr>
        <w:t xml:space="preserve"> another </w:t>
      </w:r>
      <w:proofErr w:type="spellStart"/>
      <w:r w:rsidR="00D30D8B" w:rsidRPr="00407C83">
        <w:rPr>
          <w:rFonts w:ascii="Palatino Linotype" w:hAnsi="Palatino Linotype"/>
          <w:sz w:val="24"/>
          <w:lang w:val="en-US"/>
        </w:rPr>
        <w:t>TodoInheritedData</w:t>
      </w:r>
      <w:proofErr w:type="spellEnd"/>
      <w:r w:rsidR="0073472E">
        <w:rPr>
          <w:rFonts w:ascii="Palatino Linotype" w:hAnsi="Palatino Linotype"/>
          <w:sz w:val="24"/>
          <w:lang w:val="en-US"/>
        </w:rPr>
        <w:t xml:space="preserve">. All the elements of the </w:t>
      </w:r>
      <w:proofErr w:type="spellStart"/>
      <w:r w:rsidR="0073472E">
        <w:rPr>
          <w:rFonts w:ascii="Palatino Linotype" w:hAnsi="Palatino Linotype"/>
          <w:sz w:val="24"/>
          <w:lang w:val="en-US"/>
        </w:rPr>
        <w:t>TodoImheritedData</w:t>
      </w:r>
      <w:proofErr w:type="spellEnd"/>
      <w:r w:rsidR="0073472E">
        <w:rPr>
          <w:rFonts w:ascii="Palatino Linotype" w:hAnsi="Palatino Linotype"/>
          <w:sz w:val="24"/>
          <w:lang w:val="en-US"/>
        </w:rPr>
        <w:t xml:space="preserve"> subtree are rebuilt too.</w:t>
      </w:r>
    </w:p>
    <w:p w14:paraId="03099D65" w14:textId="2DB0C7CE"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52B935A2" w14:textId="38DD16AB"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At this point is possible to visualize the </w:t>
      </w:r>
      <w:proofErr w:type="spellStart"/>
      <w:r w:rsidRPr="0073472E">
        <w:rPr>
          <w:rFonts w:ascii="Palatino Linotype" w:hAnsi="Palatino Linotype"/>
          <w:i/>
          <w:iCs/>
          <w:sz w:val="24"/>
          <w:lang w:val="en-US"/>
        </w:rPr>
        <w:t>filteredTodo</w:t>
      </w:r>
      <w:r w:rsidR="0073472E" w:rsidRPr="0073472E">
        <w:rPr>
          <w:rFonts w:ascii="Palatino Linotype" w:hAnsi="Palatino Linotype"/>
          <w:i/>
          <w:iCs/>
          <w:sz w:val="24"/>
          <w:lang w:val="en-US"/>
        </w:rPr>
        <w:t>s</w:t>
      </w:r>
      <w:proofErr w:type="spellEnd"/>
      <w:r>
        <w:rPr>
          <w:rFonts w:ascii="Palatino Linotype" w:hAnsi="Palatino Linotype"/>
          <w:sz w:val="24"/>
          <w:lang w:val="en-US"/>
        </w:rPr>
        <w:t xml:space="preserve"> list, change the </w:t>
      </w:r>
      <w:r w:rsidRPr="0073472E">
        <w:rPr>
          <w:rFonts w:ascii="Palatino Linotype" w:hAnsi="Palatino Linotype"/>
          <w:i/>
          <w:iCs/>
          <w:sz w:val="24"/>
          <w:lang w:val="en-US"/>
        </w:rPr>
        <w:t>filter</w:t>
      </w:r>
      <w:r>
        <w:rPr>
          <w:rFonts w:ascii="Palatino Linotype" w:hAnsi="Palatino Linotype"/>
          <w:sz w:val="24"/>
          <w:lang w:val="en-US"/>
        </w:rPr>
        <w:t xml:space="preserve"> and update </w:t>
      </w:r>
      <w:proofErr w:type="spellStart"/>
      <w:r>
        <w:rPr>
          <w:rFonts w:ascii="Palatino Linotype" w:hAnsi="Palatino Linotype"/>
          <w:sz w:val="24"/>
          <w:lang w:val="en-US"/>
        </w:rPr>
        <w:t>Todo’s</w:t>
      </w:r>
      <w:proofErr w:type="spellEnd"/>
      <w:r>
        <w:rPr>
          <w:rFonts w:ascii="Palatino Linotype" w:hAnsi="Palatino Linotype"/>
          <w:sz w:val="24"/>
          <w:lang w:val="en-US"/>
        </w:rPr>
        <w:t xml:space="preserve"> </w:t>
      </w:r>
      <w:r w:rsidRPr="0073472E">
        <w:rPr>
          <w:rFonts w:ascii="Palatino Linotype" w:hAnsi="Palatino Linotype"/>
          <w:i/>
          <w:iCs/>
          <w:sz w:val="24"/>
          <w:lang w:val="en-US"/>
        </w:rPr>
        <w:t>completed</w:t>
      </w:r>
      <w:r>
        <w:rPr>
          <w:rFonts w:ascii="Palatino Linotype" w:hAnsi="Palatino Linotype"/>
          <w:sz w:val="24"/>
          <w:lang w:val="en-US"/>
        </w:rPr>
        <w:t xml:space="preserve"> </w:t>
      </w:r>
      <w:r w:rsidR="0073472E">
        <w:rPr>
          <w:rFonts w:ascii="Palatino Linotype" w:hAnsi="Palatino Linotype"/>
          <w:sz w:val="24"/>
          <w:lang w:val="en-US"/>
        </w:rPr>
        <w:t>field</w:t>
      </w:r>
      <w:r>
        <w:rPr>
          <w:rFonts w:ascii="Palatino Linotype" w:hAnsi="Palatino Linotype"/>
          <w:sz w:val="24"/>
          <w:lang w:val="en-US"/>
        </w:rPr>
        <w:t xml:space="preserve">. To implement the </w:t>
      </w:r>
      <w:r w:rsidRPr="0073472E">
        <w:rPr>
          <w:rFonts w:ascii="Palatino Linotype" w:hAnsi="Palatino Linotype"/>
          <w:i/>
          <w:iCs/>
          <w:sz w:val="24"/>
          <w:lang w:val="en-US"/>
        </w:rPr>
        <w:t>stats</w:t>
      </w:r>
      <w:r>
        <w:rPr>
          <w:rFonts w:ascii="Palatino Linotype" w:hAnsi="Palatino Linotype"/>
          <w:sz w:val="24"/>
          <w:lang w:val="en-US"/>
        </w:rPr>
        <w:t xml:space="preserve"> tab the </w:t>
      </w:r>
      <w:r w:rsidR="0073472E">
        <w:rPr>
          <w:rFonts w:ascii="Palatino Linotype" w:hAnsi="Palatino Linotype"/>
          <w:sz w:val="24"/>
          <w:lang w:val="en-US"/>
        </w:rPr>
        <w:t>Stats</w:t>
      </w:r>
      <w:r>
        <w:rPr>
          <w:rFonts w:ascii="Palatino Linotype" w:hAnsi="Palatino Linotype"/>
          <w:sz w:val="24"/>
          <w:lang w:val="en-US"/>
        </w:rPr>
        <w:t xml:space="preserve"> component must be connected to</w:t>
      </w:r>
      <w:r w:rsidR="0073472E">
        <w:rPr>
          <w:rFonts w:ascii="Palatino Linotype" w:hAnsi="Palatino Linotype"/>
          <w:sz w:val="24"/>
          <w:lang w:val="en-US"/>
        </w:rPr>
        <w:t xml:space="preserve"> the corresponding</w:t>
      </w:r>
      <w:r>
        <w:rPr>
          <w:rFonts w:ascii="Palatino Linotype" w:hAnsi="Palatino Linotype"/>
          <w:sz w:val="24"/>
          <w:lang w:val="en-US"/>
        </w:rPr>
        <w:t xml:space="preserve"> data and </w:t>
      </w:r>
      <w:r w:rsidR="0073472E">
        <w:rPr>
          <w:rFonts w:ascii="Palatino Linotype" w:hAnsi="Palatino Linotype"/>
          <w:sz w:val="24"/>
          <w:lang w:val="en-US"/>
        </w:rPr>
        <w:t xml:space="preserve"> the </w:t>
      </w:r>
      <w:proofErr w:type="spellStart"/>
      <w:r>
        <w:rPr>
          <w:rFonts w:ascii="Palatino Linotype" w:hAnsi="Palatino Linotype"/>
          <w:sz w:val="24"/>
          <w:lang w:val="en-US"/>
        </w:rPr>
        <w:t>TabSelector</w:t>
      </w:r>
      <w:r w:rsidR="0073472E">
        <w:rPr>
          <w:rFonts w:ascii="Palatino Linotype" w:hAnsi="Palatino Linotype"/>
          <w:sz w:val="24"/>
          <w:lang w:val="en-US"/>
        </w:rPr>
        <w:t>’s</w:t>
      </w:r>
      <w:proofErr w:type="spellEnd"/>
      <w:r>
        <w:rPr>
          <w:rFonts w:ascii="Palatino Linotype" w:hAnsi="Palatino Linotype"/>
          <w:sz w:val="24"/>
          <w:lang w:val="en-US"/>
        </w:rPr>
        <w:t xml:space="preserve"> logic defined. First, the stats value is retrieved in the </w:t>
      </w:r>
      <w:r w:rsidR="0073472E">
        <w:rPr>
          <w:rFonts w:ascii="Palatino Linotype" w:hAnsi="Palatino Linotype"/>
          <w:sz w:val="24"/>
          <w:lang w:val="en-US"/>
        </w:rPr>
        <w:t>S</w:t>
      </w:r>
      <w:r>
        <w:rPr>
          <w:rFonts w:ascii="Palatino Linotype" w:hAnsi="Palatino Linotype"/>
          <w:sz w:val="24"/>
          <w:lang w:val="en-US"/>
        </w:rPr>
        <w:t>tats component widget</w:t>
      </w:r>
      <w:r w:rsidR="00A90571">
        <w:rPr>
          <w:rFonts w:ascii="Palatino Linotype" w:hAnsi="Palatino Linotype"/>
          <w:sz w:val="24"/>
          <w:lang w:val="en-US"/>
        </w:rPr>
        <w:t xml:space="preserve"> using the </w:t>
      </w:r>
      <w:r w:rsidR="00A90571" w:rsidRPr="00D86C9F">
        <w:rPr>
          <w:rFonts w:ascii="Palatino Linotype" w:hAnsi="Palatino Linotype"/>
          <w:i/>
          <w:iCs/>
          <w:sz w:val="24"/>
          <w:lang w:val="en-US"/>
        </w:rPr>
        <w:t>of</w:t>
      </w:r>
      <w:r w:rsidR="00A90571">
        <w:rPr>
          <w:rFonts w:ascii="Palatino Linotype" w:hAnsi="Palatino Linotype"/>
          <w:sz w:val="24"/>
          <w:lang w:val="en-US"/>
        </w:rPr>
        <w:t xml:space="preserve"> method</w:t>
      </w:r>
      <w:r>
        <w:rPr>
          <w:rFonts w:ascii="Palatino Linotype" w:hAnsi="Palatino Linotype"/>
          <w:sz w:val="24"/>
          <w:lang w:val="en-US"/>
        </w:rPr>
        <w:t xml:space="preserve"> and </w:t>
      </w:r>
      <w:r w:rsidR="00D86C9F">
        <w:rPr>
          <w:rFonts w:ascii="Palatino Linotype" w:hAnsi="Palatino Linotype"/>
          <w:sz w:val="24"/>
          <w:lang w:val="en-US"/>
        </w:rPr>
        <w:t>visualized</w:t>
      </w:r>
      <w:r>
        <w:rPr>
          <w:rFonts w:ascii="Palatino Linotype" w:hAnsi="Palatino Linotype"/>
          <w:sz w:val="24"/>
          <w:lang w:val="en-US"/>
        </w:rPr>
        <w:t xml:space="preserve"> in the Ui.</w:t>
      </w:r>
    </w:p>
    <w:p w14:paraId="37063CEB" w14:textId="77777777" w:rsidR="00F148DE"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22B2EA73" w14:textId="4EB3C4F5" w:rsidR="00F148DE" w:rsidRDefault="00F148DE" w:rsidP="00F148DE">
      <w:pPr>
        <w:pStyle w:val="PreformattatoHTML"/>
        <w:shd w:val="clear" w:color="auto" w:fill="FFFFFF"/>
        <w:rPr>
          <w:color w:val="080808"/>
        </w:rPr>
      </w:pPr>
      <w:r>
        <w:rPr>
          <w:color w:val="080808"/>
        </w:rPr>
        <w:br/>
      </w:r>
      <w:r>
        <w:rPr>
          <w:color w:val="0033B3"/>
        </w:rPr>
        <w:t xml:space="preserve">class </w:t>
      </w:r>
      <w:r>
        <w:rPr>
          <w:color w:val="000000"/>
        </w:rPr>
        <w:t xml:space="preserve">Stats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proofErr w:type="spellStart"/>
      <w:r>
        <w:rPr>
          <w:color w:val="0033B3"/>
        </w:rPr>
        <w:t>const</w:t>
      </w:r>
      <w:proofErr w:type="spellEnd"/>
      <w:r>
        <w:rPr>
          <w:color w:val="0033B3"/>
        </w:rPr>
        <w:t xml:space="preserve"> </w:t>
      </w:r>
      <w:r>
        <w:rPr>
          <w:color w:val="000000"/>
        </w:rPr>
        <w:t>Stats</w:t>
      </w:r>
      <w:r>
        <w:rPr>
          <w:color w:val="080808"/>
        </w:rPr>
        <w:t>({</w:t>
      </w:r>
      <w:r>
        <w:rPr>
          <w:color w:val="000000"/>
        </w:rPr>
        <w:t>Key</w:t>
      </w:r>
      <w:r>
        <w:rPr>
          <w:color w:val="080808"/>
        </w:rPr>
        <w:t xml:space="preserve">? key})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Stats"</w:t>
      </w:r>
      <w:r>
        <w:rPr>
          <w:color w:val="080808"/>
        </w:rPr>
        <w:t>);</w:t>
      </w:r>
      <w:r>
        <w:rPr>
          <w:color w:val="080808"/>
        </w:rPr>
        <w:br/>
      </w:r>
      <w:r>
        <w:rPr>
          <w:color w:val="080808"/>
        </w:rPr>
        <w:br/>
        <w:t xml:space="preserve">    </w:t>
      </w:r>
      <w:r>
        <w:rPr>
          <w:color w:val="0033B3"/>
        </w:rPr>
        <w:t xml:space="preserve">return </w:t>
      </w:r>
      <w:r>
        <w:rPr>
          <w:color w:val="2196F3"/>
        </w:rPr>
        <w:t>Text</w:t>
      </w:r>
      <w:r>
        <w:rPr>
          <w:color w:val="080808"/>
        </w:rPr>
        <w:t>(</w:t>
      </w:r>
      <w:proofErr w:type="spellStart"/>
      <w:r>
        <w:rPr>
          <w:color w:val="000000"/>
        </w:rPr>
        <w:t>TodoInheritedData</w:t>
      </w:r>
      <w:r>
        <w:rPr>
          <w:color w:val="080808"/>
        </w:rPr>
        <w:t>.</w:t>
      </w:r>
      <w:r>
        <w:rPr>
          <w:i/>
          <w:iCs/>
          <w:color w:val="00627A"/>
        </w:rPr>
        <w:t>of</w:t>
      </w:r>
      <w:proofErr w:type="spellEnd"/>
      <w:r>
        <w:rPr>
          <w:color w:val="080808"/>
        </w:rPr>
        <w:t>(context).</w:t>
      </w:r>
      <w:proofErr w:type="spellStart"/>
      <w:r>
        <w:rPr>
          <w:color w:val="871094"/>
        </w:rPr>
        <w:t>stats</w:t>
      </w:r>
      <w:r>
        <w:rPr>
          <w:color w:val="080808"/>
        </w:rPr>
        <w:t>.toString</w:t>
      </w:r>
      <w:proofErr w:type="spellEnd"/>
      <w:r>
        <w:rPr>
          <w:color w:val="080808"/>
        </w:rPr>
        <w:t>());</w:t>
      </w:r>
      <w:r>
        <w:rPr>
          <w:color w:val="080808"/>
        </w:rPr>
        <w:br/>
        <w:t xml:space="preserve">  }</w:t>
      </w:r>
      <w:r>
        <w:rPr>
          <w:color w:val="080808"/>
        </w:rPr>
        <w:br/>
        <w:t>}</w:t>
      </w:r>
    </w:p>
    <w:p w14:paraId="5A15AE59" w14:textId="6809B6EF" w:rsidR="00F148DE" w:rsidRDefault="00F148DE" w:rsidP="00F148DE">
      <w:pPr>
        <w:pStyle w:val="PreformattatoHTML"/>
        <w:shd w:val="clear" w:color="auto" w:fill="FFFFFF"/>
        <w:rPr>
          <w:color w:val="080808"/>
        </w:rPr>
      </w:pPr>
    </w:p>
    <w:p w14:paraId="304DB1C6" w14:textId="77F88A06" w:rsidR="00F148DE"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Pr>
          <w:rFonts w:ascii="Palatino Linotype" w:hAnsi="Palatino Linotype"/>
          <w:sz w:val="24"/>
        </w:rPr>
        <w:t xml:space="preserve">Then a new </w:t>
      </w:r>
      <w:proofErr w:type="spellStart"/>
      <w:r>
        <w:rPr>
          <w:rFonts w:ascii="Palatino Linotype" w:hAnsi="Palatino Linotype"/>
          <w:sz w:val="24"/>
        </w:rPr>
        <w:t>TabState</w:t>
      </w:r>
      <w:proofErr w:type="spellEnd"/>
      <w:r>
        <w:rPr>
          <w:rFonts w:ascii="Palatino Linotype" w:hAnsi="Palatino Linotype"/>
          <w:sz w:val="24"/>
        </w:rPr>
        <w:t xml:space="preserve"> </w:t>
      </w:r>
      <w:r w:rsidR="00D86C9F">
        <w:rPr>
          <w:rFonts w:ascii="Palatino Linotype" w:hAnsi="Palatino Linotype"/>
          <w:sz w:val="24"/>
        </w:rPr>
        <w:t>variable</w:t>
      </w:r>
      <w:r>
        <w:rPr>
          <w:rFonts w:ascii="Palatino Linotype" w:hAnsi="Palatino Linotype"/>
          <w:sz w:val="24"/>
        </w:rPr>
        <w:t xml:space="preserve"> is created in the </w:t>
      </w:r>
      <w:proofErr w:type="spellStart"/>
      <w:r>
        <w:rPr>
          <w:rFonts w:ascii="Palatino Linotype" w:hAnsi="Palatino Linotype"/>
          <w:sz w:val="24"/>
        </w:rPr>
        <w:t>HomePage</w:t>
      </w:r>
      <w:proofErr w:type="spellEnd"/>
      <w:r w:rsidR="00D86C9F">
        <w:rPr>
          <w:rFonts w:ascii="Palatino Linotype" w:hAnsi="Palatino Linotype"/>
          <w:sz w:val="24"/>
        </w:rPr>
        <w:t xml:space="preserve"> called </w:t>
      </w:r>
      <w:r w:rsidR="00D86C9F" w:rsidRPr="00D86C9F">
        <w:rPr>
          <w:rFonts w:ascii="Palatino Linotype" w:hAnsi="Palatino Linotype"/>
          <w:i/>
          <w:iCs/>
          <w:sz w:val="24"/>
        </w:rPr>
        <w:t>tab</w:t>
      </w:r>
      <w:r>
        <w:rPr>
          <w:rFonts w:ascii="Palatino Linotype" w:hAnsi="Palatino Linotype"/>
          <w:sz w:val="24"/>
        </w:rPr>
        <w:t xml:space="preserve"> and set as </w:t>
      </w:r>
      <w:proofErr w:type="spellStart"/>
      <w:r>
        <w:rPr>
          <w:rFonts w:ascii="Palatino Linotype" w:hAnsi="Palatino Linotype"/>
          <w:sz w:val="24"/>
        </w:rPr>
        <w:t>TabState.todos</w:t>
      </w:r>
      <w:proofErr w:type="spellEnd"/>
      <w:r>
        <w:rPr>
          <w:rFonts w:ascii="Palatino Linotype" w:hAnsi="Palatino Linotype"/>
          <w:sz w:val="24"/>
        </w:rPr>
        <w:t xml:space="preserve"> by default. A function called </w:t>
      </w:r>
      <w:proofErr w:type="spellStart"/>
      <w:r w:rsidRPr="00D86C9F">
        <w:rPr>
          <w:rFonts w:ascii="Palatino Linotype" w:hAnsi="Palatino Linotype"/>
          <w:i/>
          <w:iCs/>
          <w:sz w:val="24"/>
        </w:rPr>
        <w:t>onTabChange</w:t>
      </w:r>
      <w:proofErr w:type="spellEnd"/>
      <w:r>
        <w:rPr>
          <w:rFonts w:ascii="Palatino Linotype" w:hAnsi="Palatino Linotype"/>
          <w:sz w:val="24"/>
        </w:rPr>
        <w:t xml:space="preserve"> will call the </w:t>
      </w:r>
      <w:proofErr w:type="spellStart"/>
      <w:r w:rsidRPr="00D86C9F">
        <w:rPr>
          <w:rFonts w:ascii="Palatino Linotype" w:hAnsi="Palatino Linotype"/>
          <w:i/>
          <w:iCs/>
          <w:sz w:val="24"/>
        </w:rPr>
        <w:t>setState</w:t>
      </w:r>
      <w:proofErr w:type="spellEnd"/>
      <w:r>
        <w:rPr>
          <w:rFonts w:ascii="Palatino Linotype" w:hAnsi="Palatino Linotype"/>
          <w:sz w:val="24"/>
        </w:rPr>
        <w:t xml:space="preserve"> m</w:t>
      </w:r>
      <w:r w:rsidR="00D86C9F">
        <w:rPr>
          <w:rFonts w:ascii="Palatino Linotype" w:hAnsi="Palatino Linotype"/>
          <w:sz w:val="24"/>
        </w:rPr>
        <w:t>e</w:t>
      </w:r>
      <w:r>
        <w:rPr>
          <w:rFonts w:ascii="Palatino Linotype" w:hAnsi="Palatino Linotype"/>
          <w:sz w:val="24"/>
        </w:rPr>
        <w:t xml:space="preserve">thod modifying the </w:t>
      </w:r>
      <w:r w:rsidRPr="00D86C9F">
        <w:rPr>
          <w:rFonts w:ascii="Palatino Linotype" w:hAnsi="Palatino Linotype"/>
          <w:i/>
          <w:iCs/>
          <w:sz w:val="24"/>
        </w:rPr>
        <w:t>tab</w:t>
      </w:r>
      <w:r>
        <w:rPr>
          <w:rFonts w:ascii="Palatino Linotype" w:hAnsi="Palatino Linotype"/>
          <w:sz w:val="24"/>
        </w:rPr>
        <w:t xml:space="preserve"> value and causing the build method to run again. </w:t>
      </w:r>
    </w:p>
    <w:p w14:paraId="278FE92D" w14:textId="56F13B16"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0685EFDF" w14:textId="2EEB8FE8" w:rsidR="00A90571" w:rsidRDefault="00A90571" w:rsidP="00A90571">
      <w:pPr>
        <w:pStyle w:val="PreformattatoHTML"/>
        <w:shd w:val="clear" w:color="auto" w:fill="FFFFFF"/>
        <w:rPr>
          <w:color w:val="080808"/>
        </w:rPr>
      </w:pPr>
      <w:proofErr w:type="spellStart"/>
      <w:r>
        <w:rPr>
          <w:color w:val="000000"/>
        </w:rPr>
        <w:t>TabState</w:t>
      </w:r>
      <w:proofErr w:type="spellEnd"/>
      <w:r>
        <w:rPr>
          <w:color w:val="000000"/>
        </w:rP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todos</w:t>
      </w:r>
      <w:proofErr w:type="spellEnd"/>
      <w:r>
        <w:rPr>
          <w:color w:val="080808"/>
        </w:rPr>
        <w:t>;</w:t>
      </w:r>
      <w:r>
        <w:rPr>
          <w:color w:val="080808"/>
        </w:rPr>
        <w:br/>
      </w:r>
      <w:r>
        <w:rPr>
          <w:color w:val="080808"/>
        </w:rPr>
        <w:br/>
      </w:r>
      <w:r>
        <w:rPr>
          <w:color w:val="0033B3"/>
        </w:rPr>
        <w:t xml:space="preserve">void </w:t>
      </w:r>
      <w:proofErr w:type="spellStart"/>
      <w:r>
        <w:rPr>
          <w:color w:val="00627A"/>
        </w:rPr>
        <w:t>onTabChange</w:t>
      </w:r>
      <w:proofErr w:type="spellEnd"/>
      <w:r>
        <w:rPr>
          <w:color w:val="080808"/>
        </w:rPr>
        <w:t>(</w:t>
      </w:r>
      <w:r>
        <w:rPr>
          <w:color w:val="000000"/>
        </w:rPr>
        <w:t xml:space="preserve">int </w:t>
      </w:r>
      <w:r>
        <w:rPr>
          <w:color w:val="080808"/>
        </w:rPr>
        <w:t>index) {</w:t>
      </w:r>
      <w:r>
        <w:rPr>
          <w:color w:val="080808"/>
        </w:rPr>
        <w:br/>
        <w:t xml:space="preserve"> </w:t>
      </w:r>
      <w:proofErr w:type="spellStart"/>
      <w:r>
        <w:rPr>
          <w:color w:val="080808"/>
        </w:rPr>
        <w:t>setState</w:t>
      </w:r>
      <w:proofErr w:type="spellEnd"/>
      <w:r>
        <w:rPr>
          <w:color w:val="080808"/>
        </w:rPr>
        <w:t>(() {</w:t>
      </w:r>
      <w:r>
        <w:rPr>
          <w:color w:val="080808"/>
        </w:rPr>
        <w:br/>
        <w:t xml:space="preserve">   </w:t>
      </w:r>
      <w:r>
        <w:rPr>
          <w:color w:val="871094"/>
        </w:rPr>
        <w:t xml:space="preserve">tab </w:t>
      </w:r>
      <w:r>
        <w:rPr>
          <w:color w:val="080808"/>
        </w:rPr>
        <w:t xml:space="preserve">= </w:t>
      </w:r>
      <w:proofErr w:type="spellStart"/>
      <w:r>
        <w:rPr>
          <w:color w:val="000000"/>
        </w:rPr>
        <w:t>TabState</w:t>
      </w:r>
      <w:r>
        <w:rPr>
          <w:color w:val="080808"/>
        </w:rPr>
        <w:t>.</w:t>
      </w:r>
      <w:r>
        <w:rPr>
          <w:color w:val="871094"/>
        </w:rPr>
        <w:t>values</w:t>
      </w:r>
      <w:r>
        <w:rPr>
          <w:color w:val="080808"/>
        </w:rPr>
        <w:t>.elementAt</w:t>
      </w:r>
      <w:proofErr w:type="spellEnd"/>
      <w:r>
        <w:rPr>
          <w:color w:val="080808"/>
        </w:rPr>
        <w:t>(index);</w:t>
      </w:r>
      <w:r>
        <w:rPr>
          <w:color w:val="080808"/>
        </w:rPr>
        <w:br/>
        <w:t xml:space="preserve"> });</w:t>
      </w:r>
      <w:r>
        <w:rPr>
          <w:color w:val="080808"/>
        </w:rPr>
        <w:br/>
        <w:t>}</w:t>
      </w:r>
    </w:p>
    <w:p w14:paraId="7244D60D" w14:textId="677EC29B" w:rsidR="00A90571" w:rsidRDefault="00A90571" w:rsidP="00A90571">
      <w:pPr>
        <w:pStyle w:val="PreformattatoHTML"/>
        <w:shd w:val="clear" w:color="auto" w:fill="FFFFFF"/>
        <w:rPr>
          <w:color w:val="080808"/>
        </w:rPr>
      </w:pPr>
    </w:p>
    <w:p w14:paraId="7F74AFBA" w14:textId="61945959" w:rsidR="00A90571" w:rsidRDefault="00D86C9F"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r w:rsidRPr="00D86C9F">
        <w:rPr>
          <w:rFonts w:ascii="Palatino Linotype" w:hAnsi="Palatino Linotype"/>
          <w:i/>
          <w:iCs/>
          <w:sz w:val="24"/>
        </w:rPr>
        <w:t>t</w:t>
      </w:r>
      <w:r w:rsidR="00A90571" w:rsidRPr="00D86C9F">
        <w:rPr>
          <w:rFonts w:ascii="Palatino Linotype" w:hAnsi="Palatino Linotype"/>
          <w:i/>
          <w:iCs/>
          <w:sz w:val="24"/>
        </w:rPr>
        <w:t>ab</w:t>
      </w:r>
      <w:r w:rsidR="00A90571">
        <w:rPr>
          <w:rFonts w:ascii="Palatino Linotype" w:hAnsi="Palatino Linotype"/>
          <w:sz w:val="24"/>
        </w:rPr>
        <w:t xml:space="preserve"> value and </w:t>
      </w:r>
      <w:proofErr w:type="spellStart"/>
      <w:r w:rsidR="00A90571" w:rsidRPr="00D86C9F">
        <w:rPr>
          <w:rFonts w:ascii="Palatino Linotype" w:hAnsi="Palatino Linotype"/>
          <w:i/>
          <w:iCs/>
          <w:sz w:val="24"/>
        </w:rPr>
        <w:t>onTabChange</w:t>
      </w:r>
      <w:proofErr w:type="spellEnd"/>
      <w:r w:rsidR="00A90571">
        <w:rPr>
          <w:rFonts w:ascii="Palatino Linotype" w:hAnsi="Palatino Linotype"/>
          <w:sz w:val="24"/>
        </w:rPr>
        <w:t xml:space="preserve"> function are now passed to the </w:t>
      </w:r>
      <w:proofErr w:type="spellStart"/>
      <w:r w:rsidR="00A90571">
        <w:rPr>
          <w:rFonts w:ascii="Palatino Linotype" w:hAnsi="Palatino Linotype"/>
          <w:sz w:val="24"/>
        </w:rPr>
        <w:t>TabSelector</w:t>
      </w:r>
      <w:proofErr w:type="spellEnd"/>
      <w:r w:rsidR="00A90571">
        <w:rPr>
          <w:rFonts w:ascii="Palatino Linotype" w:hAnsi="Palatino Linotype"/>
          <w:sz w:val="24"/>
        </w:rPr>
        <w:t xml:space="preserve"> component as parameters and used to populate the </w:t>
      </w:r>
      <w:proofErr w:type="spellStart"/>
      <w:r w:rsidR="00A90571">
        <w:rPr>
          <w:rFonts w:ascii="Palatino Linotype" w:hAnsi="Palatino Linotype"/>
          <w:sz w:val="24"/>
        </w:rPr>
        <w:t>BottomNavigationBar</w:t>
      </w:r>
      <w:proofErr w:type="spellEnd"/>
      <w:r w:rsidR="00A90571">
        <w:rPr>
          <w:rFonts w:ascii="Palatino Linotype" w:hAnsi="Palatino Linotype"/>
          <w:sz w:val="24"/>
        </w:rPr>
        <w:t xml:space="preserve"> widget.</w:t>
      </w:r>
    </w:p>
    <w:p w14:paraId="1B9D2FEB" w14:textId="784418BE" w:rsidR="00A90571"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67763113" w14:textId="653CB301" w:rsidR="00A90571" w:rsidRPr="00A90571" w:rsidRDefault="00A90571" w:rsidP="00A90571">
      <w:pPr>
        <w:pStyle w:val="PreformattatoHTML"/>
        <w:shd w:val="clear" w:color="auto" w:fill="FFFFFF"/>
        <w:rPr>
          <w:color w:val="080808"/>
        </w:rPr>
      </w:pPr>
      <w:r>
        <w:rPr>
          <w:color w:val="080808"/>
        </w:rPr>
        <w:lastRenderedPageBreak/>
        <w:br/>
      </w:r>
      <w:r>
        <w:rPr>
          <w:color w:val="0033B3"/>
        </w:rPr>
        <w:t xml:space="preserve">class </w:t>
      </w:r>
      <w:proofErr w:type="spellStart"/>
      <w:r>
        <w:rPr>
          <w:color w:val="000000"/>
        </w:rPr>
        <w:t>TabSelector</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proofErr w:type="spellStart"/>
      <w:r>
        <w:rPr>
          <w:color w:val="000000"/>
        </w:rPr>
        <w:t>TabState</w:t>
      </w:r>
      <w:proofErr w:type="spellEnd"/>
      <w:r>
        <w:rPr>
          <w:color w:val="000000"/>
        </w:rPr>
        <w:t xml:space="preserve"> </w:t>
      </w:r>
      <w:proofErr w:type="spellStart"/>
      <w:r>
        <w:rPr>
          <w:color w:val="871094"/>
        </w:rPr>
        <w:t>currTab</w:t>
      </w:r>
      <w:proofErr w:type="spellEnd"/>
      <w:r>
        <w:rPr>
          <w:color w:val="080808"/>
        </w:rPr>
        <w:t>;</w:t>
      </w:r>
      <w:r>
        <w:rPr>
          <w:color w:val="080808"/>
        </w:rPr>
        <w:br/>
        <w:t xml:space="preserve">  </w:t>
      </w:r>
      <w:r>
        <w:rPr>
          <w:color w:val="0033B3"/>
        </w:rPr>
        <w:t xml:space="preserve">final </w:t>
      </w:r>
      <w:r>
        <w:rPr>
          <w:color w:val="080808"/>
        </w:rPr>
        <w:t>Function(</w:t>
      </w:r>
      <w:r>
        <w:rPr>
          <w:color w:val="000000"/>
        </w:rPr>
        <w:t>int</w:t>
      </w:r>
      <w:r>
        <w:rPr>
          <w:color w:val="080808"/>
        </w:rPr>
        <w:t xml:space="preserve">) </w:t>
      </w:r>
      <w:proofErr w:type="spellStart"/>
      <w:r>
        <w:rPr>
          <w:color w:val="871094"/>
        </w:rPr>
        <w:t>onTabChange</w:t>
      </w:r>
      <w:proofErr w:type="spellEnd"/>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TabSelector</w:t>
      </w:r>
      <w:proofErr w:type="spellEnd"/>
      <w:r>
        <w:rPr>
          <w:color w:val="080808"/>
        </w:rPr>
        <w:t>(</w:t>
      </w:r>
      <w:r>
        <w:rPr>
          <w:color w:val="080808"/>
        </w:rPr>
        <w:br/>
        <w:t xml:space="preserve">      {</w:t>
      </w:r>
      <w:r>
        <w:rPr>
          <w:color w:val="000000"/>
        </w:rPr>
        <w:t>Key</w:t>
      </w:r>
      <w:r>
        <w:rPr>
          <w:color w:val="080808"/>
        </w:rPr>
        <w:t xml:space="preserve">? key, </w:t>
      </w:r>
      <w:r>
        <w:rPr>
          <w:color w:val="0033B3"/>
        </w:rPr>
        <w:t xml:space="preserve">required </w:t>
      </w:r>
      <w:proofErr w:type="spellStart"/>
      <w:r>
        <w:rPr>
          <w:color w:val="0033B3"/>
        </w:rPr>
        <w:t>this</w:t>
      </w:r>
      <w:r>
        <w:rPr>
          <w:color w:val="080808"/>
        </w:rPr>
        <w:t>.</w:t>
      </w:r>
      <w:r>
        <w:rPr>
          <w:color w:val="871094"/>
        </w:rPr>
        <w:t>currTab</w:t>
      </w:r>
      <w:proofErr w:type="spellEnd"/>
      <w:r>
        <w:rPr>
          <w:color w:val="080808"/>
        </w:rPr>
        <w:t xml:space="preserve">, </w:t>
      </w:r>
      <w:r>
        <w:rPr>
          <w:color w:val="0033B3"/>
        </w:rPr>
        <w:t xml:space="preserve">required </w:t>
      </w:r>
      <w:proofErr w:type="spellStart"/>
      <w:r>
        <w:rPr>
          <w:color w:val="0033B3"/>
        </w:rPr>
        <w:t>this</w:t>
      </w:r>
      <w:r>
        <w:rPr>
          <w:color w:val="080808"/>
        </w:rPr>
        <w:t>.</w:t>
      </w:r>
      <w:r>
        <w:rPr>
          <w:color w:val="871094"/>
        </w:rPr>
        <w:t>onTabChange</w:t>
      </w:r>
      <w:proofErr w:type="spellEnd"/>
      <w:r>
        <w:rPr>
          <w:color w:val="080808"/>
        </w:rPr>
        <w:t>})</w:t>
      </w:r>
      <w:r>
        <w:rPr>
          <w:color w:val="080808"/>
        </w:rPr>
        <w:b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print(</w:t>
      </w:r>
      <w:r>
        <w:rPr>
          <w:color w:val="067D17"/>
        </w:rPr>
        <w:t>"Building Tab Selector"</w:t>
      </w:r>
      <w:r>
        <w:rPr>
          <w:color w:val="080808"/>
        </w:rPr>
        <w:t>);</w:t>
      </w:r>
      <w:r>
        <w:rPr>
          <w:color w:val="080808"/>
        </w:rPr>
        <w:br/>
      </w:r>
      <w:r>
        <w:rPr>
          <w:color w:val="080808"/>
        </w:rPr>
        <w:br/>
        <w:t xml:space="preserve">    </w:t>
      </w:r>
      <w:r>
        <w:rPr>
          <w:color w:val="0033B3"/>
        </w:rPr>
        <w:t xml:space="preserve">return </w:t>
      </w:r>
      <w:proofErr w:type="spellStart"/>
      <w:r>
        <w:rPr>
          <w:color w:val="2196F3"/>
        </w:rPr>
        <w:t>BottomNavigationBar</w:t>
      </w:r>
      <w:proofErr w:type="spellEnd"/>
      <w:r>
        <w:rPr>
          <w:color w:val="080808"/>
        </w:rPr>
        <w:t>(</w:t>
      </w:r>
      <w:r>
        <w:rPr>
          <w:color w:val="080808"/>
        </w:rPr>
        <w:br/>
        <w:t xml:space="preserve">      </w:t>
      </w:r>
      <w:proofErr w:type="spellStart"/>
      <w:r>
        <w:rPr>
          <w:color w:val="080808"/>
        </w:rPr>
        <w:t>currentIndex</w:t>
      </w:r>
      <w:proofErr w:type="spellEnd"/>
      <w:r>
        <w:rPr>
          <w:color w:val="080808"/>
        </w:rPr>
        <w:t xml:space="preserve">: </w:t>
      </w:r>
      <w:proofErr w:type="spellStart"/>
      <w:r>
        <w:rPr>
          <w:color w:val="000000"/>
        </w:rPr>
        <w:t>TabState</w:t>
      </w:r>
      <w:r>
        <w:rPr>
          <w:color w:val="080808"/>
        </w:rPr>
        <w:t>.</w:t>
      </w:r>
      <w:r>
        <w:rPr>
          <w:color w:val="871094"/>
        </w:rPr>
        <w:t>values</w:t>
      </w:r>
      <w:r>
        <w:rPr>
          <w:color w:val="080808"/>
        </w:rPr>
        <w:t>.indexOf</w:t>
      </w:r>
      <w:proofErr w:type="spellEnd"/>
      <w:r>
        <w:rPr>
          <w:color w:val="080808"/>
        </w:rPr>
        <w:t>(</w:t>
      </w:r>
      <w:proofErr w:type="spellStart"/>
      <w:r>
        <w:rPr>
          <w:color w:val="871094"/>
        </w:rPr>
        <w:t>currTab</w:t>
      </w:r>
      <w:proofErr w:type="spellEnd"/>
      <w:r>
        <w:rPr>
          <w:color w:val="080808"/>
        </w:rPr>
        <w:t>),</w:t>
      </w:r>
      <w:r>
        <w:rPr>
          <w:color w:val="080808"/>
        </w:rPr>
        <w:br/>
        <w:t xml:space="preserve">      </w:t>
      </w:r>
      <w:proofErr w:type="spellStart"/>
      <w:r>
        <w:rPr>
          <w:color w:val="080808"/>
        </w:rPr>
        <w:t>onTap</w:t>
      </w:r>
      <w:proofErr w:type="spellEnd"/>
      <w:r>
        <w:rPr>
          <w:color w:val="080808"/>
        </w:rPr>
        <w:t xml:space="preserve">: </w:t>
      </w:r>
      <w:proofErr w:type="spellStart"/>
      <w:r>
        <w:rPr>
          <w:color w:val="871094"/>
        </w:rPr>
        <w:t>onTabChange</w:t>
      </w:r>
      <w:proofErr w:type="spellEnd"/>
      <w:r>
        <w:rPr>
          <w:color w:val="080808"/>
        </w:rPr>
        <w:t>,</w:t>
      </w:r>
      <w:r>
        <w:rPr>
          <w:color w:val="080808"/>
        </w:rPr>
        <w:br/>
        <w:t xml:space="preserve">      items: </w:t>
      </w:r>
      <w:proofErr w:type="spellStart"/>
      <w:r>
        <w:rPr>
          <w:color w:val="000000"/>
        </w:rPr>
        <w:t>TabState</w:t>
      </w:r>
      <w:r>
        <w:rPr>
          <w:color w:val="080808"/>
        </w:rPr>
        <w:t>.</w:t>
      </w:r>
      <w:r>
        <w:rPr>
          <w:color w:val="871094"/>
        </w:rPr>
        <w:t>values</w:t>
      </w:r>
      <w:proofErr w:type="spellEnd"/>
      <w:r>
        <w:rPr>
          <w:color w:val="871094"/>
        </w:rPr>
        <w:br/>
        <w:t xml:space="preserve">          </w:t>
      </w:r>
      <w:r>
        <w:rPr>
          <w:color w:val="080808"/>
        </w:rPr>
        <w:t xml:space="preserve">.map((tab) =&gt; </w:t>
      </w:r>
      <w:proofErr w:type="spellStart"/>
      <w:r>
        <w:rPr>
          <w:color w:val="2196F3"/>
        </w:rPr>
        <w:t>BottomNavigationBarItem</w:t>
      </w:r>
      <w:proofErr w:type="spellEnd"/>
      <w:r>
        <w:rPr>
          <w:color w:val="080808"/>
        </w:rPr>
        <w:t>(</w:t>
      </w:r>
      <w:r>
        <w:rPr>
          <w:color w:val="080808"/>
        </w:rPr>
        <w:br/>
        <w:t xml:space="preserve">                label: </w:t>
      </w:r>
      <w:proofErr w:type="spellStart"/>
      <w:r>
        <w:rPr>
          <w:color w:val="080808"/>
        </w:rPr>
        <w:t>describeEnum</w:t>
      </w:r>
      <w:proofErr w:type="spellEnd"/>
      <w:r>
        <w:rPr>
          <w:color w:val="080808"/>
        </w:rPr>
        <w:t>(tab),</w:t>
      </w:r>
      <w:r>
        <w:rPr>
          <w:color w:val="080808"/>
        </w:rPr>
        <w:br/>
        <w:t xml:space="preserve">                icon: </w:t>
      </w:r>
      <w:r>
        <w:rPr>
          <w:color w:val="2196F3"/>
        </w:rPr>
        <w:t>Icon</w:t>
      </w:r>
      <w:r>
        <w:rPr>
          <w:color w:val="080808"/>
        </w:rPr>
        <w:t>(</w:t>
      </w:r>
      <w:r>
        <w:rPr>
          <w:color w:val="080808"/>
        </w:rPr>
        <w:br/>
        <w:t xml:space="preserve">                  tab == </w:t>
      </w:r>
      <w:proofErr w:type="spellStart"/>
      <w:r>
        <w:rPr>
          <w:color w:val="000000"/>
        </w:rPr>
        <w:t>TabState</w:t>
      </w:r>
      <w:r>
        <w:rPr>
          <w:color w:val="080808"/>
        </w:rPr>
        <w:t>.</w:t>
      </w:r>
      <w:r>
        <w:rPr>
          <w:color w:val="871094"/>
        </w:rPr>
        <w:t>todos</w:t>
      </w:r>
      <w:proofErr w:type="spellEnd"/>
      <w:r>
        <w:rPr>
          <w:color w:val="871094"/>
        </w:rPr>
        <w:t xml:space="preserve"> </w:t>
      </w:r>
      <w:r>
        <w:rPr>
          <w:color w:val="080808"/>
        </w:rPr>
        <w:t xml:space="preserve">? </w:t>
      </w:r>
      <w:proofErr w:type="spellStart"/>
      <w:r>
        <w:rPr>
          <w:color w:val="000000"/>
        </w:rPr>
        <w:t>Icons</w:t>
      </w:r>
      <w:r>
        <w:rPr>
          <w:color w:val="080808"/>
        </w:rPr>
        <w:t>.</w:t>
      </w:r>
      <w:r>
        <w:rPr>
          <w:i/>
          <w:iCs/>
          <w:color w:val="871094"/>
        </w:rPr>
        <w:t>list</w:t>
      </w:r>
      <w:proofErr w:type="spellEnd"/>
      <w:r>
        <w:rPr>
          <w:i/>
          <w:iCs/>
          <w:color w:val="871094"/>
        </w:rPr>
        <w:t xml:space="preserve"> </w:t>
      </w:r>
      <w:r>
        <w:rPr>
          <w:color w:val="080808"/>
        </w:rPr>
        <w:t xml:space="preserve">: </w:t>
      </w:r>
      <w:proofErr w:type="spellStart"/>
      <w:r>
        <w:rPr>
          <w:color w:val="000000"/>
        </w:rPr>
        <w:t>Icons</w:t>
      </w:r>
      <w:r>
        <w:rPr>
          <w:color w:val="080808"/>
        </w:rPr>
        <w:t>.</w:t>
      </w:r>
      <w:r>
        <w:rPr>
          <w:i/>
          <w:iCs/>
          <w:color w:val="871094"/>
        </w:rPr>
        <w:t>show_chart</w:t>
      </w:r>
      <w:proofErr w:type="spellEnd"/>
      <w:r>
        <w:rPr>
          <w:color w:val="080808"/>
        </w:rPr>
        <w:t>,</w:t>
      </w:r>
      <w:r>
        <w:rPr>
          <w:color w:val="080808"/>
        </w:rPr>
        <w:br/>
        <w:t xml:space="preserve">                ),</w:t>
      </w:r>
      <w:r>
        <w:rPr>
          <w:color w:val="080808"/>
        </w:rPr>
        <w:br/>
        <w:t xml:space="preserve">              ))</w:t>
      </w:r>
      <w:r>
        <w:rPr>
          <w:color w:val="080808"/>
        </w:rPr>
        <w:br/>
        <w:t xml:space="preserve">          .</w:t>
      </w:r>
      <w:proofErr w:type="spellStart"/>
      <w:r>
        <w:rPr>
          <w:color w:val="080808"/>
        </w:rPr>
        <w:t>toList</w:t>
      </w:r>
      <w:proofErr w:type="spellEnd"/>
      <w:r>
        <w:rPr>
          <w:color w:val="080808"/>
        </w:rPr>
        <w:t>(),</w:t>
      </w:r>
      <w:r>
        <w:rPr>
          <w:color w:val="080808"/>
        </w:rPr>
        <w:br/>
        <w:t xml:space="preserve">    );</w:t>
      </w:r>
      <w:r>
        <w:rPr>
          <w:color w:val="080808"/>
        </w:rPr>
        <w:br/>
        <w:t xml:space="preserve">  }</w:t>
      </w:r>
      <w:r>
        <w:rPr>
          <w:color w:val="080808"/>
        </w:rPr>
        <w:br/>
        <w:t>}</w:t>
      </w:r>
    </w:p>
    <w:p w14:paraId="71EDF3F0" w14:textId="055BDD84" w:rsidR="00F148DE" w:rsidRPr="00407C83"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 </w:t>
      </w:r>
    </w:p>
    <w:p w14:paraId="7BE8C3FE" w14:textId="6DA8748C" w:rsidR="00D30D8B"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At this point a</w:t>
      </w:r>
      <w:r w:rsidR="00F148DE">
        <w:rPr>
          <w:rFonts w:ascii="Palatino Linotype" w:hAnsi="Palatino Linotype"/>
          <w:sz w:val="24"/>
          <w:lang w:val="en-US"/>
        </w:rPr>
        <w:t xml:space="preserve">ll </w:t>
      </w:r>
      <w:r w:rsidR="00D30D8B" w:rsidRPr="00407C83">
        <w:rPr>
          <w:rFonts w:ascii="Palatino Linotype" w:hAnsi="Palatino Linotype"/>
          <w:sz w:val="24"/>
          <w:lang w:val="en-US"/>
        </w:rPr>
        <w:t xml:space="preserve">the basic functionalities </w:t>
      </w:r>
      <w:r w:rsidR="00F148DE">
        <w:rPr>
          <w:rFonts w:ascii="Palatino Linotype" w:hAnsi="Palatino Linotype"/>
          <w:sz w:val="24"/>
          <w:lang w:val="en-US"/>
        </w:rPr>
        <w:t>have been implemented</w:t>
      </w:r>
      <w:r w:rsidR="00D30D8B" w:rsidRPr="00407C83">
        <w:rPr>
          <w:rFonts w:ascii="Palatino Linotype" w:hAnsi="Palatino Linotype"/>
          <w:sz w:val="24"/>
          <w:lang w:val="en-US"/>
        </w:rPr>
        <w:t>.</w:t>
      </w:r>
    </w:p>
    <w:p w14:paraId="651B691C" w14:textId="4652DED2"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Time spent: 2-3 hours</w:t>
      </w:r>
    </w:p>
    <w:p w14:paraId="743AFCC5" w14:textId="383086FF"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Lines of code</w:t>
      </w:r>
      <w:r w:rsidR="00266CAF" w:rsidRPr="00D86C9F">
        <w:rPr>
          <w:rFonts w:ascii="Palatino Linotype" w:hAnsi="Palatino Linotype"/>
          <w:b/>
          <w:bCs/>
          <w:sz w:val="24"/>
          <w:lang w:val="en-US"/>
        </w:rPr>
        <w:t xml:space="preserve"> written/updated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86</w:t>
      </w:r>
    </w:p>
    <w:p w14:paraId="2C764FC8" w14:textId="689DF33E" w:rsidR="00F148DE" w:rsidRPr="00D86C9F" w:rsidRDefault="00F148DE"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D86C9F">
        <w:rPr>
          <w:rFonts w:ascii="Palatino Linotype" w:hAnsi="Palatino Linotype"/>
          <w:b/>
          <w:bCs/>
          <w:sz w:val="24"/>
          <w:lang w:val="en-US"/>
        </w:rPr>
        <w:t>Classes</w:t>
      </w:r>
      <w:r w:rsidR="00266CAF" w:rsidRPr="00D86C9F">
        <w:rPr>
          <w:rFonts w:ascii="Palatino Linotype" w:hAnsi="Palatino Linotype"/>
          <w:b/>
          <w:bCs/>
          <w:sz w:val="24"/>
          <w:lang w:val="en-US"/>
        </w:rPr>
        <w:t>/widget created</w:t>
      </w:r>
      <w:r w:rsidRPr="00D86C9F">
        <w:rPr>
          <w:rFonts w:ascii="Palatino Linotype" w:hAnsi="Palatino Linotype"/>
          <w:b/>
          <w:bCs/>
          <w:sz w:val="24"/>
          <w:lang w:val="en-US"/>
        </w:rPr>
        <w:t>:</w:t>
      </w:r>
      <w:r w:rsidR="00266CAF" w:rsidRPr="00D86C9F">
        <w:rPr>
          <w:rFonts w:ascii="Palatino Linotype" w:hAnsi="Palatino Linotype"/>
          <w:b/>
          <w:bCs/>
          <w:sz w:val="24"/>
          <w:lang w:val="en-US"/>
        </w:rPr>
        <w:t xml:space="preserve"> 2 </w:t>
      </w:r>
      <w:r w:rsidR="00266CAF" w:rsidRPr="00D86C9F">
        <w:rPr>
          <w:rFonts w:ascii="Palatino Linotype" w:hAnsi="Palatino Linotype"/>
          <w:sz w:val="24"/>
          <w:lang w:val="en-US"/>
        </w:rPr>
        <w:t xml:space="preserve">( </w:t>
      </w:r>
      <w:proofErr w:type="spellStart"/>
      <w:r w:rsidR="00266CAF" w:rsidRPr="00D86C9F">
        <w:rPr>
          <w:rFonts w:ascii="Palatino Linotype" w:hAnsi="Palatino Linotype"/>
          <w:sz w:val="24"/>
          <w:lang w:val="en-US"/>
        </w:rPr>
        <w:t>TodoInheritedData</w:t>
      </w:r>
      <w:proofErr w:type="spellEnd"/>
      <w:r w:rsidR="00266CAF" w:rsidRPr="00D86C9F">
        <w:rPr>
          <w:rFonts w:ascii="Palatino Linotype" w:hAnsi="Palatino Linotype"/>
          <w:sz w:val="24"/>
          <w:lang w:val="en-US"/>
        </w:rPr>
        <w:t xml:space="preserve"> class and </w:t>
      </w:r>
      <w:proofErr w:type="spellStart"/>
      <w:r w:rsidR="00266CAF" w:rsidRPr="00D86C9F">
        <w:rPr>
          <w:rFonts w:ascii="Palatino Linotype" w:hAnsi="Palatino Linotype"/>
          <w:sz w:val="24"/>
          <w:lang w:val="en-US"/>
        </w:rPr>
        <w:t>TodoProvider</w:t>
      </w:r>
      <w:proofErr w:type="spellEnd"/>
      <w:r w:rsidR="00266CAF" w:rsidRPr="00D86C9F">
        <w:rPr>
          <w:rFonts w:ascii="Palatino Linotype" w:hAnsi="Palatino Linotype"/>
          <w:sz w:val="24"/>
          <w:lang w:val="en-US"/>
        </w:rPr>
        <w:t xml:space="preserve"> widget)</w:t>
      </w:r>
    </w:p>
    <w:p w14:paraId="012981AD" w14:textId="77777777" w:rsidR="00A90571" w:rsidRPr="00D86C9F" w:rsidRDefault="00A90571" w:rsidP="00C7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01364AD9" w14:textId="2537FBA9" w:rsidR="00A7170B" w:rsidRPr="00D86C9F" w:rsidRDefault="00266CAF" w:rsidP="00DC7C14">
      <w:pPr>
        <w:pStyle w:val="Titolo4"/>
        <w:rPr>
          <w:b/>
          <w:bCs/>
        </w:rPr>
      </w:pPr>
      <w:r w:rsidRPr="00D86C9F">
        <w:rPr>
          <w:b/>
          <w:bCs/>
        </w:rPr>
        <w:t>Features addition</w:t>
      </w:r>
    </w:p>
    <w:p w14:paraId="6FBE465A" w14:textId="6956222A" w:rsidR="00F37C25" w:rsidRDefault="00F37C25" w:rsidP="00F37C25">
      <w:pPr>
        <w:rPr>
          <w:lang w:val="en-US"/>
        </w:rPr>
      </w:pPr>
    </w:p>
    <w:p w14:paraId="28699BF2" w14:textId="57A6566A"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sidR="00C123D4">
        <w:rPr>
          <w:rFonts w:ascii="Palatino Linotype" w:hAnsi="Palatino Linotype"/>
          <w:b/>
          <w:bCs/>
          <w:sz w:val="24"/>
          <w:lang w:val="en-US"/>
        </w:rPr>
        <w:t>creation</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5364F004" w14:textId="6258AA2F" w:rsidR="00610473" w:rsidRDefault="00610473" w:rsidP="006104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144D189C" w14:textId="4F512FFA" w:rsidR="00D86C9F" w:rsidRDefault="00610473"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sidR="00F43044">
        <w:rPr>
          <w:rFonts w:ascii="Palatino Linotype" w:hAnsi="Palatino Linotype"/>
          <w:sz w:val="24"/>
          <w:lang w:val="en-US"/>
        </w:rPr>
        <w:t xml:space="preserve"> create and</w:t>
      </w:r>
      <w:r>
        <w:rPr>
          <w:rFonts w:ascii="Palatino Linotype" w:hAnsi="Palatino Linotype"/>
          <w:sz w:val="24"/>
          <w:lang w:val="en-US"/>
        </w:rPr>
        <w:t xml:space="preserve"> make </w:t>
      </w:r>
      <w:r w:rsidR="00667725">
        <w:rPr>
          <w:rFonts w:ascii="Palatino Linotype" w:hAnsi="Palatino Linotype"/>
          <w:sz w:val="24"/>
          <w:lang w:val="en-US"/>
        </w:rPr>
        <w:t xml:space="preserve">the </w:t>
      </w:r>
      <w:proofErr w:type="spellStart"/>
      <w:r w:rsidR="00667725" w:rsidRPr="00D86C9F">
        <w:rPr>
          <w:rFonts w:ascii="Palatino Linotype" w:hAnsi="Palatino Linotype"/>
          <w:i/>
          <w:iCs/>
          <w:sz w:val="24"/>
          <w:lang w:val="en-US"/>
        </w:rPr>
        <w:t>addTodo</w:t>
      </w:r>
      <w:proofErr w:type="spellEnd"/>
      <w:r w:rsidR="00667725">
        <w:rPr>
          <w:rFonts w:ascii="Palatino Linotype" w:hAnsi="Palatino Linotype"/>
          <w:sz w:val="24"/>
          <w:lang w:val="en-US"/>
        </w:rPr>
        <w:t xml:space="preserve"> feature/function </w:t>
      </w:r>
      <w:r>
        <w:rPr>
          <w:rFonts w:ascii="Palatino Linotype" w:hAnsi="Palatino Linotype"/>
          <w:sz w:val="24"/>
          <w:lang w:val="en-US"/>
        </w:rPr>
        <w:t xml:space="preserve">accessible </w:t>
      </w:r>
      <w:r w:rsidR="00667725">
        <w:rPr>
          <w:rFonts w:ascii="Palatino Linotype" w:hAnsi="Palatino Linotype"/>
          <w:sz w:val="24"/>
          <w:lang w:val="en-US"/>
        </w:rPr>
        <w:t xml:space="preserve">down the tree. A new function must be </w:t>
      </w:r>
      <w:r w:rsidR="00011246">
        <w:rPr>
          <w:rFonts w:ascii="Palatino Linotype" w:hAnsi="Palatino Linotype"/>
          <w:sz w:val="24"/>
          <w:lang w:val="en-US"/>
        </w:rPr>
        <w:t>implemented</w:t>
      </w:r>
      <w:r w:rsidR="00667725">
        <w:rPr>
          <w:rFonts w:ascii="Palatino Linotype" w:hAnsi="Palatino Linotype"/>
          <w:sz w:val="24"/>
          <w:lang w:val="en-US"/>
        </w:rPr>
        <w:t xml:space="preserve"> in the </w:t>
      </w:r>
      <w:proofErr w:type="spellStart"/>
      <w:r w:rsidR="00667725">
        <w:rPr>
          <w:rFonts w:ascii="Palatino Linotype" w:hAnsi="Palatino Linotype"/>
          <w:sz w:val="24"/>
          <w:lang w:val="en-US"/>
        </w:rPr>
        <w:t>TodoProvider</w:t>
      </w:r>
      <w:proofErr w:type="spellEnd"/>
      <w:r w:rsidR="00667725">
        <w:rPr>
          <w:rFonts w:ascii="Palatino Linotype" w:hAnsi="Palatino Linotype"/>
          <w:sz w:val="24"/>
          <w:lang w:val="en-US"/>
        </w:rPr>
        <w:t xml:space="preserve"> widget and passed to the </w:t>
      </w:r>
      <w:proofErr w:type="spellStart"/>
      <w:r w:rsidR="00667725">
        <w:rPr>
          <w:rFonts w:ascii="Palatino Linotype" w:hAnsi="Palatino Linotype"/>
          <w:sz w:val="24"/>
          <w:lang w:val="en-US"/>
        </w:rPr>
        <w:t>TodoInheritedData</w:t>
      </w:r>
      <w:proofErr w:type="spellEnd"/>
      <w:r w:rsidR="00667725">
        <w:rPr>
          <w:rFonts w:ascii="Palatino Linotype" w:hAnsi="Palatino Linotype"/>
          <w:sz w:val="24"/>
          <w:lang w:val="en-US"/>
        </w:rPr>
        <w:t xml:space="preserve"> widget.</w:t>
      </w:r>
      <w:r w:rsidR="00D86C9F">
        <w:rPr>
          <w:rFonts w:ascii="Palatino Linotype" w:hAnsi="Palatino Linotype"/>
          <w:sz w:val="24"/>
          <w:lang w:val="en-US"/>
        </w:rPr>
        <w:t xml:space="preserve"> T</w:t>
      </w:r>
      <w:r w:rsidR="00667725" w:rsidRPr="001C4393">
        <w:rPr>
          <w:rFonts w:ascii="Palatino Linotype" w:hAnsi="Palatino Linotype"/>
          <w:sz w:val="24"/>
          <w:lang w:val="en-US"/>
        </w:rPr>
        <w:t xml:space="preserve">his new function will be called </w:t>
      </w:r>
      <w:proofErr w:type="spellStart"/>
      <w:r w:rsidR="00667725" w:rsidRPr="00D86C9F">
        <w:rPr>
          <w:rFonts w:ascii="Palatino Linotype" w:hAnsi="Palatino Linotype"/>
          <w:i/>
          <w:iCs/>
          <w:sz w:val="24"/>
          <w:lang w:val="en-US"/>
        </w:rPr>
        <w:t>onAddTodo</w:t>
      </w:r>
      <w:proofErr w:type="spellEnd"/>
      <w:r w:rsidR="00667725" w:rsidRPr="001C4393">
        <w:rPr>
          <w:rFonts w:ascii="Palatino Linotype" w:hAnsi="Palatino Linotype"/>
          <w:sz w:val="24"/>
          <w:lang w:val="en-US"/>
        </w:rPr>
        <w:t xml:space="preserve"> and will take two parameters (</w:t>
      </w:r>
      <w:r w:rsidR="00667725" w:rsidRPr="00D86C9F">
        <w:rPr>
          <w:rFonts w:ascii="Palatino Linotype" w:hAnsi="Palatino Linotype"/>
          <w:i/>
          <w:iCs/>
          <w:sz w:val="24"/>
          <w:lang w:val="en-US"/>
        </w:rPr>
        <w:t>name</w:t>
      </w:r>
      <w:r w:rsidR="00667725" w:rsidRPr="001C4393">
        <w:rPr>
          <w:rFonts w:ascii="Palatino Linotype" w:hAnsi="Palatino Linotype"/>
          <w:sz w:val="24"/>
          <w:lang w:val="en-US"/>
        </w:rPr>
        <w:t xml:space="preserve"> and </w:t>
      </w:r>
      <w:r w:rsidR="00667725" w:rsidRPr="00D86C9F">
        <w:rPr>
          <w:rFonts w:ascii="Palatino Linotype" w:hAnsi="Palatino Linotype"/>
          <w:i/>
          <w:iCs/>
          <w:sz w:val="24"/>
          <w:lang w:val="en-US"/>
        </w:rPr>
        <w:t>description</w:t>
      </w:r>
      <w:r w:rsidR="00667725" w:rsidRPr="001C4393">
        <w:rPr>
          <w:rFonts w:ascii="Palatino Linotype" w:hAnsi="Palatino Linotype"/>
          <w:sz w:val="24"/>
          <w:lang w:val="en-US"/>
        </w:rPr>
        <w:t>).</w:t>
      </w:r>
    </w:p>
    <w:p w14:paraId="78AA636E" w14:textId="77777777" w:rsid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3BB57C74" w14:textId="77777777" w:rsidR="00D86C9F" w:rsidRPr="00667725" w:rsidRDefault="00D86C9F" w:rsidP="00D86C9F">
      <w:pPr>
        <w:pStyle w:val="PreformattatoHTML"/>
        <w:shd w:val="clear" w:color="auto" w:fill="FFFFFF"/>
        <w:rPr>
          <w:color w:val="080808"/>
        </w:rPr>
      </w:pPr>
      <w:r w:rsidRPr="00667725">
        <w:rPr>
          <w:color w:val="0033B3"/>
        </w:rPr>
        <w:t xml:space="preserve">void </w:t>
      </w:r>
      <w:proofErr w:type="spellStart"/>
      <w:r w:rsidRPr="00667725">
        <w:rPr>
          <w:color w:val="00627A"/>
        </w:rPr>
        <w:t>onAddTodo</w:t>
      </w:r>
      <w:proofErr w:type="spellEnd"/>
      <w:r w:rsidRPr="00667725">
        <w:rPr>
          <w:color w:val="080808"/>
        </w:rPr>
        <w:t>(</w:t>
      </w:r>
      <w:r w:rsidRPr="00667725">
        <w:rPr>
          <w:color w:val="000000"/>
        </w:rPr>
        <w:t xml:space="preserve">String </w:t>
      </w:r>
      <w:r w:rsidRPr="00667725">
        <w:rPr>
          <w:color w:val="080808"/>
        </w:rPr>
        <w:t xml:space="preserve">name, </w:t>
      </w:r>
      <w:r w:rsidRPr="00667725">
        <w:rPr>
          <w:color w:val="000000"/>
        </w:rPr>
        <w:t xml:space="preserve">String </w:t>
      </w:r>
      <w:proofErr w:type="spellStart"/>
      <w:r w:rsidRPr="00667725">
        <w:rPr>
          <w:color w:val="080808"/>
        </w:rPr>
        <w:t>desc</w:t>
      </w:r>
      <w:proofErr w:type="spellEnd"/>
      <w:r w:rsidRPr="00667725">
        <w:rPr>
          <w:color w:val="080808"/>
        </w:rPr>
        <w:t>) {</w:t>
      </w:r>
      <w:r w:rsidRPr="00667725">
        <w:rPr>
          <w:color w:val="080808"/>
        </w:rPr>
        <w:br/>
        <w:t xml:space="preserve">  </w:t>
      </w:r>
      <w:r w:rsidRPr="00667725">
        <w:rPr>
          <w:color w:val="000000"/>
        </w:rPr>
        <w:t xml:space="preserve">Random rand </w:t>
      </w:r>
      <w:r w:rsidRPr="00667725">
        <w:rPr>
          <w:color w:val="080808"/>
        </w:rPr>
        <w:t xml:space="preserve">= </w:t>
      </w:r>
      <w:r w:rsidRPr="00667725">
        <w:rPr>
          <w:color w:val="2196F3"/>
        </w:rPr>
        <w:t>Random</w:t>
      </w:r>
      <w:r w:rsidRPr="00667725">
        <w:rPr>
          <w:color w:val="080808"/>
        </w:rPr>
        <w:t>();</w:t>
      </w:r>
      <w:r w:rsidRPr="00667725">
        <w:rPr>
          <w:color w:val="080808"/>
        </w:rPr>
        <w:br/>
        <w:t xml:space="preserve">  </w:t>
      </w:r>
      <w:r w:rsidRPr="00667725">
        <w:rPr>
          <w:color w:val="000000"/>
        </w:rPr>
        <w:t>List</w:t>
      </w:r>
      <w:r w:rsidRPr="00667725">
        <w:rPr>
          <w:color w:val="080808"/>
        </w:rPr>
        <w:t>&lt;</w:t>
      </w:r>
      <w:r w:rsidRPr="00667725">
        <w:rPr>
          <w:color w:val="000000"/>
        </w:rPr>
        <w:t>int</w:t>
      </w:r>
      <w:r w:rsidRPr="00667725">
        <w:rPr>
          <w:color w:val="080808"/>
        </w:rPr>
        <w:t xml:space="preserve">&gt; </w:t>
      </w:r>
      <w:r w:rsidRPr="00667725">
        <w:rPr>
          <w:color w:val="000000"/>
        </w:rPr>
        <w:t xml:space="preserve">ids </w:t>
      </w:r>
      <w:r w:rsidRPr="00667725">
        <w:rPr>
          <w:color w:val="080808"/>
        </w:rPr>
        <w:t xml:space="preserve">= </w:t>
      </w:r>
      <w:proofErr w:type="spellStart"/>
      <w:r w:rsidRPr="00667725">
        <w:rPr>
          <w:color w:val="871094"/>
        </w:rPr>
        <w:t>todos</w:t>
      </w:r>
      <w:r w:rsidRPr="00667725">
        <w:rPr>
          <w:color w:val="080808"/>
        </w:rPr>
        <w:t>.map</w:t>
      </w:r>
      <w:proofErr w:type="spellEnd"/>
      <w:r w:rsidRPr="00667725">
        <w:rPr>
          <w:color w:val="080808"/>
        </w:rPr>
        <w:t>((e) =&gt; e.</w:t>
      </w:r>
      <w:r w:rsidRPr="00667725">
        <w:rPr>
          <w:color w:val="871094"/>
        </w:rPr>
        <w:t>id</w:t>
      </w:r>
      <w:r w:rsidRPr="00667725">
        <w:rPr>
          <w:color w:val="080808"/>
        </w:rPr>
        <w:t>).</w:t>
      </w:r>
      <w:proofErr w:type="spellStart"/>
      <w:r w:rsidRPr="00667725">
        <w:rPr>
          <w:color w:val="080808"/>
        </w:rPr>
        <w:t>toList</w:t>
      </w:r>
      <w:proofErr w:type="spellEnd"/>
      <w:r w:rsidRPr="00667725">
        <w:rPr>
          <w:color w:val="080808"/>
        </w:rPr>
        <w:t>();</w:t>
      </w:r>
      <w:r w:rsidRPr="00667725">
        <w:rPr>
          <w:color w:val="080808"/>
        </w:rPr>
        <w:br/>
        <w:t xml:space="preserve">  </w:t>
      </w:r>
      <w:r w:rsidRPr="00667725">
        <w:rPr>
          <w:color w:val="000000"/>
        </w:rPr>
        <w:t xml:space="preserve">int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033B3"/>
        </w:rPr>
        <w:t xml:space="preserve">while </w:t>
      </w:r>
      <w:r w:rsidRPr="00667725">
        <w:rPr>
          <w:color w:val="080808"/>
        </w:rPr>
        <w:t>(</w:t>
      </w:r>
      <w:proofErr w:type="spellStart"/>
      <w:r w:rsidRPr="00667725">
        <w:rPr>
          <w:color w:val="000000"/>
        </w:rPr>
        <w:t>ids</w:t>
      </w:r>
      <w:r w:rsidRPr="00667725">
        <w:rPr>
          <w:color w:val="080808"/>
        </w:rPr>
        <w:t>.contains</w:t>
      </w:r>
      <w:proofErr w:type="spellEnd"/>
      <w:r w:rsidRPr="00667725">
        <w:rPr>
          <w:color w:val="080808"/>
        </w:rPr>
        <w:t>(</w:t>
      </w:r>
      <w:proofErr w:type="spellStart"/>
      <w:r w:rsidRPr="00667725">
        <w:rPr>
          <w:color w:val="000000"/>
        </w:rPr>
        <w:t>newId</w:t>
      </w:r>
      <w:proofErr w:type="spellEnd"/>
      <w:r w:rsidRPr="00667725">
        <w:rPr>
          <w:color w:val="080808"/>
        </w:rPr>
        <w:t>)) {</w:t>
      </w:r>
      <w:r w:rsidRPr="00667725">
        <w:rPr>
          <w:color w:val="080808"/>
        </w:rPr>
        <w:br/>
        <w:t xml:space="preserve">    </w:t>
      </w:r>
      <w:proofErr w:type="spellStart"/>
      <w:r w:rsidRPr="00667725">
        <w:rPr>
          <w:color w:val="000000"/>
        </w:rPr>
        <w:t>newId</w:t>
      </w:r>
      <w:proofErr w:type="spellEnd"/>
      <w:r w:rsidRPr="00667725">
        <w:rPr>
          <w:color w:val="000000"/>
        </w:rPr>
        <w:t xml:space="preserve"> </w:t>
      </w:r>
      <w:r w:rsidRPr="00667725">
        <w:rPr>
          <w:color w:val="080808"/>
        </w:rPr>
        <w:t xml:space="preserve">= </w:t>
      </w:r>
      <w:proofErr w:type="spellStart"/>
      <w:r w:rsidRPr="00667725">
        <w:rPr>
          <w:color w:val="000000"/>
        </w:rPr>
        <w:t>rand</w:t>
      </w:r>
      <w:r w:rsidRPr="00667725">
        <w:rPr>
          <w:color w:val="080808"/>
        </w:rPr>
        <w:t>.nextInt</w:t>
      </w:r>
      <w:proofErr w:type="spellEnd"/>
      <w:r w:rsidRPr="00667725">
        <w:rPr>
          <w:color w:val="080808"/>
        </w:rPr>
        <w:t>(</w:t>
      </w:r>
      <w:r w:rsidRPr="00667725">
        <w:rPr>
          <w:color w:val="1750EB"/>
        </w:rPr>
        <w:t>1000</w:t>
      </w:r>
      <w:r w:rsidRPr="00667725">
        <w:rPr>
          <w:color w:val="080808"/>
        </w:rPr>
        <w:t xml:space="preserve">) + </w:t>
      </w:r>
      <w:r w:rsidRPr="00667725">
        <w:rPr>
          <w:color w:val="1750EB"/>
        </w:rPr>
        <w:t>2</w:t>
      </w:r>
      <w:r w:rsidRPr="00667725">
        <w:rPr>
          <w:color w:val="080808"/>
        </w:rPr>
        <w:t>;</w:t>
      </w:r>
      <w:r w:rsidRPr="00667725">
        <w:rPr>
          <w:color w:val="080808"/>
        </w:rPr>
        <w:br/>
        <w:t xml:space="preserve">  }</w:t>
      </w:r>
      <w:r w:rsidRPr="00667725">
        <w:rPr>
          <w:color w:val="080808"/>
        </w:rPr>
        <w:br/>
        <w:t xml:space="preserve">  </w:t>
      </w:r>
      <w:proofErr w:type="spellStart"/>
      <w:r w:rsidRPr="00667725">
        <w:rPr>
          <w:color w:val="000000"/>
        </w:rPr>
        <w:t>Todo</w:t>
      </w:r>
      <w:proofErr w:type="spellEnd"/>
      <w:r w:rsidRPr="00667725">
        <w:rPr>
          <w:color w:val="000000"/>
        </w:rPr>
        <w:t xml:space="preserve"> </w:t>
      </w:r>
      <w:proofErr w:type="spellStart"/>
      <w:r w:rsidRPr="00667725">
        <w:rPr>
          <w:color w:val="000000"/>
        </w:rPr>
        <w:t>newTodo</w:t>
      </w:r>
      <w:proofErr w:type="spellEnd"/>
      <w:r w:rsidRPr="00667725">
        <w:rPr>
          <w:color w:val="000000"/>
        </w:rPr>
        <w:t xml:space="preserve"> </w:t>
      </w:r>
      <w:r w:rsidRPr="00667725">
        <w:rPr>
          <w:color w:val="080808"/>
        </w:rPr>
        <w:t xml:space="preserve">= </w:t>
      </w:r>
      <w:proofErr w:type="spellStart"/>
      <w:r w:rsidRPr="00667725">
        <w:rPr>
          <w:color w:val="2196F3"/>
        </w:rPr>
        <w:t>Todo</w:t>
      </w:r>
      <w:proofErr w:type="spellEnd"/>
      <w:r w:rsidRPr="00667725">
        <w:rPr>
          <w:color w:val="080808"/>
        </w:rPr>
        <w:t>(</w:t>
      </w:r>
      <w:r w:rsidRPr="00667725">
        <w:rPr>
          <w:color w:val="080808"/>
        </w:rPr>
        <w:br/>
        <w:t xml:space="preserve">      id: </w:t>
      </w:r>
      <w:proofErr w:type="spellStart"/>
      <w:r w:rsidRPr="00667725">
        <w:rPr>
          <w:color w:val="000000"/>
        </w:rPr>
        <w:t>newId</w:t>
      </w:r>
      <w:proofErr w:type="spellEnd"/>
      <w:r w:rsidRPr="00667725">
        <w:rPr>
          <w:color w:val="080808"/>
        </w:rPr>
        <w:t>,</w:t>
      </w:r>
      <w:r w:rsidRPr="00667725">
        <w:rPr>
          <w:color w:val="080808"/>
        </w:rPr>
        <w:br/>
        <w:t xml:space="preserve">      name: name,</w:t>
      </w:r>
      <w:r w:rsidRPr="00667725">
        <w:rPr>
          <w:color w:val="080808"/>
        </w:rPr>
        <w:br/>
        <w:t xml:space="preserve">      description: </w:t>
      </w:r>
      <w:proofErr w:type="spellStart"/>
      <w:r w:rsidRPr="00667725">
        <w:rPr>
          <w:color w:val="080808"/>
        </w:rPr>
        <w:t>desc</w:t>
      </w:r>
      <w:proofErr w:type="spellEnd"/>
      <w:r w:rsidRPr="00667725">
        <w:rPr>
          <w:color w:val="080808"/>
        </w:rPr>
        <w:t xml:space="preserve">+ </w:t>
      </w:r>
      <w:r w:rsidRPr="00667725">
        <w:rPr>
          <w:color w:val="067D17"/>
        </w:rPr>
        <w:t xml:space="preserve">" " </w:t>
      </w:r>
      <w:r w:rsidRPr="00667725">
        <w:rPr>
          <w:color w:val="080808"/>
        </w:rPr>
        <w:t xml:space="preserve">+ </w:t>
      </w:r>
      <w:proofErr w:type="spellStart"/>
      <w:r w:rsidRPr="00667725">
        <w:rPr>
          <w:color w:val="000000"/>
        </w:rPr>
        <w:t>newId</w:t>
      </w:r>
      <w:r w:rsidRPr="00667725">
        <w:rPr>
          <w:color w:val="080808"/>
        </w:rPr>
        <w:t>.toString</w:t>
      </w:r>
      <w:proofErr w:type="spellEnd"/>
      <w:r w:rsidRPr="00667725">
        <w:rPr>
          <w:color w:val="080808"/>
        </w:rPr>
        <w:t>(),</w:t>
      </w:r>
      <w:r w:rsidRPr="00667725">
        <w:rPr>
          <w:color w:val="080808"/>
        </w:rPr>
        <w:br/>
        <w:t xml:space="preserve">      completed: </w:t>
      </w:r>
      <w:r w:rsidRPr="00667725">
        <w:rPr>
          <w:color w:val="0033B3"/>
        </w:rPr>
        <w:t>false</w:t>
      </w:r>
      <w:r w:rsidRPr="00667725">
        <w:rPr>
          <w:color w:val="080808"/>
        </w:rPr>
        <w:t>);</w:t>
      </w:r>
      <w:r w:rsidRPr="00667725">
        <w:rPr>
          <w:color w:val="080808"/>
        </w:rPr>
        <w:br/>
        <w:t xml:space="preserve">  </w:t>
      </w:r>
      <w:r w:rsidRPr="00667725">
        <w:rPr>
          <w:color w:val="000000"/>
        </w:rPr>
        <w:t>List</w:t>
      </w:r>
      <w:r w:rsidRPr="00667725">
        <w:rPr>
          <w:color w:val="080808"/>
        </w:rPr>
        <w:t>&lt;</w:t>
      </w:r>
      <w:proofErr w:type="spellStart"/>
      <w:r w:rsidRPr="00667725">
        <w:rPr>
          <w:color w:val="000000"/>
        </w:rPr>
        <w:t>Todo</w:t>
      </w:r>
      <w:proofErr w:type="spellEnd"/>
      <w:r w:rsidRPr="00667725">
        <w:rPr>
          <w:color w:val="080808"/>
        </w:rPr>
        <w:t xml:space="preserve">&gt; </w:t>
      </w:r>
      <w:proofErr w:type="spellStart"/>
      <w:r w:rsidRPr="00667725">
        <w:rPr>
          <w:color w:val="000000"/>
        </w:rPr>
        <w:t>newList</w:t>
      </w:r>
      <w:proofErr w:type="spellEnd"/>
      <w:r w:rsidRPr="00667725">
        <w:rPr>
          <w:color w:val="000000"/>
        </w:rPr>
        <w:t xml:space="preserve"> </w:t>
      </w:r>
      <w:r w:rsidRPr="00667725">
        <w:rPr>
          <w:color w:val="080808"/>
        </w:rPr>
        <w:t xml:space="preserve">= </w:t>
      </w:r>
      <w:proofErr w:type="spellStart"/>
      <w:r w:rsidRPr="00667725">
        <w:rPr>
          <w:color w:val="2196F3"/>
        </w:rPr>
        <w:t>List</w:t>
      </w:r>
      <w:r w:rsidRPr="00667725">
        <w:rPr>
          <w:color w:val="080808"/>
        </w:rPr>
        <w:t>.</w:t>
      </w:r>
      <w:r w:rsidRPr="00667725">
        <w:rPr>
          <w:color w:val="2196F3"/>
        </w:rPr>
        <w:t>from</w:t>
      </w:r>
      <w:proofErr w:type="spellEnd"/>
      <w:r w:rsidRPr="00667725">
        <w:rPr>
          <w:color w:val="080808"/>
        </w:rPr>
        <w:t>(</w:t>
      </w:r>
      <w:proofErr w:type="spellStart"/>
      <w:r w:rsidRPr="00667725">
        <w:rPr>
          <w:color w:val="871094"/>
        </w:rPr>
        <w:t>todos</w:t>
      </w:r>
      <w:proofErr w:type="spellEnd"/>
      <w:r w:rsidRPr="00667725">
        <w:rPr>
          <w:color w:val="080808"/>
        </w:rPr>
        <w:t>);</w:t>
      </w:r>
      <w:r w:rsidRPr="00667725">
        <w:rPr>
          <w:color w:val="080808"/>
        </w:rPr>
        <w:br/>
      </w:r>
      <w:r w:rsidRPr="00667725">
        <w:rPr>
          <w:color w:val="080808"/>
        </w:rPr>
        <w:lastRenderedPageBreak/>
        <w:t xml:space="preserve">  </w:t>
      </w:r>
      <w:proofErr w:type="spellStart"/>
      <w:r w:rsidRPr="00667725">
        <w:rPr>
          <w:color w:val="000000"/>
        </w:rPr>
        <w:t>newList</w:t>
      </w:r>
      <w:r w:rsidRPr="00667725">
        <w:rPr>
          <w:color w:val="080808"/>
        </w:rPr>
        <w:t>.add</w:t>
      </w:r>
      <w:proofErr w:type="spellEnd"/>
      <w:r w:rsidRPr="00667725">
        <w:rPr>
          <w:color w:val="080808"/>
        </w:rPr>
        <w:t>(</w:t>
      </w:r>
      <w:proofErr w:type="spellStart"/>
      <w:r w:rsidRPr="00667725">
        <w:rPr>
          <w:color w:val="000000"/>
        </w:rPr>
        <w:t>newTodo</w:t>
      </w:r>
      <w:proofErr w:type="spellEnd"/>
      <w:r w:rsidRPr="00667725">
        <w:rPr>
          <w:color w:val="080808"/>
        </w:rPr>
        <w:t>);</w:t>
      </w:r>
      <w:r w:rsidRPr="00667725">
        <w:rPr>
          <w:color w:val="080808"/>
        </w:rPr>
        <w:br/>
        <w:t xml:space="preserve">  </w:t>
      </w:r>
      <w:proofErr w:type="spellStart"/>
      <w:r w:rsidRPr="00667725">
        <w:rPr>
          <w:color w:val="080808"/>
        </w:rPr>
        <w:t>setState</w:t>
      </w:r>
      <w:proofErr w:type="spellEnd"/>
      <w:r w:rsidRPr="00667725">
        <w:rPr>
          <w:color w:val="080808"/>
        </w:rPr>
        <w:t>(() {</w:t>
      </w:r>
      <w:r w:rsidRPr="00667725">
        <w:rPr>
          <w:color w:val="080808"/>
        </w:rPr>
        <w:br/>
      </w:r>
      <w:r>
        <w:rPr>
          <w:color w:val="871094"/>
        </w:rPr>
        <w:t xml:space="preserve">       </w:t>
      </w:r>
      <w:proofErr w:type="spellStart"/>
      <w:r w:rsidRPr="001C4393">
        <w:rPr>
          <w:color w:val="871094"/>
        </w:rPr>
        <w:t>todos</w:t>
      </w:r>
      <w:proofErr w:type="spellEnd"/>
      <w:r w:rsidRPr="001C4393">
        <w:rPr>
          <w:color w:val="871094"/>
        </w:rPr>
        <w:t xml:space="preserve"> </w:t>
      </w:r>
      <w:r w:rsidRPr="001C4393">
        <w:rPr>
          <w:color w:val="080808"/>
        </w:rPr>
        <w:t xml:space="preserve">= </w:t>
      </w:r>
      <w:proofErr w:type="spellStart"/>
      <w:r w:rsidRPr="001C4393">
        <w:rPr>
          <w:color w:val="000000"/>
        </w:rPr>
        <w:t>newList</w:t>
      </w:r>
      <w:proofErr w:type="spellEnd"/>
      <w:r w:rsidRPr="001C4393">
        <w:rPr>
          <w:color w:val="080808"/>
        </w:rPr>
        <w:t>;</w:t>
      </w:r>
      <w:r w:rsidRPr="00667725">
        <w:rPr>
          <w:color w:val="080808"/>
        </w:rPr>
        <w:br/>
        <w:t xml:space="preserve">  });</w:t>
      </w:r>
      <w:r w:rsidRPr="00667725">
        <w:rPr>
          <w:color w:val="080808"/>
        </w:rPr>
        <w:br/>
        <w:t>}</w:t>
      </w:r>
    </w:p>
    <w:p w14:paraId="1659F47D" w14:textId="77777777" w:rsidR="00D86C9F" w:rsidRPr="00D86C9F" w:rsidRDefault="00D86C9F" w:rsidP="00D86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rPr>
      </w:pPr>
    </w:p>
    <w:p w14:paraId="4D5AF275" w14:textId="425D0AC8" w:rsidR="00667725" w:rsidRPr="001C4393" w:rsidRDefault="00667725" w:rsidP="00416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C4393">
        <w:rPr>
          <w:rFonts w:ascii="Palatino Linotype" w:hAnsi="Palatino Linotype"/>
          <w:sz w:val="24"/>
          <w:lang w:val="en-US"/>
        </w:rPr>
        <w:t>After generating a new unique id it create</w:t>
      </w:r>
      <w:r w:rsidR="001C4393">
        <w:rPr>
          <w:rFonts w:ascii="Palatino Linotype" w:hAnsi="Palatino Linotype"/>
          <w:sz w:val="24"/>
          <w:lang w:val="en-US"/>
        </w:rPr>
        <w:t>s</w:t>
      </w:r>
      <w:r w:rsidRPr="001C4393">
        <w:rPr>
          <w:rFonts w:ascii="Palatino Linotype" w:hAnsi="Palatino Linotype"/>
          <w:sz w:val="24"/>
          <w:lang w:val="en-US"/>
        </w:rPr>
        <w:t xml:space="preserve"> a new </w:t>
      </w:r>
      <w:proofErr w:type="spellStart"/>
      <w:r w:rsidRPr="001C4393">
        <w:rPr>
          <w:rFonts w:ascii="Palatino Linotype" w:hAnsi="Palatino Linotype"/>
          <w:sz w:val="24"/>
          <w:lang w:val="en-US"/>
        </w:rPr>
        <w:t>Todo</w:t>
      </w:r>
      <w:proofErr w:type="spellEnd"/>
      <w:r w:rsidR="00416F0B">
        <w:rPr>
          <w:rFonts w:ascii="Palatino Linotype" w:hAnsi="Palatino Linotype"/>
          <w:sz w:val="24"/>
          <w:lang w:val="en-US"/>
        </w:rPr>
        <w:t xml:space="preserve"> object called </w:t>
      </w:r>
      <w:proofErr w:type="spellStart"/>
      <w:r w:rsidR="00416F0B" w:rsidRPr="00416F0B">
        <w:rPr>
          <w:rFonts w:ascii="Palatino Linotype" w:hAnsi="Palatino Linotype"/>
          <w:i/>
          <w:iCs/>
          <w:sz w:val="24"/>
          <w:lang w:val="en-US"/>
        </w:rPr>
        <w:t>newTodo</w:t>
      </w:r>
      <w:proofErr w:type="spellEnd"/>
      <w:r w:rsidRPr="001C4393">
        <w:rPr>
          <w:rFonts w:ascii="Palatino Linotype" w:hAnsi="Palatino Linotype"/>
          <w:sz w:val="24"/>
          <w:lang w:val="en-US"/>
        </w:rPr>
        <w:t xml:space="preserve"> with the </w:t>
      </w:r>
      <w:r w:rsidR="00202571" w:rsidRPr="00D86C9F">
        <w:rPr>
          <w:rFonts w:ascii="Palatino Linotype" w:hAnsi="Palatino Linotype"/>
          <w:i/>
          <w:iCs/>
          <w:sz w:val="24"/>
          <w:lang w:val="en-US"/>
        </w:rPr>
        <w:t>completed</w:t>
      </w:r>
      <w:r w:rsidR="00202571" w:rsidRPr="001C4393">
        <w:rPr>
          <w:rFonts w:ascii="Palatino Linotype" w:hAnsi="Palatino Linotype"/>
          <w:sz w:val="24"/>
          <w:lang w:val="en-US"/>
        </w:rPr>
        <w:t xml:space="preserve"> </w:t>
      </w:r>
      <w:r w:rsidRPr="001C4393">
        <w:rPr>
          <w:rFonts w:ascii="Palatino Linotype" w:hAnsi="Palatino Linotype"/>
          <w:sz w:val="24"/>
          <w:lang w:val="en-US"/>
        </w:rPr>
        <w:t>field set to false</w:t>
      </w:r>
      <w:r w:rsidR="001C4393">
        <w:rPr>
          <w:rFonts w:ascii="Palatino Linotype" w:hAnsi="Palatino Linotype"/>
          <w:sz w:val="24"/>
          <w:lang w:val="en-US"/>
        </w:rPr>
        <w:t>. Adding</w:t>
      </w:r>
      <w:r w:rsidR="00202571" w:rsidRPr="001C4393">
        <w:rPr>
          <w:rFonts w:ascii="Palatino Linotype" w:hAnsi="Palatino Linotype"/>
          <w:sz w:val="24"/>
          <w:lang w:val="en-US"/>
        </w:rPr>
        <w:t xml:space="preserve"> the new </w:t>
      </w:r>
      <w:proofErr w:type="spellStart"/>
      <w:r w:rsidR="00202571" w:rsidRPr="001C4393">
        <w:rPr>
          <w:rFonts w:ascii="Palatino Linotype" w:hAnsi="Palatino Linotype"/>
          <w:sz w:val="24"/>
          <w:lang w:val="en-US"/>
        </w:rPr>
        <w:t>Todo</w:t>
      </w:r>
      <w:proofErr w:type="spellEnd"/>
      <w:r w:rsidR="00202571" w:rsidRPr="001C4393">
        <w:rPr>
          <w:rFonts w:ascii="Palatino Linotype" w:hAnsi="Palatino Linotype"/>
          <w:sz w:val="24"/>
          <w:lang w:val="en-US"/>
        </w:rPr>
        <w:t xml:space="preserve"> to the </w:t>
      </w:r>
      <w:proofErr w:type="spellStart"/>
      <w:r w:rsidR="00011246">
        <w:rPr>
          <w:rFonts w:ascii="Palatino Linotype" w:hAnsi="Palatino Linotype"/>
          <w:sz w:val="24"/>
          <w:lang w:val="en-US"/>
        </w:rPr>
        <w:t>TodoProvider’s</w:t>
      </w:r>
      <w:proofErr w:type="spellEnd"/>
      <w:r w:rsidR="00202571" w:rsidRPr="001C4393">
        <w:rPr>
          <w:rFonts w:ascii="Palatino Linotype" w:hAnsi="Palatino Linotype"/>
          <w:sz w:val="24"/>
          <w:lang w:val="en-US"/>
        </w:rPr>
        <w:t xml:space="preserve"> </w:t>
      </w:r>
      <w:r w:rsidR="00011246">
        <w:rPr>
          <w:rFonts w:ascii="Palatino Linotype" w:hAnsi="Palatino Linotype"/>
          <w:sz w:val="24"/>
          <w:lang w:val="en-US"/>
        </w:rPr>
        <w:t xml:space="preserve">state </w:t>
      </w:r>
      <w:proofErr w:type="spellStart"/>
      <w:r w:rsidR="00202571" w:rsidRPr="00D86C9F">
        <w:rPr>
          <w:rFonts w:ascii="Palatino Linotype" w:hAnsi="Palatino Linotype"/>
          <w:i/>
          <w:iCs/>
          <w:sz w:val="24"/>
          <w:lang w:val="en-US"/>
        </w:rPr>
        <w:t>todo</w:t>
      </w:r>
      <w:r w:rsidR="001C4393" w:rsidRPr="00D86C9F">
        <w:rPr>
          <w:rFonts w:ascii="Palatino Linotype" w:hAnsi="Palatino Linotype"/>
          <w:i/>
          <w:iCs/>
          <w:sz w:val="24"/>
          <w:lang w:val="en-US"/>
        </w:rPr>
        <w:t>s</w:t>
      </w:r>
      <w:proofErr w:type="spellEnd"/>
      <w:r w:rsidR="00202571" w:rsidRPr="001C4393">
        <w:rPr>
          <w:rFonts w:ascii="Palatino Linotype" w:hAnsi="Palatino Linotype"/>
          <w:sz w:val="24"/>
          <w:lang w:val="en-US"/>
        </w:rPr>
        <w:t xml:space="preserve"> list</w:t>
      </w:r>
      <w:r w:rsidR="00011246">
        <w:rPr>
          <w:rFonts w:ascii="Palatino Linotype" w:hAnsi="Palatino Linotype"/>
          <w:sz w:val="24"/>
          <w:lang w:val="en-US"/>
        </w:rPr>
        <w:t xml:space="preserve"> </w:t>
      </w:r>
      <w:r w:rsidR="00202571" w:rsidRPr="001C4393">
        <w:rPr>
          <w:rFonts w:ascii="Palatino Linotype" w:hAnsi="Palatino Linotype"/>
          <w:sz w:val="24"/>
          <w:lang w:val="en-US"/>
        </w:rPr>
        <w:t xml:space="preserve">requires a bit of workaround. The state of a stateful widget is immutable. It can only be changed by the </w:t>
      </w:r>
      <w:proofErr w:type="spellStart"/>
      <w:r w:rsidR="00202571" w:rsidRPr="00D86C9F">
        <w:rPr>
          <w:rFonts w:ascii="Palatino Linotype" w:hAnsi="Palatino Linotype"/>
          <w:i/>
          <w:iCs/>
          <w:sz w:val="24"/>
          <w:lang w:val="en-US"/>
        </w:rPr>
        <w:t>setState</w:t>
      </w:r>
      <w:proofErr w:type="spellEnd"/>
      <w:r w:rsidR="00202571" w:rsidRPr="001C4393">
        <w:rPr>
          <w:rFonts w:ascii="Palatino Linotype" w:hAnsi="Palatino Linotype"/>
          <w:sz w:val="24"/>
          <w:lang w:val="en-US"/>
        </w:rPr>
        <w:t xml:space="preserve"> method. </w:t>
      </w:r>
      <w:r w:rsidR="00D86C9F" w:rsidRPr="001C4393">
        <w:rPr>
          <w:rFonts w:ascii="Palatino Linotype" w:hAnsi="Palatino Linotype"/>
          <w:sz w:val="24"/>
          <w:lang w:val="en-US"/>
        </w:rPr>
        <w:t>Unfortunately,</w:t>
      </w:r>
      <w:r w:rsidR="00202571" w:rsidRPr="001C4393">
        <w:rPr>
          <w:rFonts w:ascii="Palatino Linotype" w:hAnsi="Palatino Linotype"/>
          <w:sz w:val="24"/>
          <w:lang w:val="en-US"/>
        </w:rPr>
        <w:t xml:space="preserve"> the method </w:t>
      </w:r>
      <w:r w:rsidR="00D86C9F" w:rsidRPr="00D86C9F">
        <w:rPr>
          <w:rFonts w:ascii="Palatino Linotype" w:hAnsi="Palatino Linotype"/>
          <w:i/>
          <w:iCs/>
          <w:sz w:val="24"/>
          <w:lang w:val="en-US"/>
        </w:rPr>
        <w:t>add</w:t>
      </w:r>
      <w:r w:rsidR="001C4393">
        <w:rPr>
          <w:rFonts w:ascii="Palatino Linotype" w:hAnsi="Palatino Linotype"/>
          <w:sz w:val="24"/>
          <w:lang w:val="en-US"/>
        </w:rPr>
        <w:t xml:space="preserve"> for lists</w:t>
      </w:r>
      <w:r w:rsidR="00202571" w:rsidRPr="001C4393">
        <w:rPr>
          <w:rFonts w:ascii="Palatino Linotype" w:hAnsi="Palatino Linotype"/>
          <w:sz w:val="24"/>
          <w:lang w:val="en-US"/>
        </w:rPr>
        <w:t xml:space="preserve"> is of type void and do not return a new list but instead add the </w:t>
      </w:r>
      <w:r w:rsidR="001C4393">
        <w:rPr>
          <w:rFonts w:ascii="Palatino Linotype" w:hAnsi="Palatino Linotype"/>
          <w:sz w:val="24"/>
          <w:lang w:val="en-US"/>
        </w:rPr>
        <w:t>new</w:t>
      </w:r>
      <w:r w:rsidR="00202571" w:rsidRPr="001C4393">
        <w:rPr>
          <w:rFonts w:ascii="Palatino Linotype" w:hAnsi="Palatino Linotype"/>
          <w:sz w:val="24"/>
          <w:lang w:val="en-US"/>
        </w:rPr>
        <w:t xml:space="preserve"> value to the existing one.</w:t>
      </w:r>
      <w:r w:rsidR="001C4393" w:rsidRPr="001C4393">
        <w:rPr>
          <w:rFonts w:ascii="Palatino Linotype" w:hAnsi="Palatino Linotype"/>
          <w:sz w:val="24"/>
          <w:lang w:val="en-US"/>
        </w:rPr>
        <w:t xml:space="preserve"> For this reason </w:t>
      </w:r>
      <w:r w:rsidR="00011246" w:rsidRPr="001C4393">
        <w:rPr>
          <w:rFonts w:ascii="Palatino Linotype" w:hAnsi="Palatino Linotype"/>
          <w:sz w:val="24"/>
          <w:lang w:val="en-US"/>
        </w:rPr>
        <w:t>directly</w:t>
      </w:r>
      <w:r w:rsidR="00011246">
        <w:rPr>
          <w:rFonts w:ascii="Palatino Linotype" w:hAnsi="Palatino Linotype"/>
          <w:sz w:val="24"/>
          <w:lang w:val="en-US"/>
        </w:rPr>
        <w:t xml:space="preserve"> </w:t>
      </w:r>
      <w:r w:rsidR="001C4393" w:rsidRPr="001C4393">
        <w:rPr>
          <w:rFonts w:ascii="Palatino Linotype" w:hAnsi="Palatino Linotype"/>
          <w:sz w:val="24"/>
          <w:lang w:val="en-US"/>
        </w:rPr>
        <w:t>calling</w:t>
      </w:r>
      <w:r w:rsidR="00011246">
        <w:rPr>
          <w:rFonts w:ascii="Palatino Linotype" w:hAnsi="Palatino Linotype"/>
          <w:sz w:val="24"/>
          <w:lang w:val="en-US"/>
        </w:rPr>
        <w:t xml:space="preserve"> </w:t>
      </w:r>
      <w:r w:rsidR="00D86C9F">
        <w:rPr>
          <w:rFonts w:ascii="Palatino Linotype" w:hAnsi="Palatino Linotype"/>
          <w:sz w:val="24"/>
          <w:lang w:val="en-US"/>
        </w:rPr>
        <w:t xml:space="preserve">the add method to the </w:t>
      </w:r>
      <w:proofErr w:type="spellStart"/>
      <w:r w:rsidR="00416F0B">
        <w:rPr>
          <w:rFonts w:ascii="Palatino Linotype" w:hAnsi="Palatino Linotype"/>
          <w:sz w:val="24"/>
          <w:lang w:val="en-US"/>
        </w:rPr>
        <w:t>TodoProvider’s</w:t>
      </w:r>
      <w:proofErr w:type="spellEnd"/>
      <w:r w:rsidR="00D86C9F">
        <w:rPr>
          <w:rFonts w:ascii="Palatino Linotype" w:hAnsi="Palatino Linotype"/>
          <w:sz w:val="24"/>
          <w:lang w:val="en-US"/>
        </w:rPr>
        <w:t xml:space="preserve"> local lists</w:t>
      </w:r>
      <w:r w:rsidR="00416F0B">
        <w:rPr>
          <w:rFonts w:ascii="Palatino Linotype" w:hAnsi="Palatino Linotype"/>
          <w:sz w:val="24"/>
          <w:lang w:val="en-US"/>
        </w:rPr>
        <w:t xml:space="preserve"> </w:t>
      </w:r>
      <w:proofErr w:type="spellStart"/>
      <w:r w:rsidR="00416F0B"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will have no effect.</w:t>
      </w:r>
      <w:r w:rsidR="00416F0B">
        <w:rPr>
          <w:rFonts w:ascii="Palatino Linotype" w:hAnsi="Palatino Linotype"/>
          <w:sz w:val="24"/>
          <w:lang w:val="en-US"/>
        </w:rPr>
        <w:t xml:space="preserve"> That list is immutable and cannot be changed.</w:t>
      </w:r>
    </w:p>
    <w:p w14:paraId="7D543314" w14:textId="265A90F1" w:rsidR="001C4393" w:rsidRPr="001C4393" w:rsidRDefault="00416F0B"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roofErr w:type="spellStart"/>
      <w:r>
        <w:rPr>
          <w:rFonts w:ascii="Palatino Linotype" w:hAnsi="Palatino Linotype"/>
          <w:sz w:val="24"/>
          <w:lang w:val="en-US"/>
        </w:rPr>
        <w:t>TodoProvider’s</w:t>
      </w:r>
      <w:proofErr w:type="spellEnd"/>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must be completely replaced with a new list containing also the new </w:t>
      </w:r>
      <w:proofErr w:type="spellStart"/>
      <w:r w:rsidR="001C4393" w:rsidRPr="001C4393">
        <w:rPr>
          <w:rFonts w:ascii="Palatino Linotype" w:hAnsi="Palatino Linotype"/>
          <w:sz w:val="24"/>
          <w:lang w:val="en-US"/>
        </w:rPr>
        <w:t>todo</w:t>
      </w:r>
      <w:proofErr w:type="spellEnd"/>
      <w:r w:rsidR="001C4393" w:rsidRPr="001C4393">
        <w:rPr>
          <w:rFonts w:ascii="Palatino Linotype" w:hAnsi="Palatino Linotype"/>
          <w:sz w:val="24"/>
          <w:lang w:val="en-US"/>
        </w:rPr>
        <w:t>. First a new</w:t>
      </w:r>
      <w:r>
        <w:rPr>
          <w:rFonts w:ascii="Palatino Linotype" w:hAnsi="Palatino Linotype"/>
          <w:sz w:val="24"/>
          <w:lang w:val="en-US"/>
        </w:rPr>
        <w:t xml:space="preserve"> temporary l</w:t>
      </w:r>
      <w:r w:rsidR="001C4393" w:rsidRPr="001C4393">
        <w:rPr>
          <w:rFonts w:ascii="Palatino Linotype" w:hAnsi="Palatino Linotype"/>
          <w:sz w:val="24"/>
          <w:lang w:val="en-US"/>
        </w:rPr>
        <w:t>ist</w:t>
      </w:r>
      <w:r>
        <w:rPr>
          <w:rFonts w:ascii="Palatino Linotype" w:hAnsi="Palatino Linotype"/>
          <w:sz w:val="24"/>
          <w:lang w:val="en-US"/>
        </w:rPr>
        <w:t xml:space="preserve"> called </w:t>
      </w:r>
      <w:proofErr w:type="spellStart"/>
      <w:r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is created and populated with the element present in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w:t>
      </w:r>
      <w:r w:rsidR="00011246">
        <w:rPr>
          <w:rFonts w:ascii="Palatino Linotype" w:hAnsi="Palatino Linotype"/>
          <w:sz w:val="24"/>
          <w:lang w:val="en-US"/>
        </w:rPr>
        <w:t>list</w:t>
      </w:r>
      <w:r w:rsidR="001C4393" w:rsidRPr="001C4393">
        <w:rPr>
          <w:rFonts w:ascii="Palatino Linotype" w:hAnsi="Palatino Linotype"/>
          <w:sz w:val="24"/>
          <w:lang w:val="en-US"/>
        </w:rPr>
        <w:t xml:space="preserve">. Then the </w:t>
      </w:r>
      <w:proofErr w:type="spellStart"/>
      <w:r w:rsidR="001C4393" w:rsidRPr="00416F0B">
        <w:rPr>
          <w:rFonts w:ascii="Palatino Linotype" w:hAnsi="Palatino Linotype"/>
          <w:i/>
          <w:iCs/>
          <w:sz w:val="24"/>
          <w:lang w:val="en-US"/>
        </w:rPr>
        <w:t>newTodo</w:t>
      </w:r>
      <w:proofErr w:type="spellEnd"/>
      <w:r w:rsidR="001C4393" w:rsidRPr="001C4393">
        <w:rPr>
          <w:rFonts w:ascii="Palatino Linotype" w:hAnsi="Palatino Linotype"/>
          <w:sz w:val="24"/>
          <w:lang w:val="en-US"/>
        </w:rPr>
        <w:t xml:space="preserve"> is added to </w:t>
      </w:r>
      <w:r w:rsidR="00011246">
        <w:rPr>
          <w:rFonts w:ascii="Palatino Linotype" w:hAnsi="Palatino Linotype"/>
          <w:sz w:val="24"/>
          <w:lang w:val="en-US"/>
        </w:rPr>
        <w:t>this</w:t>
      </w:r>
      <w:r w:rsidR="001C4393" w:rsidRPr="001C4393">
        <w:rPr>
          <w:rFonts w:ascii="Palatino Linotype" w:hAnsi="Palatino Linotype"/>
          <w:sz w:val="24"/>
          <w:lang w:val="en-US"/>
        </w:rPr>
        <w:t xml:space="preserve"> </w:t>
      </w:r>
      <w:proofErr w:type="spellStart"/>
      <w:r w:rsidR="001C4393" w:rsidRPr="00416F0B">
        <w:rPr>
          <w:rFonts w:ascii="Palatino Linotype" w:hAnsi="Palatino Linotype"/>
          <w:i/>
          <w:iCs/>
          <w:sz w:val="24"/>
          <w:lang w:val="en-US"/>
        </w:rPr>
        <w:t>newList</w:t>
      </w:r>
      <w:proofErr w:type="spellEnd"/>
      <w:r w:rsidR="001C4393" w:rsidRPr="001C4393">
        <w:rPr>
          <w:rFonts w:ascii="Palatino Linotype" w:hAnsi="Palatino Linotype"/>
          <w:sz w:val="24"/>
          <w:lang w:val="en-US"/>
        </w:rPr>
        <w:t xml:space="preserve"> list. At this point is sufficient to replace the </w:t>
      </w:r>
      <w:proofErr w:type="spellStart"/>
      <w:r w:rsidR="001C4393" w:rsidRPr="00416F0B">
        <w:rPr>
          <w:rFonts w:ascii="Palatino Linotype" w:hAnsi="Palatino Linotype"/>
          <w:i/>
          <w:iCs/>
          <w:sz w:val="24"/>
          <w:lang w:val="en-US"/>
        </w:rPr>
        <w:t>todos</w:t>
      </w:r>
      <w:proofErr w:type="spellEnd"/>
      <w:r w:rsidR="001C4393" w:rsidRPr="001C4393">
        <w:rPr>
          <w:rFonts w:ascii="Palatino Linotype" w:hAnsi="Palatino Linotype"/>
          <w:sz w:val="24"/>
          <w:lang w:val="en-US"/>
        </w:rPr>
        <w:t xml:space="preserve"> list with the new one inside the </w:t>
      </w:r>
      <w:proofErr w:type="spellStart"/>
      <w:r w:rsidR="001C4393" w:rsidRPr="00416F0B">
        <w:rPr>
          <w:rFonts w:ascii="Palatino Linotype" w:hAnsi="Palatino Linotype"/>
          <w:i/>
          <w:iCs/>
          <w:sz w:val="24"/>
          <w:lang w:val="en-US"/>
        </w:rPr>
        <w:t>setState</w:t>
      </w:r>
      <w:proofErr w:type="spellEnd"/>
      <w:r w:rsidR="001C4393" w:rsidRPr="001C4393">
        <w:rPr>
          <w:rFonts w:ascii="Palatino Linotype" w:hAnsi="Palatino Linotype"/>
          <w:sz w:val="24"/>
          <w:lang w:val="en-US"/>
        </w:rPr>
        <w:t xml:space="preserve"> method.</w:t>
      </w:r>
    </w:p>
    <w:p w14:paraId="603606D2" w14:textId="4DA62D2C" w:rsidR="00A641FA" w:rsidRPr="001C4393"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r>
        <w:rPr>
          <w:rFonts w:ascii="Palatino Linotype" w:hAnsi="Palatino Linotype"/>
          <w:sz w:val="24"/>
          <w:lang w:val="en-US"/>
        </w:rPr>
        <w:t xml:space="preserve">To make this new function accessible down the tree is sufficient to add a new field in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(called </w:t>
      </w:r>
      <w:proofErr w:type="spellStart"/>
      <w:r w:rsidRPr="00416F0B">
        <w:rPr>
          <w:rFonts w:ascii="Palatino Linotype" w:hAnsi="Palatino Linotype"/>
          <w:i/>
          <w:iCs/>
          <w:sz w:val="24"/>
          <w:lang w:val="en-US"/>
        </w:rPr>
        <w:t>onAddTodo</w:t>
      </w:r>
      <w:proofErr w:type="spellEnd"/>
      <w:r>
        <w:rPr>
          <w:rFonts w:ascii="Palatino Linotype" w:hAnsi="Palatino Linotype"/>
          <w:sz w:val="24"/>
          <w:lang w:val="en-US"/>
        </w:rPr>
        <w:t>) widget and pass the function on creation.</w:t>
      </w:r>
    </w:p>
    <w:p w14:paraId="2172D339" w14:textId="12A0E9B3" w:rsidR="001C4393" w:rsidRDefault="001C4393"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lang w:val="en-US"/>
        </w:rPr>
      </w:pPr>
    </w:p>
    <w:p w14:paraId="06412E1B" w14:textId="2B7B4E3D" w:rsidR="00542707" w:rsidRPr="00A641FA" w:rsidRDefault="00542707" w:rsidP="00542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382E">
        <w:rPr>
          <w:rFonts w:ascii="Courier New" w:eastAsia="Times New Roman" w:hAnsi="Courier New" w:cs="Courier New"/>
          <w:color w:val="CC7832"/>
          <w:sz w:val="20"/>
          <w:szCs w:val="20"/>
          <w:lang w:eastAsia="en-GB"/>
        </w:rPr>
        <w:t xml:space="preserve">class </w:t>
      </w:r>
      <w:proofErr w:type="spellStart"/>
      <w:r w:rsidRPr="0049382E">
        <w:rPr>
          <w:rFonts w:ascii="Courier New" w:eastAsia="Times New Roman" w:hAnsi="Courier New" w:cs="Courier New"/>
          <w:color w:val="A9B7C6"/>
          <w:sz w:val="20"/>
          <w:szCs w:val="20"/>
          <w:lang w:eastAsia="en-GB"/>
        </w:rPr>
        <w:t>TodoInheritedData</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CC7832"/>
          <w:sz w:val="20"/>
          <w:szCs w:val="20"/>
          <w:lang w:eastAsia="en-GB"/>
        </w:rPr>
        <w:t xml:space="preserve">extends </w:t>
      </w:r>
      <w:proofErr w:type="spellStart"/>
      <w:r>
        <w:rPr>
          <w:rFonts w:ascii="Courier New" w:eastAsia="Times New Roman" w:hAnsi="Courier New" w:cs="Courier New"/>
          <w:color w:val="CC7832"/>
          <w:sz w:val="20"/>
          <w:szCs w:val="20"/>
          <w:lang w:eastAsia="en-GB"/>
        </w:rPr>
        <w:t>InheritedWidget</w:t>
      </w:r>
      <w:proofErr w:type="spellEnd"/>
      <w:r w:rsidRPr="0049382E">
        <w:rPr>
          <w:rFonts w:ascii="Courier New" w:eastAsia="Times New Roman" w:hAnsi="Courier New" w:cs="Courier New"/>
          <w:color w:val="A9B7C6"/>
          <w:sz w:val="20"/>
          <w:szCs w:val="20"/>
          <w:lang w:eastAsia="en-GB"/>
        </w:rPr>
        <w:t xml:space="preserve"> {</w:t>
      </w:r>
      <w:r w:rsidRPr="0049382E">
        <w:rPr>
          <w:rFonts w:ascii="Courier New" w:eastAsia="Times New Roman" w:hAnsi="Courier New" w:cs="Courier New"/>
          <w:color w:val="A9B7C6"/>
          <w:sz w:val="20"/>
          <w:szCs w:val="20"/>
          <w:lang w:eastAsia="en-GB"/>
        </w:rPr>
        <w:br/>
        <w:t xml:space="preserve">  </w:t>
      </w:r>
      <w:r>
        <w:rPr>
          <w:rFonts w:ascii="Courier New" w:eastAsia="Times New Roman" w:hAnsi="Courier New" w:cs="Courier New"/>
          <w:color w:val="A9B7C6"/>
          <w:sz w:val="20"/>
          <w:szCs w:val="20"/>
          <w:lang w:eastAsia="en-GB"/>
        </w:rPr>
        <w:t>{...}</w:t>
      </w:r>
      <w:r w:rsidRPr="0049382E">
        <w:rPr>
          <w:rFonts w:ascii="Courier New" w:eastAsia="Times New Roman" w:hAnsi="Courier New" w:cs="Courier New"/>
          <w:color w:val="CC7832"/>
          <w:sz w:val="20"/>
          <w:szCs w:val="20"/>
          <w:lang w:eastAsia="en-GB"/>
        </w:rPr>
        <w:br/>
        <w:t xml:space="preserve">  </w:t>
      </w:r>
      <w:r w:rsidRPr="00667725">
        <w:rPr>
          <w:rFonts w:ascii="Courier New" w:eastAsia="Times New Roman" w:hAnsi="Courier New" w:cs="Courier New"/>
          <w:color w:val="0033B3"/>
          <w:sz w:val="20"/>
          <w:szCs w:val="20"/>
          <w:lang w:eastAsia="en-GB"/>
        </w:rPr>
        <w:t xml:space="preserve">final void </w:t>
      </w:r>
      <w:r w:rsidRPr="00667725">
        <w:rPr>
          <w:rFonts w:ascii="Courier New" w:eastAsia="Times New Roman" w:hAnsi="Courier New" w:cs="Courier New"/>
          <w:color w:val="080808"/>
          <w:sz w:val="20"/>
          <w:szCs w:val="20"/>
          <w:lang w:eastAsia="en-GB"/>
        </w:rPr>
        <w:t>Function(</w:t>
      </w:r>
      <w:proofErr w:type="spellStart"/>
      <w:r w:rsidRPr="00667725">
        <w:rPr>
          <w:rFonts w:ascii="Courier New" w:eastAsia="Times New Roman" w:hAnsi="Courier New" w:cs="Courier New"/>
          <w:color w:val="000000"/>
          <w:sz w:val="20"/>
          <w:szCs w:val="20"/>
          <w:lang w:eastAsia="en-GB"/>
        </w:rPr>
        <w:t>String</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00000"/>
          <w:sz w:val="20"/>
          <w:szCs w:val="20"/>
          <w:lang w:eastAsia="en-GB"/>
        </w:rPr>
        <w:t>String</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onAddTodo</w:t>
      </w:r>
      <w:proofErr w:type="spellEnd"/>
      <w:r w:rsidRPr="00667725">
        <w:rPr>
          <w:rFonts w:ascii="Courier New" w:eastAsia="Times New Roman" w:hAnsi="Courier New" w:cs="Courier New"/>
          <w:color w:val="080808"/>
          <w:sz w:val="20"/>
          <w:szCs w:val="20"/>
          <w:lang w:eastAsia="en-GB"/>
        </w:rPr>
        <w:t>;</w:t>
      </w:r>
    </w:p>
    <w:p w14:paraId="7AF04E59" w14:textId="0D9276DC" w:rsidR="00542707" w:rsidRPr="0049382E" w:rsidRDefault="00542707" w:rsidP="00542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49382E">
        <w:rPr>
          <w:rFonts w:ascii="Courier New" w:eastAsia="Times New Roman" w:hAnsi="Courier New" w:cs="Courier New"/>
          <w:color w:val="CC7832"/>
          <w:sz w:val="20"/>
          <w:szCs w:val="20"/>
          <w:lang w:eastAsia="en-GB"/>
        </w:rPr>
        <w:br/>
      </w:r>
      <w:r>
        <w:rPr>
          <w:rFonts w:ascii="Courier New" w:eastAsia="Times New Roman" w:hAnsi="Courier New" w:cs="Courier New"/>
          <w:color w:val="A9B7C6"/>
          <w:sz w:val="20"/>
          <w:szCs w:val="20"/>
          <w:lang w:eastAsia="en-GB"/>
        </w:rPr>
        <w:t xml:space="preserve">  {...}</w:t>
      </w:r>
    </w:p>
    <w:p w14:paraId="4B7DED7A" w14:textId="77777777" w:rsidR="00A641FA" w:rsidRPr="00542707" w:rsidRDefault="00A641FA"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19C31D48" w14:textId="34753B20" w:rsidR="00667725" w:rsidRDefault="00667725"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67725">
        <w:rPr>
          <w:rFonts w:ascii="Courier New" w:eastAsia="Times New Roman" w:hAnsi="Courier New" w:cs="Courier New"/>
          <w:color w:val="9E880D"/>
          <w:sz w:val="20"/>
          <w:szCs w:val="20"/>
          <w:lang w:eastAsia="en-GB"/>
        </w:rPr>
        <w:t>@override</w:t>
      </w:r>
      <w:r w:rsidRPr="00667725">
        <w:rPr>
          <w:rFonts w:ascii="Courier New" w:eastAsia="Times New Roman" w:hAnsi="Courier New" w:cs="Courier New"/>
          <w:color w:val="9E880D"/>
          <w:sz w:val="20"/>
          <w:szCs w:val="20"/>
          <w:lang w:eastAsia="en-GB"/>
        </w:rPr>
        <w:br/>
      </w:r>
      <w:r w:rsidRPr="00667725">
        <w:rPr>
          <w:rFonts w:ascii="Courier New" w:eastAsia="Times New Roman" w:hAnsi="Courier New" w:cs="Courier New"/>
          <w:color w:val="000000"/>
          <w:sz w:val="20"/>
          <w:szCs w:val="20"/>
          <w:lang w:eastAsia="en-GB"/>
        </w:rPr>
        <w:t xml:space="preserve">Widget </w:t>
      </w:r>
      <w:r w:rsidRPr="00667725">
        <w:rPr>
          <w:rFonts w:ascii="Courier New" w:eastAsia="Times New Roman" w:hAnsi="Courier New" w:cs="Courier New"/>
          <w:color w:val="00627A"/>
          <w:sz w:val="20"/>
          <w:szCs w:val="20"/>
          <w:lang w:eastAsia="en-GB"/>
        </w:rPr>
        <w:t>build</w:t>
      </w:r>
      <w:r w:rsidRPr="00667725">
        <w:rPr>
          <w:rFonts w:ascii="Courier New" w:eastAsia="Times New Roman" w:hAnsi="Courier New" w:cs="Courier New"/>
          <w:color w:val="080808"/>
          <w:sz w:val="20"/>
          <w:szCs w:val="20"/>
          <w:lang w:eastAsia="en-GB"/>
        </w:rPr>
        <w:t>(</w:t>
      </w:r>
      <w:proofErr w:type="spellStart"/>
      <w:r w:rsidRPr="00667725">
        <w:rPr>
          <w:rFonts w:ascii="Courier New" w:eastAsia="Times New Roman" w:hAnsi="Courier New" w:cs="Courier New"/>
          <w:color w:val="000000"/>
          <w:sz w:val="20"/>
          <w:szCs w:val="20"/>
          <w:lang w:eastAsia="en-GB"/>
        </w:rPr>
        <w:t>BuildContext</w:t>
      </w:r>
      <w:proofErr w:type="spellEnd"/>
      <w:r w:rsidRPr="00667725">
        <w:rPr>
          <w:rFonts w:ascii="Courier New" w:eastAsia="Times New Roman" w:hAnsi="Courier New" w:cs="Courier New"/>
          <w:color w:val="000000"/>
          <w:sz w:val="20"/>
          <w:szCs w:val="20"/>
          <w:lang w:eastAsia="en-GB"/>
        </w:rPr>
        <w:t xml:space="preserve"> </w:t>
      </w:r>
      <w:r w:rsidRPr="00667725">
        <w:rPr>
          <w:rFonts w:ascii="Courier New" w:eastAsia="Times New Roman" w:hAnsi="Courier New" w:cs="Courier New"/>
          <w:color w:val="080808"/>
          <w:sz w:val="20"/>
          <w:szCs w:val="20"/>
          <w:lang w:eastAsia="en-GB"/>
        </w:rPr>
        <w:t>context) {</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033B3"/>
          <w:sz w:val="20"/>
          <w:szCs w:val="20"/>
          <w:lang w:eastAsia="en-GB"/>
        </w:rPr>
        <w:t xml:space="preserve">return </w:t>
      </w:r>
      <w:proofErr w:type="spellStart"/>
      <w:r w:rsidRPr="00667725">
        <w:rPr>
          <w:rFonts w:ascii="Courier New" w:eastAsia="Times New Roman" w:hAnsi="Courier New" w:cs="Courier New"/>
          <w:color w:val="2196F3"/>
          <w:sz w:val="20"/>
          <w:szCs w:val="20"/>
          <w:lang w:eastAsia="en-GB"/>
        </w:rPr>
        <w:t>TodoInheritedData</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todos</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871094"/>
          <w:sz w:val="20"/>
          <w:szCs w:val="20"/>
          <w:lang w:eastAsia="en-GB"/>
        </w:rPr>
        <w:t>todos</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onChangeFilter</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onAddTodo</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 xml:space="preserve">: </w:t>
      </w:r>
      <w:proofErr w:type="spellStart"/>
      <w:r w:rsidRPr="00667725">
        <w:rPr>
          <w:rFonts w:ascii="Courier New" w:eastAsia="Times New Roman" w:hAnsi="Courier New" w:cs="Courier New"/>
          <w:color w:val="080808"/>
          <w:sz w:val="20"/>
          <w:szCs w:val="20"/>
          <w:lang w:eastAsia="en-GB"/>
        </w:rPr>
        <w:t>onSetCompleted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filter: </w:t>
      </w:r>
      <w:r w:rsidRPr="00667725">
        <w:rPr>
          <w:rFonts w:ascii="Courier New" w:eastAsia="Times New Roman" w:hAnsi="Courier New" w:cs="Courier New"/>
          <w:color w:val="871094"/>
          <w:sz w:val="20"/>
          <w:szCs w:val="20"/>
          <w:lang w:eastAsia="en-GB"/>
        </w:rPr>
        <w:t>filter</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child: </w:t>
      </w:r>
      <w:proofErr w:type="spellStart"/>
      <w:r w:rsidRPr="00667725">
        <w:rPr>
          <w:rFonts w:ascii="Courier New" w:eastAsia="Times New Roman" w:hAnsi="Courier New" w:cs="Courier New"/>
          <w:color w:val="871094"/>
          <w:sz w:val="20"/>
          <w:szCs w:val="20"/>
          <w:lang w:eastAsia="en-GB"/>
        </w:rPr>
        <w:t>widget</w:t>
      </w:r>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871094"/>
          <w:sz w:val="20"/>
          <w:szCs w:val="20"/>
          <w:lang w:eastAsia="en-GB"/>
        </w:rPr>
        <w:t>child</w:t>
      </w:r>
      <w:proofErr w:type="spellEnd"/>
      <w:r w:rsidRPr="00667725">
        <w:rPr>
          <w:rFonts w:ascii="Courier New" w:eastAsia="Times New Roman" w:hAnsi="Courier New" w:cs="Courier New"/>
          <w:color w:val="080808"/>
          <w:sz w:val="20"/>
          <w:szCs w:val="20"/>
          <w:lang w:eastAsia="en-GB"/>
        </w:rPr>
        <w:t>,</w:t>
      </w:r>
      <w:r w:rsidRPr="00667725">
        <w:rPr>
          <w:rFonts w:ascii="Courier New" w:eastAsia="Times New Roman" w:hAnsi="Courier New" w:cs="Courier New"/>
          <w:color w:val="080808"/>
          <w:sz w:val="20"/>
          <w:szCs w:val="20"/>
          <w:lang w:eastAsia="en-GB"/>
        </w:rPr>
        <w:br/>
        <w:t xml:space="preserve">  );</w:t>
      </w:r>
      <w:r w:rsidRPr="00667725">
        <w:rPr>
          <w:rFonts w:ascii="Courier New" w:eastAsia="Times New Roman" w:hAnsi="Courier New" w:cs="Courier New"/>
          <w:color w:val="080808"/>
          <w:sz w:val="20"/>
          <w:szCs w:val="20"/>
          <w:lang w:eastAsia="en-GB"/>
        </w:rPr>
        <w:br/>
        <w:t>}</w:t>
      </w:r>
    </w:p>
    <w:p w14:paraId="106A009C" w14:textId="77777777" w:rsidR="00542707" w:rsidRPr="00667725" w:rsidRDefault="00542707" w:rsidP="006677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C6BF6FA" w14:textId="286D39A6" w:rsidR="00A7170B" w:rsidRDefault="0054270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 xml:space="preserve">In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a </w:t>
      </w:r>
      <w:proofErr w:type="spellStart"/>
      <w:r>
        <w:rPr>
          <w:rFonts w:ascii="Palatino Linotype" w:hAnsi="Palatino Linotype"/>
          <w:sz w:val="24"/>
          <w:lang w:val="en-US"/>
        </w:rPr>
        <w:t>TextButton</w:t>
      </w:r>
      <w:proofErr w:type="spellEnd"/>
      <w:r>
        <w:rPr>
          <w:rFonts w:ascii="Palatino Linotype" w:hAnsi="Palatino Linotype"/>
          <w:sz w:val="24"/>
          <w:lang w:val="en-US"/>
        </w:rPr>
        <w:t xml:space="preserve"> has been already set up and is ready to call this function once tapped. However, there is a small inconvenient.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accessed by pushing on top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another route. In this </w:t>
      </w:r>
      <w:r w:rsidR="00416F0B">
        <w:rPr>
          <w:rFonts w:ascii="Palatino Linotype" w:hAnsi="Palatino Linotype"/>
          <w:sz w:val="24"/>
          <w:lang w:val="en-US"/>
        </w:rPr>
        <w:t>new scope</w:t>
      </w:r>
      <w:r>
        <w:rPr>
          <w:rFonts w:ascii="Palatino Linotype" w:hAnsi="Palatino Linotype"/>
          <w:sz w:val="24"/>
          <w:lang w:val="en-US"/>
        </w:rPr>
        <w:t xml:space="preserve"> the Scaffold widget inside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become the root of the tree of the current r</w:t>
      </w:r>
      <w:r w:rsidR="00101E87">
        <w:rPr>
          <w:rFonts w:ascii="Palatino Linotype" w:hAnsi="Palatino Linotype"/>
          <w:sz w:val="24"/>
          <w:lang w:val="en-US"/>
        </w:rPr>
        <w:t>ou</w:t>
      </w:r>
      <w:r>
        <w:rPr>
          <w:rFonts w:ascii="Palatino Linotype" w:hAnsi="Palatino Linotype"/>
          <w:sz w:val="24"/>
          <w:lang w:val="en-US"/>
        </w:rPr>
        <w:t>t</w:t>
      </w:r>
      <w:r w:rsidR="00101E87">
        <w:rPr>
          <w:rFonts w:ascii="Palatino Linotype" w:hAnsi="Palatino Linotype"/>
          <w:sz w:val="24"/>
          <w:lang w:val="en-US"/>
        </w:rPr>
        <w:t>e</w:t>
      </w:r>
      <w:r>
        <w:rPr>
          <w:rFonts w:ascii="Palatino Linotype" w:hAnsi="Palatino Linotype"/>
          <w:sz w:val="24"/>
          <w:lang w:val="en-US"/>
        </w:rPr>
        <w:t xml:space="preserve">. In other </w:t>
      </w:r>
      <w:r w:rsidR="00101E87">
        <w:rPr>
          <w:rFonts w:ascii="Palatino Linotype" w:hAnsi="Palatino Linotype"/>
          <w:sz w:val="24"/>
          <w:lang w:val="en-US"/>
        </w:rPr>
        <w:t>words,</w:t>
      </w:r>
      <w:r>
        <w:rPr>
          <w:rFonts w:ascii="Palatino Linotype" w:hAnsi="Palatino Linotype"/>
          <w:sz w:val="24"/>
          <w:lang w:val="en-US"/>
        </w:rPr>
        <w:t xml:space="preserve">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is not a part of the subtree of the </w:t>
      </w:r>
      <w:proofErr w:type="spellStart"/>
      <w:r>
        <w:rPr>
          <w:rFonts w:ascii="Palatino Linotype" w:hAnsi="Palatino Linotype"/>
          <w:sz w:val="24"/>
          <w:lang w:val="en-US"/>
        </w:rPr>
        <w:t>HomePage</w:t>
      </w:r>
      <w:proofErr w:type="spellEnd"/>
      <w:r>
        <w:rPr>
          <w:rFonts w:ascii="Palatino Linotype" w:hAnsi="Palatino Linotype"/>
          <w:sz w:val="24"/>
          <w:lang w:val="en-US"/>
        </w:rPr>
        <w:t xml:space="preserve"> but is a </w:t>
      </w:r>
      <w:r w:rsidR="00101E87">
        <w:rPr>
          <w:rFonts w:ascii="Palatino Linotype" w:hAnsi="Palatino Linotype"/>
          <w:sz w:val="24"/>
          <w:lang w:val="en-US"/>
        </w:rPr>
        <w:t>standalone</w:t>
      </w:r>
      <w:r>
        <w:rPr>
          <w:rFonts w:ascii="Palatino Linotype" w:hAnsi="Palatino Linotype"/>
          <w:sz w:val="24"/>
          <w:lang w:val="en-US"/>
        </w:rPr>
        <w:t xml:space="preserve"> tree instead. There is no instance of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as ancestor of the </w:t>
      </w:r>
      <w:proofErr w:type="spellStart"/>
      <w:r>
        <w:rPr>
          <w:rFonts w:ascii="Palatino Linotype" w:hAnsi="Palatino Linotype"/>
          <w:sz w:val="24"/>
          <w:lang w:val="en-US"/>
        </w:rPr>
        <w:t>AddTodoPage</w:t>
      </w:r>
      <w:proofErr w:type="spellEnd"/>
      <w:r>
        <w:rPr>
          <w:rFonts w:ascii="Palatino Linotype" w:hAnsi="Palatino Linotype"/>
          <w:sz w:val="24"/>
          <w:lang w:val="en-US"/>
        </w:rPr>
        <w:t xml:space="preserve"> Scaffold widget and so it is not possible to call </w:t>
      </w:r>
      <w:r w:rsidR="00101E87">
        <w:rPr>
          <w:rFonts w:ascii="Palatino Linotype" w:hAnsi="Palatino Linotype"/>
          <w:sz w:val="24"/>
          <w:lang w:val="en-US"/>
        </w:rPr>
        <w:t xml:space="preserve">the </w:t>
      </w:r>
      <w:r w:rsidR="00101E87" w:rsidRPr="00101E87">
        <w:rPr>
          <w:rFonts w:ascii="Palatino Linotype" w:hAnsi="Palatino Linotype"/>
          <w:i/>
          <w:iCs/>
          <w:sz w:val="24"/>
          <w:lang w:val="en-US"/>
        </w:rPr>
        <w:t>of</w:t>
      </w:r>
      <w:r w:rsidR="00101E87">
        <w:rPr>
          <w:rFonts w:ascii="Palatino Linotype" w:hAnsi="Palatino Linotype"/>
          <w:i/>
          <w:iCs/>
          <w:sz w:val="24"/>
          <w:lang w:val="en-US"/>
        </w:rPr>
        <w:t xml:space="preserve"> </w:t>
      </w:r>
      <w:r w:rsidR="00101E87">
        <w:rPr>
          <w:rFonts w:ascii="Palatino Linotype" w:hAnsi="Palatino Linotype"/>
          <w:sz w:val="24"/>
          <w:lang w:val="en-US"/>
        </w:rPr>
        <w:t xml:space="preserve">as before. </w:t>
      </w:r>
      <w:r w:rsidR="004B2EB9">
        <w:rPr>
          <w:rFonts w:ascii="Palatino Linotype" w:hAnsi="Palatino Linotype"/>
          <w:sz w:val="24"/>
          <w:lang w:val="en-US"/>
        </w:rPr>
        <w:t xml:space="preserve">Indeed calling the </w:t>
      </w:r>
      <w:r w:rsidR="004B2EB9" w:rsidRPr="004B2EB9">
        <w:rPr>
          <w:rFonts w:ascii="Palatino Linotype" w:hAnsi="Palatino Linotype"/>
          <w:i/>
          <w:iCs/>
          <w:sz w:val="24"/>
          <w:lang w:val="en-US"/>
        </w:rPr>
        <w:t>of</w:t>
      </w:r>
      <w:r w:rsidR="004B2EB9">
        <w:rPr>
          <w:rFonts w:ascii="Palatino Linotype" w:hAnsi="Palatino Linotype"/>
          <w:sz w:val="24"/>
          <w:lang w:val="en-US"/>
        </w:rPr>
        <w:t xml:space="preserve"> method in a context where a </w:t>
      </w:r>
      <w:proofErr w:type="spellStart"/>
      <w:r w:rsidR="004B2EB9">
        <w:rPr>
          <w:rFonts w:ascii="Palatino Linotype" w:hAnsi="Palatino Linotype"/>
          <w:sz w:val="24"/>
          <w:lang w:val="en-US"/>
        </w:rPr>
        <w:t>TodoProvider</w:t>
      </w:r>
      <w:proofErr w:type="spellEnd"/>
      <w:r w:rsidR="004B2EB9">
        <w:rPr>
          <w:rFonts w:ascii="Palatino Linotype" w:hAnsi="Palatino Linotype"/>
          <w:sz w:val="24"/>
          <w:lang w:val="en-US"/>
        </w:rPr>
        <w:t xml:space="preserve"> is not present will cause the line</w:t>
      </w:r>
    </w:p>
    <w:p w14:paraId="01496602" w14:textId="77777777" w:rsidR="00101E87" w:rsidRPr="00101E87" w:rsidRDefault="00101E87" w:rsidP="0010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A9B7C6"/>
          <w:sz w:val="20"/>
          <w:szCs w:val="20"/>
          <w:lang w:eastAsia="en-GB"/>
        </w:rPr>
      </w:pPr>
    </w:p>
    <w:p w14:paraId="1CB4173C" w14:textId="2797AB44" w:rsidR="004B2EB9" w:rsidRDefault="004B2EB9"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assert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 xml:space="preserve">result </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33B3"/>
          <w:sz w:val="20"/>
          <w:szCs w:val="20"/>
          <w:lang w:eastAsia="en-GB"/>
        </w:rPr>
        <w:t>null</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 xml:space="preserve">'No </w:t>
      </w:r>
      <w:proofErr w:type="spellStart"/>
      <w:r w:rsidRPr="004B2EB9">
        <w:rPr>
          <w:rFonts w:ascii="Courier New" w:eastAsia="Times New Roman" w:hAnsi="Courier New" w:cs="Courier New"/>
          <w:color w:val="067D17"/>
          <w:sz w:val="20"/>
          <w:szCs w:val="20"/>
          <w:lang w:eastAsia="en-GB"/>
        </w:rPr>
        <w:t>TodoInheritedData</w:t>
      </w:r>
      <w:proofErr w:type="spellEnd"/>
      <w:r w:rsidRPr="004B2EB9">
        <w:rPr>
          <w:rFonts w:ascii="Courier New" w:eastAsia="Times New Roman" w:hAnsi="Courier New" w:cs="Courier New"/>
          <w:color w:val="067D17"/>
          <w:sz w:val="20"/>
          <w:szCs w:val="20"/>
          <w:lang w:eastAsia="en-GB"/>
        </w:rPr>
        <w:t xml:space="preserve"> found in context'</w:t>
      </w:r>
      <w:r w:rsidRPr="004B2EB9">
        <w:rPr>
          <w:rFonts w:ascii="Courier New" w:eastAsia="Times New Roman" w:hAnsi="Courier New" w:cs="Courier New"/>
          <w:color w:val="080808"/>
          <w:sz w:val="20"/>
          <w:szCs w:val="20"/>
          <w:lang w:eastAsia="en-GB"/>
        </w:rPr>
        <w:t>);</w:t>
      </w:r>
    </w:p>
    <w:p w14:paraId="00922234" w14:textId="77777777" w:rsidR="00101E87" w:rsidRPr="00101E87"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200C6FA" w14:textId="27068EC8" w:rsidR="004B2EB9" w:rsidRDefault="004B2EB9" w:rsidP="00542707">
      <w:pPr>
        <w:rPr>
          <w:rFonts w:ascii="Palatino Linotype" w:hAnsi="Palatino Linotype"/>
          <w:sz w:val="24"/>
        </w:rPr>
      </w:pPr>
      <w:r>
        <w:rPr>
          <w:rFonts w:ascii="Palatino Linotype" w:hAnsi="Palatino Linotype"/>
          <w:sz w:val="24"/>
        </w:rPr>
        <w:lastRenderedPageBreak/>
        <w:t xml:space="preserve">to return </w:t>
      </w:r>
      <w:r w:rsidRPr="00101E87">
        <w:rPr>
          <w:rFonts w:ascii="Palatino Linotype" w:hAnsi="Palatino Linotype"/>
          <w:i/>
          <w:iCs/>
          <w:sz w:val="24"/>
        </w:rPr>
        <w:t>false</w:t>
      </w:r>
      <w:r>
        <w:rPr>
          <w:rFonts w:ascii="Palatino Linotype" w:hAnsi="Palatino Linotype"/>
          <w:sz w:val="24"/>
        </w:rPr>
        <w:t xml:space="preserve"> and rise a runtime error.</w:t>
      </w:r>
      <w:r w:rsidR="00101E87">
        <w:rPr>
          <w:rFonts w:ascii="Palatino Linotype" w:hAnsi="Palatino Linotype"/>
          <w:sz w:val="24"/>
        </w:rPr>
        <w:t xml:space="preserve"> </w:t>
      </w:r>
      <w:r>
        <w:rPr>
          <w:rFonts w:ascii="Palatino Linotype" w:hAnsi="Palatino Linotype"/>
          <w:sz w:val="24"/>
        </w:rPr>
        <w:t xml:space="preserve">The easiest method to proceed is to pass the </w:t>
      </w:r>
      <w:proofErr w:type="spellStart"/>
      <w:r w:rsidRPr="00101E87">
        <w:rPr>
          <w:rFonts w:ascii="Palatino Linotype" w:hAnsi="Palatino Linotype"/>
          <w:i/>
          <w:iCs/>
          <w:sz w:val="24"/>
        </w:rPr>
        <w:t>onAddTodo</w:t>
      </w:r>
      <w:proofErr w:type="spellEnd"/>
      <w:r>
        <w:rPr>
          <w:rFonts w:ascii="Palatino Linotype" w:hAnsi="Palatino Linotype"/>
          <w:sz w:val="24"/>
        </w:rPr>
        <w:t xml:space="preserve"> function as a parameter to the </w:t>
      </w:r>
      <w:proofErr w:type="spellStart"/>
      <w:r>
        <w:rPr>
          <w:rFonts w:ascii="Palatino Linotype" w:hAnsi="Palatino Linotype"/>
          <w:sz w:val="24"/>
        </w:rPr>
        <w:t>AddTodoPage</w:t>
      </w:r>
      <w:proofErr w:type="spellEnd"/>
      <w:r>
        <w:rPr>
          <w:rFonts w:ascii="Palatino Linotype" w:hAnsi="Palatino Linotype"/>
          <w:sz w:val="24"/>
        </w:rPr>
        <w:t xml:space="preserve"> when we push it on top of the </w:t>
      </w:r>
      <w:proofErr w:type="spellStart"/>
      <w:r>
        <w:rPr>
          <w:rFonts w:ascii="Palatino Linotype" w:hAnsi="Palatino Linotype"/>
          <w:sz w:val="24"/>
        </w:rPr>
        <w:t>HomePage</w:t>
      </w:r>
      <w:proofErr w:type="spellEnd"/>
      <w:r>
        <w:rPr>
          <w:rFonts w:ascii="Palatino Linotype" w:hAnsi="Palatino Linotype"/>
          <w:sz w:val="24"/>
        </w:rPr>
        <w:t>.</w:t>
      </w:r>
      <w:r w:rsidR="00101E87">
        <w:rPr>
          <w:rFonts w:ascii="Palatino Linotype" w:hAnsi="Palatino Linotype"/>
          <w:sz w:val="24"/>
        </w:rPr>
        <w:t xml:space="preserve"> So a</w:t>
      </w:r>
      <w:r>
        <w:rPr>
          <w:rFonts w:ascii="Palatino Linotype" w:hAnsi="Palatino Linotype"/>
          <w:sz w:val="24"/>
        </w:rPr>
        <w:t xml:space="preserve"> new parameter </w:t>
      </w:r>
      <w:r w:rsidR="00101E87">
        <w:rPr>
          <w:rFonts w:ascii="Palatino Linotype" w:hAnsi="Palatino Linotype"/>
          <w:sz w:val="24"/>
        </w:rPr>
        <w:t xml:space="preserve">called </w:t>
      </w:r>
      <w:proofErr w:type="spellStart"/>
      <w:r w:rsidR="00101E87" w:rsidRPr="00101E87">
        <w:rPr>
          <w:rFonts w:ascii="Palatino Linotype" w:hAnsi="Palatino Linotype"/>
          <w:i/>
          <w:iCs/>
          <w:sz w:val="24"/>
        </w:rPr>
        <w:t>addTodoCallback</w:t>
      </w:r>
      <w:proofErr w:type="spellEnd"/>
      <w:r w:rsidR="00101E87">
        <w:rPr>
          <w:rFonts w:ascii="Palatino Linotype" w:hAnsi="Palatino Linotype"/>
          <w:sz w:val="24"/>
        </w:rPr>
        <w:t xml:space="preserve"> </w:t>
      </w:r>
      <w:r>
        <w:rPr>
          <w:rFonts w:ascii="Palatino Linotype" w:hAnsi="Palatino Linotype"/>
          <w:sz w:val="24"/>
        </w:rPr>
        <w:t xml:space="preserve">is added to the </w:t>
      </w:r>
      <w:proofErr w:type="spellStart"/>
      <w:r>
        <w:rPr>
          <w:rFonts w:ascii="Palatino Linotype" w:hAnsi="Palatino Linotype"/>
          <w:sz w:val="24"/>
        </w:rPr>
        <w:t>AddTodoPage</w:t>
      </w:r>
      <w:proofErr w:type="spellEnd"/>
      <w:r>
        <w:rPr>
          <w:rFonts w:ascii="Palatino Linotype" w:hAnsi="Palatino Linotype"/>
          <w:sz w:val="24"/>
        </w:rPr>
        <w:t xml:space="preserve"> </w:t>
      </w:r>
    </w:p>
    <w:p w14:paraId="2DC086C5" w14:textId="77777777"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033B3"/>
          <w:sz w:val="20"/>
          <w:szCs w:val="20"/>
          <w:lang w:eastAsia="en-GB"/>
        </w:rPr>
        <w:t xml:space="preserve">class </w:t>
      </w:r>
      <w:proofErr w:type="spellStart"/>
      <w:r w:rsidRPr="004B2EB9">
        <w:rPr>
          <w:rFonts w:ascii="Courier New" w:eastAsia="Times New Roman" w:hAnsi="Courier New" w:cs="Courier New"/>
          <w:color w:val="000000"/>
          <w:sz w:val="20"/>
          <w:szCs w:val="20"/>
          <w:lang w:eastAsia="en-GB"/>
        </w:rPr>
        <w:t>AddTodoPage</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033B3"/>
          <w:sz w:val="20"/>
          <w:szCs w:val="20"/>
          <w:lang w:eastAsia="en-GB"/>
        </w:rPr>
        <w:t xml:space="preserve">extends </w:t>
      </w:r>
      <w:proofErr w:type="spellStart"/>
      <w:r w:rsidRPr="004B2EB9">
        <w:rPr>
          <w:rFonts w:ascii="Courier New" w:eastAsia="Times New Roman" w:hAnsi="Courier New" w:cs="Courier New"/>
          <w:color w:val="000000"/>
          <w:sz w:val="20"/>
          <w:szCs w:val="20"/>
          <w:lang w:eastAsia="en-GB"/>
        </w:rPr>
        <w:t>StatefulWidget</w:t>
      </w:r>
      <w:proofErr w:type="spellEnd"/>
      <w:r w:rsidRPr="004B2EB9">
        <w:rPr>
          <w:rFonts w:ascii="Courier New" w:eastAsia="Times New Roman" w:hAnsi="Courier New" w:cs="Courier New"/>
          <w:color w:val="000000"/>
          <w:sz w:val="20"/>
          <w:szCs w:val="20"/>
          <w:lang w:eastAsia="en-GB"/>
        </w:rPr>
        <w:t xml:space="preserve"> </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0033B3"/>
          <w:sz w:val="20"/>
          <w:szCs w:val="20"/>
          <w:lang w:eastAsia="en-GB"/>
        </w:rPr>
        <w:t xml:space="preserve">final void </w:t>
      </w:r>
      <w:r w:rsidRPr="004B2EB9">
        <w:rPr>
          <w:rFonts w:ascii="Courier New" w:eastAsia="Times New Roman" w:hAnsi="Courier New" w:cs="Courier New"/>
          <w:color w:val="080808"/>
          <w:sz w:val="20"/>
          <w:szCs w:val="20"/>
          <w:lang w:eastAsia="en-GB"/>
        </w:rPr>
        <w:t>Function(</w:t>
      </w:r>
      <w:proofErr w:type="spellStart"/>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00000"/>
          <w:sz w:val="20"/>
          <w:szCs w:val="20"/>
          <w:lang w:eastAsia="en-GB"/>
        </w:rPr>
        <w:t>String</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871094"/>
          <w:sz w:val="20"/>
          <w:szCs w:val="20"/>
          <w:lang w:eastAsia="en-GB"/>
        </w:rPr>
        <w:t>addTodoCallback</w:t>
      </w:r>
      <w:proofErr w:type="spellEnd"/>
      <w:r w:rsidRPr="004B2EB9">
        <w:rPr>
          <w:rFonts w:ascii="Courier New" w:eastAsia="Times New Roman" w:hAnsi="Courier New" w:cs="Courier New"/>
          <w:color w:val="080808"/>
          <w:sz w:val="20"/>
          <w:szCs w:val="20"/>
          <w:lang w:eastAsia="en-GB"/>
        </w:rPr>
        <w:t>;</w:t>
      </w:r>
    </w:p>
    <w:p w14:paraId="58E833A1" w14:textId="77777777" w:rsidR="004B2EB9" w:rsidRDefault="004B2EB9" w:rsidP="00542707">
      <w:pPr>
        <w:rPr>
          <w:rFonts w:ascii="Palatino Linotype" w:hAnsi="Palatino Linotype"/>
          <w:sz w:val="24"/>
        </w:rPr>
      </w:pPr>
      <w:r>
        <w:rPr>
          <w:rFonts w:ascii="Palatino Linotype" w:hAnsi="Palatino Linotype"/>
          <w:sz w:val="24"/>
        </w:rPr>
        <w:t xml:space="preserve">    {. . .}</w:t>
      </w:r>
    </w:p>
    <w:p w14:paraId="6FA71E58" w14:textId="739A1048" w:rsidR="004B2EB9" w:rsidRDefault="004B2EB9" w:rsidP="00542707">
      <w:pPr>
        <w:rPr>
          <w:rFonts w:ascii="Palatino Linotype" w:hAnsi="Palatino Linotype"/>
          <w:sz w:val="24"/>
        </w:rPr>
      </w:pPr>
      <w:r>
        <w:rPr>
          <w:rFonts w:ascii="Palatino Linotype" w:hAnsi="Palatino Linotype"/>
          <w:sz w:val="24"/>
        </w:rPr>
        <w:t xml:space="preserve">And the material app is notified about the necessity of this new argument in the </w:t>
      </w:r>
      <w:proofErr w:type="spellStart"/>
      <w:r>
        <w:rPr>
          <w:rFonts w:ascii="Palatino Linotype" w:hAnsi="Palatino Linotype"/>
          <w:sz w:val="24"/>
        </w:rPr>
        <w:t>AddTodoPage</w:t>
      </w:r>
      <w:proofErr w:type="spellEnd"/>
      <w:r>
        <w:rPr>
          <w:rFonts w:ascii="Palatino Linotype" w:hAnsi="Palatino Linotype"/>
          <w:sz w:val="24"/>
        </w:rPr>
        <w:t xml:space="preserve"> creation</w:t>
      </w:r>
      <w:r w:rsidR="00101E87">
        <w:rPr>
          <w:rFonts w:ascii="Palatino Linotype" w:hAnsi="Palatino Linotype"/>
          <w:sz w:val="24"/>
        </w:rPr>
        <w:t>.</w:t>
      </w:r>
    </w:p>
    <w:p w14:paraId="229AE784" w14:textId="107A89CF"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en-GB"/>
        </w:rPr>
      </w:pPr>
      <w:r w:rsidRPr="004B2EB9">
        <w:rPr>
          <w:rFonts w:ascii="Courier New" w:eastAsia="Times New Roman" w:hAnsi="Courier New" w:cs="Courier New"/>
          <w:color w:val="080808"/>
          <w:sz w:val="20"/>
          <w:szCs w:val="20"/>
          <w:lang w:eastAsia="en-GB"/>
        </w:rPr>
        <w:t>routes: {</w:t>
      </w:r>
      <w:r w:rsidRPr="004B2EB9">
        <w:rPr>
          <w:rFonts w:ascii="Courier New" w:eastAsia="Times New Roman" w:hAnsi="Courier New" w:cs="Courier New"/>
          <w:color w:val="080808"/>
          <w:sz w:val="20"/>
          <w:szCs w:val="20"/>
          <w:lang w:eastAsia="en-GB"/>
        </w:rPr>
        <w:br/>
      </w:r>
      <w:r>
        <w:rPr>
          <w:rFonts w:ascii="Courier New" w:eastAsia="Times New Roman" w:hAnsi="Courier New" w:cs="Courier New"/>
          <w:color w:val="067D17"/>
          <w:sz w:val="20"/>
          <w:szCs w:val="20"/>
          <w:lang w:eastAsia="en-GB"/>
        </w:rPr>
        <w:t>{. . .}</w:t>
      </w:r>
    </w:p>
    <w:p w14:paraId="4F188D90" w14:textId="4E976F6F"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67D17"/>
          <w:sz w:val="20"/>
          <w:szCs w:val="20"/>
          <w:lang w:eastAsia="en-GB"/>
        </w:rPr>
        <w:t>"/</w:t>
      </w:r>
      <w:proofErr w:type="spellStart"/>
      <w:r w:rsidRPr="004B2EB9">
        <w:rPr>
          <w:rFonts w:ascii="Courier New" w:eastAsia="Times New Roman" w:hAnsi="Courier New" w:cs="Courier New"/>
          <w:color w:val="067D17"/>
          <w:sz w:val="20"/>
          <w:szCs w:val="20"/>
          <w:lang w:eastAsia="en-GB"/>
        </w:rPr>
        <w:t>addTodo</w:t>
      </w:r>
      <w:proofErr w:type="spellEnd"/>
      <w:r w:rsidRPr="004B2EB9">
        <w:rPr>
          <w:rFonts w:ascii="Courier New" w:eastAsia="Times New Roman" w:hAnsi="Courier New" w:cs="Courier New"/>
          <w:color w:val="067D17"/>
          <w:sz w:val="20"/>
          <w:szCs w:val="20"/>
          <w:lang w:eastAsia="en-GB"/>
        </w:rPr>
        <w:t>"</w:t>
      </w:r>
      <w:r w:rsidRPr="004B2EB9">
        <w:rPr>
          <w:rFonts w:ascii="Courier New" w:eastAsia="Times New Roman" w:hAnsi="Courier New" w:cs="Courier New"/>
          <w:color w:val="080808"/>
          <w:sz w:val="20"/>
          <w:szCs w:val="20"/>
          <w:lang w:eastAsia="en-GB"/>
        </w:rPr>
        <w:t xml:space="preserve">: (context) =&gt; </w:t>
      </w:r>
      <w:proofErr w:type="spellStart"/>
      <w:r w:rsidRPr="004B2EB9">
        <w:rPr>
          <w:rFonts w:ascii="Courier New" w:eastAsia="Times New Roman" w:hAnsi="Courier New" w:cs="Courier New"/>
          <w:color w:val="2196F3"/>
          <w:sz w:val="20"/>
          <w:szCs w:val="20"/>
          <w:lang w:eastAsia="en-GB"/>
        </w:rPr>
        <w:t>AddTodoPage</w:t>
      </w:r>
      <w:proofErr w:type="spellEnd"/>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80808"/>
          <w:sz w:val="20"/>
          <w:szCs w:val="20"/>
          <w:lang w:eastAsia="en-GB"/>
        </w:rPr>
        <w:t>addTodoCallback</w:t>
      </w:r>
      <w:proofErr w:type="spellEnd"/>
      <w:r w:rsidRPr="004B2EB9">
        <w:rPr>
          <w:rFonts w:ascii="Courier New" w:eastAsia="Times New Roman" w:hAnsi="Courier New" w:cs="Courier New"/>
          <w:color w:val="080808"/>
          <w:sz w:val="20"/>
          <w:szCs w:val="20"/>
          <w:lang w:eastAsia="en-GB"/>
        </w:rPr>
        <w:t xml:space="preserve">: </w:t>
      </w:r>
      <w:proofErr w:type="spellStart"/>
      <w:r w:rsidRPr="004B2EB9">
        <w:rPr>
          <w:rFonts w:ascii="Courier New" w:eastAsia="Times New Roman" w:hAnsi="Courier New" w:cs="Courier New"/>
          <w:color w:val="000000"/>
          <w:sz w:val="20"/>
          <w:szCs w:val="20"/>
          <w:lang w:eastAsia="en-GB"/>
        </w:rPr>
        <w:t>ModalRoute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of</w:t>
      </w:r>
      <w:proofErr w:type="spellEnd"/>
      <w:r w:rsidRPr="004B2EB9">
        <w:rPr>
          <w:rFonts w:ascii="Courier New" w:eastAsia="Times New Roman" w:hAnsi="Courier New" w:cs="Courier New"/>
          <w:color w:val="080808"/>
          <w:sz w:val="20"/>
          <w:szCs w:val="20"/>
          <w:lang w:eastAsia="en-GB"/>
        </w:rPr>
        <w:t>(context)!.</w:t>
      </w:r>
      <w:proofErr w:type="spellStart"/>
      <w:r w:rsidRPr="004B2EB9">
        <w:rPr>
          <w:rFonts w:ascii="Courier New" w:eastAsia="Times New Roman" w:hAnsi="Courier New" w:cs="Courier New"/>
          <w:color w:val="871094"/>
          <w:sz w:val="20"/>
          <w:szCs w:val="20"/>
          <w:lang w:eastAsia="en-GB"/>
        </w:rPr>
        <w:t>settings</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arguments</w:t>
      </w:r>
      <w:proofErr w:type="spellEnd"/>
      <w:r w:rsidRPr="004B2EB9">
        <w:rPr>
          <w:rFonts w:ascii="Courier New" w:eastAsia="Times New Roman" w:hAnsi="Courier New" w:cs="Courier New"/>
          <w:color w:val="871094"/>
          <w:sz w:val="20"/>
          <w:szCs w:val="20"/>
          <w:lang w:eastAsia="en-GB"/>
        </w:rPr>
        <w:br/>
        <w:t xml:space="preserve">          </w:t>
      </w:r>
      <w:r w:rsidRPr="004B2EB9">
        <w:rPr>
          <w:rFonts w:ascii="Courier New" w:eastAsia="Times New Roman" w:hAnsi="Courier New" w:cs="Courier New"/>
          <w:color w:val="0033B3"/>
          <w:sz w:val="20"/>
          <w:szCs w:val="20"/>
          <w:lang w:eastAsia="en-GB"/>
        </w:rPr>
        <w:t xml:space="preserve">as </w:t>
      </w:r>
      <w:r w:rsidRPr="004B2EB9">
        <w:rPr>
          <w:rFonts w:ascii="Courier New" w:eastAsia="Times New Roman" w:hAnsi="Courier New" w:cs="Courier New"/>
          <w:color w:val="080808"/>
          <w:sz w:val="20"/>
          <w:szCs w:val="20"/>
          <w:lang w:eastAsia="en-GB"/>
        </w:rPr>
        <w:t>Function(</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 xml:space="preserve">, </w:t>
      </w:r>
      <w:r w:rsidRPr="004B2EB9">
        <w:rPr>
          <w:rFonts w:ascii="Courier New" w:eastAsia="Times New Roman" w:hAnsi="Courier New" w:cs="Courier New"/>
          <w:color w:val="000000"/>
          <w:sz w:val="20"/>
          <w:szCs w:val="20"/>
          <w:lang w:eastAsia="en-GB"/>
        </w:rPr>
        <w:t>String</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w:t>
      </w:r>
    </w:p>
    <w:p w14:paraId="1F955915" w14:textId="39D833A1" w:rsidR="004B2EB9" w:rsidRDefault="004B2EB9" w:rsidP="00542707">
      <w:pPr>
        <w:rPr>
          <w:rFonts w:ascii="Palatino Linotype" w:hAnsi="Palatino Linotype"/>
          <w:sz w:val="24"/>
        </w:rPr>
      </w:pPr>
      <w:r>
        <w:rPr>
          <w:rFonts w:ascii="Palatino Linotype" w:hAnsi="Palatino Linotype"/>
          <w:sz w:val="24"/>
        </w:rPr>
        <w:t xml:space="preserve">At this point the </w:t>
      </w:r>
      <w:proofErr w:type="spellStart"/>
      <w:r w:rsidRPr="00101E87">
        <w:rPr>
          <w:rFonts w:ascii="Palatino Linotype" w:hAnsi="Palatino Linotype"/>
          <w:i/>
          <w:iCs/>
          <w:sz w:val="24"/>
        </w:rPr>
        <w:t>onChange</w:t>
      </w:r>
      <w:proofErr w:type="spellEnd"/>
      <w:r>
        <w:rPr>
          <w:rFonts w:ascii="Palatino Linotype" w:hAnsi="Palatino Linotype"/>
          <w:sz w:val="24"/>
        </w:rPr>
        <w:t xml:space="preserve"> function of the </w:t>
      </w:r>
      <w:proofErr w:type="spellStart"/>
      <w:r>
        <w:rPr>
          <w:rFonts w:ascii="Palatino Linotype" w:hAnsi="Palatino Linotype"/>
          <w:sz w:val="24"/>
        </w:rPr>
        <w:t>TextButton</w:t>
      </w:r>
      <w:proofErr w:type="spellEnd"/>
      <w:r>
        <w:rPr>
          <w:rFonts w:ascii="Palatino Linotype" w:hAnsi="Palatino Linotype"/>
          <w:sz w:val="24"/>
        </w:rPr>
        <w:t xml:space="preserve"> inside the </w:t>
      </w:r>
      <w:proofErr w:type="spellStart"/>
      <w:r>
        <w:rPr>
          <w:rFonts w:ascii="Palatino Linotype" w:hAnsi="Palatino Linotype"/>
          <w:sz w:val="24"/>
        </w:rPr>
        <w:t>AddTodoPage</w:t>
      </w:r>
      <w:proofErr w:type="spellEnd"/>
      <w:r>
        <w:rPr>
          <w:rFonts w:ascii="Palatino Linotype" w:hAnsi="Palatino Linotype"/>
          <w:sz w:val="24"/>
        </w:rPr>
        <w:t xml:space="preserve"> can finally be populated as follow</w:t>
      </w:r>
    </w:p>
    <w:p w14:paraId="1F91BED2" w14:textId="3020EC92" w:rsid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B2EB9">
        <w:rPr>
          <w:rFonts w:ascii="Courier New" w:eastAsia="Times New Roman" w:hAnsi="Courier New" w:cs="Courier New"/>
          <w:color w:val="2196F3"/>
          <w:sz w:val="20"/>
          <w:szCs w:val="20"/>
          <w:lang w:eastAsia="en-GB"/>
        </w:rPr>
        <w:t>TextButton</w:t>
      </w:r>
      <w:proofErr w:type="spellEnd"/>
      <w:r w:rsidRPr="004B2EB9">
        <w:rPr>
          <w:rFonts w:ascii="Courier New" w:eastAsia="Times New Roman" w:hAnsi="Courier New" w:cs="Courier New"/>
          <w:color w:val="080808"/>
          <w:sz w:val="20"/>
          <w:szCs w:val="20"/>
          <w:lang w:eastAsia="en-GB"/>
        </w:rPr>
        <w:t>(</w:t>
      </w:r>
      <w:proofErr w:type="spellStart"/>
      <w:r w:rsidRPr="004B2EB9">
        <w:rPr>
          <w:rFonts w:ascii="Courier New" w:eastAsia="Times New Roman" w:hAnsi="Courier New" w:cs="Courier New"/>
          <w:color w:val="080808"/>
          <w:sz w:val="20"/>
          <w:szCs w:val="20"/>
          <w:lang w:eastAsia="en-GB"/>
        </w:rPr>
        <w:t>onPressed</w:t>
      </w:r>
      <w:proofErr w:type="spellEnd"/>
      <w:r w:rsidRPr="004B2EB9">
        <w:rPr>
          <w:rFonts w:ascii="Courier New" w:eastAsia="Times New Roman" w:hAnsi="Courier New" w:cs="Courier New"/>
          <w:color w:val="080808"/>
          <w:sz w:val="20"/>
          <w:szCs w:val="20"/>
          <w:lang w:eastAsia="en-GB"/>
        </w:rPr>
        <w:t>: () {</w:t>
      </w:r>
      <w:r w:rsidRPr="004B2EB9">
        <w:rPr>
          <w:rFonts w:ascii="Courier New" w:eastAsia="Times New Roman" w:hAnsi="Courier New" w:cs="Courier New"/>
          <w:color w:val="080808"/>
          <w:sz w:val="20"/>
          <w:szCs w:val="20"/>
          <w:lang w:eastAsia="en-GB"/>
        </w:rPr>
        <w:br/>
        <w:t xml:space="preserve">  </w:t>
      </w:r>
      <w:r w:rsidRPr="004B2EB9">
        <w:rPr>
          <w:rFonts w:ascii="Courier New" w:eastAsia="Times New Roman" w:hAnsi="Courier New" w:cs="Courier New"/>
          <w:color w:val="871094"/>
          <w:sz w:val="20"/>
          <w:szCs w:val="20"/>
          <w:lang w:eastAsia="en-GB"/>
        </w:rPr>
        <w:t>widget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addTodoCallback</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textControllerName</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textControllerDesc</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871094"/>
          <w:sz w:val="20"/>
          <w:szCs w:val="20"/>
          <w:lang w:eastAsia="en-GB"/>
        </w:rPr>
        <w:t>text</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color w:val="080808"/>
          <w:sz w:val="20"/>
          <w:szCs w:val="20"/>
          <w:lang w:eastAsia="en-GB"/>
        </w:rPr>
        <w:br/>
        <w:t xml:space="preserve">  </w:t>
      </w:r>
      <w:proofErr w:type="spellStart"/>
      <w:r w:rsidRPr="004B2EB9">
        <w:rPr>
          <w:rFonts w:ascii="Courier New" w:eastAsia="Times New Roman" w:hAnsi="Courier New" w:cs="Courier New"/>
          <w:color w:val="000000"/>
          <w:sz w:val="20"/>
          <w:szCs w:val="20"/>
          <w:lang w:eastAsia="en-GB"/>
        </w:rPr>
        <w:t>Navigator</w:t>
      </w:r>
      <w:r w:rsidRPr="004B2EB9">
        <w:rPr>
          <w:rFonts w:ascii="Courier New" w:eastAsia="Times New Roman" w:hAnsi="Courier New" w:cs="Courier New"/>
          <w:color w:val="080808"/>
          <w:sz w:val="20"/>
          <w:szCs w:val="20"/>
          <w:lang w:eastAsia="en-GB"/>
        </w:rPr>
        <w:t>.</w:t>
      </w:r>
      <w:r w:rsidRPr="004B2EB9">
        <w:rPr>
          <w:rFonts w:ascii="Courier New" w:eastAsia="Times New Roman" w:hAnsi="Courier New" w:cs="Courier New"/>
          <w:i/>
          <w:iCs/>
          <w:color w:val="00627A"/>
          <w:sz w:val="20"/>
          <w:szCs w:val="20"/>
          <w:lang w:eastAsia="en-GB"/>
        </w:rPr>
        <w:t>pop</w:t>
      </w:r>
      <w:proofErr w:type="spellEnd"/>
      <w:r w:rsidRPr="004B2EB9">
        <w:rPr>
          <w:rFonts w:ascii="Courier New" w:eastAsia="Times New Roman" w:hAnsi="Courier New" w:cs="Courier New"/>
          <w:color w:val="080808"/>
          <w:sz w:val="20"/>
          <w:szCs w:val="20"/>
          <w:lang w:eastAsia="en-GB"/>
        </w:rPr>
        <w:t>(context);</w:t>
      </w:r>
      <w:r w:rsidRPr="004B2EB9">
        <w:rPr>
          <w:rFonts w:ascii="Courier New" w:eastAsia="Times New Roman" w:hAnsi="Courier New" w:cs="Courier New"/>
          <w:color w:val="080808"/>
          <w:sz w:val="20"/>
          <w:szCs w:val="20"/>
          <w:lang w:eastAsia="en-GB"/>
        </w:rPr>
        <w:br/>
        <w:t>}</w:t>
      </w:r>
    </w:p>
    <w:p w14:paraId="48141DB7" w14:textId="620193E5" w:rsidR="004B2EB9" w:rsidRPr="004B2EB9" w:rsidRDefault="004B2EB9" w:rsidP="004B2E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6416CA6" w14:textId="304B014A" w:rsidR="004B2EB9" w:rsidRDefault="004B2EB9" w:rsidP="00542707">
      <w:pPr>
        <w:rPr>
          <w:rFonts w:ascii="Palatino Linotype" w:hAnsi="Palatino Linotype"/>
          <w:sz w:val="24"/>
        </w:rPr>
      </w:pPr>
      <w:r>
        <w:rPr>
          <w:rFonts w:ascii="Palatino Linotype" w:hAnsi="Palatino Linotype"/>
          <w:sz w:val="24"/>
        </w:rPr>
        <w:t>The current route (</w:t>
      </w:r>
      <w:proofErr w:type="spellStart"/>
      <w:r>
        <w:rPr>
          <w:rFonts w:ascii="Palatino Linotype" w:hAnsi="Palatino Linotype"/>
          <w:sz w:val="24"/>
        </w:rPr>
        <w:t>AddTodoPage</w:t>
      </w:r>
      <w:proofErr w:type="spellEnd"/>
      <w:r>
        <w:rPr>
          <w:rFonts w:ascii="Palatino Linotype" w:hAnsi="Palatino Linotype"/>
          <w:sz w:val="24"/>
        </w:rPr>
        <w:t>) is also popped</w:t>
      </w:r>
      <w:r w:rsidR="00B42B1A">
        <w:rPr>
          <w:rFonts w:ascii="Palatino Linotype" w:hAnsi="Palatino Linotype"/>
          <w:sz w:val="24"/>
        </w:rPr>
        <w:t xml:space="preserve"> after the </w:t>
      </w:r>
      <w:proofErr w:type="spellStart"/>
      <w:r w:rsidR="00B42B1A">
        <w:rPr>
          <w:rFonts w:ascii="Palatino Linotype" w:hAnsi="Palatino Linotype"/>
          <w:sz w:val="24"/>
        </w:rPr>
        <w:t>todo</w:t>
      </w:r>
      <w:proofErr w:type="spellEnd"/>
      <w:r w:rsidR="00B42B1A">
        <w:rPr>
          <w:rFonts w:ascii="Palatino Linotype" w:hAnsi="Palatino Linotype"/>
          <w:sz w:val="24"/>
        </w:rPr>
        <w:t xml:space="preserve"> </w:t>
      </w:r>
      <w:r w:rsidR="00C123D4">
        <w:rPr>
          <w:rFonts w:ascii="Palatino Linotype" w:hAnsi="Palatino Linotype"/>
          <w:sz w:val="24"/>
        </w:rPr>
        <w:t>creation,</w:t>
      </w:r>
      <w:r w:rsidR="00B42B1A">
        <w:rPr>
          <w:rFonts w:ascii="Palatino Linotype" w:hAnsi="Palatino Linotype"/>
          <w:sz w:val="24"/>
        </w:rPr>
        <w:t xml:space="preserve"> and the </w:t>
      </w:r>
      <w:proofErr w:type="spellStart"/>
      <w:r w:rsidR="00B42B1A">
        <w:rPr>
          <w:rFonts w:ascii="Palatino Linotype" w:hAnsi="Palatino Linotype"/>
          <w:sz w:val="24"/>
        </w:rPr>
        <w:t>HomePage</w:t>
      </w:r>
      <w:proofErr w:type="spellEnd"/>
      <w:r w:rsidR="00B42B1A">
        <w:rPr>
          <w:rFonts w:ascii="Palatino Linotype" w:hAnsi="Palatino Linotype"/>
          <w:sz w:val="24"/>
        </w:rPr>
        <w:t xml:space="preserve"> is rebuil</w:t>
      </w:r>
      <w:r w:rsidR="00101E87">
        <w:rPr>
          <w:rFonts w:ascii="Palatino Linotype" w:hAnsi="Palatino Linotype"/>
          <w:sz w:val="24"/>
        </w:rPr>
        <w:t xml:space="preserve">t </w:t>
      </w:r>
      <w:r w:rsidR="00C123D4">
        <w:rPr>
          <w:rFonts w:ascii="Palatino Linotype" w:hAnsi="Palatino Linotype"/>
          <w:sz w:val="24"/>
        </w:rPr>
        <w:t>(</w:t>
      </w:r>
      <w:r w:rsidR="00B42B1A">
        <w:rPr>
          <w:rFonts w:ascii="Palatino Linotype" w:hAnsi="Palatino Linotype"/>
          <w:sz w:val="24"/>
        </w:rPr>
        <w:t xml:space="preserve">by the fact the </w:t>
      </w:r>
      <w:proofErr w:type="spellStart"/>
      <w:r w:rsidR="00B42B1A">
        <w:rPr>
          <w:rFonts w:ascii="Palatino Linotype" w:hAnsi="Palatino Linotype"/>
          <w:sz w:val="24"/>
        </w:rPr>
        <w:t>TodoInheritedData</w:t>
      </w:r>
      <w:proofErr w:type="spellEnd"/>
      <w:r w:rsidR="00B42B1A">
        <w:rPr>
          <w:rFonts w:ascii="Palatino Linotype" w:hAnsi="Palatino Linotype"/>
          <w:sz w:val="24"/>
        </w:rPr>
        <w:t xml:space="preserve"> changed</w:t>
      </w:r>
      <w:r w:rsidR="00C123D4">
        <w:rPr>
          <w:rFonts w:ascii="Palatino Linotype" w:hAnsi="Palatino Linotype"/>
          <w:sz w:val="24"/>
        </w:rPr>
        <w:t>)</w:t>
      </w:r>
      <w:r w:rsidR="00B42B1A">
        <w:rPr>
          <w:rFonts w:ascii="Palatino Linotype" w:hAnsi="Palatino Linotype"/>
          <w:sz w:val="24"/>
        </w:rPr>
        <w:t>.</w:t>
      </w:r>
    </w:p>
    <w:p w14:paraId="418C6F8C" w14:textId="1D0251D0"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Time spent: 20-30 minutes</w:t>
      </w:r>
    </w:p>
    <w:p w14:paraId="43A03496" w14:textId="4D782B4D"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24 </w:t>
      </w:r>
    </w:p>
    <w:p w14:paraId="740E3974" w14:textId="30AAA48E" w:rsidR="00C123D4" w:rsidRPr="00101E87"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Classes/widget created: 0</w:t>
      </w:r>
    </w:p>
    <w:p w14:paraId="60BF049C" w14:textId="77777777" w:rsidR="00C123D4" w:rsidRPr="00407C83"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76DFAF60" w14:textId="3A8D375A" w:rsidR="00D4518E" w:rsidRDefault="00D4518E" w:rsidP="00C123D4">
      <w:pPr>
        <w:rPr>
          <w:rFonts w:ascii="Palatino Linotype" w:hAnsi="Palatino Linotype"/>
          <w:sz w:val="24"/>
          <w:lang w:val="en-US"/>
        </w:rPr>
      </w:pPr>
    </w:p>
    <w:p w14:paraId="234E092F" w14:textId="60402026"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roofErr w:type="spellStart"/>
      <w:r w:rsidRPr="00610473">
        <w:rPr>
          <w:rFonts w:ascii="Palatino Linotype" w:hAnsi="Palatino Linotype"/>
          <w:b/>
          <w:bCs/>
          <w:sz w:val="24"/>
          <w:lang w:val="en-US"/>
        </w:rPr>
        <w:t>Todo</w:t>
      </w:r>
      <w:proofErr w:type="spellEnd"/>
      <w:r w:rsidRPr="00610473">
        <w:rPr>
          <w:rFonts w:ascii="Palatino Linotype" w:hAnsi="Palatino Linotype"/>
          <w:b/>
          <w:bCs/>
          <w:sz w:val="24"/>
          <w:lang w:val="en-US"/>
        </w:rPr>
        <w:t xml:space="preserve"> </w:t>
      </w:r>
      <w:r>
        <w:rPr>
          <w:rFonts w:ascii="Palatino Linotype" w:hAnsi="Palatino Linotype"/>
          <w:b/>
          <w:bCs/>
          <w:sz w:val="24"/>
          <w:lang w:val="en-US"/>
        </w:rPr>
        <w:t>updating</w:t>
      </w:r>
      <w:r w:rsidRPr="00610473">
        <w:rPr>
          <w:rFonts w:ascii="Palatino Linotype" w:hAnsi="Palatino Linotype"/>
          <w:b/>
          <w:bCs/>
          <w:sz w:val="24"/>
          <w:lang w:val="en-US"/>
        </w:rPr>
        <w:t xml:space="preserve"> feature</w:t>
      </w:r>
      <w:r>
        <w:rPr>
          <w:rFonts w:ascii="Palatino Linotype" w:hAnsi="Palatino Linotype"/>
          <w:b/>
          <w:bCs/>
          <w:sz w:val="24"/>
          <w:lang w:val="en-US"/>
        </w:rPr>
        <w:t>:</w:t>
      </w:r>
    </w:p>
    <w:p w14:paraId="171E487E" w14:textId="7FCFD8D2" w:rsidR="00C123D4" w:rsidRDefault="00C123D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63BDE254" w14:textId="237BFA4E" w:rsidR="00C123D4" w:rsidRPr="00C123D4" w:rsidRDefault="00F43044" w:rsidP="00C1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610473">
        <w:rPr>
          <w:rFonts w:ascii="Palatino Linotype" w:hAnsi="Palatino Linotype"/>
          <w:sz w:val="24"/>
          <w:lang w:val="en-US"/>
        </w:rPr>
        <w:t>First thing is to</w:t>
      </w:r>
      <w:r>
        <w:rPr>
          <w:rFonts w:ascii="Palatino Linotype" w:hAnsi="Palatino Linotype"/>
          <w:sz w:val="24"/>
          <w:lang w:val="en-US"/>
        </w:rPr>
        <w:t xml:space="preserve"> create and make the </w:t>
      </w:r>
      <w:proofErr w:type="spellStart"/>
      <w:r w:rsidRPr="00101E87">
        <w:rPr>
          <w:rFonts w:ascii="Palatino Linotype" w:hAnsi="Palatino Linotype"/>
          <w:i/>
          <w:iCs/>
          <w:sz w:val="24"/>
          <w:lang w:val="en-US"/>
        </w:rPr>
        <w:t>onUpdateTodo</w:t>
      </w:r>
      <w:proofErr w:type="spellEnd"/>
      <w:r>
        <w:rPr>
          <w:rFonts w:ascii="Palatino Linotype" w:hAnsi="Palatino Linotype"/>
          <w:sz w:val="24"/>
          <w:lang w:val="en-US"/>
        </w:rPr>
        <w:t xml:space="preserve"> feature/function accessible down the tree. A new function must be implemented in the </w:t>
      </w:r>
      <w:proofErr w:type="spellStart"/>
      <w:r>
        <w:rPr>
          <w:rFonts w:ascii="Palatino Linotype" w:hAnsi="Palatino Linotype"/>
          <w:sz w:val="24"/>
          <w:lang w:val="en-US"/>
        </w:rPr>
        <w:t>TodoProvider</w:t>
      </w:r>
      <w:proofErr w:type="spellEnd"/>
      <w:r>
        <w:rPr>
          <w:rFonts w:ascii="Palatino Linotype" w:hAnsi="Palatino Linotype"/>
          <w:sz w:val="24"/>
          <w:lang w:val="en-US"/>
        </w:rPr>
        <w:t xml:space="preserve"> widget and passed to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widget</w:t>
      </w:r>
    </w:p>
    <w:p w14:paraId="007D64B3" w14:textId="4E72A185" w:rsidR="00734F34" w:rsidRDefault="00734F34" w:rsidP="00F43044">
      <w:pPr>
        <w:pStyle w:val="PreformattatoHTML"/>
        <w:rPr>
          <w:rFonts w:ascii="Palatino Linotype" w:eastAsiaTheme="minorHAnsi" w:hAnsi="Palatino Linotype" w:cstheme="minorBidi"/>
          <w:sz w:val="24"/>
          <w:szCs w:val="22"/>
          <w:lang w:eastAsia="en-US"/>
        </w:rPr>
      </w:pPr>
    </w:p>
    <w:p w14:paraId="0832D9DE" w14:textId="77777777" w:rsidR="00101E87" w:rsidRPr="00734F34" w:rsidRDefault="00101E87" w:rsidP="0010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GB"/>
        </w:rPr>
      </w:pPr>
      <w:r w:rsidRPr="00734F34">
        <w:rPr>
          <w:rFonts w:ascii="Courier New" w:eastAsia="Times New Roman" w:hAnsi="Courier New" w:cs="Courier New"/>
          <w:color w:val="080808"/>
          <w:sz w:val="20"/>
          <w:szCs w:val="20"/>
          <w:lang w:eastAsia="en-GB"/>
        </w:rPr>
        <w:br/>
      </w:r>
      <w:r w:rsidRPr="00734F34">
        <w:rPr>
          <w:rFonts w:ascii="Courier New" w:eastAsia="Times New Roman" w:hAnsi="Courier New" w:cs="Courier New"/>
          <w:color w:val="0033B3"/>
          <w:sz w:val="24"/>
          <w:szCs w:val="24"/>
          <w:lang w:eastAsia="en-GB"/>
        </w:rPr>
        <w:t xml:space="preserve">void </w:t>
      </w:r>
      <w:proofErr w:type="spellStart"/>
      <w:r w:rsidRPr="00734F34">
        <w:rPr>
          <w:rFonts w:ascii="Courier New" w:eastAsia="Times New Roman" w:hAnsi="Courier New" w:cs="Courier New"/>
          <w:color w:val="00627A"/>
          <w:sz w:val="24"/>
          <w:szCs w:val="24"/>
          <w:lang w:eastAsia="en-GB"/>
        </w:rPr>
        <w:t>onUpdateTodo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00000"/>
          <w:sz w:val="24"/>
          <w:szCs w:val="24"/>
          <w:lang w:eastAsia="en-GB"/>
        </w:rPr>
        <w:t xml:space="preserve">int </w:t>
      </w:r>
      <w:r w:rsidRPr="00734F34">
        <w:rPr>
          <w:rFonts w:ascii="Courier New" w:eastAsia="Times New Roman" w:hAnsi="Courier New" w:cs="Courier New"/>
          <w:color w:val="080808"/>
          <w:sz w:val="24"/>
          <w:szCs w:val="24"/>
          <w:lang w:eastAsia="en-GB"/>
        </w:rPr>
        <w:t xml:space="preserve">id, </w:t>
      </w:r>
      <w:r w:rsidRPr="00734F34">
        <w:rPr>
          <w:rFonts w:ascii="Courier New" w:eastAsia="Times New Roman" w:hAnsi="Courier New" w:cs="Courier New"/>
          <w:color w:val="000000"/>
          <w:sz w:val="24"/>
          <w:szCs w:val="24"/>
          <w:lang w:eastAsia="en-GB"/>
        </w:rPr>
        <w:t xml:space="preserve">String </w:t>
      </w:r>
      <w:proofErr w:type="spellStart"/>
      <w:r w:rsidRPr="00734F34">
        <w:rPr>
          <w:rFonts w:ascii="Courier New" w:eastAsia="Times New Roman" w:hAnsi="Courier New" w:cs="Courier New"/>
          <w:color w:val="080808"/>
          <w:sz w:val="24"/>
          <w:szCs w:val="24"/>
          <w:lang w:eastAsia="en-GB"/>
        </w:rPr>
        <w:t>newName,</w:t>
      </w:r>
      <w:r w:rsidRPr="00734F34">
        <w:rPr>
          <w:rFonts w:ascii="Courier New" w:eastAsia="Times New Roman" w:hAnsi="Courier New" w:cs="Courier New"/>
          <w:color w:val="000000"/>
          <w:sz w:val="24"/>
          <w:szCs w:val="24"/>
          <w:lang w:eastAsia="en-GB"/>
        </w:rPr>
        <w:t>String</w:t>
      </w:r>
      <w:proofErr w:type="spellEnd"/>
      <w:r w:rsidRPr="00734F34">
        <w:rPr>
          <w:rFonts w:ascii="Courier New" w:eastAsia="Times New Roman" w:hAnsi="Courier New" w:cs="Courier New"/>
          <w:color w:val="000000"/>
          <w:sz w:val="24"/>
          <w:szCs w:val="24"/>
          <w:lang w:eastAsia="en-GB"/>
        </w:rPr>
        <w:t xml:space="preserve">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assert</w:t>
      </w:r>
      <w:r w:rsidRPr="00734F34">
        <w:rPr>
          <w:rFonts w:ascii="Courier New" w:eastAsia="Times New Roman" w:hAnsi="Courier New" w:cs="Courier New"/>
          <w:color w:val="080808"/>
          <w:sz w:val="24"/>
          <w:szCs w:val="24"/>
          <w:lang w:eastAsia="en-GB"/>
        </w:rPr>
        <w:t>(</w:t>
      </w:r>
      <w:proofErr w:type="spellStart"/>
      <w:r w:rsidRPr="00734F34">
        <w:rPr>
          <w:rFonts w:ascii="Courier New" w:eastAsia="Times New Roman" w:hAnsi="Courier New" w:cs="Courier New"/>
          <w:color w:val="080808"/>
          <w:sz w:val="24"/>
          <w:szCs w:val="24"/>
          <w:lang w:eastAsia="en-GB"/>
        </w:rPr>
        <w:t>todoExists</w:t>
      </w:r>
      <w:proofErr w:type="spellEnd"/>
      <w:r w:rsidRPr="00734F34">
        <w:rPr>
          <w:rFonts w:ascii="Courier New" w:eastAsia="Times New Roman" w:hAnsi="Courier New" w:cs="Courier New"/>
          <w:color w:val="080808"/>
          <w:sz w:val="24"/>
          <w:szCs w:val="24"/>
          <w:lang w:eastAsia="en-GB"/>
        </w:rPr>
        <w:t xml:space="preserve">(id) != </w:t>
      </w:r>
      <w:r w:rsidRPr="00734F34">
        <w:rPr>
          <w:rFonts w:ascii="Courier New" w:eastAsia="Times New Roman" w:hAnsi="Courier New" w:cs="Courier New"/>
          <w:color w:val="0033B3"/>
          <w:sz w:val="24"/>
          <w:szCs w:val="24"/>
          <w:lang w:eastAsia="en-GB"/>
        </w:rPr>
        <w:t>null</w:t>
      </w:r>
      <w:r w:rsidRPr="00734F34">
        <w:rPr>
          <w:rFonts w:ascii="Courier New" w:eastAsia="Times New Roman" w:hAnsi="Courier New" w:cs="Courier New"/>
          <w:color w:val="080808"/>
          <w:sz w:val="24"/>
          <w:szCs w:val="24"/>
          <w:lang w:eastAsia="en-GB"/>
        </w:rPr>
        <w:t xml:space="preserve">, </w:t>
      </w:r>
      <w:r w:rsidRPr="00734F34">
        <w:rPr>
          <w:rFonts w:ascii="Courier New" w:eastAsia="Times New Roman" w:hAnsi="Courier New" w:cs="Courier New"/>
          <w:color w:val="067D17"/>
          <w:sz w:val="24"/>
          <w:szCs w:val="24"/>
          <w:lang w:eastAsia="en-GB"/>
        </w:rPr>
        <w:t xml:space="preserve">'No </w:t>
      </w:r>
      <w:proofErr w:type="spellStart"/>
      <w:r w:rsidRPr="00734F34">
        <w:rPr>
          <w:rFonts w:ascii="Courier New" w:eastAsia="Times New Roman" w:hAnsi="Courier New" w:cs="Courier New"/>
          <w:color w:val="067D17"/>
          <w:sz w:val="24"/>
          <w:szCs w:val="24"/>
          <w:lang w:eastAsia="en-GB"/>
        </w:rPr>
        <w:t>todo</w:t>
      </w:r>
      <w:proofErr w:type="spellEnd"/>
      <w:r w:rsidRPr="00734F34">
        <w:rPr>
          <w:rFonts w:ascii="Courier New" w:eastAsia="Times New Roman" w:hAnsi="Courier New" w:cs="Courier New"/>
          <w:color w:val="067D17"/>
          <w:sz w:val="24"/>
          <w:szCs w:val="24"/>
          <w:lang w:eastAsia="en-GB"/>
        </w:rPr>
        <w:t xml:space="preserve"> with id : </w:t>
      </w:r>
      <w:r w:rsidRPr="00734F34">
        <w:rPr>
          <w:rFonts w:ascii="Courier New" w:eastAsia="Times New Roman" w:hAnsi="Courier New" w:cs="Courier New"/>
          <w:color w:val="080808"/>
          <w:sz w:val="24"/>
          <w:szCs w:val="24"/>
          <w:lang w:eastAsia="en-GB"/>
        </w:rPr>
        <w:t>$id</w:t>
      </w:r>
      <w:r w:rsidRPr="00734F34">
        <w:rPr>
          <w:rFonts w:ascii="Courier New" w:eastAsia="Times New Roman" w:hAnsi="Courier New" w:cs="Courier New"/>
          <w:color w:val="067D17"/>
          <w:sz w:val="24"/>
          <w:szCs w:val="24"/>
          <w:lang w:eastAsia="en-GB"/>
        </w:rPr>
        <w:t>'</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0000"/>
          <w:sz w:val="24"/>
          <w:szCs w:val="24"/>
          <w:lang w:eastAsia="en-GB"/>
        </w:rPr>
        <w:t>List</w:t>
      </w:r>
      <w:r w:rsidRPr="00734F34">
        <w:rPr>
          <w:rFonts w:ascii="Courier New" w:eastAsia="Times New Roman" w:hAnsi="Courier New" w:cs="Courier New"/>
          <w:color w:val="080808"/>
          <w:sz w:val="24"/>
          <w:szCs w:val="24"/>
          <w:lang w:eastAsia="en-GB"/>
        </w:rPr>
        <w:t>&lt;</w:t>
      </w:r>
      <w:proofErr w:type="spellStart"/>
      <w:r w:rsidRPr="00734F34">
        <w:rPr>
          <w:rFonts w:ascii="Courier New" w:eastAsia="Times New Roman" w:hAnsi="Courier New" w:cs="Courier New"/>
          <w:color w:val="000000"/>
          <w:sz w:val="24"/>
          <w:szCs w:val="24"/>
          <w:lang w:eastAsia="en-GB"/>
        </w:rPr>
        <w:t>Todo</w:t>
      </w:r>
      <w:proofErr w:type="spellEnd"/>
      <w:r w:rsidRPr="00734F34">
        <w:rPr>
          <w:rFonts w:ascii="Courier New" w:eastAsia="Times New Roman" w:hAnsi="Courier New" w:cs="Courier New"/>
          <w:color w:val="080808"/>
          <w:sz w:val="24"/>
          <w:szCs w:val="24"/>
          <w:lang w:eastAsia="en-GB"/>
        </w:rPr>
        <w:t xml:space="preserve">&gt;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00000"/>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871094"/>
          <w:sz w:val="24"/>
          <w:szCs w:val="24"/>
          <w:lang w:eastAsia="en-GB"/>
        </w:rPr>
        <w:t>todos</w:t>
      </w:r>
      <w:r w:rsidRPr="00734F34">
        <w:rPr>
          <w:rFonts w:ascii="Courier New" w:eastAsia="Times New Roman" w:hAnsi="Courier New" w:cs="Courier New"/>
          <w:color w:val="080808"/>
          <w:sz w:val="24"/>
          <w:szCs w:val="24"/>
          <w:lang w:eastAsia="en-GB"/>
        </w:rPr>
        <w:t>.map</w:t>
      </w:r>
      <w:proofErr w:type="spellEnd"/>
      <w:r w:rsidRPr="00734F34">
        <w:rPr>
          <w:rFonts w:ascii="Courier New" w:eastAsia="Times New Roman" w:hAnsi="Courier New" w:cs="Courier New"/>
          <w:color w:val="080808"/>
          <w:sz w:val="24"/>
          <w:szCs w:val="24"/>
          <w:lang w:eastAsia="en-GB"/>
        </w:rPr>
        <w:t>((element)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if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 xml:space="preserve">id </w:t>
      </w:r>
      <w:r w:rsidRPr="00734F34">
        <w:rPr>
          <w:rFonts w:ascii="Courier New" w:eastAsia="Times New Roman" w:hAnsi="Courier New" w:cs="Courier New"/>
          <w:color w:val="080808"/>
          <w:sz w:val="24"/>
          <w:szCs w:val="24"/>
          <w:lang w:eastAsia="en-GB"/>
        </w:rPr>
        <w:t>== id) {</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033B3"/>
          <w:sz w:val="24"/>
          <w:szCs w:val="24"/>
          <w:lang w:eastAsia="en-GB"/>
        </w:rPr>
        <w:t xml:space="preserve">return </w:t>
      </w:r>
      <w:proofErr w:type="spellStart"/>
      <w:r w:rsidRPr="00734F34">
        <w:rPr>
          <w:rFonts w:ascii="Courier New" w:eastAsia="Times New Roman" w:hAnsi="Courier New" w:cs="Courier New"/>
          <w:color w:val="2196F3"/>
          <w:sz w:val="24"/>
          <w:szCs w:val="24"/>
          <w:lang w:eastAsia="en-GB"/>
        </w:rPr>
        <w:t>Todo</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completed: </w:t>
      </w:r>
      <w:proofErr w:type="spellStart"/>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871094"/>
          <w:sz w:val="24"/>
          <w:szCs w:val="24"/>
          <w:lang w:eastAsia="en-GB"/>
        </w:rPr>
        <w:t>completed</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description: </w:t>
      </w:r>
      <w:proofErr w:type="spellStart"/>
      <w:r w:rsidRPr="00734F34">
        <w:rPr>
          <w:rFonts w:ascii="Courier New" w:eastAsia="Times New Roman" w:hAnsi="Courier New" w:cs="Courier New"/>
          <w:color w:val="080808"/>
          <w:sz w:val="24"/>
          <w:szCs w:val="24"/>
          <w:lang w:eastAsia="en-GB"/>
        </w:rPr>
        <w:t>newDesc</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name: </w:t>
      </w:r>
      <w:proofErr w:type="spellStart"/>
      <w:r w:rsidRPr="00734F34">
        <w:rPr>
          <w:rFonts w:ascii="Courier New" w:eastAsia="Times New Roman" w:hAnsi="Courier New" w:cs="Courier New"/>
          <w:color w:val="080808"/>
          <w:sz w:val="24"/>
          <w:szCs w:val="24"/>
          <w:lang w:eastAsia="en-GB"/>
        </w:rPr>
        <w:t>newName</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id: element.</w:t>
      </w:r>
      <w:r w:rsidRPr="00734F34">
        <w:rPr>
          <w:rFonts w:ascii="Courier New" w:eastAsia="Times New Roman" w:hAnsi="Courier New" w:cs="Courier New"/>
          <w:color w:val="871094"/>
          <w:sz w:val="24"/>
          <w:szCs w:val="24"/>
          <w:lang w:eastAsia="en-GB"/>
        </w:rPr>
        <w:t>id</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 </w:t>
      </w:r>
      <w:r w:rsidRPr="00734F34">
        <w:rPr>
          <w:rFonts w:ascii="Courier New" w:eastAsia="Times New Roman" w:hAnsi="Courier New" w:cs="Courier New"/>
          <w:color w:val="0033B3"/>
          <w:sz w:val="24"/>
          <w:szCs w:val="24"/>
          <w:lang w:eastAsia="en-GB"/>
        </w:rPr>
        <w:t xml:space="preserve">else </w:t>
      </w:r>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r>
      <w:r w:rsidRPr="00734F34">
        <w:rPr>
          <w:rFonts w:ascii="Courier New" w:eastAsia="Times New Roman" w:hAnsi="Courier New" w:cs="Courier New"/>
          <w:color w:val="080808"/>
          <w:sz w:val="24"/>
          <w:szCs w:val="24"/>
          <w:lang w:eastAsia="en-GB"/>
        </w:rPr>
        <w:lastRenderedPageBreak/>
        <w:t xml:space="preserve">      </w:t>
      </w:r>
      <w:r w:rsidRPr="00734F34">
        <w:rPr>
          <w:rFonts w:ascii="Courier New" w:eastAsia="Times New Roman" w:hAnsi="Courier New" w:cs="Courier New"/>
          <w:color w:val="0033B3"/>
          <w:sz w:val="24"/>
          <w:szCs w:val="24"/>
          <w:lang w:eastAsia="en-GB"/>
        </w:rPr>
        <w:t xml:space="preserve">return </w:t>
      </w:r>
      <w:r w:rsidRPr="00734F34">
        <w:rPr>
          <w:rFonts w:ascii="Courier New" w:eastAsia="Times New Roman" w:hAnsi="Courier New" w:cs="Courier New"/>
          <w:color w:val="080808"/>
          <w:sz w:val="24"/>
          <w:szCs w:val="24"/>
          <w:lang w:eastAsia="en-GB"/>
        </w:rPr>
        <w:t>element;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toList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080808"/>
          <w:sz w:val="24"/>
          <w:szCs w:val="24"/>
          <w:lang w:eastAsia="en-GB"/>
        </w:rPr>
        <w:t>setState</w:t>
      </w:r>
      <w:proofErr w:type="spellEnd"/>
      <w:r w:rsidRPr="00734F34">
        <w:rPr>
          <w:rFonts w:ascii="Courier New" w:eastAsia="Times New Roman" w:hAnsi="Courier New" w:cs="Courier New"/>
          <w:color w:val="080808"/>
          <w:sz w:val="24"/>
          <w:szCs w:val="24"/>
          <w:lang w:eastAsia="en-GB"/>
        </w:rPr>
        <w:t>(() {</w:t>
      </w:r>
      <w:r w:rsidRPr="00734F34">
        <w:rPr>
          <w:rFonts w:ascii="Courier New" w:eastAsia="Times New Roman" w:hAnsi="Courier New" w:cs="Courier New"/>
          <w:color w:val="080808"/>
          <w:sz w:val="24"/>
          <w:szCs w:val="24"/>
          <w:lang w:eastAsia="en-GB"/>
        </w:rPr>
        <w:br/>
        <w:t xml:space="preserve">    </w:t>
      </w:r>
      <w:proofErr w:type="spellStart"/>
      <w:r w:rsidRPr="00734F34">
        <w:rPr>
          <w:rFonts w:ascii="Courier New" w:eastAsia="Times New Roman" w:hAnsi="Courier New" w:cs="Courier New"/>
          <w:color w:val="871094"/>
          <w:sz w:val="24"/>
          <w:szCs w:val="24"/>
          <w:lang w:eastAsia="en-GB"/>
        </w:rPr>
        <w:t>todos</w:t>
      </w:r>
      <w:proofErr w:type="spellEnd"/>
      <w:r w:rsidRPr="00734F34">
        <w:rPr>
          <w:rFonts w:ascii="Courier New" w:eastAsia="Times New Roman" w:hAnsi="Courier New" w:cs="Courier New"/>
          <w:color w:val="871094"/>
          <w:sz w:val="24"/>
          <w:szCs w:val="24"/>
          <w:lang w:eastAsia="en-GB"/>
        </w:rPr>
        <w:t xml:space="preserve"> </w:t>
      </w:r>
      <w:r w:rsidRPr="00734F34">
        <w:rPr>
          <w:rFonts w:ascii="Courier New" w:eastAsia="Times New Roman" w:hAnsi="Courier New" w:cs="Courier New"/>
          <w:color w:val="080808"/>
          <w:sz w:val="24"/>
          <w:szCs w:val="24"/>
          <w:lang w:eastAsia="en-GB"/>
        </w:rPr>
        <w:t xml:space="preserve">= </w:t>
      </w:r>
      <w:proofErr w:type="spellStart"/>
      <w:r w:rsidRPr="00734F34">
        <w:rPr>
          <w:rFonts w:ascii="Courier New" w:eastAsia="Times New Roman" w:hAnsi="Courier New" w:cs="Courier New"/>
          <w:color w:val="000000"/>
          <w:sz w:val="24"/>
          <w:szCs w:val="24"/>
          <w:lang w:eastAsia="en-GB"/>
        </w:rPr>
        <w:t>newTodosList</w:t>
      </w:r>
      <w:proofErr w:type="spellEnd"/>
      <w:r w:rsidRPr="00734F34">
        <w:rPr>
          <w:rFonts w:ascii="Courier New" w:eastAsia="Times New Roman" w:hAnsi="Courier New" w:cs="Courier New"/>
          <w:color w:val="080808"/>
          <w:sz w:val="24"/>
          <w:szCs w:val="24"/>
          <w:lang w:eastAsia="en-GB"/>
        </w:rPr>
        <w:t>;</w:t>
      </w:r>
      <w:r w:rsidRPr="00734F34">
        <w:rPr>
          <w:rFonts w:ascii="Courier New" w:eastAsia="Times New Roman" w:hAnsi="Courier New" w:cs="Courier New"/>
          <w:color w:val="080808"/>
          <w:sz w:val="24"/>
          <w:szCs w:val="24"/>
          <w:lang w:eastAsia="en-GB"/>
        </w:rPr>
        <w:br/>
        <w:t xml:space="preserve">  });</w:t>
      </w:r>
      <w:r w:rsidRPr="00734F34">
        <w:rPr>
          <w:rFonts w:ascii="Courier New" w:eastAsia="Times New Roman" w:hAnsi="Courier New" w:cs="Courier New"/>
          <w:color w:val="080808"/>
          <w:sz w:val="24"/>
          <w:szCs w:val="24"/>
          <w:lang w:eastAsia="en-GB"/>
        </w:rPr>
        <w:br/>
        <w:t>}</w:t>
      </w:r>
    </w:p>
    <w:p w14:paraId="1EAB424F" w14:textId="2B1BA61E" w:rsidR="005748C5" w:rsidRDefault="005748C5" w:rsidP="00F43044">
      <w:pPr>
        <w:pStyle w:val="PreformattatoHTML"/>
        <w:rPr>
          <w:rFonts w:ascii="Palatino Linotype" w:eastAsiaTheme="minorHAnsi" w:hAnsi="Palatino Linotype" w:cstheme="minorBidi"/>
          <w:sz w:val="24"/>
          <w:szCs w:val="22"/>
          <w:lang w:eastAsia="en-US"/>
        </w:rPr>
      </w:pPr>
    </w:p>
    <w:p w14:paraId="5EC0A96F" w14:textId="5151AC11" w:rsidR="005748C5" w:rsidRDefault="005748C5"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748C5">
        <w:rPr>
          <w:rFonts w:ascii="Courier New" w:eastAsia="Times New Roman" w:hAnsi="Courier New" w:cs="Courier New"/>
          <w:color w:val="080808"/>
          <w:sz w:val="20"/>
          <w:szCs w:val="20"/>
          <w:lang w:eastAsia="en-GB"/>
        </w:rPr>
        <w:br/>
      </w:r>
      <w:r w:rsidRPr="005748C5">
        <w:rPr>
          <w:rFonts w:ascii="Courier New" w:eastAsia="Times New Roman" w:hAnsi="Courier New" w:cs="Courier New"/>
          <w:color w:val="0033B3"/>
          <w:sz w:val="20"/>
          <w:szCs w:val="20"/>
          <w:lang w:eastAsia="en-GB"/>
        </w:rPr>
        <w:t xml:space="preserve">class </w:t>
      </w:r>
      <w:proofErr w:type="spellStart"/>
      <w:r w:rsidRPr="005748C5">
        <w:rPr>
          <w:rFonts w:ascii="Courier New" w:eastAsia="Times New Roman" w:hAnsi="Courier New" w:cs="Courier New"/>
          <w:color w:val="000000"/>
          <w:sz w:val="20"/>
          <w:szCs w:val="20"/>
          <w:lang w:eastAsia="en-GB"/>
        </w:rPr>
        <w:t>TodoInheritedData</w:t>
      </w:r>
      <w:proofErr w:type="spellEnd"/>
      <w:r w:rsidRPr="005748C5">
        <w:rPr>
          <w:rFonts w:ascii="Courier New" w:eastAsia="Times New Roman" w:hAnsi="Courier New" w:cs="Courier New"/>
          <w:color w:val="000000"/>
          <w:sz w:val="20"/>
          <w:szCs w:val="20"/>
          <w:lang w:eastAsia="en-GB"/>
        </w:rPr>
        <w:t xml:space="preserve"> </w:t>
      </w:r>
      <w:r w:rsidRPr="005748C5">
        <w:rPr>
          <w:rFonts w:ascii="Courier New" w:eastAsia="Times New Roman" w:hAnsi="Courier New" w:cs="Courier New"/>
          <w:color w:val="0033B3"/>
          <w:sz w:val="20"/>
          <w:szCs w:val="20"/>
          <w:lang w:eastAsia="en-GB"/>
        </w:rPr>
        <w:t xml:space="preserve">extends </w:t>
      </w:r>
      <w:proofErr w:type="spellStart"/>
      <w:r w:rsidRPr="005748C5">
        <w:rPr>
          <w:rFonts w:ascii="Courier New" w:eastAsia="Times New Roman" w:hAnsi="Courier New" w:cs="Courier New"/>
          <w:color w:val="000000"/>
          <w:sz w:val="20"/>
          <w:szCs w:val="20"/>
          <w:lang w:eastAsia="en-GB"/>
        </w:rPr>
        <w:t>Inherited</w:t>
      </w:r>
      <w:r>
        <w:rPr>
          <w:rFonts w:ascii="Courier New" w:eastAsia="Times New Roman" w:hAnsi="Courier New" w:cs="Courier New"/>
          <w:color w:val="000000"/>
          <w:sz w:val="20"/>
          <w:szCs w:val="20"/>
          <w:lang w:eastAsia="en-GB"/>
        </w:rPr>
        <w:t>Widget</w:t>
      </w:r>
      <w:proofErr w:type="spellEnd"/>
      <w:r w:rsidRPr="005748C5">
        <w:rPr>
          <w:rFonts w:ascii="Courier New" w:eastAsia="Times New Roman" w:hAnsi="Courier New" w:cs="Courier New"/>
          <w:color w:val="080808"/>
          <w:sz w:val="20"/>
          <w:szCs w:val="20"/>
          <w:lang w:eastAsia="en-GB"/>
        </w:rPr>
        <w:t xml:space="preserve"> {</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Pr="005748C5">
        <w:rPr>
          <w:rFonts w:ascii="Courier New" w:eastAsia="Times New Roman" w:hAnsi="Courier New" w:cs="Courier New"/>
          <w:color w:val="0033B3"/>
          <w:sz w:val="20"/>
          <w:szCs w:val="20"/>
          <w:lang w:eastAsia="en-GB"/>
        </w:rPr>
        <w:t xml:space="preserve">final void </w:t>
      </w:r>
      <w:r w:rsidRPr="005748C5">
        <w:rPr>
          <w:rFonts w:ascii="Courier New" w:eastAsia="Times New Roman" w:hAnsi="Courier New" w:cs="Courier New"/>
          <w:color w:val="080808"/>
          <w:sz w:val="20"/>
          <w:szCs w:val="20"/>
          <w:lang w:eastAsia="en-GB"/>
        </w:rPr>
        <w:t>Function(</w:t>
      </w:r>
      <w:r w:rsidRPr="005748C5">
        <w:rPr>
          <w:rFonts w:ascii="Courier New" w:eastAsia="Times New Roman" w:hAnsi="Courier New" w:cs="Courier New"/>
          <w:color w:val="000000"/>
          <w:sz w:val="20"/>
          <w:szCs w:val="20"/>
          <w:lang w:eastAsia="en-GB"/>
        </w:rPr>
        <w:t>int</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String</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r w:rsidR="006B47FB">
        <w:rPr>
          <w:rFonts w:ascii="Courier New" w:eastAsia="Times New Roman" w:hAnsi="Courier New" w:cs="Courier New"/>
          <w:color w:val="080808"/>
          <w:sz w:val="20"/>
          <w:szCs w:val="20"/>
          <w:lang w:eastAsia="en-GB"/>
        </w:rPr>
        <w:t>...</w:t>
      </w:r>
    </w:p>
    <w:p w14:paraId="4542E935" w14:textId="7724B6A6"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00074"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E087589" w14:textId="77777777" w:rsidR="006B47FB" w:rsidRP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B47FB">
        <w:rPr>
          <w:rFonts w:ascii="Courier New" w:eastAsia="Times New Roman" w:hAnsi="Courier New" w:cs="Courier New"/>
          <w:color w:val="9E880D"/>
          <w:sz w:val="20"/>
          <w:szCs w:val="20"/>
          <w:lang w:eastAsia="en-GB"/>
        </w:rPr>
        <w:t>@override</w:t>
      </w:r>
      <w:r w:rsidRPr="006B47FB">
        <w:rPr>
          <w:rFonts w:ascii="Courier New" w:eastAsia="Times New Roman" w:hAnsi="Courier New" w:cs="Courier New"/>
          <w:color w:val="9E880D"/>
          <w:sz w:val="20"/>
          <w:szCs w:val="20"/>
          <w:lang w:eastAsia="en-GB"/>
        </w:rPr>
        <w:br/>
      </w:r>
      <w:r w:rsidRPr="006B47FB">
        <w:rPr>
          <w:rFonts w:ascii="Courier New" w:eastAsia="Times New Roman" w:hAnsi="Courier New" w:cs="Courier New"/>
          <w:color w:val="000000"/>
          <w:sz w:val="20"/>
          <w:szCs w:val="20"/>
          <w:lang w:eastAsia="en-GB"/>
        </w:rPr>
        <w:t xml:space="preserve">Widget </w:t>
      </w:r>
      <w:r w:rsidRPr="006B47FB">
        <w:rPr>
          <w:rFonts w:ascii="Courier New" w:eastAsia="Times New Roman" w:hAnsi="Courier New" w:cs="Courier New"/>
          <w:color w:val="00627A"/>
          <w:sz w:val="20"/>
          <w:szCs w:val="20"/>
          <w:lang w:eastAsia="en-GB"/>
        </w:rPr>
        <w:t>build</w:t>
      </w:r>
      <w:r w:rsidRPr="006B47FB">
        <w:rPr>
          <w:rFonts w:ascii="Courier New" w:eastAsia="Times New Roman" w:hAnsi="Courier New" w:cs="Courier New"/>
          <w:color w:val="080808"/>
          <w:sz w:val="20"/>
          <w:szCs w:val="20"/>
          <w:lang w:eastAsia="en-GB"/>
        </w:rPr>
        <w:t>(</w:t>
      </w:r>
      <w:proofErr w:type="spellStart"/>
      <w:r w:rsidRPr="006B47FB">
        <w:rPr>
          <w:rFonts w:ascii="Courier New" w:eastAsia="Times New Roman" w:hAnsi="Courier New" w:cs="Courier New"/>
          <w:color w:val="000000"/>
          <w:sz w:val="20"/>
          <w:szCs w:val="20"/>
          <w:lang w:eastAsia="en-GB"/>
        </w:rPr>
        <w:t>BuildContext</w:t>
      </w:r>
      <w:proofErr w:type="spellEnd"/>
      <w:r w:rsidRPr="006B47FB">
        <w:rPr>
          <w:rFonts w:ascii="Courier New" w:eastAsia="Times New Roman" w:hAnsi="Courier New" w:cs="Courier New"/>
          <w:color w:val="000000"/>
          <w:sz w:val="20"/>
          <w:szCs w:val="20"/>
          <w:lang w:eastAsia="en-GB"/>
        </w:rPr>
        <w:t xml:space="preserve"> </w:t>
      </w:r>
      <w:r w:rsidRPr="006B47FB">
        <w:rPr>
          <w:rFonts w:ascii="Courier New" w:eastAsia="Times New Roman" w:hAnsi="Courier New" w:cs="Courier New"/>
          <w:color w:val="080808"/>
          <w:sz w:val="20"/>
          <w:szCs w:val="20"/>
          <w:lang w:eastAsia="en-GB"/>
        </w:rPr>
        <w:t>context) {</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033B3"/>
          <w:sz w:val="20"/>
          <w:szCs w:val="20"/>
          <w:lang w:eastAsia="en-GB"/>
        </w:rPr>
        <w:t xml:space="preserve">return </w:t>
      </w:r>
      <w:proofErr w:type="spellStart"/>
      <w:r w:rsidRPr="006B47FB">
        <w:rPr>
          <w:rFonts w:ascii="Courier New" w:eastAsia="Times New Roman" w:hAnsi="Courier New" w:cs="Courier New"/>
          <w:color w:val="2196F3"/>
          <w:sz w:val="20"/>
          <w:szCs w:val="20"/>
          <w:lang w:eastAsia="en-GB"/>
        </w:rPr>
        <w:t>TodoInheritedData</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todos</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871094"/>
          <w:sz w:val="20"/>
          <w:szCs w:val="20"/>
          <w:lang w:eastAsia="en-GB"/>
        </w:rPr>
        <w:t>todos</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onChangeFilter</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onAddTodo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onSetCompleted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 xml:space="preserve">: </w:t>
      </w:r>
      <w:proofErr w:type="spellStart"/>
      <w:r w:rsidRPr="006B47FB">
        <w:rPr>
          <w:rFonts w:ascii="Courier New" w:eastAsia="Times New Roman" w:hAnsi="Courier New" w:cs="Courier New"/>
          <w:color w:val="080808"/>
          <w:sz w:val="20"/>
          <w:szCs w:val="20"/>
          <w:lang w:eastAsia="en-GB"/>
        </w:rPr>
        <w:t>onUpdateTodo</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filter: </w:t>
      </w:r>
      <w:r w:rsidRPr="006B47FB">
        <w:rPr>
          <w:rFonts w:ascii="Courier New" w:eastAsia="Times New Roman" w:hAnsi="Courier New" w:cs="Courier New"/>
          <w:color w:val="871094"/>
          <w:sz w:val="20"/>
          <w:szCs w:val="20"/>
          <w:lang w:eastAsia="en-GB"/>
        </w:rPr>
        <w:t>filter</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child: </w:t>
      </w:r>
      <w:proofErr w:type="spellStart"/>
      <w:r w:rsidRPr="006B47FB">
        <w:rPr>
          <w:rFonts w:ascii="Courier New" w:eastAsia="Times New Roman" w:hAnsi="Courier New" w:cs="Courier New"/>
          <w:color w:val="871094"/>
          <w:sz w:val="20"/>
          <w:szCs w:val="20"/>
          <w:lang w:eastAsia="en-GB"/>
        </w:rPr>
        <w:t>widget</w:t>
      </w:r>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871094"/>
          <w:sz w:val="20"/>
          <w:szCs w:val="20"/>
          <w:lang w:eastAsia="en-GB"/>
        </w:rPr>
        <w:t>child</w:t>
      </w:r>
      <w:proofErr w:type="spellEnd"/>
      <w:r w:rsidRPr="006B47FB">
        <w:rPr>
          <w:rFonts w:ascii="Courier New" w:eastAsia="Times New Roman" w:hAnsi="Courier New" w:cs="Courier New"/>
          <w:color w:val="080808"/>
          <w:sz w:val="20"/>
          <w:szCs w:val="20"/>
          <w:lang w:eastAsia="en-GB"/>
        </w:rPr>
        <w:t>,</w:t>
      </w:r>
      <w:r w:rsidRPr="006B47FB">
        <w:rPr>
          <w:rFonts w:ascii="Courier New" w:eastAsia="Times New Roman" w:hAnsi="Courier New" w:cs="Courier New"/>
          <w:color w:val="080808"/>
          <w:sz w:val="20"/>
          <w:szCs w:val="20"/>
          <w:lang w:eastAsia="en-GB"/>
        </w:rPr>
        <w:br/>
        <w:t xml:space="preserve">  );</w:t>
      </w:r>
      <w:r w:rsidRPr="006B47FB">
        <w:rPr>
          <w:rFonts w:ascii="Courier New" w:eastAsia="Times New Roman" w:hAnsi="Courier New" w:cs="Courier New"/>
          <w:color w:val="080808"/>
          <w:sz w:val="20"/>
          <w:szCs w:val="20"/>
          <w:lang w:eastAsia="en-GB"/>
        </w:rPr>
        <w:br/>
        <w:t>}</w:t>
      </w:r>
    </w:p>
    <w:p w14:paraId="26AF534E" w14:textId="5B54FA0D"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5021AE4B" w14:textId="77777777" w:rsidR="006B47FB" w:rsidRDefault="006B47FB" w:rsidP="006B4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p>
    <w:p w14:paraId="0C06839E" w14:textId="21DCD6B8"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this new function will be called </w:t>
      </w:r>
      <w:proofErr w:type="spellStart"/>
      <w:r w:rsidRPr="00101E8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and takes three arguments: the </w:t>
      </w:r>
      <w:r w:rsidRPr="00101E87">
        <w:rPr>
          <w:rFonts w:ascii="Palatino Linotype" w:eastAsiaTheme="minorHAnsi" w:hAnsi="Palatino Linotype" w:cstheme="minorBidi"/>
          <w:i/>
          <w:iCs/>
          <w:sz w:val="24"/>
          <w:szCs w:val="22"/>
          <w:lang w:eastAsia="en-US"/>
        </w:rPr>
        <w:t>id</w:t>
      </w:r>
      <w:r>
        <w:rPr>
          <w:rFonts w:ascii="Palatino Linotype" w:eastAsiaTheme="minorHAnsi" w:hAnsi="Palatino Linotype" w:cstheme="minorBidi"/>
          <w:sz w:val="24"/>
          <w:szCs w:val="22"/>
          <w:lang w:eastAsia="en-US"/>
        </w:rPr>
        <w:t xml:space="preserve"> of the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to be updated, the </w:t>
      </w:r>
      <w:proofErr w:type="spellStart"/>
      <w:r w:rsidRPr="00101E87">
        <w:rPr>
          <w:rFonts w:ascii="Palatino Linotype" w:eastAsiaTheme="minorHAnsi" w:hAnsi="Palatino Linotype" w:cstheme="minorBidi"/>
          <w:i/>
          <w:iCs/>
          <w:sz w:val="24"/>
          <w:szCs w:val="22"/>
          <w:lang w:eastAsia="en-US"/>
        </w:rPr>
        <w:t>newName</w:t>
      </w:r>
      <w:proofErr w:type="spellEnd"/>
      <w:r>
        <w:rPr>
          <w:rFonts w:ascii="Palatino Linotype" w:eastAsiaTheme="minorHAnsi" w:hAnsi="Palatino Linotype" w:cstheme="minorBidi"/>
          <w:sz w:val="24"/>
          <w:szCs w:val="22"/>
          <w:lang w:eastAsia="en-US"/>
        </w:rPr>
        <w:t xml:space="preserve"> that should be set and the </w:t>
      </w:r>
      <w:proofErr w:type="spellStart"/>
      <w:r w:rsidRPr="00101E87">
        <w:rPr>
          <w:rFonts w:ascii="Palatino Linotype" w:eastAsiaTheme="minorHAnsi" w:hAnsi="Palatino Linotype" w:cstheme="minorBidi"/>
          <w:i/>
          <w:iCs/>
          <w:sz w:val="24"/>
          <w:szCs w:val="22"/>
          <w:lang w:eastAsia="en-US"/>
        </w:rPr>
        <w:t>newDesc</w:t>
      </w:r>
      <w:proofErr w:type="spellEnd"/>
      <w:r>
        <w:rPr>
          <w:rFonts w:ascii="Palatino Linotype" w:eastAsiaTheme="minorHAnsi" w:hAnsi="Palatino Linotype" w:cstheme="minorBidi"/>
          <w:sz w:val="24"/>
          <w:szCs w:val="22"/>
          <w:lang w:eastAsia="en-US"/>
        </w:rPr>
        <w:t>.</w:t>
      </w:r>
    </w:p>
    <w:p w14:paraId="4312C7C3" w14:textId="7D0D2423" w:rsidR="00B9670F" w:rsidRDefault="00B9670F"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It first checks if a </w:t>
      </w:r>
      <w:proofErr w:type="spellStart"/>
      <w:r>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matching the id exists. Then, for the same immutability concept we dealt with when we spoke about the </w:t>
      </w:r>
      <w:proofErr w:type="spellStart"/>
      <w:r w:rsidRPr="00101E87">
        <w:rPr>
          <w:rFonts w:ascii="Palatino Linotype" w:eastAsiaTheme="minorHAnsi" w:hAnsi="Palatino Linotype" w:cstheme="minorBidi"/>
          <w:i/>
          <w:iCs/>
          <w:sz w:val="24"/>
          <w:szCs w:val="22"/>
          <w:lang w:eastAsia="en-US"/>
        </w:rPr>
        <w:t>onAddTodo</w:t>
      </w:r>
      <w:proofErr w:type="spellEnd"/>
      <w:r>
        <w:rPr>
          <w:rFonts w:ascii="Palatino Linotype" w:eastAsiaTheme="minorHAnsi" w:hAnsi="Palatino Linotype" w:cstheme="minorBidi"/>
          <w:sz w:val="24"/>
          <w:szCs w:val="22"/>
          <w:lang w:eastAsia="en-US"/>
        </w:rPr>
        <w:t xml:space="preserve"> feature, a </w:t>
      </w:r>
      <w:proofErr w:type="spellStart"/>
      <w:r w:rsidRPr="00101E87">
        <w:rPr>
          <w:rFonts w:ascii="Palatino Linotype" w:eastAsiaTheme="minorHAnsi" w:hAnsi="Palatino Linotype" w:cstheme="minorBidi"/>
          <w:i/>
          <w:iCs/>
          <w:sz w:val="24"/>
          <w:szCs w:val="22"/>
          <w:lang w:eastAsia="en-US"/>
        </w:rPr>
        <w:t>newTodosList</w:t>
      </w:r>
      <w:proofErr w:type="spellEnd"/>
      <w:r>
        <w:rPr>
          <w:rFonts w:ascii="Palatino Linotype" w:eastAsiaTheme="minorHAnsi" w:hAnsi="Palatino Linotype" w:cstheme="minorBidi"/>
          <w:sz w:val="24"/>
          <w:szCs w:val="22"/>
          <w:lang w:eastAsia="en-US"/>
        </w:rPr>
        <w:t xml:space="preserve"> is created and</w:t>
      </w:r>
      <w:r w:rsidR="00B14C87">
        <w:rPr>
          <w:rFonts w:ascii="Palatino Linotype" w:eastAsiaTheme="minorHAnsi" w:hAnsi="Palatino Linotype" w:cstheme="minorBidi"/>
          <w:sz w:val="24"/>
          <w:szCs w:val="22"/>
          <w:lang w:eastAsia="en-US"/>
        </w:rPr>
        <w:t xml:space="preserve"> populated with the elements inside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w:t>
      </w:r>
      <w:r w:rsidR="00101E87">
        <w:rPr>
          <w:rFonts w:ascii="Palatino Linotype" w:eastAsiaTheme="minorHAnsi" w:hAnsi="Palatino Linotype" w:cstheme="minorBidi"/>
          <w:sz w:val="24"/>
          <w:szCs w:val="22"/>
          <w:lang w:eastAsia="en-US"/>
        </w:rPr>
        <w:t>Moreover,</w:t>
      </w:r>
      <w:r w:rsidR="00B14C87">
        <w:rPr>
          <w:rFonts w:ascii="Palatino Linotype" w:eastAsiaTheme="minorHAnsi" w:hAnsi="Palatino Linotype" w:cstheme="minorBidi"/>
          <w:sz w:val="24"/>
          <w:szCs w:val="22"/>
          <w:lang w:eastAsia="en-US"/>
        </w:rPr>
        <w:t xml:space="preserve"> the </w:t>
      </w:r>
      <w:proofErr w:type="spellStart"/>
      <w:r w:rsidR="00B14C87">
        <w:rPr>
          <w:rFonts w:ascii="Palatino Linotype" w:eastAsiaTheme="minorHAnsi" w:hAnsi="Palatino Linotype" w:cstheme="minorBidi"/>
          <w:sz w:val="24"/>
          <w:szCs w:val="22"/>
          <w:lang w:eastAsia="en-US"/>
        </w:rPr>
        <w:t>todo</w:t>
      </w:r>
      <w:proofErr w:type="spellEnd"/>
      <w:r w:rsidR="00B14C87">
        <w:rPr>
          <w:rFonts w:ascii="Palatino Linotype" w:eastAsiaTheme="minorHAnsi" w:hAnsi="Palatino Linotype" w:cstheme="minorBidi"/>
          <w:sz w:val="24"/>
          <w:szCs w:val="22"/>
          <w:lang w:eastAsia="en-US"/>
        </w:rPr>
        <w:t xml:space="preserve"> with the corresponding id is update with the new name and new description. </w:t>
      </w:r>
      <w:r w:rsidR="00101E87">
        <w:rPr>
          <w:rFonts w:ascii="Palatino Linotype" w:eastAsiaTheme="minorHAnsi" w:hAnsi="Palatino Linotype" w:cstheme="minorBidi"/>
          <w:sz w:val="24"/>
          <w:szCs w:val="22"/>
          <w:lang w:eastAsia="en-US"/>
        </w:rPr>
        <w:t>Finally,</w:t>
      </w:r>
      <w:r w:rsidR="00B14C87">
        <w:rPr>
          <w:rFonts w:ascii="Palatino Linotype" w:eastAsiaTheme="minorHAnsi" w:hAnsi="Palatino Linotype" w:cstheme="minorBidi"/>
          <w:sz w:val="24"/>
          <w:szCs w:val="22"/>
          <w:lang w:eastAsia="en-US"/>
        </w:rPr>
        <w:t xml:space="preserve"> the </w:t>
      </w:r>
      <w:proofErr w:type="spellStart"/>
      <w:r w:rsidR="00B14C87" w:rsidRPr="00101E87">
        <w:rPr>
          <w:rFonts w:ascii="Palatino Linotype" w:eastAsiaTheme="minorHAnsi" w:hAnsi="Palatino Linotype" w:cstheme="minorBidi"/>
          <w:i/>
          <w:iCs/>
          <w:sz w:val="24"/>
          <w:szCs w:val="22"/>
          <w:lang w:eastAsia="en-US"/>
        </w:rPr>
        <w:t>todos</w:t>
      </w:r>
      <w:proofErr w:type="spellEnd"/>
      <w:r w:rsidR="00B14C87">
        <w:rPr>
          <w:rFonts w:ascii="Palatino Linotype" w:eastAsiaTheme="minorHAnsi" w:hAnsi="Palatino Linotype" w:cstheme="minorBidi"/>
          <w:sz w:val="24"/>
          <w:szCs w:val="22"/>
          <w:lang w:eastAsia="en-US"/>
        </w:rPr>
        <w:t xml:space="preserve"> list in the </w:t>
      </w:r>
      <w:proofErr w:type="spellStart"/>
      <w:r w:rsidR="00B14C87">
        <w:rPr>
          <w:rFonts w:ascii="Palatino Linotype" w:eastAsiaTheme="minorHAnsi" w:hAnsi="Palatino Linotype" w:cstheme="minorBidi"/>
          <w:sz w:val="24"/>
          <w:szCs w:val="22"/>
          <w:lang w:eastAsia="en-US"/>
        </w:rPr>
        <w:t>TodoProvider</w:t>
      </w:r>
      <w:proofErr w:type="spellEnd"/>
      <w:r w:rsidR="00B14C87">
        <w:rPr>
          <w:rFonts w:ascii="Palatino Linotype" w:eastAsiaTheme="minorHAnsi" w:hAnsi="Palatino Linotype" w:cstheme="minorBidi"/>
          <w:sz w:val="24"/>
          <w:szCs w:val="22"/>
          <w:lang w:eastAsia="en-US"/>
        </w:rPr>
        <w:t xml:space="preserve"> stateful widget is overridden with the </w:t>
      </w:r>
      <w:proofErr w:type="spellStart"/>
      <w:r w:rsidR="00B14C87" w:rsidRPr="001A7BC7">
        <w:rPr>
          <w:rFonts w:ascii="Palatino Linotype" w:eastAsiaTheme="minorHAnsi" w:hAnsi="Palatino Linotype" w:cstheme="minorBidi"/>
          <w:i/>
          <w:iCs/>
          <w:sz w:val="24"/>
          <w:szCs w:val="22"/>
          <w:lang w:eastAsia="en-US"/>
        </w:rPr>
        <w:t>newTodosList</w:t>
      </w:r>
      <w:proofErr w:type="spellEnd"/>
      <w:r w:rsidR="00B14C87">
        <w:rPr>
          <w:rFonts w:ascii="Palatino Linotype" w:eastAsiaTheme="minorHAnsi" w:hAnsi="Palatino Linotype" w:cstheme="minorBidi"/>
          <w:sz w:val="24"/>
          <w:szCs w:val="22"/>
          <w:lang w:eastAsia="en-US"/>
        </w:rPr>
        <w:t xml:space="preserve"> using the </w:t>
      </w:r>
      <w:proofErr w:type="spellStart"/>
      <w:r w:rsidR="00B14C87" w:rsidRPr="001A7BC7">
        <w:rPr>
          <w:rFonts w:ascii="Palatino Linotype" w:eastAsiaTheme="minorHAnsi" w:hAnsi="Palatino Linotype" w:cstheme="minorBidi"/>
          <w:i/>
          <w:iCs/>
          <w:sz w:val="24"/>
          <w:szCs w:val="22"/>
          <w:lang w:eastAsia="en-US"/>
        </w:rPr>
        <w:t>setState</w:t>
      </w:r>
      <w:proofErr w:type="spellEnd"/>
      <w:r w:rsidR="00B14C87">
        <w:rPr>
          <w:rFonts w:ascii="Palatino Linotype" w:eastAsiaTheme="minorHAnsi" w:hAnsi="Palatino Linotype" w:cstheme="minorBidi"/>
          <w:sz w:val="24"/>
          <w:szCs w:val="22"/>
          <w:lang w:eastAsia="en-US"/>
        </w:rPr>
        <w:t xml:space="preserve"> method.</w:t>
      </w:r>
    </w:p>
    <w:p w14:paraId="7FFAEACA" w14:textId="580E3D65" w:rsidR="006B47FB" w:rsidRDefault="006B47FB" w:rsidP="00F43044">
      <w:pPr>
        <w:pStyle w:val="PreformattatoHTML"/>
        <w:rPr>
          <w:rFonts w:ascii="Palatino Linotype" w:eastAsiaTheme="minorHAnsi" w:hAnsi="Palatino Linotype" w:cstheme="minorBidi"/>
          <w:sz w:val="24"/>
          <w:szCs w:val="22"/>
          <w:lang w:eastAsia="en-US"/>
        </w:rPr>
      </w:pPr>
    </w:p>
    <w:p w14:paraId="61328156" w14:textId="1EC5F130"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For the same problem faced during the implementation of the </w:t>
      </w:r>
      <w:r w:rsidR="001A7BC7">
        <w:rPr>
          <w:rFonts w:ascii="Palatino Linotype" w:eastAsiaTheme="minorHAnsi" w:hAnsi="Palatino Linotype" w:cstheme="minorBidi"/>
          <w:sz w:val="24"/>
          <w:szCs w:val="22"/>
          <w:lang w:eastAsia="en-US"/>
        </w:rPr>
        <w:t>add-</w:t>
      </w:r>
      <w:proofErr w:type="spellStart"/>
      <w:r w:rsidR="001A7BC7">
        <w:rPr>
          <w:rFonts w:ascii="Palatino Linotype" w:eastAsiaTheme="minorHAnsi" w:hAnsi="Palatino Linotype" w:cstheme="minorBidi"/>
          <w:sz w:val="24"/>
          <w:szCs w:val="22"/>
          <w:lang w:eastAsia="en-US"/>
        </w:rPr>
        <w:t>Todo</w:t>
      </w:r>
      <w:proofErr w:type="spellEnd"/>
      <w:r>
        <w:rPr>
          <w:rFonts w:ascii="Palatino Linotype" w:eastAsiaTheme="minorHAnsi" w:hAnsi="Palatino Linotype" w:cstheme="minorBidi"/>
          <w:sz w:val="24"/>
          <w:szCs w:val="22"/>
          <w:lang w:eastAsia="en-US"/>
        </w:rPr>
        <w:t xml:space="preserve"> feature also in this case the </w:t>
      </w:r>
      <w:proofErr w:type="spellStart"/>
      <w:r w:rsidRPr="001A7BC7">
        <w:rPr>
          <w:rFonts w:ascii="Palatino Linotype" w:eastAsiaTheme="minorHAnsi" w:hAnsi="Palatino Linotype" w:cstheme="minorBidi"/>
          <w:i/>
          <w:iCs/>
          <w:sz w:val="24"/>
          <w:szCs w:val="22"/>
          <w:lang w:eastAsia="en-US"/>
        </w:rPr>
        <w:t>onUpdateTodo</w:t>
      </w:r>
      <w:proofErr w:type="spellEnd"/>
      <w:r>
        <w:rPr>
          <w:rFonts w:ascii="Palatino Linotype" w:eastAsiaTheme="minorHAnsi" w:hAnsi="Palatino Linotype" w:cstheme="minorBidi"/>
          <w:sz w:val="24"/>
          <w:szCs w:val="22"/>
          <w:lang w:eastAsia="en-US"/>
        </w:rPr>
        <w:t xml:space="preserve"> function must be passed to the new route (no </w:t>
      </w:r>
      <w:proofErr w:type="spellStart"/>
      <w:r>
        <w:rPr>
          <w:rFonts w:ascii="Palatino Linotype" w:eastAsiaTheme="minorHAnsi" w:hAnsi="Palatino Linotype" w:cstheme="minorBidi"/>
          <w:sz w:val="24"/>
          <w:szCs w:val="22"/>
          <w:lang w:eastAsia="en-US"/>
        </w:rPr>
        <w:t>TodoProvider</w:t>
      </w:r>
      <w:proofErr w:type="spellEnd"/>
      <w:r>
        <w:rPr>
          <w:rFonts w:ascii="Palatino Linotype" w:eastAsiaTheme="minorHAnsi" w:hAnsi="Palatino Linotype" w:cstheme="minorBidi"/>
          <w:sz w:val="24"/>
          <w:szCs w:val="22"/>
          <w:lang w:eastAsia="en-US"/>
        </w:rPr>
        <w:t xml:space="preserve"> present in this context) as parameter. A new variable is added to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w:t>
      </w:r>
      <w:r>
        <w:rPr>
          <w:rFonts w:ascii="Palatino Linotype" w:eastAsiaTheme="minorHAnsi" w:hAnsi="Palatino Linotype" w:cstheme="minorBidi"/>
          <w:sz w:val="24"/>
          <w:szCs w:val="22"/>
          <w:lang w:eastAsia="en-US"/>
        </w:rPr>
        <w:t>beside the a</w:t>
      </w:r>
      <w:r w:rsidR="001A7BC7">
        <w:rPr>
          <w:rFonts w:ascii="Palatino Linotype" w:eastAsiaTheme="minorHAnsi" w:hAnsi="Palatino Linotype" w:cstheme="minorBidi"/>
          <w:sz w:val="24"/>
          <w:szCs w:val="22"/>
          <w:lang w:eastAsia="en-US"/>
        </w:rPr>
        <w:t>l</w:t>
      </w:r>
      <w:r>
        <w:rPr>
          <w:rFonts w:ascii="Palatino Linotype" w:eastAsiaTheme="minorHAnsi" w:hAnsi="Palatino Linotype" w:cstheme="minorBidi"/>
          <w:sz w:val="24"/>
          <w:szCs w:val="22"/>
          <w:lang w:eastAsia="en-US"/>
        </w:rPr>
        <w:t>ready existent one</w:t>
      </w:r>
      <w:r w:rsidR="001A7BC7">
        <w:rPr>
          <w:rFonts w:ascii="Palatino Linotype" w:eastAsiaTheme="minorHAnsi" w:hAnsi="Palatino Linotype" w:cstheme="minorBidi"/>
          <w:sz w:val="24"/>
          <w:szCs w:val="22"/>
          <w:lang w:eastAsia="en-US"/>
        </w:rPr>
        <w:t xml:space="preserve">, called </w:t>
      </w:r>
      <w:proofErr w:type="spellStart"/>
      <w:r w:rsidR="001A7BC7" w:rsidRPr="001A7BC7">
        <w:rPr>
          <w:rFonts w:ascii="Palatino Linotype" w:eastAsiaTheme="minorHAnsi" w:hAnsi="Palatino Linotype" w:cstheme="minorBidi"/>
          <w:i/>
          <w:iCs/>
          <w:sz w:val="24"/>
          <w:szCs w:val="22"/>
          <w:lang w:eastAsia="en-US"/>
        </w:rPr>
        <w:t>callback</w:t>
      </w:r>
      <w:proofErr w:type="spellEnd"/>
      <w:r>
        <w:rPr>
          <w:rFonts w:ascii="Palatino Linotype" w:eastAsiaTheme="minorHAnsi" w:hAnsi="Palatino Linotype" w:cstheme="minorBidi"/>
          <w:sz w:val="24"/>
          <w:szCs w:val="22"/>
          <w:lang w:eastAsia="en-US"/>
        </w:rPr>
        <w:t>. This new variable will be a Function taking two Strings as arguments (the id will be already set up by the calling page).</w:t>
      </w:r>
    </w:p>
    <w:p w14:paraId="2304DF1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642D6FE0"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033B3"/>
          <w:sz w:val="20"/>
          <w:szCs w:val="20"/>
          <w:lang w:eastAsia="en-GB"/>
        </w:rPr>
        <w:t xml:space="preserve">class </w:t>
      </w:r>
      <w:proofErr w:type="spellStart"/>
      <w:r w:rsidRPr="00D01BCE">
        <w:rPr>
          <w:rFonts w:ascii="Courier New" w:eastAsia="Times New Roman" w:hAnsi="Courier New" w:cs="Courier New"/>
          <w:color w:val="000000"/>
          <w:sz w:val="20"/>
          <w:szCs w:val="20"/>
          <w:lang w:eastAsia="en-GB"/>
        </w:rPr>
        <w:t>UpdateTodoPage</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033B3"/>
          <w:sz w:val="20"/>
          <w:szCs w:val="20"/>
          <w:lang w:eastAsia="en-GB"/>
        </w:rPr>
        <w:t xml:space="preserve">extends </w:t>
      </w:r>
      <w:proofErr w:type="spellStart"/>
      <w:r w:rsidRPr="00D01BCE">
        <w:rPr>
          <w:rFonts w:ascii="Courier New" w:eastAsia="Times New Roman" w:hAnsi="Courier New" w:cs="Courier New"/>
          <w:color w:val="000000"/>
          <w:sz w:val="20"/>
          <w:szCs w:val="20"/>
          <w:lang w:eastAsia="en-GB"/>
        </w:rPr>
        <w:t>StatefulWidget</w:t>
      </w:r>
      <w:proofErr w:type="spellEnd"/>
      <w:r w:rsidRPr="00D01BCE">
        <w:rPr>
          <w:rFonts w:ascii="Courier New" w:eastAsia="Times New Roman" w:hAnsi="Courier New" w:cs="Courier New"/>
          <w:color w:val="000000"/>
          <w:sz w:val="20"/>
          <w:szCs w:val="20"/>
          <w:lang w:eastAsia="en-GB"/>
        </w:rPr>
        <w:t xml:space="preserve"> </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w:t>
      </w:r>
      <w:proofErr w:type="spellStart"/>
      <w:r w:rsidRPr="00D01BCE">
        <w:rPr>
          <w:rFonts w:ascii="Courier New" w:eastAsia="Times New Roman" w:hAnsi="Courier New" w:cs="Courier New"/>
          <w:color w:val="000000"/>
          <w:sz w:val="20"/>
          <w:szCs w:val="20"/>
          <w:lang w:eastAsia="en-GB"/>
        </w:rPr>
        <w:t>Todo</w:t>
      </w:r>
      <w:proofErr w:type="spellEnd"/>
      <w:r w:rsidRPr="00D01BCE">
        <w:rPr>
          <w:rFonts w:ascii="Courier New" w:eastAsia="Times New Roman" w:hAnsi="Courier New" w:cs="Courier New"/>
          <w:color w:val="000000"/>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todo</w:t>
      </w:r>
      <w:proofErr w:type="spellEnd"/>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0033B3"/>
          <w:sz w:val="20"/>
          <w:szCs w:val="20"/>
          <w:lang w:eastAsia="en-GB"/>
        </w:rPr>
        <w:t xml:space="preserve">final void </w:t>
      </w:r>
      <w:r w:rsidRPr="00D01BCE">
        <w:rPr>
          <w:rFonts w:ascii="Courier New" w:eastAsia="Times New Roman" w:hAnsi="Courier New" w:cs="Courier New"/>
          <w:color w:val="080808"/>
          <w:sz w:val="20"/>
          <w:szCs w:val="20"/>
          <w:lang w:eastAsia="en-GB"/>
        </w:rPr>
        <w:t>Function(</w:t>
      </w:r>
      <w:proofErr w:type="spellStart"/>
      <w:r w:rsidRPr="00D01BCE">
        <w:rPr>
          <w:rFonts w:ascii="Courier New" w:eastAsia="Times New Roman" w:hAnsi="Courier New" w:cs="Courier New"/>
          <w:color w:val="000000"/>
          <w:sz w:val="20"/>
          <w:szCs w:val="20"/>
          <w:lang w:eastAsia="en-GB"/>
        </w:rPr>
        <w:t>String</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00000"/>
          <w:sz w:val="20"/>
          <w:szCs w:val="20"/>
          <w:lang w:eastAsia="en-GB"/>
        </w:rPr>
        <w:t>String</w:t>
      </w:r>
      <w:proofErr w:type="spellEnd"/>
      <w:r w:rsidRPr="00D01BCE">
        <w:rPr>
          <w:rFonts w:ascii="Courier New" w:eastAsia="Times New Roman" w:hAnsi="Courier New" w:cs="Courier New"/>
          <w:color w:val="080808"/>
          <w:sz w:val="20"/>
          <w:szCs w:val="20"/>
          <w:lang w:eastAsia="en-GB"/>
        </w:rPr>
        <w:t xml:space="preserve">) </w:t>
      </w:r>
      <w:proofErr w:type="spellStart"/>
      <w:r w:rsidRPr="00D01BCE">
        <w:rPr>
          <w:rFonts w:ascii="Courier New" w:eastAsia="Times New Roman" w:hAnsi="Courier New" w:cs="Courier New"/>
          <w:color w:val="871094"/>
          <w:sz w:val="20"/>
          <w:szCs w:val="20"/>
          <w:lang w:eastAsia="en-GB"/>
        </w:rPr>
        <w:t>callback</w:t>
      </w:r>
      <w:proofErr w:type="spellEnd"/>
      <w:r w:rsidRPr="00D01BCE">
        <w:rPr>
          <w:rFonts w:ascii="Courier New" w:eastAsia="Times New Roman" w:hAnsi="Courier New" w:cs="Courier New"/>
          <w:color w:val="080808"/>
          <w:sz w:val="20"/>
          <w:szCs w:val="20"/>
          <w:lang w:eastAsia="en-GB"/>
        </w:rPr>
        <w:t>;</w:t>
      </w:r>
    </w:p>
    <w:p w14:paraId="355628D4" w14:textId="6998B92D" w:rsidR="006B47FB" w:rsidRDefault="006B47FB"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 </w:t>
      </w:r>
    </w:p>
    <w:p w14:paraId="6CBF9FD8" w14:textId="76CF231E" w:rsidR="006B47FB" w:rsidRDefault="006B47FB" w:rsidP="00F43044">
      <w:pPr>
        <w:pStyle w:val="PreformattatoHTML"/>
        <w:rPr>
          <w:rFonts w:ascii="Palatino Linotype" w:eastAsiaTheme="minorHAnsi" w:hAnsi="Palatino Linotype" w:cstheme="minorBidi"/>
          <w:sz w:val="24"/>
          <w:szCs w:val="22"/>
          <w:lang w:eastAsia="en-US"/>
        </w:rPr>
      </w:pPr>
    </w:p>
    <w:p w14:paraId="4ADA8345" w14:textId="6FCE959D" w:rsidR="00734F34" w:rsidRDefault="00D01BCE"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The next step is </w:t>
      </w:r>
      <w:r w:rsidR="001A7BC7">
        <w:rPr>
          <w:rFonts w:ascii="Palatino Linotype" w:eastAsiaTheme="minorHAnsi" w:hAnsi="Palatino Linotype" w:cstheme="minorBidi"/>
          <w:sz w:val="24"/>
          <w:szCs w:val="22"/>
          <w:lang w:eastAsia="en-US"/>
        </w:rPr>
        <w:t xml:space="preserve">to </w:t>
      </w:r>
      <w:r>
        <w:rPr>
          <w:rFonts w:ascii="Palatino Linotype" w:eastAsiaTheme="minorHAnsi" w:hAnsi="Palatino Linotype" w:cstheme="minorBidi"/>
          <w:sz w:val="24"/>
          <w:szCs w:val="22"/>
          <w:lang w:eastAsia="en-US"/>
        </w:rPr>
        <w:t>wrap</w:t>
      </w:r>
      <w:r w:rsidR="00B14C87">
        <w:rPr>
          <w:rFonts w:ascii="Palatino Linotype" w:eastAsiaTheme="minorHAnsi" w:hAnsi="Palatino Linotype" w:cstheme="minorBidi"/>
          <w:sz w:val="24"/>
          <w:szCs w:val="22"/>
          <w:lang w:eastAsia="en-US"/>
        </w:rPr>
        <w:t xml:space="preserve"> the Row widget </w:t>
      </w:r>
      <w:r>
        <w:rPr>
          <w:rFonts w:ascii="Palatino Linotype" w:eastAsiaTheme="minorHAnsi" w:hAnsi="Palatino Linotype" w:cstheme="minorBidi"/>
          <w:sz w:val="24"/>
          <w:szCs w:val="22"/>
          <w:lang w:eastAsia="en-US"/>
        </w:rPr>
        <w:t xml:space="preserve">in the </w:t>
      </w:r>
      <w:proofErr w:type="spellStart"/>
      <w:r>
        <w:rPr>
          <w:rFonts w:ascii="Palatino Linotype" w:eastAsiaTheme="minorHAnsi" w:hAnsi="Palatino Linotype" w:cstheme="minorBidi"/>
          <w:sz w:val="24"/>
          <w:szCs w:val="22"/>
          <w:lang w:eastAsia="en-US"/>
        </w:rPr>
        <w:t>todo_item.dart</w:t>
      </w:r>
      <w:proofErr w:type="spellEnd"/>
      <w:r>
        <w:rPr>
          <w:rFonts w:ascii="Palatino Linotype" w:eastAsiaTheme="minorHAnsi" w:hAnsi="Palatino Linotype" w:cstheme="minorBidi"/>
          <w:sz w:val="24"/>
          <w:szCs w:val="22"/>
          <w:lang w:eastAsia="en-US"/>
        </w:rPr>
        <w:t xml:space="preserve"> file </w:t>
      </w:r>
      <w:r w:rsidR="00B14C87">
        <w:rPr>
          <w:rFonts w:ascii="Palatino Linotype" w:eastAsiaTheme="minorHAnsi" w:hAnsi="Palatino Linotype" w:cstheme="minorBidi"/>
          <w:sz w:val="24"/>
          <w:szCs w:val="22"/>
          <w:lang w:eastAsia="en-US"/>
        </w:rPr>
        <w:t xml:space="preserve">inside a </w:t>
      </w:r>
      <w:proofErr w:type="spellStart"/>
      <w:r w:rsidR="00B14C87">
        <w:rPr>
          <w:rFonts w:ascii="Palatino Linotype" w:eastAsiaTheme="minorHAnsi" w:hAnsi="Palatino Linotype" w:cstheme="minorBidi"/>
          <w:sz w:val="24"/>
          <w:szCs w:val="22"/>
          <w:lang w:eastAsia="en-US"/>
        </w:rPr>
        <w:t>InkWell</w:t>
      </w:r>
      <w:proofErr w:type="spellEnd"/>
      <w:r w:rsidR="00B14C87">
        <w:rPr>
          <w:rFonts w:ascii="Palatino Linotype" w:eastAsiaTheme="minorHAnsi" w:hAnsi="Palatino Linotype" w:cstheme="minorBidi"/>
          <w:sz w:val="24"/>
          <w:szCs w:val="22"/>
          <w:lang w:eastAsia="en-US"/>
        </w:rPr>
        <w:t xml:space="preserve"> widget to make i</w:t>
      </w:r>
      <w:r>
        <w:rPr>
          <w:rFonts w:ascii="Palatino Linotype" w:eastAsiaTheme="minorHAnsi" w:hAnsi="Palatino Linotype" w:cstheme="minorBidi"/>
          <w:sz w:val="24"/>
          <w:szCs w:val="22"/>
          <w:lang w:eastAsia="en-US"/>
        </w:rPr>
        <w:t>t</w:t>
      </w:r>
      <w:r w:rsidR="00B14C87">
        <w:rPr>
          <w:rFonts w:ascii="Palatino Linotype" w:eastAsiaTheme="minorHAnsi" w:hAnsi="Palatino Linotype" w:cstheme="minorBidi"/>
          <w:sz w:val="24"/>
          <w:szCs w:val="22"/>
          <w:lang w:eastAsia="en-US"/>
        </w:rPr>
        <w:t xml:space="preserve"> sensible to tap</w:t>
      </w:r>
      <w:r>
        <w:rPr>
          <w:rFonts w:ascii="Palatino Linotype" w:eastAsiaTheme="minorHAnsi" w:hAnsi="Palatino Linotype" w:cstheme="minorBidi"/>
          <w:sz w:val="24"/>
          <w:szCs w:val="22"/>
          <w:lang w:eastAsia="en-US"/>
        </w:rPr>
        <w:t>s</w:t>
      </w:r>
      <w:r w:rsidR="00B14C87">
        <w:rPr>
          <w:rFonts w:ascii="Palatino Linotype" w:eastAsiaTheme="minorHAnsi" w:hAnsi="Palatino Linotype" w:cstheme="minorBidi"/>
          <w:sz w:val="24"/>
          <w:szCs w:val="22"/>
          <w:lang w:eastAsia="en-US"/>
        </w:rPr>
        <w:t>.</w:t>
      </w:r>
    </w:p>
    <w:p w14:paraId="50F887D9" w14:textId="77777777" w:rsidR="006B47FB" w:rsidRDefault="006B47FB" w:rsidP="00F43044">
      <w:pPr>
        <w:pStyle w:val="PreformattatoHTML"/>
        <w:rPr>
          <w:rFonts w:ascii="Palatino Linotype" w:eastAsiaTheme="minorHAnsi" w:hAnsi="Palatino Linotype" w:cstheme="minorBidi"/>
          <w:sz w:val="24"/>
          <w:szCs w:val="22"/>
          <w:lang w:eastAsia="en-US"/>
        </w:rPr>
      </w:pPr>
    </w:p>
    <w:p w14:paraId="45FF2C3F" w14:textId="39201A8F" w:rsid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B14C87">
        <w:rPr>
          <w:rFonts w:ascii="Courier New" w:eastAsia="Times New Roman" w:hAnsi="Courier New" w:cs="Courier New"/>
          <w:color w:val="2196F3"/>
          <w:sz w:val="20"/>
          <w:szCs w:val="20"/>
          <w:lang w:eastAsia="en-GB"/>
        </w:rPr>
        <w:t>InkWell</w:t>
      </w:r>
      <w:proofErr w:type="spellEnd"/>
      <w:r w:rsidRPr="00B14C87">
        <w:rPr>
          <w:rFonts w:ascii="Courier New" w:eastAsia="Times New Roman" w:hAnsi="Courier New" w:cs="Courier New"/>
          <w:color w:val="080808"/>
          <w:sz w:val="20"/>
          <w:szCs w:val="20"/>
          <w:lang w:eastAsia="en-GB"/>
        </w:rPr>
        <w:t>(</w:t>
      </w:r>
      <w:r w:rsidRPr="00B14C87">
        <w:rPr>
          <w:rFonts w:ascii="Courier New" w:eastAsia="Times New Roman" w:hAnsi="Courier New" w:cs="Courier New"/>
          <w:color w:val="080808"/>
          <w:sz w:val="20"/>
          <w:szCs w:val="20"/>
          <w:lang w:eastAsia="en-GB"/>
        </w:rPr>
        <w:br/>
        <w:t xml:space="preserve">  </w:t>
      </w:r>
      <w:proofErr w:type="spellStart"/>
      <w:r w:rsidRPr="00B14C87">
        <w:rPr>
          <w:rFonts w:ascii="Courier New" w:eastAsia="Times New Roman" w:hAnsi="Courier New" w:cs="Courier New"/>
          <w:color w:val="080808"/>
          <w:sz w:val="20"/>
          <w:szCs w:val="20"/>
          <w:lang w:eastAsia="en-GB"/>
        </w:rPr>
        <w:t>onTap</w:t>
      </w:r>
      <w:proofErr w:type="spellEnd"/>
      <w:r w:rsidRPr="00B14C87">
        <w:rPr>
          <w:rFonts w:ascii="Courier New" w:eastAsia="Times New Roman" w:hAnsi="Courier New" w:cs="Courier New"/>
          <w:color w:val="080808"/>
          <w:sz w:val="20"/>
          <w:szCs w:val="20"/>
          <w:lang w:eastAsia="en-GB"/>
        </w:rPr>
        <w:t>: () {},</w:t>
      </w:r>
      <w:r w:rsidRPr="00B14C87">
        <w:rPr>
          <w:rFonts w:ascii="Courier New" w:eastAsia="Times New Roman" w:hAnsi="Courier New" w:cs="Courier New"/>
          <w:color w:val="080808"/>
          <w:sz w:val="20"/>
          <w:szCs w:val="20"/>
          <w:lang w:eastAsia="en-GB"/>
        </w:rPr>
        <w:br/>
        <w:t xml:space="preserve">  child:</w:t>
      </w:r>
      <w:r>
        <w:rPr>
          <w:rFonts w:ascii="Courier New" w:eastAsia="Times New Roman" w:hAnsi="Courier New" w:cs="Courier New"/>
          <w:color w:val="080808"/>
          <w:sz w:val="20"/>
          <w:szCs w:val="20"/>
          <w:lang w:eastAsia="en-GB"/>
        </w:rPr>
        <w:t xml:space="preserve"> Row...</w:t>
      </w:r>
    </w:p>
    <w:p w14:paraId="4BD68C30" w14:textId="6F125B57" w:rsidR="00B14C87" w:rsidRPr="00B14C87" w:rsidRDefault="00B14C87" w:rsidP="00B14C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0131295" w14:textId="0CB0BC30" w:rsidR="00B14C87" w:rsidRDefault="00B14C87"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Inside the </w:t>
      </w:r>
      <w:proofErr w:type="spellStart"/>
      <w:r>
        <w:rPr>
          <w:rFonts w:ascii="Palatino Linotype" w:eastAsiaTheme="minorHAnsi" w:hAnsi="Palatino Linotype" w:cstheme="minorBidi"/>
          <w:sz w:val="24"/>
          <w:szCs w:val="22"/>
          <w:lang w:eastAsia="en-US"/>
        </w:rPr>
        <w:t>onTap</w:t>
      </w:r>
      <w:proofErr w:type="spellEnd"/>
      <w:r>
        <w:rPr>
          <w:rFonts w:ascii="Palatino Linotype" w:eastAsiaTheme="minorHAnsi" w:hAnsi="Palatino Linotype" w:cstheme="minorBidi"/>
          <w:sz w:val="24"/>
          <w:szCs w:val="22"/>
          <w:lang w:eastAsia="en-US"/>
        </w:rPr>
        <w:t xml:space="preserve"> function the</w:t>
      </w:r>
      <w:r w:rsidR="00AD0A3C">
        <w:rPr>
          <w:rFonts w:ascii="Palatino Linotype" w:eastAsiaTheme="minorHAnsi" w:hAnsi="Palatino Linotype" w:cstheme="minorBidi"/>
          <w:sz w:val="24"/>
          <w:szCs w:val="22"/>
          <w:lang w:eastAsia="en-US"/>
        </w:rPr>
        <w:t xml:space="preserve"> route</w:t>
      </w:r>
      <w:r>
        <w:rPr>
          <w:rFonts w:ascii="Palatino Linotype" w:eastAsiaTheme="minorHAnsi" w:hAnsi="Palatino Linotype" w:cstheme="minorBidi"/>
          <w:sz w:val="24"/>
          <w:szCs w:val="22"/>
          <w:lang w:eastAsia="en-US"/>
        </w:rPr>
        <w:t xml:space="preserv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w:t>
      </w:r>
      <w:r w:rsidR="00AD0A3C">
        <w:rPr>
          <w:rFonts w:ascii="Palatino Linotype" w:eastAsiaTheme="minorHAnsi" w:hAnsi="Palatino Linotype" w:cstheme="minorBidi"/>
          <w:sz w:val="24"/>
          <w:szCs w:val="22"/>
          <w:lang w:eastAsia="en-US"/>
        </w:rPr>
        <w:t xml:space="preserve">will be pushed but first a container for arguments must be set up. </w:t>
      </w:r>
      <w:r w:rsidR="001A7BC7">
        <w:rPr>
          <w:rFonts w:ascii="Palatino Linotype" w:eastAsiaTheme="minorHAnsi" w:hAnsi="Palatino Linotype" w:cstheme="minorBidi"/>
          <w:sz w:val="24"/>
          <w:szCs w:val="22"/>
          <w:lang w:eastAsia="en-US"/>
        </w:rPr>
        <w:t>Indeed,</w:t>
      </w:r>
      <w:r w:rsidR="00AD0A3C">
        <w:rPr>
          <w:rFonts w:ascii="Palatino Linotype" w:eastAsiaTheme="minorHAnsi" w:hAnsi="Palatino Linotype" w:cstheme="minorBidi"/>
          <w:sz w:val="24"/>
          <w:szCs w:val="22"/>
          <w:lang w:eastAsia="en-US"/>
        </w:rPr>
        <w:t xml:space="preserve"> Flutter Navigator allows to pass only a single object as argument between routes. In this case not only the </w:t>
      </w:r>
      <w:proofErr w:type="spellStart"/>
      <w:r w:rsidR="00AD0A3C" w:rsidRPr="001A7BC7">
        <w:rPr>
          <w:rFonts w:ascii="Palatino Linotype" w:eastAsiaTheme="minorHAnsi" w:hAnsi="Palatino Linotype" w:cstheme="minorBidi"/>
          <w:i/>
          <w:iCs/>
          <w:sz w:val="24"/>
          <w:szCs w:val="22"/>
          <w:lang w:eastAsia="en-US"/>
        </w:rPr>
        <w:t>onUpdate</w:t>
      </w:r>
      <w:proofErr w:type="spellEnd"/>
      <w:r w:rsidR="00925E12">
        <w:rPr>
          <w:rFonts w:ascii="Palatino Linotype" w:eastAsiaTheme="minorHAnsi" w:hAnsi="Palatino Linotype" w:cstheme="minorBidi"/>
          <w:i/>
          <w:iCs/>
          <w:sz w:val="24"/>
          <w:szCs w:val="22"/>
          <w:lang w:eastAsia="en-US"/>
        </w:rPr>
        <w:t xml:space="preserve"> </w:t>
      </w:r>
      <w:r w:rsidR="00AD0A3C" w:rsidRPr="001A7BC7">
        <w:rPr>
          <w:rFonts w:ascii="Palatino Linotype" w:eastAsiaTheme="minorHAnsi" w:hAnsi="Palatino Linotype" w:cstheme="minorBidi"/>
          <w:i/>
          <w:iCs/>
          <w:sz w:val="24"/>
          <w:szCs w:val="22"/>
          <w:lang w:eastAsia="en-US"/>
        </w:rPr>
        <w:t>Function</w:t>
      </w:r>
      <w:r w:rsidR="00AD0A3C">
        <w:rPr>
          <w:rFonts w:ascii="Palatino Linotype" w:eastAsiaTheme="minorHAnsi" w:hAnsi="Palatino Linotype" w:cstheme="minorBidi"/>
          <w:sz w:val="24"/>
          <w:szCs w:val="22"/>
          <w:lang w:eastAsia="en-US"/>
        </w:rPr>
        <w:t xml:space="preserve"> must be passed to the new route but also some information about the </w:t>
      </w:r>
      <w:proofErr w:type="spellStart"/>
      <w:r w:rsidR="00AD0A3C">
        <w:rPr>
          <w:rFonts w:ascii="Palatino Linotype" w:eastAsiaTheme="minorHAnsi" w:hAnsi="Palatino Linotype" w:cstheme="minorBidi"/>
          <w:sz w:val="24"/>
          <w:szCs w:val="22"/>
          <w:lang w:eastAsia="en-US"/>
        </w:rPr>
        <w:t>Todo</w:t>
      </w:r>
      <w:proofErr w:type="spellEnd"/>
      <w:r w:rsidR="00AD0A3C">
        <w:rPr>
          <w:rFonts w:ascii="Palatino Linotype" w:eastAsiaTheme="minorHAnsi" w:hAnsi="Palatino Linotype" w:cstheme="minorBidi"/>
          <w:sz w:val="24"/>
          <w:szCs w:val="22"/>
          <w:lang w:eastAsia="en-US"/>
        </w:rPr>
        <w:t xml:space="preserve"> itself. For this reason a wrapper class i</w:t>
      </w:r>
      <w:r w:rsidR="001A7BC7">
        <w:rPr>
          <w:rFonts w:ascii="Palatino Linotype" w:eastAsiaTheme="minorHAnsi" w:hAnsi="Palatino Linotype" w:cstheme="minorBidi"/>
          <w:sz w:val="24"/>
          <w:szCs w:val="22"/>
          <w:lang w:eastAsia="en-US"/>
        </w:rPr>
        <w:t xml:space="preserve">s </w:t>
      </w:r>
      <w:r w:rsidR="00AD0A3C">
        <w:rPr>
          <w:rFonts w:ascii="Palatino Linotype" w:eastAsiaTheme="minorHAnsi" w:hAnsi="Palatino Linotype" w:cstheme="minorBidi"/>
          <w:sz w:val="24"/>
          <w:szCs w:val="22"/>
          <w:lang w:eastAsia="en-US"/>
        </w:rPr>
        <w:t xml:space="preserve">created with the name </w:t>
      </w:r>
      <w:proofErr w:type="spellStart"/>
      <w:r w:rsidR="00AD0A3C" w:rsidRPr="001A7BC7">
        <w:rPr>
          <w:rFonts w:ascii="Palatino Linotype" w:eastAsiaTheme="minorHAnsi" w:hAnsi="Palatino Linotype" w:cstheme="minorBidi"/>
          <w:i/>
          <w:iCs/>
          <w:sz w:val="24"/>
          <w:szCs w:val="22"/>
          <w:lang w:eastAsia="en-US"/>
        </w:rPr>
        <w:t>UpdateTodoPageArguments</w:t>
      </w:r>
      <w:proofErr w:type="spellEnd"/>
      <w:r w:rsidR="00AD0A3C">
        <w:rPr>
          <w:rFonts w:ascii="Palatino Linotype" w:eastAsiaTheme="minorHAnsi" w:hAnsi="Palatino Linotype" w:cstheme="minorBidi"/>
          <w:sz w:val="24"/>
          <w:szCs w:val="22"/>
          <w:lang w:eastAsia="en-US"/>
        </w:rPr>
        <w:t xml:space="preserve"> as shown here</w:t>
      </w:r>
    </w:p>
    <w:p w14:paraId="75A17C5B" w14:textId="0151B9A6" w:rsidR="00AD0A3C" w:rsidRPr="00AD0A3C" w:rsidRDefault="00AD0A3C" w:rsidP="00AD0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033B3"/>
          <w:sz w:val="20"/>
          <w:szCs w:val="20"/>
          <w:lang w:eastAsia="en-GB"/>
        </w:rPr>
        <w:t xml:space="preserve">class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00000"/>
          <w:sz w:val="20"/>
          <w:szCs w:val="20"/>
          <w:lang w:eastAsia="en-GB"/>
        </w:rPr>
        <w:t xml:space="preserve">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w:t>
      </w:r>
      <w:proofErr w:type="spellStart"/>
      <w:r w:rsidRPr="00AD0A3C">
        <w:rPr>
          <w:rFonts w:ascii="Courier New" w:eastAsia="Times New Roman" w:hAnsi="Courier New" w:cs="Courier New"/>
          <w:color w:val="000000"/>
          <w:sz w:val="20"/>
          <w:szCs w:val="20"/>
          <w:lang w:eastAsia="en-GB"/>
        </w:rPr>
        <w:t>Todo</w:t>
      </w:r>
      <w:proofErr w:type="spellEnd"/>
      <w:r w:rsidRPr="00AD0A3C">
        <w:rPr>
          <w:rFonts w:ascii="Courier New" w:eastAsia="Times New Roman" w:hAnsi="Courier New" w:cs="Courier New"/>
          <w:color w:val="000000"/>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 xml:space="preserve">  </w:t>
      </w:r>
      <w:r w:rsidRPr="00AD0A3C">
        <w:rPr>
          <w:rFonts w:ascii="Courier New" w:eastAsia="Times New Roman" w:hAnsi="Courier New" w:cs="Courier New"/>
          <w:color w:val="0033B3"/>
          <w:sz w:val="20"/>
          <w:szCs w:val="20"/>
          <w:lang w:eastAsia="en-GB"/>
        </w:rPr>
        <w:t xml:space="preserve">final void </w:t>
      </w:r>
      <w:r w:rsidRPr="00AD0A3C">
        <w:rPr>
          <w:rFonts w:ascii="Courier New" w:eastAsia="Times New Roman" w:hAnsi="Courier New" w:cs="Courier New"/>
          <w:color w:val="080808"/>
          <w:sz w:val="20"/>
          <w:szCs w:val="20"/>
          <w:lang w:eastAsia="en-GB"/>
        </w:rPr>
        <w:t>Function(</w:t>
      </w:r>
      <w:r w:rsidRPr="00AD0A3C">
        <w:rPr>
          <w:rFonts w:ascii="Courier New" w:eastAsia="Times New Roman" w:hAnsi="Courier New" w:cs="Courier New"/>
          <w:color w:val="000000"/>
          <w:sz w:val="20"/>
          <w:szCs w:val="20"/>
          <w:lang w:eastAsia="en-GB"/>
        </w:rPr>
        <w:t xml:space="preserve">String </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0000"/>
          <w:sz w:val="20"/>
          <w:szCs w:val="20"/>
          <w:lang w:eastAsia="en-GB"/>
        </w:rPr>
        <w:t>String</w:t>
      </w:r>
      <w:r w:rsidRPr="00AD0A3C">
        <w:rPr>
          <w:rFonts w:ascii="Courier New" w:eastAsia="Times New Roman" w:hAnsi="Courier New" w:cs="Courier New"/>
          <w:color w:val="080808"/>
          <w:sz w:val="20"/>
          <w:szCs w:val="20"/>
          <w:lang w:eastAsia="en-GB"/>
        </w:rPr>
        <w:t xml:space="preserve">) </w:t>
      </w:r>
      <w:proofErr w:type="spellStart"/>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r>
      <w:r w:rsidRPr="00AD0A3C">
        <w:rPr>
          <w:rFonts w:ascii="Courier New" w:eastAsia="Times New Roman" w:hAnsi="Courier New" w:cs="Courier New"/>
          <w:color w:val="080808"/>
          <w:sz w:val="20"/>
          <w:szCs w:val="20"/>
          <w:lang w:eastAsia="en-GB"/>
        </w:rPr>
        <w:br/>
        <w:t xml:space="preserve">  </w:t>
      </w:r>
      <w:proofErr w:type="spellStart"/>
      <w:r w:rsidRPr="00AD0A3C">
        <w:rPr>
          <w:rFonts w:ascii="Courier New" w:eastAsia="Times New Roman" w:hAnsi="Courier New" w:cs="Courier New"/>
          <w:color w:val="000000"/>
          <w:sz w:val="20"/>
          <w:szCs w:val="20"/>
          <w:lang w:eastAsia="en-GB"/>
        </w:rPr>
        <w:t>UpdateTodoPageArguments</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todo</w:t>
      </w:r>
      <w:proofErr w:type="spellEnd"/>
      <w:r w:rsidRPr="00AD0A3C">
        <w:rPr>
          <w:rFonts w:ascii="Courier New" w:eastAsia="Times New Roman" w:hAnsi="Courier New" w:cs="Courier New"/>
          <w:color w:val="080808"/>
          <w:sz w:val="20"/>
          <w:szCs w:val="20"/>
          <w:lang w:eastAsia="en-GB"/>
        </w:rPr>
        <w:t xml:space="preserve">, </w:t>
      </w:r>
      <w:r w:rsidRPr="00AD0A3C">
        <w:rPr>
          <w:rFonts w:ascii="Courier New" w:eastAsia="Times New Roman" w:hAnsi="Courier New" w:cs="Courier New"/>
          <w:color w:val="0033B3"/>
          <w:sz w:val="20"/>
          <w:szCs w:val="20"/>
          <w:lang w:eastAsia="en-GB"/>
        </w:rPr>
        <w:t xml:space="preserve">required </w:t>
      </w:r>
      <w:proofErr w:type="spellStart"/>
      <w:r w:rsidRPr="00AD0A3C">
        <w:rPr>
          <w:rFonts w:ascii="Courier New" w:eastAsia="Times New Roman" w:hAnsi="Courier New" w:cs="Courier New"/>
          <w:color w:val="0033B3"/>
          <w:sz w:val="20"/>
          <w:szCs w:val="20"/>
          <w:lang w:eastAsia="en-GB"/>
        </w:rPr>
        <w:t>this</w:t>
      </w:r>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871094"/>
          <w:sz w:val="20"/>
          <w:szCs w:val="20"/>
          <w:lang w:eastAsia="en-GB"/>
        </w:rPr>
        <w:t>updateState</w:t>
      </w:r>
      <w:proofErr w:type="spellEnd"/>
      <w:r w:rsidRPr="00AD0A3C">
        <w:rPr>
          <w:rFonts w:ascii="Courier New" w:eastAsia="Times New Roman" w:hAnsi="Courier New" w:cs="Courier New"/>
          <w:color w:val="080808"/>
          <w:sz w:val="20"/>
          <w:szCs w:val="20"/>
          <w:lang w:eastAsia="en-GB"/>
        </w:rPr>
        <w:t>});</w:t>
      </w:r>
      <w:r w:rsidRPr="00AD0A3C">
        <w:rPr>
          <w:rFonts w:ascii="Courier New" w:eastAsia="Times New Roman" w:hAnsi="Courier New" w:cs="Courier New"/>
          <w:color w:val="080808"/>
          <w:sz w:val="20"/>
          <w:szCs w:val="20"/>
          <w:lang w:eastAsia="en-GB"/>
        </w:rPr>
        <w:br/>
        <w:t>}</w:t>
      </w:r>
    </w:p>
    <w:p w14:paraId="38CEA7EC" w14:textId="77777777" w:rsidR="001A7BC7" w:rsidRDefault="001A7BC7" w:rsidP="00F43044">
      <w:pPr>
        <w:pStyle w:val="PreformattatoHTML"/>
        <w:rPr>
          <w:rFonts w:ascii="Palatino Linotype" w:eastAsiaTheme="minorHAnsi" w:hAnsi="Palatino Linotype" w:cstheme="minorBidi"/>
          <w:sz w:val="24"/>
          <w:szCs w:val="22"/>
          <w:lang w:eastAsia="en-US"/>
        </w:rPr>
      </w:pPr>
    </w:p>
    <w:p w14:paraId="7AEF3C5B" w14:textId="31F90201" w:rsidR="00AD0A3C" w:rsidRDefault="00AD0A3C"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and inside the </w:t>
      </w:r>
      <w:proofErr w:type="spellStart"/>
      <w:r>
        <w:rPr>
          <w:rFonts w:ascii="Palatino Linotype" w:eastAsiaTheme="minorHAnsi" w:hAnsi="Palatino Linotype" w:cstheme="minorBidi"/>
          <w:sz w:val="24"/>
          <w:szCs w:val="22"/>
          <w:lang w:eastAsia="en-US"/>
        </w:rPr>
        <w:t>InkWell’s</w:t>
      </w:r>
      <w:proofErr w:type="spellEnd"/>
      <w:r>
        <w:rPr>
          <w:rFonts w:ascii="Palatino Linotype" w:eastAsiaTheme="minorHAnsi" w:hAnsi="Palatino Linotype" w:cstheme="minorBidi"/>
          <w:sz w:val="24"/>
          <w:szCs w:val="22"/>
          <w:lang w:eastAsia="en-US"/>
        </w:rPr>
        <w:t xml:space="preserve"> </w:t>
      </w:r>
      <w:proofErr w:type="spellStart"/>
      <w:r w:rsidRPr="001A7BC7">
        <w:rPr>
          <w:rFonts w:ascii="Palatino Linotype" w:eastAsiaTheme="minorHAnsi" w:hAnsi="Palatino Linotype" w:cstheme="minorBidi"/>
          <w:i/>
          <w:iCs/>
          <w:sz w:val="24"/>
          <w:szCs w:val="22"/>
          <w:lang w:eastAsia="en-US"/>
        </w:rPr>
        <w:t>onTap</w:t>
      </w:r>
      <w:proofErr w:type="spellEnd"/>
      <w:r>
        <w:rPr>
          <w:rFonts w:ascii="Palatino Linotype" w:eastAsiaTheme="minorHAnsi" w:hAnsi="Palatino Linotype" w:cstheme="minorBidi"/>
          <w:sz w:val="24"/>
          <w:szCs w:val="22"/>
          <w:lang w:eastAsia="en-US"/>
        </w:rPr>
        <w:t xml:space="preserve"> function</w:t>
      </w:r>
      <w:r w:rsidR="005748C5">
        <w:rPr>
          <w:rFonts w:ascii="Palatino Linotype" w:eastAsiaTheme="minorHAnsi" w:hAnsi="Palatino Linotype" w:cstheme="minorBidi"/>
          <w:sz w:val="24"/>
          <w:szCs w:val="22"/>
          <w:lang w:eastAsia="en-US"/>
        </w:rPr>
        <w:t xml:space="preserve"> will be used to create a container for the arguments like this</w:t>
      </w:r>
    </w:p>
    <w:p w14:paraId="2CDDE9D7" w14:textId="77777777" w:rsidR="00D01BCE" w:rsidRDefault="00D01BCE" w:rsidP="00F43044">
      <w:pPr>
        <w:pStyle w:val="PreformattatoHTML"/>
        <w:rPr>
          <w:rFonts w:ascii="Palatino Linotype" w:eastAsiaTheme="minorHAnsi" w:hAnsi="Palatino Linotype" w:cstheme="minorBidi"/>
          <w:sz w:val="24"/>
          <w:szCs w:val="22"/>
          <w:lang w:eastAsia="en-US"/>
        </w:rPr>
      </w:pPr>
    </w:p>
    <w:p w14:paraId="33941851" w14:textId="58609CDE" w:rsidR="005748C5" w:rsidRDefault="005748C5"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748C5">
        <w:rPr>
          <w:rFonts w:ascii="Courier New" w:eastAsia="Times New Roman" w:hAnsi="Courier New" w:cs="Courier New"/>
          <w:color w:val="000000"/>
          <w:sz w:val="20"/>
          <w:szCs w:val="20"/>
          <w:lang w:eastAsia="en-GB"/>
        </w:rPr>
        <w:t>Navigator</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pushNamed</w:t>
      </w:r>
      <w:proofErr w:type="spellEnd"/>
      <w:r w:rsidRPr="005748C5">
        <w:rPr>
          <w:rFonts w:ascii="Courier New" w:eastAsia="Times New Roman" w:hAnsi="Courier New" w:cs="Courier New"/>
          <w:color w:val="080808"/>
          <w:sz w:val="20"/>
          <w:szCs w:val="20"/>
          <w:lang w:eastAsia="en-GB"/>
        </w:rPr>
        <w:t xml:space="preserve">(context, </w:t>
      </w:r>
      <w:r w:rsidRPr="005748C5">
        <w:rPr>
          <w:rFonts w:ascii="Courier New" w:eastAsia="Times New Roman" w:hAnsi="Courier New" w:cs="Courier New"/>
          <w:color w:val="067D17"/>
          <w:sz w:val="20"/>
          <w:szCs w:val="20"/>
          <w:lang w:eastAsia="en-GB"/>
        </w:rPr>
        <w:t>"/</w:t>
      </w:r>
      <w:proofErr w:type="spellStart"/>
      <w:r w:rsidRPr="005748C5">
        <w:rPr>
          <w:rFonts w:ascii="Courier New" w:eastAsia="Times New Roman" w:hAnsi="Courier New" w:cs="Courier New"/>
          <w:color w:val="067D17"/>
          <w:sz w:val="20"/>
          <w:szCs w:val="20"/>
          <w:lang w:eastAsia="en-GB"/>
        </w:rPr>
        <w:t>updateTodo</w:t>
      </w:r>
      <w:proofErr w:type="spellEnd"/>
      <w:r w:rsidRPr="005748C5">
        <w:rPr>
          <w:rFonts w:ascii="Courier New" w:eastAsia="Times New Roman" w:hAnsi="Courier New" w:cs="Courier New"/>
          <w:color w:val="067D17"/>
          <w:sz w:val="20"/>
          <w:szCs w:val="20"/>
          <w:lang w:eastAsia="en-GB"/>
        </w:rPr>
        <w:t>"</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arguments: </w:t>
      </w:r>
      <w:proofErr w:type="spellStart"/>
      <w:r w:rsidRPr="005748C5">
        <w:rPr>
          <w:rFonts w:ascii="Courier New" w:eastAsia="Times New Roman" w:hAnsi="Courier New" w:cs="Courier New"/>
          <w:color w:val="2196F3"/>
          <w:sz w:val="20"/>
          <w:szCs w:val="20"/>
          <w:lang w:eastAsia="en-GB"/>
        </w:rPr>
        <w:t>UpdateTodoPageArguments</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todo</w:t>
      </w:r>
      <w:proofErr w:type="spellEnd"/>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00000"/>
          <w:sz w:val="20"/>
          <w:szCs w:val="20"/>
          <w:lang w:eastAsia="en-GB"/>
        </w:rPr>
        <w:t>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80808"/>
          <w:sz w:val="20"/>
          <w:szCs w:val="20"/>
          <w:lang w:eastAsia="en-GB"/>
        </w:rPr>
        <w:t>updateState</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00000"/>
          <w:sz w:val="20"/>
          <w:szCs w:val="20"/>
          <w:lang w:eastAsia="en-GB"/>
        </w:rPr>
        <w:t xml:space="preserve">String </w:t>
      </w:r>
      <w:proofErr w:type="spellStart"/>
      <w:r w:rsidRPr="005748C5">
        <w:rPr>
          <w:rFonts w:ascii="Courier New" w:eastAsia="Times New Roman" w:hAnsi="Courier New" w:cs="Courier New"/>
          <w:color w:val="080808"/>
          <w:sz w:val="20"/>
          <w:szCs w:val="20"/>
          <w:lang w:eastAsia="en-GB"/>
        </w:rPr>
        <w:t>newName,</w:t>
      </w:r>
      <w:r w:rsidRPr="005748C5">
        <w:rPr>
          <w:rFonts w:ascii="Courier New" w:eastAsia="Times New Roman" w:hAnsi="Courier New" w:cs="Courier New"/>
          <w:color w:val="000000"/>
          <w:sz w:val="20"/>
          <w:szCs w:val="20"/>
          <w:lang w:eastAsia="en-GB"/>
        </w:rPr>
        <w:t>String</w:t>
      </w:r>
      <w:proofErr w:type="spellEnd"/>
      <w:r w:rsidRPr="005748C5">
        <w:rPr>
          <w:rFonts w:ascii="Courier New" w:eastAsia="Times New Roman" w:hAnsi="Courier New" w:cs="Courier New"/>
          <w:color w:val="000000"/>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newDesc</w:t>
      </w:r>
      <w:proofErr w:type="spellEnd"/>
      <w:r w:rsidRPr="005748C5">
        <w:rPr>
          <w:rFonts w:ascii="Courier New" w:eastAsia="Times New Roman" w:hAnsi="Courier New" w:cs="Courier New"/>
          <w:color w:val="080808"/>
          <w:sz w:val="20"/>
          <w:szCs w:val="20"/>
          <w:lang w:eastAsia="en-GB"/>
        </w:rPr>
        <w:t>) {</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000000"/>
          <w:sz w:val="20"/>
          <w:szCs w:val="20"/>
          <w:lang w:eastAsia="en-GB"/>
        </w:rPr>
        <w:t>TodoInheritedData</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i/>
          <w:iCs/>
          <w:color w:val="00627A"/>
          <w:sz w:val="20"/>
          <w:szCs w:val="20"/>
          <w:lang w:eastAsia="en-GB"/>
        </w:rPr>
        <w:t>of</w:t>
      </w:r>
      <w:proofErr w:type="spellEnd"/>
      <w:r w:rsidRPr="005748C5">
        <w:rPr>
          <w:rFonts w:ascii="Courier New" w:eastAsia="Times New Roman" w:hAnsi="Courier New" w:cs="Courier New"/>
          <w:color w:val="080808"/>
          <w:sz w:val="20"/>
          <w:szCs w:val="20"/>
          <w:lang w:eastAsia="en-GB"/>
        </w:rPr>
        <w:t xml:space="preserve">(context, aspect: </w:t>
      </w:r>
      <w:r w:rsidRPr="005748C5">
        <w:rPr>
          <w:rFonts w:ascii="Courier New" w:eastAsia="Times New Roman" w:hAnsi="Courier New" w:cs="Courier New"/>
          <w:color w:val="1750EB"/>
          <w:sz w:val="20"/>
          <w:szCs w:val="20"/>
          <w:lang w:eastAsia="en-GB"/>
        </w:rPr>
        <w:t>0</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roofErr w:type="spellStart"/>
      <w:r w:rsidRPr="005748C5">
        <w:rPr>
          <w:rFonts w:ascii="Courier New" w:eastAsia="Times New Roman" w:hAnsi="Courier New" w:cs="Courier New"/>
          <w:color w:val="871094"/>
          <w:sz w:val="20"/>
          <w:szCs w:val="20"/>
          <w:lang w:eastAsia="en-GB"/>
        </w:rPr>
        <w:t>onUpdateTodo</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00000"/>
          <w:sz w:val="20"/>
          <w:szCs w:val="20"/>
          <w:lang w:eastAsia="en-GB"/>
        </w:rPr>
        <w:t>todo</w:t>
      </w:r>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871094"/>
          <w:sz w:val="20"/>
          <w:szCs w:val="20"/>
          <w:lang w:eastAsia="en-GB"/>
        </w:rPr>
        <w:t>id</w:t>
      </w:r>
      <w:r w:rsidRPr="005748C5">
        <w:rPr>
          <w:rFonts w:ascii="Courier New" w:eastAsia="Times New Roman" w:hAnsi="Courier New" w:cs="Courier New"/>
          <w:color w:val="080808"/>
          <w:sz w:val="20"/>
          <w:szCs w:val="20"/>
          <w:lang w:eastAsia="en-GB"/>
        </w:rPr>
        <w:t xml:space="preserve">, </w:t>
      </w:r>
      <w:proofErr w:type="spellStart"/>
      <w:r w:rsidRPr="005748C5">
        <w:rPr>
          <w:rFonts w:ascii="Courier New" w:eastAsia="Times New Roman" w:hAnsi="Courier New" w:cs="Courier New"/>
          <w:color w:val="080808"/>
          <w:sz w:val="20"/>
          <w:szCs w:val="20"/>
          <w:lang w:eastAsia="en-GB"/>
        </w:rPr>
        <w:t>newName,newDesc</w:t>
      </w:r>
      <w:proofErr w:type="spellEnd"/>
      <w:r w:rsidRPr="005748C5">
        <w:rPr>
          <w:rFonts w:ascii="Courier New" w:eastAsia="Times New Roman" w:hAnsi="Courier New" w:cs="Courier New"/>
          <w:color w:val="080808"/>
          <w:sz w:val="20"/>
          <w:szCs w:val="20"/>
          <w:lang w:eastAsia="en-GB"/>
        </w:rPr>
        <w:t>);</w:t>
      </w:r>
      <w:r w:rsidRPr="005748C5">
        <w:rPr>
          <w:rFonts w:ascii="Courier New" w:eastAsia="Times New Roman" w:hAnsi="Courier New" w:cs="Courier New"/>
          <w:color w:val="080808"/>
          <w:sz w:val="20"/>
          <w:szCs w:val="20"/>
          <w:lang w:eastAsia="en-GB"/>
        </w:rPr>
        <w:br/>
        <w:t xml:space="preserve">        }));</w:t>
      </w:r>
    </w:p>
    <w:p w14:paraId="0D6EE098" w14:textId="469C968F" w:rsidR="00D01BCE" w:rsidRPr="005748C5" w:rsidRDefault="00D01BCE" w:rsidP="005748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0B4C48D" w14:textId="380B85F4" w:rsidR="005748C5" w:rsidRDefault="005748C5" w:rsidP="00F43044">
      <w:pPr>
        <w:pStyle w:val="PreformattatoHTML"/>
        <w:rPr>
          <w:rFonts w:ascii="Palatino Linotype" w:eastAsiaTheme="minorHAnsi" w:hAnsi="Palatino Linotype" w:cstheme="minorBidi"/>
          <w:sz w:val="24"/>
          <w:szCs w:val="22"/>
          <w:lang w:eastAsia="en-US"/>
        </w:rPr>
      </w:pPr>
      <w:r>
        <w:rPr>
          <w:rFonts w:ascii="Palatino Linotype" w:eastAsiaTheme="minorHAnsi" w:hAnsi="Palatino Linotype" w:cstheme="minorBidi"/>
          <w:sz w:val="24"/>
          <w:szCs w:val="22"/>
          <w:lang w:eastAsia="en-US"/>
        </w:rPr>
        <w:t xml:space="preserve">A further change must be done in the </w:t>
      </w:r>
      <w:proofErr w:type="spellStart"/>
      <w:r>
        <w:rPr>
          <w:rFonts w:ascii="Palatino Linotype" w:eastAsiaTheme="minorHAnsi" w:hAnsi="Palatino Linotype" w:cstheme="minorBidi"/>
          <w:sz w:val="24"/>
          <w:szCs w:val="22"/>
          <w:lang w:eastAsia="en-US"/>
        </w:rPr>
        <w:t>MaterialApp’s</w:t>
      </w:r>
      <w:proofErr w:type="spellEnd"/>
      <w:r>
        <w:rPr>
          <w:rFonts w:ascii="Palatino Linotype" w:eastAsiaTheme="minorHAnsi" w:hAnsi="Palatino Linotype" w:cstheme="minorBidi"/>
          <w:sz w:val="24"/>
          <w:szCs w:val="22"/>
          <w:lang w:eastAsia="en-US"/>
        </w:rPr>
        <w:t xml:space="preserve"> </w:t>
      </w:r>
      <w:r w:rsidR="001A7BC7">
        <w:rPr>
          <w:rFonts w:ascii="Palatino Linotype" w:eastAsiaTheme="minorHAnsi" w:hAnsi="Palatino Linotype" w:cstheme="minorBidi"/>
          <w:sz w:val="24"/>
          <w:szCs w:val="22"/>
          <w:lang w:eastAsia="en-US"/>
        </w:rPr>
        <w:t xml:space="preserve"> “</w:t>
      </w:r>
      <w:r w:rsidRPr="001A7BC7">
        <w:rPr>
          <w:rFonts w:ascii="Palatino Linotype" w:eastAsiaTheme="minorHAnsi" w:hAnsi="Palatino Linotype" w:cstheme="minorBidi"/>
          <w:i/>
          <w:iCs/>
          <w:sz w:val="24"/>
          <w:szCs w:val="22"/>
          <w:lang w:eastAsia="en-US"/>
        </w:rPr>
        <w:t>/</w:t>
      </w:r>
      <w:proofErr w:type="spellStart"/>
      <w:r w:rsidRPr="001A7BC7">
        <w:rPr>
          <w:rFonts w:ascii="Palatino Linotype" w:eastAsiaTheme="minorHAnsi" w:hAnsi="Palatino Linotype" w:cstheme="minorBidi"/>
          <w:i/>
          <w:iCs/>
          <w:sz w:val="24"/>
          <w:szCs w:val="22"/>
          <w:lang w:eastAsia="en-US"/>
        </w:rPr>
        <w:t>updateTodo</w:t>
      </w:r>
      <w:proofErr w:type="spellEnd"/>
      <w:r w:rsidR="001A7BC7">
        <w:rPr>
          <w:rFonts w:ascii="Palatino Linotype" w:eastAsiaTheme="minorHAnsi" w:hAnsi="Palatino Linotype" w:cstheme="minorBidi"/>
          <w:i/>
          <w:iCs/>
          <w:sz w:val="24"/>
          <w:szCs w:val="22"/>
          <w:lang w:eastAsia="en-US"/>
        </w:rPr>
        <w:t>”</w:t>
      </w:r>
      <w:r>
        <w:rPr>
          <w:rFonts w:ascii="Palatino Linotype" w:eastAsiaTheme="minorHAnsi" w:hAnsi="Palatino Linotype" w:cstheme="minorBidi"/>
          <w:sz w:val="24"/>
          <w:szCs w:val="22"/>
          <w:lang w:eastAsia="en-US"/>
        </w:rPr>
        <w:t xml:space="preserve"> route to populate the field of the </w:t>
      </w:r>
      <w:proofErr w:type="spellStart"/>
      <w:r>
        <w:rPr>
          <w:rFonts w:ascii="Palatino Linotype" w:eastAsiaTheme="minorHAnsi" w:hAnsi="Palatino Linotype" w:cstheme="minorBidi"/>
          <w:sz w:val="24"/>
          <w:szCs w:val="22"/>
          <w:lang w:eastAsia="en-US"/>
        </w:rPr>
        <w:t>UpdateTodoPage</w:t>
      </w:r>
      <w:proofErr w:type="spellEnd"/>
      <w:r>
        <w:rPr>
          <w:rFonts w:ascii="Palatino Linotype" w:eastAsiaTheme="minorHAnsi" w:hAnsi="Palatino Linotype" w:cstheme="minorBidi"/>
          <w:sz w:val="24"/>
          <w:szCs w:val="22"/>
          <w:lang w:eastAsia="en-US"/>
        </w:rPr>
        <w:t xml:space="preserve"> correctly.</w:t>
      </w:r>
    </w:p>
    <w:p w14:paraId="6CA2DCE7" w14:textId="77777777" w:rsidR="005748C5" w:rsidRPr="00734F34" w:rsidRDefault="005748C5" w:rsidP="00F43044">
      <w:pPr>
        <w:pStyle w:val="PreformattatoHTML"/>
        <w:rPr>
          <w:rFonts w:ascii="Palatino Linotype" w:eastAsiaTheme="minorHAnsi" w:hAnsi="Palatino Linotype" w:cstheme="minorBidi"/>
          <w:sz w:val="24"/>
          <w:szCs w:val="22"/>
          <w:lang w:eastAsia="en-US"/>
        </w:rPr>
      </w:pPr>
    </w:p>
    <w:p w14:paraId="177C3A25" w14:textId="77777777" w:rsidR="00413D99" w:rsidRPr="00413D99" w:rsidRDefault="00413D99" w:rsidP="00413D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13D99">
        <w:rPr>
          <w:rFonts w:ascii="Courier New" w:eastAsia="Times New Roman" w:hAnsi="Courier New" w:cs="Courier New"/>
          <w:color w:val="080808"/>
          <w:sz w:val="20"/>
          <w:szCs w:val="20"/>
          <w:lang w:eastAsia="en-GB"/>
        </w:rPr>
        <w:t>routes: {</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0033B3"/>
          <w:sz w:val="20"/>
          <w:szCs w:val="20"/>
          <w:lang w:eastAsia="en-GB"/>
        </w:rPr>
        <w:t>const</w:t>
      </w:r>
      <w:proofErr w:type="spellEnd"/>
      <w:r w:rsidRPr="00413D99">
        <w:rPr>
          <w:rFonts w:ascii="Courier New" w:eastAsia="Times New Roman" w:hAnsi="Courier New" w:cs="Courier New"/>
          <w:color w:val="0033B3"/>
          <w:sz w:val="20"/>
          <w:szCs w:val="20"/>
          <w:lang w:eastAsia="en-GB"/>
        </w:rPr>
        <w:t xml:space="preserve"> </w:t>
      </w:r>
      <w:proofErr w:type="spellStart"/>
      <w:r w:rsidRPr="00413D99">
        <w:rPr>
          <w:rFonts w:ascii="Courier New" w:eastAsia="Times New Roman" w:hAnsi="Courier New" w:cs="Courier New"/>
          <w:color w:val="2196F3"/>
          <w:sz w:val="20"/>
          <w:szCs w:val="20"/>
          <w:lang w:eastAsia="en-GB"/>
        </w:rPr>
        <w:t>HomePage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r w:rsidRPr="00413D99">
        <w:rPr>
          <w:rFonts w:ascii="Courier New" w:eastAsia="Times New Roman" w:hAnsi="Courier New" w:cs="Courier New"/>
          <w:color w:val="067D17"/>
          <w:sz w:val="20"/>
          <w:szCs w:val="20"/>
          <w:lang w:eastAsia="en-GB"/>
        </w:rPr>
        <w:t>"/</w:t>
      </w:r>
      <w:proofErr w:type="spellStart"/>
      <w:r w:rsidRPr="00413D99">
        <w:rPr>
          <w:rFonts w:ascii="Courier New" w:eastAsia="Times New Roman" w:hAnsi="Courier New" w:cs="Courier New"/>
          <w:color w:val="067D17"/>
          <w:sz w:val="20"/>
          <w:szCs w:val="20"/>
          <w:lang w:eastAsia="en-GB"/>
        </w:rPr>
        <w:t>updateTodo</w:t>
      </w:r>
      <w:proofErr w:type="spellEnd"/>
      <w:r w:rsidRPr="00413D99">
        <w:rPr>
          <w:rFonts w:ascii="Courier New" w:eastAsia="Times New Roman" w:hAnsi="Courier New" w:cs="Courier New"/>
          <w:color w:val="067D17"/>
          <w:sz w:val="20"/>
          <w:szCs w:val="20"/>
          <w:lang w:eastAsia="en-GB"/>
        </w:rPr>
        <w:t>"</w:t>
      </w:r>
      <w:r w:rsidRPr="00413D99">
        <w:rPr>
          <w:rFonts w:ascii="Courier New" w:eastAsia="Times New Roman" w:hAnsi="Courier New" w:cs="Courier New"/>
          <w:color w:val="080808"/>
          <w:sz w:val="20"/>
          <w:szCs w:val="20"/>
          <w:lang w:eastAsia="en-GB"/>
        </w:rPr>
        <w:t xml:space="preserve">: (context) =&gt; </w:t>
      </w:r>
      <w:proofErr w:type="spellStart"/>
      <w:r w:rsidRPr="00413D99">
        <w:rPr>
          <w:rFonts w:ascii="Courier New" w:eastAsia="Times New Roman" w:hAnsi="Courier New" w:cs="Courier New"/>
          <w:color w:val="2196F3"/>
          <w:sz w:val="20"/>
          <w:szCs w:val="20"/>
          <w:lang w:eastAsia="en-GB"/>
        </w:rPr>
        <w:t>UpdateTodoPage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todo</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todo</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080808"/>
          <w:sz w:val="20"/>
          <w:szCs w:val="20"/>
          <w:lang w:eastAsia="en-GB"/>
        </w:rPr>
        <w:t>callback</w:t>
      </w:r>
      <w:proofErr w:type="spellEnd"/>
      <w:r w:rsidRPr="00413D99">
        <w:rPr>
          <w:rFonts w:ascii="Courier New" w:eastAsia="Times New Roman" w:hAnsi="Courier New" w:cs="Courier New"/>
          <w:color w:val="080808"/>
          <w:sz w:val="20"/>
          <w:szCs w:val="20"/>
          <w:lang w:eastAsia="en-GB"/>
        </w:rPr>
        <w:t>: (</w:t>
      </w:r>
      <w:proofErr w:type="spellStart"/>
      <w:r w:rsidRPr="00413D99">
        <w:rPr>
          <w:rFonts w:ascii="Courier New" w:eastAsia="Times New Roman" w:hAnsi="Courier New" w:cs="Courier New"/>
          <w:color w:val="000000"/>
          <w:sz w:val="20"/>
          <w:szCs w:val="20"/>
          <w:lang w:eastAsia="en-GB"/>
        </w:rPr>
        <w:t>ModalRoute</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i/>
          <w:iCs/>
          <w:color w:val="00627A"/>
          <w:sz w:val="20"/>
          <w:szCs w:val="20"/>
          <w:lang w:eastAsia="en-GB"/>
        </w:rPr>
        <w:t>of</w:t>
      </w:r>
      <w:proofErr w:type="spellEnd"/>
      <w:r w:rsidRPr="00413D99">
        <w:rPr>
          <w:rFonts w:ascii="Courier New" w:eastAsia="Times New Roman" w:hAnsi="Courier New" w:cs="Courier New"/>
          <w:color w:val="080808"/>
          <w:sz w:val="20"/>
          <w:szCs w:val="20"/>
          <w:lang w:eastAsia="en-GB"/>
        </w:rPr>
        <w:t>(context)!.</w:t>
      </w:r>
      <w:proofErr w:type="spellStart"/>
      <w:r w:rsidRPr="00413D99">
        <w:rPr>
          <w:rFonts w:ascii="Courier New" w:eastAsia="Times New Roman" w:hAnsi="Courier New" w:cs="Courier New"/>
          <w:color w:val="871094"/>
          <w:sz w:val="20"/>
          <w:szCs w:val="20"/>
          <w:lang w:eastAsia="en-GB"/>
        </w:rPr>
        <w:t>settings</w:t>
      </w:r>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871094"/>
          <w:sz w:val="20"/>
          <w:szCs w:val="20"/>
          <w:lang w:eastAsia="en-GB"/>
        </w:rPr>
        <w:t>arguments</w:t>
      </w:r>
      <w:proofErr w:type="spellEnd"/>
      <w:r w:rsidRPr="00413D99">
        <w:rPr>
          <w:rFonts w:ascii="Courier New" w:eastAsia="Times New Roman" w:hAnsi="Courier New" w:cs="Courier New"/>
          <w:color w:val="871094"/>
          <w:sz w:val="20"/>
          <w:szCs w:val="20"/>
          <w:lang w:eastAsia="en-GB"/>
        </w:rPr>
        <w:br/>
        <w:t xml:space="preserve">                </w:t>
      </w:r>
      <w:r w:rsidRPr="00413D99">
        <w:rPr>
          <w:rFonts w:ascii="Courier New" w:eastAsia="Times New Roman" w:hAnsi="Courier New" w:cs="Courier New"/>
          <w:color w:val="0033B3"/>
          <w:sz w:val="20"/>
          <w:szCs w:val="20"/>
          <w:lang w:eastAsia="en-GB"/>
        </w:rPr>
        <w:t xml:space="preserve">as </w:t>
      </w:r>
      <w:proofErr w:type="spellStart"/>
      <w:r w:rsidRPr="00413D99">
        <w:rPr>
          <w:rFonts w:ascii="Courier New" w:eastAsia="Times New Roman" w:hAnsi="Courier New" w:cs="Courier New"/>
          <w:color w:val="000000"/>
          <w:sz w:val="20"/>
          <w:szCs w:val="20"/>
          <w:lang w:eastAsia="en-GB"/>
        </w:rPr>
        <w:t>UpdateTodoPageArguments</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roofErr w:type="spellStart"/>
      <w:r w:rsidRPr="00413D99">
        <w:rPr>
          <w:rFonts w:ascii="Courier New" w:eastAsia="Times New Roman" w:hAnsi="Courier New" w:cs="Courier New"/>
          <w:color w:val="871094"/>
          <w:sz w:val="20"/>
          <w:szCs w:val="20"/>
          <w:lang w:eastAsia="en-GB"/>
        </w:rPr>
        <w:t>updateState</w:t>
      </w:r>
      <w:proofErr w:type="spellEnd"/>
      <w:r w:rsidRPr="00413D99">
        <w:rPr>
          <w:rFonts w:ascii="Courier New" w:eastAsia="Times New Roman" w:hAnsi="Courier New" w:cs="Courier New"/>
          <w:color w:val="080808"/>
          <w:sz w:val="20"/>
          <w:szCs w:val="20"/>
          <w:lang w:eastAsia="en-GB"/>
        </w:rPr>
        <w:t>,</w:t>
      </w:r>
      <w:r w:rsidRPr="00413D99">
        <w:rPr>
          <w:rFonts w:ascii="Courier New" w:eastAsia="Times New Roman" w:hAnsi="Courier New" w:cs="Courier New"/>
          <w:color w:val="080808"/>
          <w:sz w:val="20"/>
          <w:szCs w:val="20"/>
          <w:lang w:eastAsia="en-GB"/>
        </w:rPr>
        <w:br/>
        <w:t xml:space="preserve">      ),</w:t>
      </w:r>
    </w:p>
    <w:p w14:paraId="13F75B22" w14:textId="733FDA06"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4669F156" w14:textId="73188B7E" w:rsidR="00D01BCE" w:rsidRPr="00413D99"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hAnsi="Palatino Linotype"/>
          <w:sz w:val="24"/>
        </w:rPr>
      </w:pPr>
      <w:r w:rsidRPr="00413D99">
        <w:rPr>
          <w:rFonts w:ascii="Palatino Linotype" w:hAnsi="Palatino Linotype"/>
          <w:sz w:val="24"/>
        </w:rPr>
        <w:t xml:space="preserve">Now that the </w:t>
      </w:r>
      <w:proofErr w:type="spellStart"/>
      <w:r w:rsidRPr="001A7BC7">
        <w:rPr>
          <w:rFonts w:ascii="Palatino Linotype" w:hAnsi="Palatino Linotype"/>
          <w:i/>
          <w:iCs/>
          <w:sz w:val="24"/>
        </w:rPr>
        <w:t>onUpdateTodo</w:t>
      </w:r>
      <w:proofErr w:type="spellEnd"/>
      <w:r w:rsidRPr="00413D99">
        <w:rPr>
          <w:rFonts w:ascii="Palatino Linotype" w:hAnsi="Palatino Linotype"/>
          <w:sz w:val="24"/>
        </w:rPr>
        <w:t xml:space="preserve"> function is set up and correctly passed to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is the time to call it inside the </w:t>
      </w:r>
      <w:proofErr w:type="spellStart"/>
      <w:r w:rsidRPr="00413D99">
        <w:rPr>
          <w:rFonts w:ascii="Palatino Linotype" w:hAnsi="Palatino Linotype"/>
          <w:sz w:val="24"/>
        </w:rPr>
        <w:t>TextButton</w:t>
      </w:r>
      <w:proofErr w:type="spellEnd"/>
      <w:r w:rsidRPr="00413D99">
        <w:rPr>
          <w:rFonts w:ascii="Palatino Linotype" w:hAnsi="Palatino Linotype"/>
          <w:sz w:val="24"/>
        </w:rPr>
        <w:t xml:space="preserve"> </w:t>
      </w:r>
      <w:proofErr w:type="spellStart"/>
      <w:r w:rsidRPr="001A7BC7">
        <w:rPr>
          <w:rFonts w:ascii="Palatino Linotype" w:hAnsi="Palatino Linotype"/>
          <w:i/>
          <w:iCs/>
          <w:sz w:val="24"/>
        </w:rPr>
        <w:t>onPressed</w:t>
      </w:r>
      <w:proofErr w:type="spellEnd"/>
      <w:r w:rsidRPr="00413D99">
        <w:rPr>
          <w:rFonts w:ascii="Palatino Linotype" w:hAnsi="Palatino Linotype"/>
          <w:sz w:val="24"/>
        </w:rPr>
        <w:t xml:space="preserve"> </w:t>
      </w:r>
      <w:r w:rsidR="001A7BC7">
        <w:rPr>
          <w:rFonts w:ascii="Palatino Linotype" w:hAnsi="Palatino Linotype"/>
          <w:sz w:val="24"/>
        </w:rPr>
        <w:t>field</w:t>
      </w:r>
      <w:r w:rsidRPr="00413D99">
        <w:rPr>
          <w:rFonts w:ascii="Palatino Linotype" w:hAnsi="Palatino Linotype"/>
          <w:sz w:val="24"/>
        </w:rPr>
        <w:t xml:space="preserve"> like this</w:t>
      </w:r>
    </w:p>
    <w:p w14:paraId="075B2BEA" w14:textId="4FB075BA" w:rsid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p>
    <w:p w14:paraId="6D5173E6" w14:textId="77777777" w:rsidR="00D01BCE" w:rsidRPr="00D01BCE" w:rsidRDefault="00D01BCE" w:rsidP="00D01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01BCE">
        <w:rPr>
          <w:rFonts w:ascii="Courier New" w:eastAsia="Times New Roman" w:hAnsi="Courier New" w:cs="Courier New"/>
          <w:color w:val="2196F3"/>
          <w:sz w:val="20"/>
          <w:szCs w:val="20"/>
          <w:lang w:eastAsia="en-GB"/>
        </w:rPr>
        <w:t>TextButton</w:t>
      </w:r>
      <w:proofErr w:type="spellEnd"/>
      <w:r w:rsidRPr="00D01BCE">
        <w:rPr>
          <w:rFonts w:ascii="Courier New" w:eastAsia="Times New Roman" w:hAnsi="Courier New" w:cs="Courier New"/>
          <w:color w:val="080808"/>
          <w:sz w:val="20"/>
          <w:szCs w:val="20"/>
          <w:lang w:eastAsia="en-GB"/>
        </w:rPr>
        <w:t>(</w:t>
      </w:r>
      <w:proofErr w:type="spellStart"/>
      <w:r w:rsidRPr="00D01BCE">
        <w:rPr>
          <w:rFonts w:ascii="Courier New" w:eastAsia="Times New Roman" w:hAnsi="Courier New" w:cs="Courier New"/>
          <w:color w:val="080808"/>
          <w:sz w:val="20"/>
          <w:szCs w:val="20"/>
          <w:lang w:eastAsia="en-GB"/>
        </w:rPr>
        <w:t>onPressed</w:t>
      </w:r>
      <w:proofErr w:type="spellEnd"/>
      <w:r w:rsidRPr="00D01BCE">
        <w:rPr>
          <w:rFonts w:ascii="Courier New" w:eastAsia="Times New Roman" w:hAnsi="Courier New" w:cs="Courier New"/>
          <w:color w:val="080808"/>
          <w:sz w:val="20"/>
          <w:szCs w:val="20"/>
          <w:lang w:eastAsia="en-GB"/>
        </w:rPr>
        <w:t>: () {</w:t>
      </w:r>
      <w:r w:rsidRPr="00D01BCE">
        <w:rPr>
          <w:rFonts w:ascii="Courier New" w:eastAsia="Times New Roman" w:hAnsi="Courier New" w:cs="Courier New"/>
          <w:color w:val="080808"/>
          <w:sz w:val="20"/>
          <w:szCs w:val="20"/>
          <w:lang w:eastAsia="en-GB"/>
        </w:rPr>
        <w:br/>
      </w:r>
      <w:r w:rsidRPr="00D01BCE">
        <w:rPr>
          <w:rFonts w:ascii="Courier New" w:eastAsia="Times New Roman" w:hAnsi="Courier New" w:cs="Courier New"/>
          <w:color w:val="080808"/>
          <w:sz w:val="20"/>
          <w:szCs w:val="20"/>
          <w:lang w:eastAsia="en-GB"/>
        </w:rPr>
        <w:br/>
        <w:t xml:space="preserve">  </w:t>
      </w:r>
      <w:r w:rsidRPr="00D01BCE">
        <w:rPr>
          <w:rFonts w:ascii="Courier New" w:eastAsia="Times New Roman" w:hAnsi="Courier New" w:cs="Courier New"/>
          <w:color w:val="871094"/>
          <w:sz w:val="20"/>
          <w:szCs w:val="20"/>
          <w:lang w:eastAsia="en-GB"/>
        </w:rPr>
        <w:t>widget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callback</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textControllerName</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textControllerDesc</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871094"/>
          <w:sz w:val="20"/>
          <w:szCs w:val="20"/>
          <w:lang w:eastAsia="en-GB"/>
        </w:rPr>
        <w:t>text</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color w:val="080808"/>
          <w:sz w:val="20"/>
          <w:szCs w:val="20"/>
          <w:lang w:eastAsia="en-GB"/>
        </w:rPr>
        <w:br/>
        <w:t xml:space="preserve">  </w:t>
      </w:r>
      <w:proofErr w:type="spellStart"/>
      <w:r w:rsidRPr="00D01BCE">
        <w:rPr>
          <w:rFonts w:ascii="Courier New" w:eastAsia="Times New Roman" w:hAnsi="Courier New" w:cs="Courier New"/>
          <w:color w:val="000000"/>
          <w:sz w:val="20"/>
          <w:szCs w:val="20"/>
          <w:lang w:eastAsia="en-GB"/>
        </w:rPr>
        <w:t>Navigator</w:t>
      </w:r>
      <w:r w:rsidRPr="00D01BCE">
        <w:rPr>
          <w:rFonts w:ascii="Courier New" w:eastAsia="Times New Roman" w:hAnsi="Courier New" w:cs="Courier New"/>
          <w:color w:val="080808"/>
          <w:sz w:val="20"/>
          <w:szCs w:val="20"/>
          <w:lang w:eastAsia="en-GB"/>
        </w:rPr>
        <w:t>.</w:t>
      </w:r>
      <w:r w:rsidRPr="00D01BCE">
        <w:rPr>
          <w:rFonts w:ascii="Courier New" w:eastAsia="Times New Roman" w:hAnsi="Courier New" w:cs="Courier New"/>
          <w:i/>
          <w:iCs/>
          <w:color w:val="00627A"/>
          <w:sz w:val="20"/>
          <w:szCs w:val="20"/>
          <w:lang w:eastAsia="en-GB"/>
        </w:rPr>
        <w:t>pop</w:t>
      </w:r>
      <w:proofErr w:type="spellEnd"/>
      <w:r w:rsidRPr="00D01BCE">
        <w:rPr>
          <w:rFonts w:ascii="Courier New" w:eastAsia="Times New Roman" w:hAnsi="Courier New" w:cs="Courier New"/>
          <w:color w:val="080808"/>
          <w:sz w:val="20"/>
          <w:szCs w:val="20"/>
          <w:lang w:eastAsia="en-GB"/>
        </w:rPr>
        <w:t>(context);</w:t>
      </w:r>
      <w:r w:rsidRPr="00D01BCE">
        <w:rPr>
          <w:rFonts w:ascii="Courier New" w:eastAsia="Times New Roman" w:hAnsi="Courier New" w:cs="Courier New"/>
          <w:color w:val="080808"/>
          <w:sz w:val="20"/>
          <w:szCs w:val="20"/>
          <w:lang w:eastAsia="en-GB"/>
        </w:rPr>
        <w:br/>
        <w:t>},</w:t>
      </w:r>
    </w:p>
    <w:p w14:paraId="3CCB1C47" w14:textId="5C1F57F0" w:rsidR="00D4518E" w:rsidRDefault="00D01BCE" w:rsidP="00D01BCE">
      <w:pPr>
        <w:rPr>
          <w:rFonts w:ascii="Palatino Linotype" w:hAnsi="Palatino Linotype"/>
          <w:sz w:val="24"/>
        </w:rPr>
      </w:pPr>
      <w:r w:rsidRPr="00413D99">
        <w:rPr>
          <w:rFonts w:ascii="Palatino Linotype" w:hAnsi="Palatino Linotype"/>
          <w:sz w:val="24"/>
        </w:rPr>
        <w:t xml:space="preserve">Once pressed the </w:t>
      </w:r>
      <w:proofErr w:type="spellStart"/>
      <w:r w:rsidRPr="00413D99">
        <w:rPr>
          <w:rFonts w:ascii="Palatino Linotype" w:hAnsi="Palatino Linotype"/>
          <w:sz w:val="24"/>
        </w:rPr>
        <w:t>UpdateTodoPage</w:t>
      </w:r>
      <w:proofErr w:type="spellEnd"/>
      <w:r w:rsidRPr="00413D99">
        <w:rPr>
          <w:rFonts w:ascii="Palatino Linotype" w:hAnsi="Palatino Linotype"/>
          <w:sz w:val="24"/>
        </w:rPr>
        <w:t xml:space="preserve"> will be </w:t>
      </w:r>
      <w:r w:rsidR="001A7BC7" w:rsidRPr="00413D99">
        <w:rPr>
          <w:rFonts w:ascii="Palatino Linotype" w:hAnsi="Palatino Linotype"/>
          <w:sz w:val="24"/>
        </w:rPr>
        <w:t>popped,</w:t>
      </w:r>
      <w:r w:rsidRPr="00413D99">
        <w:rPr>
          <w:rFonts w:ascii="Palatino Linotype" w:hAnsi="Palatino Linotype"/>
          <w:sz w:val="24"/>
        </w:rPr>
        <w:t xml:space="preserve"> and the </w:t>
      </w:r>
      <w:proofErr w:type="spellStart"/>
      <w:r w:rsidRPr="00413D99">
        <w:rPr>
          <w:rFonts w:ascii="Palatino Linotype" w:hAnsi="Palatino Linotype"/>
          <w:sz w:val="24"/>
        </w:rPr>
        <w:t>HomePage</w:t>
      </w:r>
      <w:proofErr w:type="spellEnd"/>
      <w:r w:rsidRPr="00413D99">
        <w:rPr>
          <w:rFonts w:ascii="Palatino Linotype" w:hAnsi="Palatino Linotype"/>
          <w:sz w:val="24"/>
        </w:rPr>
        <w:t xml:space="preserve"> rebuilt to show the actual changes in the </w:t>
      </w:r>
      <w:proofErr w:type="spellStart"/>
      <w:r w:rsidRPr="001A7BC7">
        <w:rPr>
          <w:rFonts w:ascii="Palatino Linotype" w:hAnsi="Palatino Linotype"/>
          <w:i/>
          <w:iCs/>
          <w:sz w:val="24"/>
        </w:rPr>
        <w:t>todos</w:t>
      </w:r>
      <w:proofErr w:type="spellEnd"/>
      <w:r w:rsidRPr="00413D99">
        <w:rPr>
          <w:rFonts w:ascii="Palatino Linotype" w:hAnsi="Palatino Linotype"/>
          <w:sz w:val="24"/>
        </w:rPr>
        <w:t xml:space="preserve"> list.</w:t>
      </w:r>
    </w:p>
    <w:p w14:paraId="590EB621" w14:textId="77777777"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Time spent: 20-30 minutes</w:t>
      </w:r>
    </w:p>
    <w:p w14:paraId="246DF9B7" w14:textId="6FB62646"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lastRenderedPageBreak/>
        <w:t xml:space="preserve">Lines of code written/updated: 43 </w:t>
      </w:r>
    </w:p>
    <w:p w14:paraId="3DFAAC82" w14:textId="39E730E2" w:rsidR="00413D99" w:rsidRPr="001A7BC7" w:rsidRDefault="00413D99" w:rsidP="00413D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A7BC7">
        <w:rPr>
          <w:rFonts w:ascii="Palatino Linotype" w:hAnsi="Palatino Linotype"/>
          <w:b/>
          <w:bCs/>
          <w:sz w:val="24"/>
          <w:lang w:val="en-US"/>
        </w:rPr>
        <w:t>Classes/widget created: 1 for arguments between routes</w:t>
      </w:r>
    </w:p>
    <w:p w14:paraId="0D1516CD" w14:textId="77777777" w:rsidR="00D4518E" w:rsidRPr="001A7BC7" w:rsidRDefault="00D4518E" w:rsidP="00D4518E">
      <w:pPr>
        <w:pStyle w:val="Paragrafoelenco"/>
        <w:ind w:left="360"/>
        <w:rPr>
          <w:b/>
          <w:bCs/>
          <w:sz w:val="36"/>
          <w:szCs w:val="36"/>
        </w:rPr>
      </w:pPr>
    </w:p>
    <w:p w14:paraId="6EEA1996" w14:textId="0BA82C4F" w:rsidR="003D79EC" w:rsidRPr="001A7BC7" w:rsidRDefault="007716F2" w:rsidP="003D79EC">
      <w:pPr>
        <w:pStyle w:val="Titolo4"/>
        <w:rPr>
          <w:b/>
          <w:bCs/>
        </w:rPr>
      </w:pPr>
      <w:r w:rsidRPr="001A7BC7">
        <w:rPr>
          <w:b/>
          <w:bCs/>
        </w:rPr>
        <w:t xml:space="preserve">Render </w:t>
      </w:r>
      <w:r w:rsidR="00A7170B" w:rsidRPr="001A7BC7">
        <w:rPr>
          <w:b/>
          <w:bCs/>
        </w:rPr>
        <w:t>optimization</w:t>
      </w:r>
      <w:r w:rsidRPr="001A7BC7">
        <w:rPr>
          <w:b/>
          <w:bCs/>
        </w:rPr>
        <w:t>s</w:t>
      </w:r>
    </w:p>
    <w:p w14:paraId="4DB88A25" w14:textId="6072A398" w:rsidR="00D05C9C" w:rsidRPr="001A7BC7" w:rsidRDefault="00D05C9C" w:rsidP="00D05C9C">
      <w:pPr>
        <w:rPr>
          <w:rFonts w:ascii="Palatino Linotype" w:hAnsi="Palatino Linotype"/>
          <w:sz w:val="24"/>
        </w:rPr>
      </w:pPr>
      <w:r w:rsidRPr="001A7BC7">
        <w:rPr>
          <w:rFonts w:ascii="Palatino Linotype" w:hAnsi="Palatino Linotype"/>
          <w:sz w:val="24"/>
        </w:rPr>
        <w:t>This was a pretty hard task. I spent some hour trying to</w:t>
      </w:r>
      <w:r w:rsidR="00AE606A" w:rsidRPr="001A7BC7">
        <w:rPr>
          <w:rFonts w:ascii="Palatino Linotype" w:hAnsi="Palatino Linotype"/>
          <w:sz w:val="24"/>
        </w:rPr>
        <w:t xml:space="preserve"> figure out how </w:t>
      </w:r>
      <w:r w:rsidR="001E290E" w:rsidRPr="001A7BC7">
        <w:rPr>
          <w:rFonts w:ascii="Palatino Linotype" w:hAnsi="Palatino Linotype"/>
          <w:sz w:val="24"/>
        </w:rPr>
        <w:t>make</w:t>
      </w:r>
      <w:r w:rsidR="00890A21">
        <w:rPr>
          <w:rFonts w:ascii="Palatino Linotype" w:hAnsi="Palatino Linotype"/>
          <w:sz w:val="24"/>
        </w:rPr>
        <w:t xml:space="preserve"> ,</w:t>
      </w:r>
      <w:r w:rsidR="00890A21" w:rsidRPr="00890A21">
        <w:rPr>
          <w:rFonts w:ascii="Palatino Linotype" w:hAnsi="Palatino Linotype"/>
          <w:sz w:val="24"/>
        </w:rPr>
        <w:t xml:space="preserve"> </w:t>
      </w:r>
      <w:r w:rsidR="00890A21" w:rsidRPr="001A7BC7">
        <w:rPr>
          <w:rFonts w:ascii="Palatino Linotype" w:hAnsi="Palatino Linotype"/>
          <w:sz w:val="24"/>
        </w:rPr>
        <w:t xml:space="preserve">when a single </w:t>
      </w:r>
      <w:proofErr w:type="spellStart"/>
      <w:r w:rsidR="00890A21" w:rsidRPr="001A7BC7">
        <w:rPr>
          <w:rFonts w:ascii="Palatino Linotype" w:hAnsi="Palatino Linotype"/>
          <w:sz w:val="24"/>
        </w:rPr>
        <w:t>todo</w:t>
      </w:r>
      <w:proofErr w:type="spellEnd"/>
      <w:r w:rsidR="00890A21" w:rsidRPr="001A7BC7">
        <w:rPr>
          <w:rFonts w:ascii="Palatino Linotype" w:hAnsi="Palatino Linotype"/>
          <w:sz w:val="24"/>
        </w:rPr>
        <w:t xml:space="preserve"> update occurs</w:t>
      </w:r>
      <w:r w:rsidR="00890A21">
        <w:rPr>
          <w:rFonts w:ascii="Palatino Linotype" w:hAnsi="Palatino Linotype"/>
          <w:sz w:val="24"/>
        </w:rPr>
        <w:t>, rebuild</w:t>
      </w:r>
      <w:r w:rsidR="001E290E" w:rsidRPr="001A7BC7">
        <w:rPr>
          <w:rFonts w:ascii="Palatino Linotype" w:hAnsi="Palatino Linotype"/>
          <w:sz w:val="24"/>
        </w:rPr>
        <w:t xml:space="preserve"> </w:t>
      </w:r>
      <w:r w:rsidRPr="001A7BC7">
        <w:rPr>
          <w:rFonts w:ascii="Palatino Linotype" w:hAnsi="Palatino Linotype"/>
          <w:sz w:val="24"/>
        </w:rPr>
        <w:t xml:space="preserve">the </w:t>
      </w:r>
      <w:proofErr w:type="spellStart"/>
      <w:r w:rsidRPr="001A7BC7">
        <w:rPr>
          <w:rFonts w:ascii="Palatino Linotype" w:hAnsi="Palatino Linotype"/>
          <w:sz w:val="24"/>
        </w:rPr>
        <w:t>TodoItem</w:t>
      </w:r>
      <w:proofErr w:type="spellEnd"/>
      <w:r w:rsidRPr="001A7BC7">
        <w:rPr>
          <w:rFonts w:ascii="Palatino Linotype" w:hAnsi="Palatino Linotype"/>
          <w:sz w:val="24"/>
        </w:rPr>
        <w:t xml:space="preserve"> </w:t>
      </w:r>
      <w:r w:rsidR="00890A21">
        <w:rPr>
          <w:rFonts w:ascii="Palatino Linotype" w:hAnsi="Palatino Linotype"/>
          <w:sz w:val="24"/>
        </w:rPr>
        <w:t xml:space="preserve">only instead of the entire </w:t>
      </w:r>
      <w:proofErr w:type="spellStart"/>
      <w:r w:rsidR="00890A21">
        <w:rPr>
          <w:rFonts w:ascii="Palatino Linotype" w:hAnsi="Palatino Linotype"/>
          <w:sz w:val="24"/>
        </w:rPr>
        <w:t>TodoView</w:t>
      </w:r>
      <w:proofErr w:type="spellEnd"/>
      <w:r w:rsidR="00AE606A" w:rsidRPr="001A7BC7">
        <w:rPr>
          <w:rFonts w:ascii="Palatino Linotype" w:hAnsi="Palatino Linotype"/>
          <w:sz w:val="24"/>
        </w:rPr>
        <w:t>. Then I realized that it was just not feasible</w:t>
      </w:r>
      <w:r w:rsidR="001E290E" w:rsidRPr="001A7BC7">
        <w:rPr>
          <w:rFonts w:ascii="Palatino Linotype" w:hAnsi="Palatino Linotype"/>
          <w:sz w:val="24"/>
        </w:rPr>
        <w:t xml:space="preserve"> </w:t>
      </w:r>
      <w:r w:rsidR="00890A21">
        <w:rPr>
          <w:rFonts w:ascii="Palatino Linotype" w:hAnsi="Palatino Linotype"/>
          <w:sz w:val="24"/>
        </w:rPr>
        <w:t>using</w:t>
      </w:r>
      <w:r w:rsidR="001E290E" w:rsidRPr="001A7BC7">
        <w:rPr>
          <w:rFonts w:ascii="Palatino Linotype" w:hAnsi="Palatino Linotype"/>
          <w:sz w:val="24"/>
        </w:rPr>
        <w:t xml:space="preserve"> </w:t>
      </w:r>
      <w:proofErr w:type="spellStart"/>
      <w:r w:rsidR="001E290E" w:rsidRPr="001A7BC7">
        <w:rPr>
          <w:rFonts w:ascii="Palatino Linotype" w:hAnsi="Palatino Linotype"/>
          <w:sz w:val="24"/>
        </w:rPr>
        <w:t>InheritedWidgets</w:t>
      </w:r>
      <w:proofErr w:type="spellEnd"/>
      <w:r w:rsidR="00AE606A" w:rsidRPr="001A7BC7">
        <w:rPr>
          <w:rFonts w:ascii="Palatino Linotype" w:hAnsi="Palatino Linotype"/>
          <w:sz w:val="24"/>
        </w:rPr>
        <w:t xml:space="preserve">. </w:t>
      </w:r>
      <w:proofErr w:type="spellStart"/>
      <w:r w:rsidR="00AE606A" w:rsidRPr="001A7BC7">
        <w:rPr>
          <w:rFonts w:ascii="Palatino Linotype" w:hAnsi="Palatino Linotype"/>
          <w:sz w:val="24"/>
        </w:rPr>
        <w:t>InheritedWidget</w:t>
      </w:r>
      <w:proofErr w:type="spellEnd"/>
      <w:r w:rsidR="00AE606A" w:rsidRPr="001A7BC7">
        <w:rPr>
          <w:rFonts w:ascii="Palatino Linotype" w:hAnsi="Palatino Linotype"/>
          <w:sz w:val="24"/>
        </w:rPr>
        <w:t xml:space="preserve"> indeed do not offer this possibility at all. Every widget</w:t>
      </w:r>
      <w:r w:rsidR="003B7471" w:rsidRPr="001A7BC7">
        <w:rPr>
          <w:rFonts w:ascii="Palatino Linotype" w:hAnsi="Palatino Linotype"/>
          <w:sz w:val="24"/>
        </w:rPr>
        <w:t xml:space="preserve"> in the</w:t>
      </w:r>
      <w:r w:rsidR="001E290E" w:rsidRPr="001A7BC7">
        <w:rPr>
          <w:rFonts w:ascii="Palatino Linotype" w:hAnsi="Palatino Linotype"/>
          <w:sz w:val="24"/>
        </w:rPr>
        <w:t xml:space="preserve"> </w:t>
      </w:r>
      <w:proofErr w:type="spellStart"/>
      <w:r w:rsidR="00890A21">
        <w:rPr>
          <w:rFonts w:ascii="Palatino Linotype" w:hAnsi="Palatino Linotype"/>
          <w:sz w:val="24"/>
        </w:rPr>
        <w:t>TodoP</w:t>
      </w:r>
      <w:r w:rsidR="001E290E" w:rsidRPr="001A7BC7">
        <w:rPr>
          <w:rFonts w:ascii="Palatino Linotype" w:hAnsi="Palatino Linotype"/>
          <w:sz w:val="24"/>
        </w:rPr>
        <w:t>rovider’s</w:t>
      </w:r>
      <w:proofErr w:type="spellEnd"/>
      <w:r w:rsidR="003B7471" w:rsidRPr="001A7BC7">
        <w:rPr>
          <w:rFonts w:ascii="Palatino Linotype" w:hAnsi="Palatino Linotype"/>
          <w:sz w:val="24"/>
        </w:rPr>
        <w:t xml:space="preserve"> subtree that access the state is registered as listener for state changes</w:t>
      </w:r>
      <w:r w:rsidR="001E290E" w:rsidRPr="001A7BC7">
        <w:rPr>
          <w:rFonts w:ascii="Palatino Linotype" w:hAnsi="Palatino Linotype"/>
          <w:sz w:val="24"/>
        </w:rPr>
        <w:t xml:space="preserve"> and onc</w:t>
      </w:r>
      <w:r w:rsidR="003B7471" w:rsidRPr="001A7BC7">
        <w:rPr>
          <w:rFonts w:ascii="Palatino Linotype" w:hAnsi="Palatino Linotype"/>
          <w:sz w:val="24"/>
        </w:rPr>
        <w:t>e a state change occurs there are only two possibilities: notify all those widgets</w:t>
      </w:r>
      <w:r w:rsidR="001E290E" w:rsidRPr="001A7BC7">
        <w:rPr>
          <w:rFonts w:ascii="Palatino Linotype" w:hAnsi="Palatino Linotype"/>
          <w:sz w:val="24"/>
        </w:rPr>
        <w:t xml:space="preserve"> and rebuild them</w:t>
      </w:r>
      <w:r w:rsidR="003B7471" w:rsidRPr="001A7BC7">
        <w:rPr>
          <w:rFonts w:ascii="Palatino Linotype" w:hAnsi="Palatino Linotype"/>
          <w:sz w:val="24"/>
        </w:rPr>
        <w:t xml:space="preserve"> or not. In other word</w:t>
      </w:r>
      <w:r w:rsidR="00890A21">
        <w:rPr>
          <w:rFonts w:ascii="Palatino Linotype" w:hAnsi="Palatino Linotype"/>
          <w:sz w:val="24"/>
        </w:rPr>
        <w:t>s</w:t>
      </w:r>
      <w:r w:rsidR="003B7471" w:rsidRPr="001A7BC7">
        <w:rPr>
          <w:rFonts w:ascii="Palatino Linotype" w:hAnsi="Palatino Linotype"/>
          <w:sz w:val="24"/>
        </w:rPr>
        <w:t xml:space="preserve"> when a state change occurs and must be visualized the entire </w:t>
      </w:r>
      <w:proofErr w:type="spellStart"/>
      <w:r w:rsidR="00890A21">
        <w:rPr>
          <w:rFonts w:ascii="Palatino Linotype" w:hAnsi="Palatino Linotype"/>
          <w:sz w:val="24"/>
        </w:rPr>
        <w:t>TodoP</w:t>
      </w:r>
      <w:r w:rsidR="003B7471" w:rsidRPr="001A7BC7">
        <w:rPr>
          <w:rFonts w:ascii="Palatino Linotype" w:hAnsi="Palatino Linotype"/>
          <w:sz w:val="24"/>
        </w:rPr>
        <w:t>rovider’s</w:t>
      </w:r>
      <w:proofErr w:type="spellEnd"/>
      <w:r w:rsidR="003B7471" w:rsidRPr="001A7BC7">
        <w:rPr>
          <w:rFonts w:ascii="Palatino Linotype" w:hAnsi="Palatino Linotype"/>
          <w:sz w:val="24"/>
        </w:rPr>
        <w:t xml:space="preserve"> subtree must be rebuilt unconditionally.</w:t>
      </w:r>
      <w:r w:rsidR="00AE606A" w:rsidRPr="001A7BC7">
        <w:rPr>
          <w:rFonts w:ascii="Palatino Linotype" w:hAnsi="Palatino Linotype"/>
          <w:sz w:val="24"/>
        </w:rPr>
        <w:t xml:space="preserve"> Flutter framework </w:t>
      </w:r>
      <w:r w:rsidR="003B7471" w:rsidRPr="001A7BC7">
        <w:rPr>
          <w:rFonts w:ascii="Palatino Linotype" w:hAnsi="Palatino Linotype"/>
          <w:sz w:val="24"/>
        </w:rPr>
        <w:t xml:space="preserve">however </w:t>
      </w:r>
      <w:r w:rsidR="00AE606A" w:rsidRPr="001A7BC7">
        <w:rPr>
          <w:rFonts w:ascii="Palatino Linotype" w:hAnsi="Palatino Linotype"/>
          <w:sz w:val="24"/>
        </w:rPr>
        <w:t xml:space="preserve">offers a particular widget called </w:t>
      </w:r>
      <w:proofErr w:type="spellStart"/>
      <w:r w:rsidR="00AE606A" w:rsidRPr="001A7BC7">
        <w:rPr>
          <w:rFonts w:ascii="Palatino Linotype" w:hAnsi="Palatino Linotype"/>
          <w:sz w:val="24"/>
        </w:rPr>
        <w:t>InheritedModel</w:t>
      </w:r>
      <w:proofErr w:type="spellEnd"/>
      <w:r w:rsidR="00AE606A" w:rsidRPr="001A7BC7">
        <w:rPr>
          <w:rFonts w:ascii="Palatino Linotype" w:hAnsi="Palatino Linotype"/>
          <w:sz w:val="24"/>
        </w:rPr>
        <w:t xml:space="preserve"> to handle this scenario. </w:t>
      </w:r>
      <w:proofErr w:type="spellStart"/>
      <w:r w:rsidR="003B7471" w:rsidRPr="001A7BC7">
        <w:rPr>
          <w:rFonts w:ascii="Palatino Linotype" w:hAnsi="Palatino Linotype"/>
          <w:sz w:val="24"/>
        </w:rPr>
        <w:t>InheritedModel</w:t>
      </w:r>
      <w:proofErr w:type="spellEnd"/>
      <w:r w:rsidR="003B7471" w:rsidRPr="001A7BC7">
        <w:rPr>
          <w:rFonts w:ascii="Palatino Linotype" w:hAnsi="Palatino Linotype"/>
          <w:sz w:val="24"/>
        </w:rPr>
        <w:t xml:space="preserve"> work as </w:t>
      </w:r>
      <w:proofErr w:type="spellStart"/>
      <w:r w:rsidR="003B7471" w:rsidRPr="001A7BC7">
        <w:rPr>
          <w:rFonts w:ascii="Palatino Linotype" w:hAnsi="Palatino Linotype"/>
          <w:sz w:val="24"/>
        </w:rPr>
        <w:t>InheritedWidget</w:t>
      </w:r>
      <w:proofErr w:type="spellEnd"/>
      <w:r w:rsidR="003B7471" w:rsidRPr="001A7BC7">
        <w:rPr>
          <w:rFonts w:ascii="Palatino Linotype" w:hAnsi="Palatino Linotype"/>
          <w:sz w:val="24"/>
        </w:rPr>
        <w:t xml:space="preserve"> except for the fact that when a widget access the state (calling the </w:t>
      </w:r>
      <w:r w:rsidR="003B7471" w:rsidRPr="00890A21">
        <w:rPr>
          <w:rFonts w:ascii="Palatino Linotype" w:hAnsi="Palatino Linotype"/>
          <w:i/>
          <w:iCs/>
          <w:sz w:val="24"/>
        </w:rPr>
        <w:t>of</w:t>
      </w:r>
      <w:r w:rsidR="003B7471" w:rsidRPr="001A7BC7">
        <w:rPr>
          <w:rFonts w:ascii="Palatino Linotype" w:hAnsi="Palatino Linotype"/>
          <w:sz w:val="24"/>
        </w:rPr>
        <w:t xml:space="preserve"> method) i</w:t>
      </w:r>
      <w:r w:rsidR="000A2AE8" w:rsidRPr="001A7BC7">
        <w:rPr>
          <w:rFonts w:ascii="Palatino Linotype" w:hAnsi="Palatino Linotype"/>
          <w:sz w:val="24"/>
        </w:rPr>
        <w:t>t</w:t>
      </w:r>
      <w:r w:rsidR="003B7471" w:rsidRPr="001A7BC7">
        <w:rPr>
          <w:rFonts w:ascii="Palatino Linotype" w:hAnsi="Palatino Linotype"/>
          <w:sz w:val="24"/>
        </w:rPr>
        <w:t xml:space="preserve"> must provide </w:t>
      </w:r>
      <w:r w:rsidR="000A2AE8" w:rsidRPr="001A7BC7">
        <w:rPr>
          <w:rFonts w:ascii="Palatino Linotype" w:hAnsi="Palatino Linotype"/>
          <w:sz w:val="24"/>
        </w:rPr>
        <w:t xml:space="preserve">also </w:t>
      </w:r>
      <w:r w:rsidR="003B7471" w:rsidRPr="001A7BC7">
        <w:rPr>
          <w:rFonts w:ascii="Palatino Linotype" w:hAnsi="Palatino Linotype"/>
          <w:sz w:val="24"/>
        </w:rPr>
        <w:t xml:space="preserve">a new additional parameter called </w:t>
      </w:r>
      <w:r w:rsidR="003B7471" w:rsidRPr="00890A21">
        <w:rPr>
          <w:rFonts w:ascii="Palatino Linotype" w:hAnsi="Palatino Linotype"/>
          <w:i/>
          <w:iCs/>
          <w:sz w:val="24"/>
        </w:rPr>
        <w:t>aspect</w:t>
      </w:r>
      <w:r w:rsidR="003B7471" w:rsidRPr="001A7BC7">
        <w:rPr>
          <w:rFonts w:ascii="Palatino Linotype" w:hAnsi="Palatino Linotype"/>
          <w:sz w:val="24"/>
        </w:rPr>
        <w:t xml:space="preserve">. </w:t>
      </w:r>
      <w:r w:rsidR="003B7471" w:rsidRPr="00890A21">
        <w:rPr>
          <w:rFonts w:ascii="Palatino Linotype" w:hAnsi="Palatino Linotype"/>
          <w:i/>
          <w:iCs/>
          <w:sz w:val="24"/>
        </w:rPr>
        <w:t>Aspect</w:t>
      </w:r>
      <w:r w:rsidR="003B7471" w:rsidRPr="001A7BC7">
        <w:rPr>
          <w:rFonts w:ascii="Palatino Linotype" w:hAnsi="Palatino Linotype"/>
          <w:sz w:val="24"/>
        </w:rPr>
        <w:t xml:space="preserve"> can be whatever object for example a String or a Int but also </w:t>
      </w:r>
      <w:r w:rsidR="000A2AE8" w:rsidRPr="001A7BC7">
        <w:rPr>
          <w:rFonts w:ascii="Palatino Linotype" w:hAnsi="Palatino Linotype"/>
          <w:sz w:val="24"/>
        </w:rPr>
        <w:t xml:space="preserve">a </w:t>
      </w:r>
      <w:r w:rsidR="003B7471" w:rsidRPr="001A7BC7">
        <w:rPr>
          <w:rFonts w:ascii="Palatino Linotype" w:hAnsi="Palatino Linotype"/>
          <w:sz w:val="24"/>
        </w:rPr>
        <w:t xml:space="preserve">more complex data structure. The </w:t>
      </w:r>
      <w:r w:rsidR="003B7471" w:rsidRPr="00890A21">
        <w:rPr>
          <w:rFonts w:ascii="Palatino Linotype" w:hAnsi="Palatino Linotype"/>
          <w:i/>
          <w:iCs/>
          <w:sz w:val="24"/>
        </w:rPr>
        <w:t>aspect</w:t>
      </w:r>
      <w:r w:rsidR="003B7471" w:rsidRPr="001A7BC7">
        <w:rPr>
          <w:rFonts w:ascii="Palatino Linotype" w:hAnsi="Palatino Linotype"/>
          <w:sz w:val="24"/>
        </w:rPr>
        <w:t xml:space="preserve"> parameter identif</w:t>
      </w:r>
      <w:r w:rsidR="001E290E" w:rsidRPr="001A7BC7">
        <w:rPr>
          <w:rFonts w:ascii="Palatino Linotype" w:hAnsi="Palatino Linotype"/>
          <w:sz w:val="24"/>
        </w:rPr>
        <w:t xml:space="preserve">ies </w:t>
      </w:r>
      <w:r w:rsidR="003B7471" w:rsidRPr="001A7BC7">
        <w:rPr>
          <w:rFonts w:ascii="Palatino Linotype" w:hAnsi="Palatino Linotype"/>
          <w:sz w:val="24"/>
        </w:rPr>
        <w:t xml:space="preserve">on which </w:t>
      </w:r>
      <w:r w:rsidR="000A2AE8" w:rsidRPr="001A7BC7">
        <w:rPr>
          <w:rFonts w:ascii="Palatino Linotype" w:hAnsi="Palatino Linotype"/>
          <w:sz w:val="24"/>
        </w:rPr>
        <w:t>part</w:t>
      </w:r>
      <w:r w:rsidR="003B7471" w:rsidRPr="001A7BC7">
        <w:rPr>
          <w:rFonts w:ascii="Palatino Linotype" w:hAnsi="Palatino Linotype"/>
          <w:sz w:val="24"/>
        </w:rPr>
        <w:t xml:space="preserve"> </w:t>
      </w:r>
      <w:r w:rsidR="001E290E" w:rsidRPr="001A7BC7">
        <w:rPr>
          <w:rFonts w:ascii="Palatino Linotype" w:hAnsi="Palatino Linotype"/>
          <w:sz w:val="24"/>
        </w:rPr>
        <w:t xml:space="preserve">(or parts) </w:t>
      </w:r>
      <w:r w:rsidR="003B7471" w:rsidRPr="001A7BC7">
        <w:rPr>
          <w:rFonts w:ascii="Palatino Linotype" w:hAnsi="Palatino Linotype"/>
          <w:sz w:val="24"/>
        </w:rPr>
        <w:t>of the state the widget</w:t>
      </w:r>
      <w:r w:rsidR="000A2AE8" w:rsidRPr="001A7BC7">
        <w:rPr>
          <w:rFonts w:ascii="Palatino Linotype" w:hAnsi="Palatino Linotype"/>
          <w:sz w:val="24"/>
        </w:rPr>
        <w:t xml:space="preserve"> is registering to. </w:t>
      </w:r>
    </w:p>
    <w:p w14:paraId="561C5FFE" w14:textId="6736272C" w:rsidR="000A2AE8" w:rsidRPr="001A7BC7" w:rsidRDefault="000A2AE8" w:rsidP="00D05C9C">
      <w:pPr>
        <w:rPr>
          <w:rFonts w:ascii="Palatino Linotype" w:hAnsi="Palatino Linotype"/>
          <w:b/>
          <w:bCs/>
          <w:sz w:val="24"/>
        </w:rPr>
      </w:pPr>
      <w:r w:rsidRPr="001A7BC7">
        <w:rPr>
          <w:rFonts w:ascii="Palatino Linotype" w:hAnsi="Palatino Linotype"/>
          <w:b/>
          <w:bCs/>
          <w:sz w:val="24"/>
        </w:rPr>
        <w:t>Migrati</w:t>
      </w:r>
      <w:r w:rsidR="001E290E" w:rsidRPr="001A7BC7">
        <w:rPr>
          <w:rFonts w:ascii="Palatino Linotype" w:hAnsi="Palatino Linotype"/>
          <w:b/>
          <w:bCs/>
          <w:sz w:val="24"/>
        </w:rPr>
        <w:t>on</w:t>
      </w:r>
      <w:r w:rsidRPr="001A7BC7">
        <w:rPr>
          <w:rFonts w:ascii="Palatino Linotype" w:hAnsi="Palatino Linotype"/>
          <w:b/>
          <w:bCs/>
          <w:sz w:val="24"/>
        </w:rPr>
        <w:t xml:space="preserve"> to </w:t>
      </w:r>
      <w:proofErr w:type="spellStart"/>
      <w:r w:rsidRPr="001A7BC7">
        <w:rPr>
          <w:rFonts w:ascii="Palatino Linotype" w:hAnsi="Palatino Linotype"/>
          <w:b/>
          <w:bCs/>
          <w:sz w:val="24"/>
        </w:rPr>
        <w:t>InheritedModel</w:t>
      </w:r>
      <w:proofErr w:type="spellEnd"/>
    </w:p>
    <w:p w14:paraId="03747C73" w14:textId="6FE4503E" w:rsidR="000A2AE8" w:rsidRPr="001A7BC7" w:rsidRDefault="000A2AE8" w:rsidP="00D05C9C">
      <w:pPr>
        <w:rPr>
          <w:rFonts w:ascii="Palatino Linotype" w:hAnsi="Palatino Linotype"/>
          <w:sz w:val="24"/>
        </w:rPr>
      </w:pPr>
      <w:r w:rsidRPr="001A7BC7">
        <w:rPr>
          <w:rFonts w:ascii="Palatino Linotype" w:hAnsi="Palatino Linotype"/>
          <w:sz w:val="24"/>
        </w:rPr>
        <w:t xml:space="preserve">First thing to do is to substitute the extension to </w:t>
      </w:r>
      <w:proofErr w:type="spellStart"/>
      <w:r w:rsidRPr="001A7BC7">
        <w:rPr>
          <w:rFonts w:ascii="Palatino Linotype" w:hAnsi="Palatino Linotype"/>
          <w:sz w:val="24"/>
        </w:rPr>
        <w:t>InheritedWidget</w:t>
      </w:r>
      <w:proofErr w:type="spellEnd"/>
      <w:r w:rsidRPr="001A7BC7">
        <w:rPr>
          <w:rFonts w:ascii="Palatino Linotype" w:hAnsi="Palatino Linotype"/>
          <w:sz w:val="24"/>
        </w:rPr>
        <w:t xml:space="preserve"> with </w:t>
      </w:r>
      <w:proofErr w:type="spellStart"/>
      <w:r w:rsidRPr="001A7BC7">
        <w:rPr>
          <w:rFonts w:ascii="Palatino Linotype" w:hAnsi="Palatino Linotype"/>
          <w:sz w:val="24"/>
        </w:rPr>
        <w:t>InheritedModel</w:t>
      </w:r>
      <w:proofErr w:type="spellEnd"/>
      <w:r w:rsidRPr="001A7BC7">
        <w:rPr>
          <w:rFonts w:ascii="Palatino Linotype" w:hAnsi="Palatino Linotype"/>
          <w:sz w:val="24"/>
        </w:rPr>
        <w:t xml:space="preserve"> in the </w:t>
      </w:r>
      <w:proofErr w:type="spellStart"/>
      <w:r w:rsidRPr="001A7BC7">
        <w:rPr>
          <w:rFonts w:ascii="Palatino Linotype" w:hAnsi="Palatino Linotype"/>
          <w:sz w:val="24"/>
        </w:rPr>
        <w:t>TodoInheritedData</w:t>
      </w:r>
      <w:proofErr w:type="spellEnd"/>
      <w:r w:rsidR="001E290E" w:rsidRPr="001A7BC7">
        <w:rPr>
          <w:rFonts w:ascii="Palatino Linotype" w:hAnsi="Palatino Linotype"/>
          <w:sz w:val="24"/>
        </w:rPr>
        <w:t xml:space="preserve"> class (in the </w:t>
      </w:r>
      <w:proofErr w:type="spellStart"/>
      <w:r w:rsidR="001E290E" w:rsidRPr="001A7BC7">
        <w:rPr>
          <w:rFonts w:ascii="Palatino Linotype" w:hAnsi="Palatino Linotype"/>
          <w:sz w:val="24"/>
        </w:rPr>
        <w:t>todo_provider.dart</w:t>
      </w:r>
      <w:proofErr w:type="spellEnd"/>
      <w:r w:rsidR="001E290E" w:rsidRPr="001A7BC7">
        <w:rPr>
          <w:rFonts w:ascii="Palatino Linotype" w:hAnsi="Palatino Linotype"/>
          <w:sz w:val="24"/>
        </w:rPr>
        <w:t xml:space="preserve"> file)</w:t>
      </w:r>
      <w:r w:rsidRPr="001A7BC7">
        <w:rPr>
          <w:rFonts w:ascii="Palatino Linotype" w:hAnsi="Palatino Linotype"/>
          <w:sz w:val="24"/>
        </w:rPr>
        <w:t>.</w:t>
      </w:r>
    </w:p>
    <w:p w14:paraId="70F80125"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sidRPr="000D38A2">
        <w:rPr>
          <w:color w:val="A9B7C6"/>
        </w:rPr>
        <w:t>InheritedWidget</w:t>
      </w:r>
      <w:proofErr w:type="spellEnd"/>
      <w:r>
        <w:rPr>
          <w:color w:val="A9B7C6"/>
        </w:rPr>
        <w:t xml:space="preserve"> {</w:t>
      </w:r>
    </w:p>
    <w:p w14:paraId="7550ECE0" w14:textId="77777777" w:rsidR="000A2AE8" w:rsidRPr="000A2AE8" w:rsidRDefault="000A2AE8" w:rsidP="000A2AE8">
      <w:pPr>
        <w:rPr>
          <w:rFonts w:ascii="Palatino Linotype" w:hAnsi="Palatino Linotype"/>
          <w:sz w:val="24"/>
          <w:lang w:val="en-US"/>
        </w:rPr>
      </w:pPr>
      <w:r w:rsidRPr="000A2AE8">
        <w:rPr>
          <w:rFonts w:ascii="Palatino Linotype" w:hAnsi="Palatino Linotype"/>
          <w:sz w:val="24"/>
          <w:lang w:val="en-US"/>
        </w:rPr>
        <w:t>to</w:t>
      </w:r>
    </w:p>
    <w:p w14:paraId="3C9C3C58" w14:textId="77777777" w:rsidR="000A2AE8" w:rsidRDefault="000A2AE8" w:rsidP="000A2AE8">
      <w:pPr>
        <w:pStyle w:val="PreformattatoHTML"/>
        <w:shd w:val="clear" w:color="auto" w:fill="2B2B2B"/>
        <w:rPr>
          <w:color w:val="A9B7C6"/>
        </w:rPr>
      </w:pPr>
      <w:r>
        <w:rPr>
          <w:color w:val="CC7832"/>
        </w:rPr>
        <w:t xml:space="preserve">class </w:t>
      </w:r>
      <w:proofErr w:type="spellStart"/>
      <w:r>
        <w:rPr>
          <w:color w:val="A9B7C6"/>
        </w:rPr>
        <w:t>TodoInheritedData</w:t>
      </w:r>
      <w:proofErr w:type="spellEnd"/>
      <w:r>
        <w:rPr>
          <w:color w:val="A9B7C6"/>
        </w:rPr>
        <w:t xml:space="preserve"> </w:t>
      </w:r>
      <w:r>
        <w:rPr>
          <w:color w:val="CC7832"/>
        </w:rPr>
        <w:t xml:space="preserve">extends </w:t>
      </w:r>
      <w:proofErr w:type="spellStart"/>
      <w:r>
        <w:rPr>
          <w:color w:val="A9B7C6"/>
        </w:rPr>
        <w:t>InheritedModel</w:t>
      </w:r>
      <w:proofErr w:type="spellEnd"/>
      <w:r>
        <w:rPr>
          <w:color w:val="A9B7C6"/>
        </w:rPr>
        <w:t>&lt;int&gt; {</w:t>
      </w:r>
    </w:p>
    <w:p w14:paraId="56D49E5B" w14:textId="77777777" w:rsidR="001E290E" w:rsidRDefault="001E290E" w:rsidP="00D05C9C"/>
    <w:p w14:paraId="6678C917" w14:textId="667B7CB3" w:rsidR="00646F49" w:rsidRPr="00890A21" w:rsidRDefault="000A2AE8" w:rsidP="00D05C9C">
      <w:pPr>
        <w:rPr>
          <w:rFonts w:ascii="Palatino Linotype" w:hAnsi="Palatino Linotype"/>
          <w:sz w:val="24"/>
        </w:rPr>
      </w:pPr>
      <w:r w:rsidRPr="00890A21">
        <w:rPr>
          <w:rFonts w:ascii="Palatino Linotype" w:hAnsi="Palatino Linotype"/>
          <w:sz w:val="24"/>
        </w:rPr>
        <w:t xml:space="preserve">I decided to use </w:t>
      </w:r>
      <w:proofErr w:type="spellStart"/>
      <w:r w:rsidRPr="00890A21">
        <w:rPr>
          <w:rFonts w:ascii="Palatino Linotype" w:hAnsi="Palatino Linotype"/>
          <w:sz w:val="24"/>
        </w:rPr>
        <w:t>Ints</w:t>
      </w:r>
      <w:proofErr w:type="spellEnd"/>
      <w:r w:rsidRPr="00890A21">
        <w:rPr>
          <w:rFonts w:ascii="Palatino Linotype" w:hAnsi="Palatino Linotype"/>
          <w:sz w:val="24"/>
        </w:rPr>
        <w:t xml:space="preserve"> to identify aspects.</w:t>
      </w:r>
      <w:r w:rsidR="00646F49" w:rsidRPr="00890A21">
        <w:rPr>
          <w:rFonts w:ascii="Palatino Linotype" w:hAnsi="Palatino Linotype"/>
          <w:sz w:val="24"/>
        </w:rPr>
        <w:t xml:space="preserve"> In particular</w:t>
      </w:r>
      <w:r w:rsidR="00890A21">
        <w:rPr>
          <w:rFonts w:ascii="Palatino Linotype" w:hAnsi="Palatino Linotype"/>
          <w:sz w:val="24"/>
        </w:rPr>
        <w:t xml:space="preserve">, </w:t>
      </w:r>
      <w:r w:rsidR="00646F49" w:rsidRPr="00890A21">
        <w:rPr>
          <w:rFonts w:ascii="Palatino Linotype" w:hAnsi="Palatino Linotype"/>
          <w:sz w:val="24"/>
        </w:rPr>
        <w:t>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on </w:t>
      </w:r>
      <w:proofErr w:type="spellStart"/>
      <w:r w:rsidR="00646F49" w:rsidRPr="00890A21">
        <w:rPr>
          <w:rFonts w:ascii="Palatino Linotype" w:hAnsi="Palatino Linotype"/>
          <w:i/>
          <w:iCs/>
          <w:sz w:val="24"/>
        </w:rPr>
        <w:t>filteredTodos</w:t>
      </w:r>
      <w:proofErr w:type="spellEnd"/>
      <w:r w:rsidR="00646F49" w:rsidRPr="00890A21">
        <w:rPr>
          <w:rFonts w:ascii="Palatino Linotype" w:hAnsi="Palatino Linotype"/>
          <w:sz w:val="24"/>
        </w:rPr>
        <w:t xml:space="preserve"> list structure change will register to aspect identified with the number </w:t>
      </w:r>
      <w:r w:rsidR="00646F49" w:rsidRPr="00890A21">
        <w:rPr>
          <w:rFonts w:ascii="Palatino Linotype" w:hAnsi="Palatino Linotype"/>
          <w:b/>
          <w:bCs/>
          <w:sz w:val="24"/>
        </w:rPr>
        <w:t>0</w:t>
      </w:r>
      <w:r w:rsidR="00646F49" w:rsidRPr="00890A21">
        <w:rPr>
          <w:rFonts w:ascii="Palatino Linotype" w:hAnsi="Palatino Linotype"/>
          <w:sz w:val="24"/>
        </w:rPr>
        <w:t>. Widget</w:t>
      </w:r>
      <w:r w:rsidR="00890A21">
        <w:rPr>
          <w:rFonts w:ascii="Palatino Linotype" w:hAnsi="Palatino Linotype"/>
          <w:sz w:val="24"/>
        </w:rPr>
        <w:t>s</w:t>
      </w:r>
      <w:r w:rsidR="00646F49" w:rsidRPr="00890A21">
        <w:rPr>
          <w:rFonts w:ascii="Palatino Linotype" w:hAnsi="Palatino Linotype"/>
          <w:sz w:val="24"/>
        </w:rPr>
        <w:t xml:space="preserve"> that do never need to rebuild will register to aspect identified with number </w:t>
      </w:r>
      <w:r w:rsidR="00646F49" w:rsidRPr="00890A21">
        <w:rPr>
          <w:rFonts w:ascii="Palatino Linotype" w:hAnsi="Palatino Linotype"/>
          <w:b/>
          <w:bCs/>
          <w:sz w:val="24"/>
        </w:rPr>
        <w:t>1</w:t>
      </w:r>
      <w:r w:rsidR="00646F49" w:rsidRPr="00890A21">
        <w:rPr>
          <w:rFonts w:ascii="Palatino Linotype" w:hAnsi="Palatino Linotype"/>
          <w:sz w:val="24"/>
        </w:rPr>
        <w:t>. Widget</w:t>
      </w:r>
      <w:r w:rsidR="00E967AC" w:rsidRPr="00890A21">
        <w:rPr>
          <w:rFonts w:ascii="Palatino Linotype" w:hAnsi="Palatino Linotype"/>
          <w:sz w:val="24"/>
        </w:rPr>
        <w:t>s</w:t>
      </w:r>
      <w:r w:rsidR="00646F49" w:rsidRPr="00890A21">
        <w:rPr>
          <w:rFonts w:ascii="Palatino Linotype" w:hAnsi="Palatino Linotype"/>
          <w:sz w:val="24"/>
        </w:rPr>
        <w:t xml:space="preserve"> that need to rebuild when a change in a </w:t>
      </w:r>
      <w:r w:rsidR="00E967AC" w:rsidRPr="00890A21">
        <w:rPr>
          <w:rFonts w:ascii="Palatino Linotype" w:hAnsi="Palatino Linotype"/>
          <w:sz w:val="24"/>
        </w:rPr>
        <w:t xml:space="preserve">specific </w:t>
      </w:r>
      <w:proofErr w:type="spellStart"/>
      <w:r w:rsidR="00646F49" w:rsidRPr="00890A21">
        <w:rPr>
          <w:rFonts w:ascii="Palatino Linotype" w:hAnsi="Palatino Linotype"/>
          <w:sz w:val="24"/>
        </w:rPr>
        <w:t>Todo</w:t>
      </w:r>
      <w:proofErr w:type="spellEnd"/>
      <w:r w:rsidR="00646F49" w:rsidRPr="00890A21">
        <w:rPr>
          <w:rFonts w:ascii="Palatino Linotype" w:hAnsi="Palatino Linotype"/>
          <w:sz w:val="24"/>
        </w:rPr>
        <w:t xml:space="preserve"> with id </w:t>
      </w:r>
      <w:r w:rsidR="00646F49" w:rsidRPr="00890A21">
        <w:rPr>
          <w:rFonts w:ascii="Palatino Linotype" w:hAnsi="Palatino Linotype"/>
          <w:b/>
          <w:bCs/>
          <w:sz w:val="24"/>
        </w:rPr>
        <w:t>n</w:t>
      </w:r>
      <w:r w:rsidR="00646F49" w:rsidRPr="00890A21">
        <w:rPr>
          <w:rFonts w:ascii="Palatino Linotype" w:hAnsi="Palatino Linotype"/>
          <w:sz w:val="24"/>
        </w:rPr>
        <w:t xml:space="preserve"> occurs will register to</w:t>
      </w:r>
      <w:r w:rsidR="00E967AC" w:rsidRPr="00890A21">
        <w:rPr>
          <w:rFonts w:ascii="Palatino Linotype" w:hAnsi="Palatino Linotype"/>
          <w:sz w:val="24"/>
        </w:rPr>
        <w:t xml:space="preserve"> the</w:t>
      </w:r>
      <w:r w:rsidR="00646F49" w:rsidRPr="00890A21">
        <w:rPr>
          <w:rFonts w:ascii="Palatino Linotype" w:hAnsi="Palatino Linotype"/>
          <w:sz w:val="24"/>
        </w:rPr>
        <w:t xml:space="preserve"> aspect identified with the number </w:t>
      </w:r>
      <w:r w:rsidR="00646F49" w:rsidRPr="00890A21">
        <w:rPr>
          <w:rFonts w:ascii="Palatino Linotype" w:hAnsi="Palatino Linotype"/>
          <w:b/>
          <w:bCs/>
          <w:sz w:val="24"/>
        </w:rPr>
        <w:t>n</w:t>
      </w:r>
      <w:r w:rsidR="00646F49" w:rsidRPr="00890A21">
        <w:rPr>
          <w:rFonts w:ascii="Palatino Linotype" w:hAnsi="Palatino Linotype"/>
          <w:sz w:val="24"/>
        </w:rPr>
        <w:t xml:space="preserve">. (no </w:t>
      </w:r>
      <w:proofErr w:type="spellStart"/>
      <w:r w:rsidR="00646F49" w:rsidRPr="00890A21">
        <w:rPr>
          <w:rFonts w:ascii="Palatino Linotype" w:hAnsi="Palatino Linotype"/>
          <w:sz w:val="24"/>
        </w:rPr>
        <w:t>Todo</w:t>
      </w:r>
      <w:r w:rsidR="00042BBC" w:rsidRPr="00890A21">
        <w:rPr>
          <w:rFonts w:ascii="Palatino Linotype" w:hAnsi="Palatino Linotype"/>
          <w:sz w:val="24"/>
        </w:rPr>
        <w:t>s</w:t>
      </w:r>
      <w:proofErr w:type="spellEnd"/>
      <w:r w:rsidR="00646F49" w:rsidRPr="00890A21">
        <w:rPr>
          <w:rFonts w:ascii="Palatino Linotype" w:hAnsi="Palatino Linotype"/>
          <w:sz w:val="24"/>
        </w:rPr>
        <w:t xml:space="preserve"> will have id </w:t>
      </w:r>
      <w:r w:rsidR="00042BBC" w:rsidRPr="00890A21">
        <w:rPr>
          <w:rFonts w:ascii="Palatino Linotype" w:hAnsi="Palatino Linotype"/>
          <w:sz w:val="24"/>
        </w:rPr>
        <w:t xml:space="preserve">with value </w:t>
      </w:r>
      <w:r w:rsidR="00646F49" w:rsidRPr="00890A21">
        <w:rPr>
          <w:rFonts w:ascii="Palatino Linotype" w:hAnsi="Palatino Linotype"/>
          <w:sz w:val="24"/>
        </w:rPr>
        <w:t xml:space="preserve">0 or 1. This is a convention I used to keep things simple. Other more complex structure could be used </w:t>
      </w:r>
      <w:r w:rsidR="00042BBC" w:rsidRPr="00890A21">
        <w:rPr>
          <w:rFonts w:ascii="Palatino Linotype" w:hAnsi="Palatino Linotype"/>
          <w:sz w:val="24"/>
        </w:rPr>
        <w:t>to avoid this behaviour)</w:t>
      </w:r>
      <w:r w:rsidR="00890A21">
        <w:rPr>
          <w:rFonts w:ascii="Palatino Linotype" w:hAnsi="Palatino Linotype"/>
          <w:sz w:val="24"/>
        </w:rPr>
        <w:t>.</w:t>
      </w:r>
      <w:r w:rsidR="006667B2">
        <w:rPr>
          <w:rFonts w:ascii="Palatino Linotype" w:hAnsi="Palatino Linotype"/>
          <w:sz w:val="24"/>
        </w:rPr>
        <w:t xml:space="preserve"> With </w:t>
      </w:r>
      <w:proofErr w:type="spellStart"/>
      <w:r w:rsidR="006667B2" w:rsidRPr="006667B2">
        <w:rPr>
          <w:rFonts w:ascii="Palatino Linotype" w:hAnsi="Palatino Linotype"/>
          <w:i/>
          <w:iCs/>
          <w:sz w:val="24"/>
        </w:rPr>
        <w:t>filteredTodos</w:t>
      </w:r>
      <w:proofErr w:type="spellEnd"/>
      <w:r w:rsidR="006667B2">
        <w:rPr>
          <w:rFonts w:ascii="Palatino Linotype" w:hAnsi="Palatino Linotype"/>
          <w:sz w:val="24"/>
        </w:rPr>
        <w:t xml:space="preserve"> structure I mean the length of the list. </w:t>
      </w:r>
      <w:proofErr w:type="spellStart"/>
      <w:r w:rsidR="006667B2">
        <w:rPr>
          <w:rFonts w:ascii="Palatino Linotype" w:hAnsi="Palatino Linotype"/>
          <w:sz w:val="24"/>
        </w:rPr>
        <w:t>TodoView</w:t>
      </w:r>
      <w:proofErr w:type="spellEnd"/>
      <w:r w:rsidR="006667B2">
        <w:rPr>
          <w:rFonts w:ascii="Palatino Linotype" w:hAnsi="Palatino Linotype"/>
          <w:sz w:val="24"/>
        </w:rPr>
        <w:t xml:space="preserve"> indeed should be entirely rebuilt only when a </w:t>
      </w:r>
      <w:proofErr w:type="spellStart"/>
      <w:r w:rsidR="006667B2">
        <w:rPr>
          <w:rFonts w:ascii="Palatino Linotype" w:hAnsi="Palatino Linotype"/>
          <w:sz w:val="24"/>
        </w:rPr>
        <w:t>Todo</w:t>
      </w:r>
      <w:proofErr w:type="spellEnd"/>
      <w:r w:rsidR="006667B2">
        <w:rPr>
          <w:rFonts w:ascii="Palatino Linotype" w:hAnsi="Palatino Linotype"/>
          <w:sz w:val="24"/>
        </w:rPr>
        <w:t xml:space="preserve"> is added or removed from the list changing its length. No </w:t>
      </w:r>
      <w:proofErr w:type="spellStart"/>
      <w:r w:rsidR="006667B2">
        <w:rPr>
          <w:rFonts w:ascii="Palatino Linotype" w:hAnsi="Palatino Linotype"/>
          <w:sz w:val="24"/>
        </w:rPr>
        <w:t>todos</w:t>
      </w:r>
      <w:proofErr w:type="spellEnd"/>
      <w:r w:rsidR="006667B2">
        <w:rPr>
          <w:rFonts w:ascii="Palatino Linotype" w:hAnsi="Palatino Linotype"/>
          <w:sz w:val="24"/>
        </w:rPr>
        <w:t xml:space="preserve"> replacement is considered by the fact that a replacement should be split into two separated actions ; a deletion and an insertion.</w:t>
      </w:r>
    </w:p>
    <w:p w14:paraId="2769EAF4" w14:textId="7F6E5942" w:rsidR="00B20CF9" w:rsidRPr="00C35AC0" w:rsidRDefault="00042BBC" w:rsidP="00C35AC0">
      <w:pPr>
        <w:rPr>
          <w:rFonts w:ascii="Palatino Linotype" w:hAnsi="Palatino Linotype"/>
          <w:sz w:val="24"/>
        </w:rPr>
      </w:pPr>
      <w:r w:rsidRPr="00890A21">
        <w:rPr>
          <w:rFonts w:ascii="Palatino Linotype" w:hAnsi="Palatino Linotype"/>
          <w:sz w:val="24"/>
        </w:rPr>
        <w:t xml:space="preserve">At this point the method </w:t>
      </w:r>
      <w:r w:rsidRPr="006667B2">
        <w:rPr>
          <w:rFonts w:ascii="Palatino Linotype" w:hAnsi="Palatino Linotype"/>
          <w:i/>
          <w:iCs/>
          <w:sz w:val="24"/>
        </w:rPr>
        <w:t>of</w:t>
      </w:r>
      <w:r w:rsidRPr="00890A21">
        <w:rPr>
          <w:rFonts w:ascii="Palatino Linotype" w:hAnsi="Palatino Linotype"/>
          <w:sz w:val="24"/>
        </w:rPr>
        <w:t xml:space="preserve"> should be </w:t>
      </w:r>
      <w:r w:rsidR="00E967AC" w:rsidRPr="00890A21">
        <w:rPr>
          <w:rFonts w:ascii="Palatino Linotype" w:hAnsi="Palatino Linotype"/>
          <w:sz w:val="24"/>
        </w:rPr>
        <w:t>updated</w:t>
      </w:r>
      <w:r w:rsidRPr="00890A21">
        <w:rPr>
          <w:rFonts w:ascii="Palatino Linotype" w:hAnsi="Palatino Linotype"/>
          <w:sz w:val="24"/>
        </w:rPr>
        <w:t xml:space="preserve"> taking into account also the </w:t>
      </w:r>
      <w:r w:rsidRPr="006667B2">
        <w:rPr>
          <w:rFonts w:ascii="Palatino Linotype" w:hAnsi="Palatino Linotype"/>
          <w:i/>
          <w:iCs/>
          <w:sz w:val="24"/>
        </w:rPr>
        <w:t>aspect</w:t>
      </w:r>
      <w:r w:rsidRPr="00890A21">
        <w:rPr>
          <w:rFonts w:ascii="Palatino Linotype" w:hAnsi="Palatino Linotype"/>
          <w:sz w:val="24"/>
        </w:rPr>
        <w:t xml:space="preserve"> parameter.</w:t>
      </w:r>
      <w:r w:rsidR="00E967AC" w:rsidRPr="00890A21">
        <w:rPr>
          <w:rFonts w:ascii="Palatino Linotype" w:hAnsi="Palatino Linotype"/>
          <w:sz w:val="24"/>
        </w:rPr>
        <w:t xml:space="preserve"> </w:t>
      </w:r>
      <w:proofErr w:type="spellStart"/>
      <w:r w:rsidR="00C35AC0" w:rsidRPr="00C35AC0">
        <w:rPr>
          <w:rFonts w:ascii="Palatino Linotype" w:hAnsi="Palatino Linotype"/>
          <w:sz w:val="24"/>
        </w:rPr>
        <w:t>Morevover</w:t>
      </w:r>
      <w:proofErr w:type="spellEnd"/>
      <w:r w:rsidR="00C35AC0" w:rsidRPr="00C35AC0">
        <w:rPr>
          <w:rFonts w:ascii="Palatino Linotype" w:hAnsi="Palatino Linotype"/>
          <w:sz w:val="24"/>
        </w:rPr>
        <w:t>,</w:t>
      </w:r>
      <w:r w:rsidR="00C35AC0">
        <w:rPr>
          <w:rFonts w:ascii="Palatino Linotype" w:hAnsi="Palatino Linotype"/>
          <w:sz w:val="24"/>
        </w:rPr>
        <w:t xml:space="preserve"> the</w:t>
      </w:r>
      <w:r>
        <w:rPr>
          <w:rFonts w:ascii="Palatino Linotype" w:hAnsi="Palatino Linotype"/>
          <w:sz w:val="24"/>
          <w:lang w:val="en-US"/>
        </w:rPr>
        <w:t xml:space="preserve"> </w:t>
      </w:r>
      <w:r w:rsidRPr="00C35AC0">
        <w:rPr>
          <w:rFonts w:ascii="Palatino Linotype" w:hAnsi="Palatino Linotype"/>
          <w:i/>
          <w:sz w:val="24"/>
          <w:lang w:val="en-US"/>
        </w:rPr>
        <w:t>result</w:t>
      </w:r>
      <w:r>
        <w:rPr>
          <w:rFonts w:ascii="Palatino Linotype" w:hAnsi="Palatino Linotype"/>
          <w:sz w:val="24"/>
          <w:lang w:val="en-US"/>
        </w:rPr>
        <w:t xml:space="preserve"> variable </w:t>
      </w:r>
      <w:r w:rsidR="00E967AC">
        <w:rPr>
          <w:rFonts w:ascii="Palatino Linotype" w:hAnsi="Palatino Linotype"/>
          <w:sz w:val="24"/>
          <w:lang w:val="en-US"/>
        </w:rPr>
        <w:t>should be</w:t>
      </w:r>
      <w:r>
        <w:rPr>
          <w:rFonts w:ascii="Palatino Linotype" w:hAnsi="Palatino Linotype"/>
          <w:sz w:val="24"/>
          <w:lang w:val="en-US"/>
        </w:rPr>
        <w:t xml:space="preserve"> populated with the </w:t>
      </w:r>
      <w:proofErr w:type="spellStart"/>
      <w:r w:rsidRPr="00C35AC0">
        <w:rPr>
          <w:rFonts w:ascii="Palatino Linotype" w:hAnsi="Palatino Linotype"/>
          <w:i/>
          <w:iCs/>
          <w:sz w:val="24"/>
          <w:lang w:val="en-US"/>
        </w:rPr>
        <w:t>inheritedFrom</w:t>
      </w:r>
      <w:proofErr w:type="spellEnd"/>
      <w:r>
        <w:rPr>
          <w:rFonts w:ascii="Palatino Linotype" w:hAnsi="Palatino Linotype"/>
          <w:sz w:val="24"/>
          <w:lang w:val="en-US"/>
        </w:rPr>
        <w:t xml:space="preserve"> </w:t>
      </w:r>
      <w:r>
        <w:rPr>
          <w:rFonts w:ascii="Palatino Linotype" w:hAnsi="Palatino Linotype"/>
          <w:sz w:val="24"/>
          <w:lang w:val="en-US"/>
        </w:rPr>
        <w:lastRenderedPageBreak/>
        <w:t xml:space="preserve">static method belonging to the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w:t>
      </w:r>
      <w:r w:rsidR="005A44F3">
        <w:rPr>
          <w:rFonts w:ascii="Palatino Linotype" w:hAnsi="Palatino Linotype"/>
          <w:sz w:val="24"/>
          <w:lang w:val="en-US"/>
        </w:rPr>
        <w:t>class</w:t>
      </w:r>
      <w:r>
        <w:rPr>
          <w:rFonts w:ascii="Palatino Linotype" w:hAnsi="Palatino Linotype"/>
          <w:sz w:val="24"/>
          <w:lang w:val="en-US"/>
        </w:rPr>
        <w:t xml:space="preserve"> instead o</w:t>
      </w:r>
      <w:r w:rsidR="005A44F3">
        <w:rPr>
          <w:rFonts w:ascii="Palatino Linotype" w:hAnsi="Palatino Linotype"/>
          <w:sz w:val="24"/>
          <w:lang w:val="en-US"/>
        </w:rPr>
        <w:t xml:space="preserve">f the </w:t>
      </w:r>
      <w:proofErr w:type="spellStart"/>
      <w:r w:rsidR="005A44F3" w:rsidRPr="00C35AC0">
        <w:rPr>
          <w:rFonts w:ascii="Palatino Linotype" w:hAnsi="Palatino Linotype"/>
          <w:i/>
          <w:iCs/>
          <w:sz w:val="24"/>
        </w:rPr>
        <w:t>dependOnInheritedWidgetOfExactType</w:t>
      </w:r>
      <w:proofErr w:type="spellEnd"/>
      <w:r w:rsidR="005A44F3" w:rsidRPr="00C35AC0">
        <w:rPr>
          <w:rFonts w:ascii="Palatino Linotype" w:hAnsi="Palatino Linotype"/>
          <w:sz w:val="24"/>
        </w:rPr>
        <w:t xml:space="preserve"> </w:t>
      </w:r>
      <w:r w:rsidR="00C35AC0" w:rsidRPr="00C35AC0">
        <w:rPr>
          <w:rFonts w:ascii="Palatino Linotype" w:hAnsi="Palatino Linotype"/>
          <w:sz w:val="24"/>
        </w:rPr>
        <w:t xml:space="preserve">method </w:t>
      </w:r>
      <w:r w:rsidR="005A44F3" w:rsidRPr="00C35AC0">
        <w:rPr>
          <w:rFonts w:ascii="Palatino Linotype" w:hAnsi="Palatino Linotype"/>
          <w:sz w:val="24"/>
        </w:rPr>
        <w:t xml:space="preserve">belonging to </w:t>
      </w:r>
      <w:proofErr w:type="spellStart"/>
      <w:r w:rsidR="005A44F3" w:rsidRPr="00C35AC0">
        <w:rPr>
          <w:rFonts w:ascii="Palatino Linotype" w:hAnsi="Palatino Linotype"/>
          <w:sz w:val="24"/>
        </w:rPr>
        <w:t>InheritedWidget</w:t>
      </w:r>
      <w:proofErr w:type="spellEnd"/>
      <w:r w:rsidR="005A44F3" w:rsidRPr="00C35AC0">
        <w:rPr>
          <w:rFonts w:ascii="Palatino Linotype" w:hAnsi="Palatino Linotype"/>
          <w:sz w:val="24"/>
        </w:rPr>
        <w:t xml:space="preserve"> class</w:t>
      </w:r>
      <w:r w:rsidR="00C35AC0">
        <w:rPr>
          <w:rFonts w:ascii="Palatino Linotype" w:hAnsi="Palatino Linotype"/>
          <w:sz w:val="24"/>
        </w:rPr>
        <w:t>.</w:t>
      </w:r>
    </w:p>
    <w:p w14:paraId="30017F4D" w14:textId="2F5E9A22" w:rsidR="00B20CF9" w:rsidRDefault="00B20CF9" w:rsidP="00B20CF9">
      <w:pPr>
        <w:pStyle w:val="PreformattatoHTML"/>
        <w:shd w:val="clear" w:color="auto" w:fill="2B2B2B"/>
        <w:rPr>
          <w:color w:val="A9B7C6"/>
        </w:rPr>
      </w:pPr>
      <w:r>
        <w:rPr>
          <w:color w:val="CC7832"/>
        </w:rPr>
        <w:t xml:space="preserve">static </w:t>
      </w:r>
      <w:proofErr w:type="spellStart"/>
      <w:r>
        <w:rPr>
          <w:color w:val="A9B7C6"/>
        </w:rPr>
        <w:t>TodoInheritedData</w:t>
      </w:r>
      <w:proofErr w:type="spellEnd"/>
      <w:r>
        <w:rPr>
          <w:color w:val="A9B7C6"/>
        </w:rPr>
        <w:t xml:space="preserve"> </w:t>
      </w:r>
      <w:r>
        <w:rPr>
          <w:i/>
          <w:iCs/>
          <w:color w:val="FFC66D"/>
        </w:rPr>
        <w:t>of</w:t>
      </w:r>
      <w:r>
        <w:rPr>
          <w:color w:val="A9B7C6"/>
        </w:rPr>
        <w:t>(</w:t>
      </w:r>
      <w:proofErr w:type="spellStart"/>
      <w:r>
        <w:rPr>
          <w:color w:val="A9B7C6"/>
        </w:rPr>
        <w:t>BuildContext</w:t>
      </w:r>
      <w:proofErr w:type="spellEnd"/>
      <w:r>
        <w:rPr>
          <w:color w:val="A9B7C6"/>
        </w:rPr>
        <w:t xml:space="preserve"> context</w:t>
      </w:r>
      <w:r>
        <w:rPr>
          <w:color w:val="CC7832"/>
        </w:rPr>
        <w:t xml:space="preserve">, </w:t>
      </w:r>
      <w:r>
        <w:rPr>
          <w:color w:val="A9B7C6"/>
        </w:rPr>
        <w:t>{</w:t>
      </w:r>
      <w:r>
        <w:rPr>
          <w:color w:val="CC7832"/>
        </w:rPr>
        <w:t xml:space="preserve">required </w:t>
      </w:r>
      <w:r>
        <w:rPr>
          <w:color w:val="A9B7C6"/>
        </w:rPr>
        <w:t>int aspect}) {</w:t>
      </w:r>
      <w:r>
        <w:rPr>
          <w:color w:val="A9B7C6"/>
        </w:rPr>
        <w:br/>
        <w:t xml:space="preserve">  </w:t>
      </w:r>
      <w:r>
        <w:rPr>
          <w:color w:val="CC7832"/>
        </w:rPr>
        <w:t xml:space="preserve">final </w:t>
      </w:r>
      <w:proofErr w:type="spellStart"/>
      <w:r>
        <w:rPr>
          <w:color w:val="A9B7C6"/>
        </w:rPr>
        <w:t>TodoInheritedData</w:t>
      </w:r>
      <w:proofErr w:type="spellEnd"/>
      <w:r>
        <w:rPr>
          <w:color w:val="A9B7C6"/>
        </w:rPr>
        <w:t>? result =</w:t>
      </w:r>
      <w:r>
        <w:rPr>
          <w:color w:val="A9B7C6"/>
        </w:rPr>
        <w:br/>
        <w:t xml:space="preserve">      </w:t>
      </w:r>
      <w:proofErr w:type="spellStart"/>
      <w:r>
        <w:rPr>
          <w:color w:val="A9B7C6"/>
        </w:rPr>
        <w:t>InheritedModel.</w:t>
      </w:r>
      <w:r>
        <w:rPr>
          <w:i/>
          <w:iCs/>
          <w:color w:val="FFC66D"/>
        </w:rPr>
        <w:t>inheritFrom</w:t>
      </w:r>
      <w:proofErr w:type="spellEnd"/>
      <w:r>
        <w:rPr>
          <w:color w:val="A9B7C6"/>
        </w:rPr>
        <w:t>&lt;</w:t>
      </w:r>
      <w:proofErr w:type="spellStart"/>
      <w:r>
        <w:rPr>
          <w:color w:val="A9B7C6"/>
        </w:rPr>
        <w:t>TodoInheritedData</w:t>
      </w:r>
      <w:proofErr w:type="spellEnd"/>
      <w:r>
        <w:rPr>
          <w:color w:val="A9B7C6"/>
        </w:rPr>
        <w:t>&gt;(context</w:t>
      </w:r>
      <w:r>
        <w:rPr>
          <w:color w:val="CC7832"/>
        </w:rPr>
        <w:t xml:space="preserve">, </w:t>
      </w:r>
      <w:r>
        <w:rPr>
          <w:color w:val="A9B7C6"/>
        </w:rPr>
        <w:t>aspect: aspect)</w:t>
      </w:r>
      <w:r>
        <w:rPr>
          <w:color w:val="CC7832"/>
        </w:rPr>
        <w:t>;</w:t>
      </w:r>
      <w:r>
        <w:rPr>
          <w:color w:val="CC7832"/>
        </w:rPr>
        <w:br/>
        <w:t xml:space="preserve">  assert</w:t>
      </w:r>
      <w:r>
        <w:rPr>
          <w:color w:val="A9B7C6"/>
        </w:rPr>
        <w:t xml:space="preserve">(result != </w:t>
      </w:r>
      <w:r>
        <w:rPr>
          <w:color w:val="CC7832"/>
        </w:rPr>
        <w:t xml:space="preserve">null, </w:t>
      </w:r>
      <w:r>
        <w:rPr>
          <w:color w:val="6A8759"/>
        </w:rPr>
        <w:t xml:space="preserve">'No </w:t>
      </w:r>
      <w:proofErr w:type="spellStart"/>
      <w:r w:rsidR="00042BBC">
        <w:rPr>
          <w:color w:val="6A8759"/>
        </w:rPr>
        <w:t>TodoInheritedData</w:t>
      </w:r>
      <w:proofErr w:type="spellEnd"/>
      <w:r>
        <w:rPr>
          <w:color w:val="6A8759"/>
        </w:rPr>
        <w:t xml:space="preserve"> found in context'</w:t>
      </w:r>
      <w:r>
        <w:rPr>
          <w:color w:val="A9B7C6"/>
        </w:rPr>
        <w:t>)</w:t>
      </w:r>
      <w:r>
        <w:rPr>
          <w:color w:val="CC7832"/>
        </w:rPr>
        <w:t>;</w:t>
      </w:r>
      <w:r>
        <w:rPr>
          <w:color w:val="CC7832"/>
        </w:rPr>
        <w:br/>
        <w:t xml:space="preserve">  return </w:t>
      </w:r>
      <w:r>
        <w:rPr>
          <w:color w:val="A9B7C6"/>
        </w:rPr>
        <w:t>result!</w:t>
      </w:r>
      <w:r>
        <w:rPr>
          <w:color w:val="CC7832"/>
        </w:rPr>
        <w:t>;</w:t>
      </w:r>
      <w:r>
        <w:rPr>
          <w:color w:val="CC7832"/>
        </w:rPr>
        <w:br/>
      </w:r>
      <w:r>
        <w:rPr>
          <w:color w:val="A9B7C6"/>
        </w:rPr>
        <w:t>}</w:t>
      </w:r>
    </w:p>
    <w:p w14:paraId="18897715" w14:textId="243A040C" w:rsidR="005A44F3" w:rsidRDefault="005A44F3" w:rsidP="001901BA">
      <w:pPr>
        <w:rPr>
          <w:rFonts w:ascii="Palatino Linotype" w:hAnsi="Palatino Linotype"/>
          <w:sz w:val="24"/>
          <w:lang w:val="en-US"/>
        </w:rPr>
      </w:pPr>
      <w:r>
        <w:rPr>
          <w:rFonts w:ascii="Palatino Linotype" w:hAnsi="Palatino Linotype"/>
          <w:sz w:val="24"/>
          <w:lang w:val="en-US"/>
        </w:rPr>
        <w:t xml:space="preserve">at this point all the lines of code that access the state with </w:t>
      </w:r>
      <w:r w:rsidR="00E967AC">
        <w:rPr>
          <w:rFonts w:ascii="Palatino Linotype" w:hAnsi="Palatino Linotype"/>
          <w:sz w:val="24"/>
          <w:lang w:val="en-US"/>
        </w:rPr>
        <w:t>the</w:t>
      </w:r>
      <w:r w:rsidR="00C35AC0">
        <w:rPr>
          <w:rFonts w:ascii="Palatino Linotype" w:hAnsi="Palatino Linotype"/>
          <w:sz w:val="24"/>
          <w:lang w:val="en-US"/>
        </w:rPr>
        <w:t xml:space="preserve"> </w:t>
      </w:r>
      <w:r w:rsidR="00C35AC0" w:rsidRPr="00C35AC0">
        <w:rPr>
          <w:rFonts w:ascii="Palatino Linotype" w:hAnsi="Palatino Linotype"/>
          <w:i/>
          <w:iCs/>
          <w:sz w:val="24"/>
          <w:lang w:val="en-US"/>
        </w:rPr>
        <w:t>of</w:t>
      </w:r>
      <w:r w:rsidR="00C35AC0">
        <w:rPr>
          <w:rFonts w:ascii="Palatino Linotype" w:hAnsi="Palatino Linotype"/>
          <w:sz w:val="24"/>
          <w:lang w:val="en-US"/>
        </w:rPr>
        <w:t xml:space="preserve"> method </w:t>
      </w:r>
      <w:r w:rsidR="00E967AC">
        <w:rPr>
          <w:rFonts w:ascii="Palatino Linotype" w:hAnsi="Palatino Linotype"/>
          <w:sz w:val="24"/>
          <w:lang w:val="en-US"/>
        </w:rPr>
        <w:t>m</w:t>
      </w:r>
      <w:r>
        <w:rPr>
          <w:rFonts w:ascii="Palatino Linotype" w:hAnsi="Palatino Linotype"/>
          <w:sz w:val="24"/>
          <w:lang w:val="en-US"/>
        </w:rPr>
        <w:t xml:space="preserve">ust be changed taking into account the new implementation </w:t>
      </w:r>
      <w:r w:rsidR="00C35AC0">
        <w:rPr>
          <w:rFonts w:ascii="Palatino Linotype" w:hAnsi="Palatino Linotype"/>
          <w:sz w:val="24"/>
          <w:lang w:val="en-US"/>
        </w:rPr>
        <w:t>and</w:t>
      </w:r>
      <w:r w:rsidR="00E967AC">
        <w:rPr>
          <w:rFonts w:ascii="Palatino Linotype" w:hAnsi="Palatino Linotype"/>
          <w:sz w:val="24"/>
          <w:lang w:val="en-US"/>
        </w:rPr>
        <w:t xml:space="preserve"> the new </w:t>
      </w:r>
      <w:r w:rsidR="00E967AC" w:rsidRPr="00C35AC0">
        <w:rPr>
          <w:rFonts w:ascii="Palatino Linotype" w:hAnsi="Palatino Linotype"/>
          <w:i/>
          <w:iCs/>
          <w:sz w:val="24"/>
          <w:lang w:val="en-US"/>
        </w:rPr>
        <w:t>aspect</w:t>
      </w:r>
      <w:r w:rsidR="00E967AC">
        <w:rPr>
          <w:rFonts w:ascii="Palatino Linotype" w:hAnsi="Palatino Linotype"/>
          <w:sz w:val="24"/>
          <w:lang w:val="en-US"/>
        </w:rPr>
        <w:t xml:space="preserve"> argument</w:t>
      </w:r>
      <w:r w:rsidR="00755E68">
        <w:rPr>
          <w:rFonts w:ascii="Palatino Linotype" w:hAnsi="Palatino Linotype"/>
          <w:sz w:val="24"/>
          <w:lang w:val="en-US"/>
        </w:rPr>
        <w:t xml:space="preserve"> in this wa</w:t>
      </w:r>
      <w:r w:rsidR="00C35AC0">
        <w:rPr>
          <w:rFonts w:ascii="Palatino Linotype" w:hAnsi="Palatino Linotype"/>
          <w:sz w:val="24"/>
          <w:lang w:val="en-US"/>
        </w:rPr>
        <w:t>y</w:t>
      </w:r>
    </w:p>
    <w:p w14:paraId="2F63C59B" w14:textId="51A8D1E8" w:rsidR="005A44F3" w:rsidRPr="005A44F3" w:rsidRDefault="005A44F3" w:rsidP="005A4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5A44F3">
        <w:rPr>
          <w:rFonts w:ascii="Courier New" w:eastAsia="Times New Roman" w:hAnsi="Courier New" w:cs="Courier New"/>
          <w:color w:val="000000"/>
          <w:sz w:val="20"/>
          <w:szCs w:val="20"/>
          <w:lang w:eastAsia="en-GB"/>
        </w:rPr>
        <w:t>TodoInheritedData</w:t>
      </w:r>
      <w:r w:rsidRPr="005A44F3">
        <w:rPr>
          <w:rFonts w:ascii="Courier New" w:eastAsia="Times New Roman" w:hAnsi="Courier New" w:cs="Courier New"/>
          <w:color w:val="080808"/>
          <w:sz w:val="20"/>
          <w:szCs w:val="20"/>
          <w:lang w:eastAsia="en-GB"/>
        </w:rPr>
        <w:t>.</w:t>
      </w:r>
      <w:r w:rsidRPr="005A44F3">
        <w:rPr>
          <w:rFonts w:ascii="Courier New" w:eastAsia="Times New Roman" w:hAnsi="Courier New" w:cs="Courier New"/>
          <w:i/>
          <w:iCs/>
          <w:color w:val="00627A"/>
          <w:sz w:val="20"/>
          <w:szCs w:val="20"/>
          <w:lang w:eastAsia="en-GB"/>
        </w:rPr>
        <w:t>of</w:t>
      </w:r>
      <w:proofErr w:type="spellEnd"/>
      <w:r w:rsidRPr="005A44F3">
        <w:rPr>
          <w:rFonts w:ascii="Courier New" w:eastAsia="Times New Roman" w:hAnsi="Courier New" w:cs="Courier New"/>
          <w:color w:val="080808"/>
          <w:sz w:val="20"/>
          <w:szCs w:val="20"/>
          <w:lang w:eastAsia="en-GB"/>
        </w:rPr>
        <w:t xml:space="preserve">(context, aspect: </w:t>
      </w:r>
      <w:r>
        <w:rPr>
          <w:rFonts w:ascii="Courier New" w:eastAsia="Times New Roman" w:hAnsi="Courier New" w:cs="Courier New"/>
          <w:color w:val="1750EB"/>
          <w:sz w:val="20"/>
          <w:szCs w:val="20"/>
          <w:lang w:eastAsia="en-GB"/>
        </w:rPr>
        <w:t>aspect</w:t>
      </w:r>
      <w:r w:rsidRPr="005A44F3">
        <w:rPr>
          <w:rFonts w:ascii="Courier New" w:eastAsia="Times New Roman" w:hAnsi="Courier New" w:cs="Courier New"/>
          <w:color w:val="080808"/>
          <w:sz w:val="20"/>
          <w:szCs w:val="20"/>
          <w:lang w:eastAsia="en-GB"/>
        </w:rPr>
        <w:t>)</w:t>
      </w:r>
    </w:p>
    <w:p w14:paraId="7E35C986" w14:textId="548983ED" w:rsidR="005A44F3" w:rsidRDefault="005A44F3" w:rsidP="001901BA">
      <w:pPr>
        <w:rPr>
          <w:rFonts w:ascii="Palatino Linotype" w:hAnsi="Palatino Linotype"/>
          <w:sz w:val="24"/>
        </w:rPr>
      </w:pPr>
    </w:p>
    <w:p w14:paraId="3A970259" w14:textId="231B7EA2" w:rsidR="005A44F3" w:rsidRDefault="005A44F3" w:rsidP="001901BA">
      <w:pPr>
        <w:rPr>
          <w:rFonts w:ascii="Palatino Linotype" w:hAnsi="Palatino Linotype"/>
          <w:sz w:val="24"/>
        </w:rPr>
      </w:pPr>
      <w:r>
        <w:rPr>
          <w:rFonts w:ascii="Palatino Linotype" w:hAnsi="Palatino Linotype"/>
          <w:sz w:val="24"/>
        </w:rPr>
        <w:t xml:space="preserve">In particular the </w:t>
      </w:r>
      <w:proofErr w:type="spellStart"/>
      <w:r>
        <w:rPr>
          <w:rFonts w:ascii="Palatino Linotype" w:hAnsi="Palatino Linotype"/>
          <w:sz w:val="24"/>
        </w:rPr>
        <w:t>TodoView</w:t>
      </w:r>
      <w:proofErr w:type="spellEnd"/>
      <w:r>
        <w:rPr>
          <w:rFonts w:ascii="Palatino Linotype" w:hAnsi="Palatino Linotype"/>
          <w:sz w:val="24"/>
        </w:rPr>
        <w:t xml:space="preserve"> widget will pass as </w:t>
      </w:r>
      <w:r w:rsidRPr="00C35AC0">
        <w:rPr>
          <w:rFonts w:ascii="Palatino Linotype" w:hAnsi="Palatino Linotype"/>
          <w:i/>
          <w:iCs/>
          <w:sz w:val="24"/>
        </w:rPr>
        <w:t>aspect</w:t>
      </w:r>
      <w:r>
        <w:rPr>
          <w:rFonts w:ascii="Palatino Linotype" w:hAnsi="Palatino Linotype"/>
          <w:sz w:val="24"/>
        </w:rPr>
        <w:t xml:space="preserve"> the number 0 declaring that should be notified</w:t>
      </w:r>
      <w:r w:rsidR="00755E68">
        <w:rPr>
          <w:rFonts w:ascii="Palatino Linotype" w:hAnsi="Palatino Linotype"/>
          <w:sz w:val="24"/>
        </w:rPr>
        <w:t xml:space="preserve"> </w:t>
      </w:r>
      <w:r>
        <w:rPr>
          <w:rFonts w:ascii="Palatino Linotype" w:hAnsi="Palatino Linotype"/>
          <w:sz w:val="24"/>
        </w:rPr>
        <w:t xml:space="preserve">(and rebuild) only when a </w:t>
      </w:r>
      <w:proofErr w:type="spellStart"/>
      <w:r w:rsidRPr="00C35AC0">
        <w:rPr>
          <w:rFonts w:ascii="Palatino Linotype" w:hAnsi="Palatino Linotype"/>
          <w:i/>
          <w:iCs/>
          <w:sz w:val="24"/>
        </w:rPr>
        <w:t>filteredTodos</w:t>
      </w:r>
      <w:r w:rsidR="00C35AC0">
        <w:rPr>
          <w:rFonts w:ascii="Palatino Linotype" w:hAnsi="Palatino Linotype"/>
          <w:sz w:val="24"/>
        </w:rPr>
        <w:t>’s</w:t>
      </w:r>
      <w:proofErr w:type="spellEnd"/>
      <w:r w:rsidR="00C35AC0">
        <w:rPr>
          <w:rFonts w:ascii="Palatino Linotype" w:hAnsi="Palatino Linotype"/>
          <w:sz w:val="24"/>
        </w:rPr>
        <w:t xml:space="preserve"> </w:t>
      </w:r>
      <w:r>
        <w:rPr>
          <w:rFonts w:ascii="Palatino Linotype" w:hAnsi="Palatino Linotype"/>
          <w:sz w:val="24"/>
        </w:rPr>
        <w:t>structure change occurs.</w:t>
      </w:r>
    </w:p>
    <w:p w14:paraId="50945087" w14:textId="77777777" w:rsidR="00D97392" w:rsidRDefault="002B487E" w:rsidP="001901BA">
      <w:pPr>
        <w:rPr>
          <w:rFonts w:ascii="Palatino Linotype" w:hAnsi="Palatino Linotype"/>
          <w:sz w:val="24"/>
          <w:lang w:val="en-US"/>
        </w:rPr>
      </w:pPr>
      <w:r>
        <w:rPr>
          <w:rFonts w:ascii="Palatino Linotype" w:hAnsi="Palatino Linotype"/>
          <w:sz w:val="24"/>
        </w:rPr>
        <w:t xml:space="preserve">Instead </w:t>
      </w:r>
      <w:proofErr w:type="spellStart"/>
      <w:r>
        <w:rPr>
          <w:rFonts w:ascii="Palatino Linotype" w:hAnsi="Palatino Linotype"/>
          <w:sz w:val="24"/>
        </w:rPr>
        <w:t>TodoItem</w:t>
      </w:r>
      <w:proofErr w:type="spellEnd"/>
      <w:r>
        <w:rPr>
          <w:rFonts w:ascii="Palatino Linotype" w:hAnsi="Palatino Linotype"/>
          <w:sz w:val="24"/>
        </w:rPr>
        <w:t xml:space="preserve"> widgets will pass the corresponding </w:t>
      </w:r>
      <w:proofErr w:type="spellStart"/>
      <w:r>
        <w:rPr>
          <w:rFonts w:ascii="Palatino Linotype" w:hAnsi="Palatino Linotype"/>
          <w:sz w:val="24"/>
        </w:rPr>
        <w:t>Todo’s</w:t>
      </w:r>
      <w:proofErr w:type="spellEnd"/>
      <w:r>
        <w:rPr>
          <w:rFonts w:ascii="Palatino Linotype" w:hAnsi="Palatino Linotype"/>
          <w:sz w:val="24"/>
        </w:rPr>
        <w:t xml:space="preserve"> </w:t>
      </w:r>
      <w:r w:rsidRPr="00C35AC0">
        <w:rPr>
          <w:rFonts w:ascii="Palatino Linotype" w:hAnsi="Palatino Linotype"/>
          <w:i/>
          <w:sz w:val="24"/>
        </w:rPr>
        <w:t>id</w:t>
      </w:r>
      <w:r>
        <w:rPr>
          <w:rFonts w:ascii="Palatino Linotype" w:hAnsi="Palatino Linotype"/>
          <w:sz w:val="24"/>
        </w:rPr>
        <w:t xml:space="preserve"> as </w:t>
      </w:r>
      <w:r w:rsidRPr="00C35AC0">
        <w:rPr>
          <w:rFonts w:ascii="Palatino Linotype" w:hAnsi="Palatino Linotype"/>
          <w:i/>
          <w:iCs/>
          <w:sz w:val="24"/>
        </w:rPr>
        <w:t>aspect</w:t>
      </w:r>
      <w:r>
        <w:rPr>
          <w:rFonts w:ascii="Palatino Linotype" w:hAnsi="Palatino Linotype"/>
          <w:sz w:val="24"/>
        </w:rPr>
        <w:t xml:space="preserve"> parameter.</w:t>
      </w:r>
    </w:p>
    <w:p w14:paraId="77575909" w14:textId="4D824820" w:rsidR="00201DEC" w:rsidRDefault="00D97392" w:rsidP="001901BA">
      <w:pPr>
        <w:rPr>
          <w:rFonts w:ascii="Palatino Linotype" w:hAnsi="Palatino Linotype"/>
          <w:sz w:val="24"/>
          <w:lang w:val="en-US"/>
        </w:rPr>
      </w:pPr>
      <w:r>
        <w:rPr>
          <w:rFonts w:ascii="Palatino Linotype" w:hAnsi="Palatino Linotype"/>
          <w:sz w:val="24"/>
          <w:lang w:val="en-US"/>
        </w:rPr>
        <w:t xml:space="preserve">Now that every widget </w:t>
      </w:r>
      <w:r w:rsidR="00755E68">
        <w:rPr>
          <w:rFonts w:ascii="Palatino Linotype" w:hAnsi="Palatino Linotype"/>
          <w:sz w:val="24"/>
          <w:lang w:val="en-US"/>
        </w:rPr>
        <w:t xml:space="preserve">is </w:t>
      </w:r>
      <w:r>
        <w:rPr>
          <w:rFonts w:ascii="Palatino Linotype" w:hAnsi="Palatino Linotype"/>
          <w:sz w:val="24"/>
          <w:lang w:val="en-US"/>
        </w:rPr>
        <w:t>registered only</w:t>
      </w:r>
      <w:r w:rsidR="00755E68">
        <w:rPr>
          <w:rFonts w:ascii="Palatino Linotype" w:hAnsi="Palatino Linotype"/>
          <w:sz w:val="24"/>
          <w:lang w:val="en-US"/>
        </w:rPr>
        <w:t xml:space="preserve"> to</w:t>
      </w:r>
      <w:r>
        <w:rPr>
          <w:rFonts w:ascii="Palatino Linotype" w:hAnsi="Palatino Linotype"/>
          <w:sz w:val="24"/>
          <w:lang w:val="en-US"/>
        </w:rPr>
        <w:t xml:space="preserve"> the desired aspect of the </w:t>
      </w:r>
      <w:r w:rsidR="00755E68">
        <w:rPr>
          <w:rFonts w:ascii="Palatino Linotype" w:hAnsi="Palatino Linotype"/>
          <w:sz w:val="24"/>
          <w:lang w:val="en-US"/>
        </w:rPr>
        <w:t>data,</w:t>
      </w:r>
      <w:r>
        <w:rPr>
          <w:rFonts w:ascii="Palatino Linotype" w:hAnsi="Palatino Linotype"/>
          <w:sz w:val="24"/>
          <w:lang w:val="en-US"/>
        </w:rPr>
        <w:t xml:space="preserve"> </w:t>
      </w:r>
      <w:r w:rsidR="00755E68">
        <w:rPr>
          <w:rFonts w:ascii="Palatino Linotype" w:hAnsi="Palatino Linotype"/>
          <w:sz w:val="24"/>
          <w:lang w:val="en-US"/>
        </w:rPr>
        <w:t xml:space="preserve">is necessary </w:t>
      </w:r>
      <w:r>
        <w:rPr>
          <w:rFonts w:ascii="Palatino Linotype" w:hAnsi="Palatino Linotype"/>
          <w:sz w:val="24"/>
          <w:lang w:val="en-US"/>
        </w:rPr>
        <w:t xml:space="preserve">to </w:t>
      </w:r>
      <w:r w:rsidR="00755E68">
        <w:rPr>
          <w:rFonts w:ascii="Palatino Linotype" w:hAnsi="Palatino Linotype"/>
          <w:sz w:val="24"/>
          <w:lang w:val="en-US"/>
        </w:rPr>
        <w:t>“</w:t>
      </w:r>
      <w:r>
        <w:rPr>
          <w:rFonts w:ascii="Palatino Linotype" w:hAnsi="Palatino Linotype"/>
          <w:sz w:val="24"/>
          <w:lang w:val="en-US"/>
        </w:rPr>
        <w:t>teach</w:t>
      </w:r>
      <w:r w:rsidR="00755E68">
        <w:rPr>
          <w:rFonts w:ascii="Palatino Linotype" w:hAnsi="Palatino Linotype"/>
          <w:sz w:val="24"/>
          <w:lang w:val="en-US"/>
        </w:rPr>
        <w:t>”</w:t>
      </w:r>
      <w:r>
        <w:rPr>
          <w:rFonts w:ascii="Palatino Linotype" w:hAnsi="Palatino Linotype"/>
          <w:sz w:val="24"/>
          <w:lang w:val="en-US"/>
        </w:rPr>
        <w:t xml:space="preserve"> the </w:t>
      </w:r>
      <w:proofErr w:type="spellStart"/>
      <w:r>
        <w:rPr>
          <w:rFonts w:ascii="Palatino Linotype" w:hAnsi="Palatino Linotype"/>
          <w:sz w:val="24"/>
          <w:lang w:val="en-US"/>
        </w:rPr>
        <w:t>TodoInheritedData</w:t>
      </w:r>
      <w:proofErr w:type="spellEnd"/>
      <w:r>
        <w:rPr>
          <w:rFonts w:ascii="Palatino Linotype" w:hAnsi="Palatino Linotype"/>
          <w:sz w:val="24"/>
          <w:lang w:val="en-US"/>
        </w:rPr>
        <w:t xml:space="preserve"> to recognize which aspect of the data actually changed when a state</w:t>
      </w:r>
      <w:r w:rsidR="00755E68">
        <w:rPr>
          <w:rFonts w:ascii="Palatino Linotype" w:hAnsi="Palatino Linotype"/>
          <w:sz w:val="24"/>
          <w:lang w:val="en-US"/>
        </w:rPr>
        <w:t xml:space="preserve"> change</w:t>
      </w:r>
      <w:r>
        <w:rPr>
          <w:rFonts w:ascii="Palatino Linotype" w:hAnsi="Palatino Linotype"/>
          <w:sz w:val="24"/>
          <w:lang w:val="en-US"/>
        </w:rPr>
        <w:t xml:space="preserve"> occurs. To do so </w:t>
      </w:r>
      <w:proofErr w:type="spellStart"/>
      <w:r>
        <w:rPr>
          <w:rFonts w:ascii="Palatino Linotype" w:hAnsi="Palatino Linotype"/>
          <w:sz w:val="24"/>
          <w:lang w:val="en-US"/>
        </w:rPr>
        <w:t>InheritedModel</w:t>
      </w:r>
      <w:proofErr w:type="spellEnd"/>
      <w:r>
        <w:rPr>
          <w:rFonts w:ascii="Palatino Linotype" w:hAnsi="Palatino Linotype"/>
          <w:sz w:val="24"/>
          <w:lang w:val="en-US"/>
        </w:rPr>
        <w:t xml:space="preserve"> provides a method called </w:t>
      </w:r>
      <w:proofErr w:type="spellStart"/>
      <w:r w:rsidRPr="00C35AC0">
        <w:rPr>
          <w:rFonts w:ascii="Palatino Linotype" w:hAnsi="Palatino Linotype"/>
          <w:i/>
          <w:iCs/>
          <w:sz w:val="24"/>
          <w:lang w:val="en-US"/>
        </w:rPr>
        <w:t>updateShouldNotiyDepenedent</w:t>
      </w:r>
      <w:proofErr w:type="spellEnd"/>
      <w:r>
        <w:rPr>
          <w:rFonts w:ascii="Palatino Linotype" w:hAnsi="Palatino Linotype"/>
          <w:sz w:val="24"/>
          <w:lang w:val="en-US"/>
        </w:rPr>
        <w:t xml:space="preserve"> that is just like the </w:t>
      </w:r>
      <w:proofErr w:type="spellStart"/>
      <w:r>
        <w:rPr>
          <w:rFonts w:ascii="Palatino Linotype" w:hAnsi="Palatino Linotype"/>
          <w:sz w:val="24"/>
          <w:lang w:val="en-US"/>
        </w:rPr>
        <w:t>InheritedWidget’s</w:t>
      </w:r>
      <w:proofErr w:type="spellEnd"/>
      <w:r>
        <w:rPr>
          <w:rFonts w:ascii="Palatino Linotype" w:hAnsi="Palatino Linotype"/>
          <w:sz w:val="24"/>
          <w:lang w:val="en-US"/>
        </w:rPr>
        <w:t xml:space="preserve"> one </w:t>
      </w:r>
      <w:proofErr w:type="spellStart"/>
      <w:r w:rsidRPr="00C35AC0">
        <w:rPr>
          <w:rFonts w:ascii="Palatino Linotype" w:hAnsi="Palatino Linotype"/>
          <w:i/>
          <w:iCs/>
          <w:sz w:val="24"/>
          <w:lang w:val="en-US"/>
        </w:rPr>
        <w:t>updateShouldNotify</w:t>
      </w:r>
      <w:proofErr w:type="spellEnd"/>
      <w:r w:rsidR="00201DEC">
        <w:rPr>
          <w:rFonts w:ascii="Palatino Linotype" w:hAnsi="Palatino Linotype"/>
          <w:sz w:val="24"/>
          <w:lang w:val="en-US"/>
        </w:rPr>
        <w:t xml:space="preserve"> but this time takes as argument also a Set of</w:t>
      </w:r>
      <w:r w:rsidR="00C35AC0">
        <w:rPr>
          <w:rFonts w:ascii="Palatino Linotype" w:hAnsi="Palatino Linotype"/>
          <w:sz w:val="24"/>
          <w:lang w:val="en-US"/>
        </w:rPr>
        <w:t xml:space="preserve"> </w:t>
      </w:r>
      <w:proofErr w:type="spellStart"/>
      <w:r w:rsidR="00C35AC0">
        <w:rPr>
          <w:rFonts w:ascii="Palatino Linotype" w:hAnsi="Palatino Linotype"/>
          <w:sz w:val="24"/>
          <w:lang w:val="en-US"/>
        </w:rPr>
        <w:t>ints</w:t>
      </w:r>
      <w:proofErr w:type="spellEnd"/>
      <w:r w:rsidR="00C35AC0">
        <w:rPr>
          <w:rFonts w:ascii="Palatino Linotype" w:hAnsi="Palatino Linotype"/>
          <w:sz w:val="24"/>
          <w:lang w:val="en-US"/>
        </w:rPr>
        <w:t xml:space="preserve"> called</w:t>
      </w:r>
      <w:r w:rsidR="00201DEC">
        <w:rPr>
          <w:rFonts w:ascii="Palatino Linotype" w:hAnsi="Palatino Linotype"/>
          <w:sz w:val="24"/>
          <w:lang w:val="en-US"/>
        </w:rPr>
        <w:t xml:space="preserve"> </w:t>
      </w:r>
      <w:r w:rsidR="00201DEC" w:rsidRPr="00C35AC0">
        <w:rPr>
          <w:rFonts w:ascii="Palatino Linotype" w:hAnsi="Palatino Linotype"/>
          <w:i/>
          <w:iCs/>
          <w:sz w:val="24"/>
          <w:lang w:val="en-US"/>
        </w:rPr>
        <w:t>dependencies</w:t>
      </w:r>
      <w:r w:rsidR="00201DEC">
        <w:rPr>
          <w:rFonts w:ascii="Palatino Linotype" w:hAnsi="Palatino Linotype"/>
          <w:sz w:val="24"/>
          <w:lang w:val="en-US"/>
        </w:rPr>
        <w:t xml:space="preserve"> (aspects). This method is called once for every widget that registered to state changes and the dependencies variable will contains all aspects the widgets registered to</w:t>
      </w:r>
      <w:r w:rsidR="00755E68">
        <w:rPr>
          <w:rFonts w:ascii="Palatino Linotype" w:hAnsi="Palatino Linotype"/>
          <w:sz w:val="24"/>
          <w:lang w:val="en-US"/>
        </w:rPr>
        <w:t xml:space="preserve"> </w:t>
      </w:r>
      <w:r w:rsidR="00201DEC">
        <w:rPr>
          <w:rFonts w:ascii="Palatino Linotype" w:hAnsi="Palatino Linotype"/>
          <w:sz w:val="24"/>
          <w:lang w:val="en-US"/>
        </w:rPr>
        <w:t>(only one for widget in our case). As follow the implementation of the method:</w:t>
      </w:r>
    </w:p>
    <w:p w14:paraId="2B4EA13E" w14:textId="77777777" w:rsidR="00201DEC" w:rsidRPr="00201DEC" w:rsidRDefault="00201DEC" w:rsidP="00201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01DEC">
        <w:rPr>
          <w:rFonts w:ascii="Courier New" w:eastAsia="Times New Roman" w:hAnsi="Courier New" w:cs="Courier New"/>
          <w:color w:val="9E880D"/>
          <w:sz w:val="20"/>
          <w:szCs w:val="20"/>
          <w:lang w:eastAsia="en-GB"/>
        </w:rPr>
        <w:t>@override</w:t>
      </w:r>
      <w:r w:rsidRPr="00201DEC">
        <w:rPr>
          <w:rFonts w:ascii="Courier New" w:eastAsia="Times New Roman" w:hAnsi="Courier New" w:cs="Courier New"/>
          <w:color w:val="9E880D"/>
          <w:sz w:val="20"/>
          <w:szCs w:val="20"/>
          <w:lang w:eastAsia="en-GB"/>
        </w:rPr>
        <w:br/>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627A"/>
          <w:sz w:val="20"/>
          <w:szCs w:val="20"/>
          <w:lang w:eastAsia="en-GB"/>
        </w:rPr>
        <w:t>updateShouldNotifyDependent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TodoInheritedData</w:t>
      </w:r>
      <w:proofErr w:type="spellEnd"/>
      <w:r w:rsidRPr="00201DEC">
        <w:rPr>
          <w:rFonts w:ascii="Courier New" w:eastAsia="Times New Roman" w:hAnsi="Courier New" w:cs="Courier New"/>
          <w:color w:val="000000"/>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Set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&gt; dependencies)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int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length</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xml:space="preserve">) &amp;&amp; </w:t>
      </w:r>
      <w:proofErr w:type="spellStart"/>
      <w:r w:rsidRPr="00201DEC">
        <w:rPr>
          <w:rFonts w:ascii="Courier New" w:eastAsia="Times New Roman" w:hAnsi="Courier New" w:cs="Courier New"/>
          <w:color w:val="000000"/>
          <w:sz w:val="20"/>
          <w:szCs w:val="20"/>
          <w:lang w:eastAsia="en-GB"/>
        </w:rPr>
        <w:t>currLen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prevLen</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structureRebuildlen</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int</w:t>
      </w:r>
      <w:r w:rsidRPr="00201DEC">
        <w:rPr>
          <w:rFonts w:ascii="Courier New" w:eastAsia="Times New Roman" w:hAnsi="Courier New" w:cs="Courier New"/>
          <w:color w:val="080808"/>
          <w:sz w:val="20"/>
          <w:szCs w:val="20"/>
          <w:lang w:eastAsia="en-GB"/>
        </w:rPr>
        <w:t xml:space="preserve">&gt;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.map</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todo</w:t>
      </w:r>
      <w:proofErr w:type="spellEnd"/>
      <w:r w:rsidRPr="00201DEC">
        <w:rPr>
          <w:rFonts w:ascii="Courier New" w:eastAsia="Times New Roman" w:hAnsi="Courier New" w:cs="Courier New"/>
          <w:color w:val="080808"/>
          <w:sz w:val="20"/>
          <w:szCs w:val="20"/>
          <w:lang w:eastAsia="en-GB"/>
        </w:rPr>
        <w:t>) =&gt; todo.</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toList</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80808"/>
          <w:sz w:val="20"/>
          <w:szCs w:val="20"/>
          <w:lang w:eastAsia="en-GB"/>
        </w:rPr>
        <w:t>listEquals</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currIds</w:t>
      </w:r>
      <w:proofErr w:type="spellEnd"/>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prevIds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1750EB"/>
          <w:sz w:val="20"/>
          <w:szCs w:val="20"/>
          <w:lang w:eastAsia="en-GB"/>
        </w:rPr>
        <w:t>0</w:t>
      </w:r>
      <w:r w:rsidRPr="00201DEC">
        <w:rPr>
          <w:rFonts w:ascii="Courier New" w:eastAsia="Times New Roman" w:hAnsi="Courier New" w:cs="Courier New"/>
          <w:color w:val="080808"/>
          <w:sz w:val="20"/>
          <w:szCs w:val="20"/>
          <w:lang w:eastAsia="en-GB"/>
        </w:rPr>
        <w:t>) &amp;&amp; !</w:t>
      </w:r>
      <w:proofErr w:type="spellStart"/>
      <w:r w:rsidRPr="00201DEC">
        <w:rPr>
          <w:rFonts w:ascii="Courier New" w:eastAsia="Times New Roman" w:hAnsi="Courier New" w:cs="Courier New"/>
          <w:color w:val="000000"/>
          <w:sz w:val="20"/>
          <w:szCs w:val="20"/>
          <w:lang w:eastAsia="en-GB"/>
        </w:rPr>
        <w:t>sameIds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if </w:t>
      </w:r>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00000"/>
          <w:sz w:val="20"/>
          <w:szCs w:val="20"/>
          <w:lang w:eastAsia="en-GB"/>
        </w:rPr>
        <w:t>structureRebuildcomp</w:t>
      </w:r>
      <w:proofErr w:type="spellEnd"/>
      <w:r w:rsidRPr="00201DEC">
        <w:rPr>
          <w:rFonts w:ascii="Courier New" w:eastAsia="Times New Roman" w:hAnsi="Courier New" w:cs="Courier New"/>
          <w:color w:val="000000"/>
          <w:sz w:val="20"/>
          <w:szCs w:val="20"/>
          <w:lang w:eastAsia="en-GB"/>
        </w:rPr>
        <w:t xml:space="preserve"> </w:t>
      </w:r>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33B3"/>
          <w:sz w:val="20"/>
          <w:szCs w:val="20"/>
          <w:lang w:eastAsia="en-GB"/>
        </w:rPr>
        <w:t>true</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return true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 </w:t>
      </w:r>
      <w:r w:rsidRPr="00201DEC">
        <w:rPr>
          <w:rFonts w:ascii="Courier New" w:eastAsia="Times New Roman" w:hAnsi="Courier New" w:cs="Courier New"/>
          <w:color w:val="0033B3"/>
          <w:sz w:val="20"/>
          <w:szCs w:val="20"/>
          <w:lang w:eastAsia="en-GB"/>
        </w:rPr>
        <w:t xml:space="preserve">else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List</w:t>
      </w:r>
      <w:r w:rsidRPr="00201DEC">
        <w:rPr>
          <w:rFonts w:ascii="Courier New" w:eastAsia="Times New Roman" w:hAnsi="Courier New" w:cs="Courier New"/>
          <w:color w:val="080808"/>
          <w:sz w:val="20"/>
          <w:szCs w:val="20"/>
          <w:lang w:eastAsia="en-GB"/>
        </w:rPr>
        <w:t>&lt;</w:t>
      </w:r>
      <w:r w:rsidRPr="00201DEC">
        <w:rPr>
          <w:rFonts w:ascii="Courier New" w:eastAsia="Times New Roman" w:hAnsi="Courier New" w:cs="Courier New"/>
          <w:color w:val="000000"/>
          <w:sz w:val="20"/>
          <w:szCs w:val="20"/>
          <w:lang w:eastAsia="en-GB"/>
        </w:rPr>
        <w:t>bool</w:t>
      </w:r>
      <w:r w:rsidRPr="00201DEC">
        <w:rPr>
          <w:rFonts w:ascii="Courier New" w:eastAsia="Times New Roman" w:hAnsi="Courier New" w:cs="Courier New"/>
          <w:color w:val="080808"/>
          <w:sz w:val="20"/>
          <w:szCs w:val="20"/>
          <w:lang w:eastAsia="en-GB"/>
        </w:rPr>
        <w:t xml:space="preserve">&gt; </w:t>
      </w:r>
      <w:r w:rsidRPr="00201DEC">
        <w:rPr>
          <w:rFonts w:ascii="Courier New" w:eastAsia="Times New Roman" w:hAnsi="Courier New" w:cs="Courier New"/>
          <w:color w:val="000000"/>
          <w:sz w:val="20"/>
          <w:szCs w:val="20"/>
          <w:lang w:eastAsia="en-GB"/>
        </w:rPr>
        <w:t xml:space="preserve">components </w:t>
      </w:r>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for </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 xml:space="preserve">var </w:t>
      </w:r>
      <w:r w:rsidRPr="00201DEC">
        <w:rPr>
          <w:rFonts w:ascii="Courier New" w:eastAsia="Times New Roman" w:hAnsi="Courier New" w:cs="Courier New"/>
          <w:color w:val="000000"/>
          <w:sz w:val="20"/>
          <w:szCs w:val="20"/>
          <w:lang w:eastAsia="en-GB"/>
        </w:rPr>
        <w:t xml:space="preserve">element </w:t>
      </w:r>
      <w:r w:rsidRPr="00201DEC">
        <w:rPr>
          <w:rFonts w:ascii="Courier New" w:eastAsia="Times New Roman" w:hAnsi="Courier New" w:cs="Courier New"/>
          <w:color w:val="0033B3"/>
          <w:sz w:val="20"/>
          <w:szCs w:val="20"/>
          <w:lang w:eastAsia="en-GB"/>
        </w:rPr>
        <w:t xml:space="preserve">in </w:t>
      </w:r>
      <w:proofErr w:type="spellStart"/>
      <w:r w:rsidRPr="00201DEC">
        <w:rPr>
          <w:rFonts w:ascii="Courier New" w:eastAsia="Times New Roman" w:hAnsi="Courier New" w:cs="Courier New"/>
          <w:color w:val="871094"/>
          <w:sz w:val="20"/>
          <w:szCs w:val="20"/>
          <w:lang w:eastAsia="en-GB"/>
        </w:rPr>
        <w:t>filteredTodos</w:t>
      </w:r>
      <w:proofErr w:type="spellEnd"/>
      <w:r w:rsidRPr="00201DEC">
        <w:rPr>
          <w:rFonts w:ascii="Courier New" w:eastAsia="Times New Roman" w:hAnsi="Courier New" w:cs="Courier New"/>
          <w:color w:val="080808"/>
          <w:sz w:val="20"/>
          <w:szCs w:val="20"/>
          <w:lang w:eastAsia="en-GB"/>
        </w:rPr>
        <w:t>) {</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.add</w:t>
      </w:r>
      <w:proofErr w:type="spellEnd"/>
      <w:r w:rsidRPr="00201DEC">
        <w:rPr>
          <w:rFonts w:ascii="Courier New" w:eastAsia="Times New Roman" w:hAnsi="Courier New" w:cs="Courier New"/>
          <w:color w:val="080808"/>
          <w:sz w:val="20"/>
          <w:szCs w:val="20"/>
          <w:lang w:eastAsia="en-GB"/>
        </w:rPr>
        <w:t>(</w:t>
      </w:r>
      <w:proofErr w:type="spellStart"/>
      <w:r w:rsidRPr="00201DEC">
        <w:rPr>
          <w:rFonts w:ascii="Courier New" w:eastAsia="Times New Roman" w:hAnsi="Courier New" w:cs="Courier New"/>
          <w:color w:val="080808"/>
          <w:sz w:val="20"/>
          <w:szCs w:val="20"/>
          <w:lang w:eastAsia="en-GB"/>
        </w:rPr>
        <w:t>dependencies.contains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871094"/>
          <w:sz w:val="20"/>
          <w:szCs w:val="20"/>
          <w:lang w:eastAsia="en-GB"/>
        </w:rPr>
        <w:t>id</w:t>
      </w:r>
      <w:r w:rsidRPr="00201DEC">
        <w:rPr>
          <w:rFonts w:ascii="Courier New" w:eastAsia="Times New Roman" w:hAnsi="Courier New" w:cs="Courier New"/>
          <w:color w:val="080808"/>
          <w:sz w:val="20"/>
          <w:szCs w:val="20"/>
          <w:lang w:eastAsia="en-GB"/>
        </w:rPr>
        <w:t>) &amp;&amp;</w:t>
      </w:r>
      <w:r w:rsidRPr="00201DEC">
        <w:rPr>
          <w:rFonts w:ascii="Courier New" w:eastAsia="Times New Roman" w:hAnsi="Courier New" w:cs="Courier New"/>
          <w:color w:val="080808"/>
          <w:sz w:val="20"/>
          <w:szCs w:val="20"/>
          <w:lang w:eastAsia="en-GB"/>
        </w:rPr>
        <w:br/>
        <w:t xml:space="preserve">            !</w:t>
      </w:r>
      <w:proofErr w:type="spellStart"/>
      <w:r w:rsidRPr="00201DEC">
        <w:rPr>
          <w:rFonts w:ascii="Courier New" w:eastAsia="Times New Roman" w:hAnsi="Courier New" w:cs="Courier New"/>
          <w:color w:val="080808"/>
          <w:sz w:val="20"/>
          <w:szCs w:val="20"/>
          <w:lang w:eastAsia="en-GB"/>
        </w:rPr>
        <w:t>oldWidget.</w:t>
      </w:r>
      <w:r w:rsidRPr="00201DEC">
        <w:rPr>
          <w:rFonts w:ascii="Courier New" w:eastAsia="Times New Roman" w:hAnsi="Courier New" w:cs="Courier New"/>
          <w:color w:val="871094"/>
          <w:sz w:val="20"/>
          <w:szCs w:val="20"/>
          <w:lang w:eastAsia="en-GB"/>
        </w:rPr>
        <w:t>filteredTodos</w:t>
      </w:r>
      <w:r w:rsidRPr="00201DEC">
        <w:rPr>
          <w:rFonts w:ascii="Courier New" w:eastAsia="Times New Roman" w:hAnsi="Courier New" w:cs="Courier New"/>
          <w:color w:val="080808"/>
          <w:sz w:val="20"/>
          <w:szCs w:val="20"/>
          <w:lang w:eastAsia="en-GB"/>
        </w:rPr>
        <w:t>.contains</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0000"/>
          <w:sz w:val="20"/>
          <w:szCs w:val="20"/>
          <w:lang w:eastAsia="en-GB"/>
        </w:rPr>
        <w:t>element</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res </w:t>
      </w:r>
      <w:r w:rsidRPr="00201DEC">
        <w:rPr>
          <w:rFonts w:ascii="Courier New" w:eastAsia="Times New Roman" w:hAnsi="Courier New" w:cs="Courier New"/>
          <w:color w:val="080808"/>
          <w:sz w:val="20"/>
          <w:szCs w:val="20"/>
          <w:lang w:eastAsia="en-GB"/>
        </w:rPr>
        <w:t xml:space="preserve">= </w:t>
      </w:r>
      <w:proofErr w:type="spellStart"/>
      <w:r w:rsidRPr="00201DEC">
        <w:rPr>
          <w:rFonts w:ascii="Courier New" w:eastAsia="Times New Roman" w:hAnsi="Courier New" w:cs="Courier New"/>
          <w:color w:val="000000"/>
          <w:sz w:val="20"/>
          <w:szCs w:val="20"/>
          <w:lang w:eastAsia="en-GB"/>
        </w:rPr>
        <w:t>components</w:t>
      </w:r>
      <w:r w:rsidRPr="00201DEC">
        <w:rPr>
          <w:rFonts w:ascii="Courier New" w:eastAsia="Times New Roman" w:hAnsi="Courier New" w:cs="Courier New"/>
          <w:color w:val="080808"/>
          <w:sz w:val="20"/>
          <w:szCs w:val="20"/>
          <w:lang w:eastAsia="en-GB"/>
        </w:rPr>
        <w:t>.fold</w:t>
      </w:r>
      <w:proofErr w:type="spellEnd"/>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033B3"/>
          <w:sz w:val="20"/>
          <w:szCs w:val="20"/>
          <w:lang w:eastAsia="en-GB"/>
        </w:rPr>
        <w:t>false</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0000"/>
          <w:sz w:val="20"/>
          <w:szCs w:val="20"/>
          <w:lang w:eastAsia="en-GB"/>
        </w:rPr>
        <w:t xml:space="preserve">bool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w:t>
      </w:r>
      <w:r w:rsidRPr="00201DEC">
        <w:rPr>
          <w:rFonts w:ascii="Courier New" w:eastAsia="Times New Roman" w:hAnsi="Courier New" w:cs="Courier New"/>
          <w:color w:val="000000"/>
          <w:sz w:val="20"/>
          <w:szCs w:val="20"/>
          <w:lang w:eastAsia="en-GB"/>
        </w:rPr>
        <w:t xml:space="preserve">bool </w:t>
      </w:r>
      <w:r w:rsidRPr="00201DEC">
        <w:rPr>
          <w:rFonts w:ascii="Courier New" w:eastAsia="Times New Roman" w:hAnsi="Courier New" w:cs="Courier New"/>
          <w:color w:val="080808"/>
          <w:sz w:val="20"/>
          <w:szCs w:val="20"/>
          <w:lang w:eastAsia="en-GB"/>
        </w:rPr>
        <w:t xml:space="preserve">element) =&gt; </w:t>
      </w:r>
      <w:proofErr w:type="spellStart"/>
      <w:r w:rsidRPr="00201DEC">
        <w:rPr>
          <w:rFonts w:ascii="Courier New" w:eastAsia="Times New Roman" w:hAnsi="Courier New" w:cs="Courier New"/>
          <w:color w:val="080808"/>
          <w:sz w:val="20"/>
          <w:szCs w:val="20"/>
          <w:lang w:eastAsia="en-GB"/>
        </w:rPr>
        <w:t>previousValue</w:t>
      </w:r>
      <w:proofErr w:type="spellEnd"/>
      <w:r w:rsidRPr="00201DEC">
        <w:rPr>
          <w:rFonts w:ascii="Courier New" w:eastAsia="Times New Roman" w:hAnsi="Courier New" w:cs="Courier New"/>
          <w:color w:val="080808"/>
          <w:sz w:val="20"/>
          <w:szCs w:val="20"/>
          <w:lang w:eastAsia="en-GB"/>
        </w:rPr>
        <w:t xml:space="preserve"> || element);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033B3"/>
          <w:sz w:val="20"/>
          <w:szCs w:val="20"/>
          <w:lang w:eastAsia="en-GB"/>
        </w:rPr>
        <w:t xml:space="preserve">return </w:t>
      </w:r>
      <w:r w:rsidRPr="00201DEC">
        <w:rPr>
          <w:rFonts w:ascii="Courier New" w:eastAsia="Times New Roman" w:hAnsi="Courier New" w:cs="Courier New"/>
          <w:color w:val="000000"/>
          <w:sz w:val="20"/>
          <w:szCs w:val="20"/>
          <w:lang w:eastAsia="en-GB"/>
        </w:rPr>
        <w:t>res</w:t>
      </w:r>
      <w:r w:rsidRPr="00201DEC">
        <w:rPr>
          <w:rFonts w:ascii="Courier New" w:eastAsia="Times New Roman" w:hAnsi="Courier New" w:cs="Courier New"/>
          <w:color w:val="080808"/>
          <w:sz w:val="20"/>
          <w:szCs w:val="20"/>
          <w:lang w:eastAsia="en-GB"/>
        </w:rPr>
        <w:t>;</w:t>
      </w:r>
      <w:r w:rsidRPr="00201DEC">
        <w:rPr>
          <w:rFonts w:ascii="Courier New" w:eastAsia="Times New Roman" w:hAnsi="Courier New" w:cs="Courier New"/>
          <w:color w:val="080808"/>
          <w:sz w:val="20"/>
          <w:szCs w:val="20"/>
          <w:lang w:eastAsia="en-GB"/>
        </w:rPr>
        <w:br/>
        <w:t xml:space="preserve">    }</w:t>
      </w:r>
      <w:r w:rsidRPr="00201DEC">
        <w:rPr>
          <w:rFonts w:ascii="Courier New" w:eastAsia="Times New Roman" w:hAnsi="Courier New" w:cs="Courier New"/>
          <w:color w:val="080808"/>
          <w:sz w:val="20"/>
          <w:szCs w:val="20"/>
          <w:lang w:eastAsia="en-GB"/>
        </w:rPr>
        <w:br/>
      </w:r>
      <w:r w:rsidRPr="00201DEC">
        <w:rPr>
          <w:rFonts w:ascii="Courier New" w:eastAsia="Times New Roman" w:hAnsi="Courier New" w:cs="Courier New"/>
          <w:color w:val="080808"/>
          <w:sz w:val="20"/>
          <w:szCs w:val="20"/>
          <w:lang w:eastAsia="en-GB"/>
        </w:rPr>
        <w:lastRenderedPageBreak/>
        <w:t xml:space="preserve">  }</w:t>
      </w:r>
      <w:r w:rsidRPr="00201DEC">
        <w:rPr>
          <w:rFonts w:ascii="Courier New" w:eastAsia="Times New Roman" w:hAnsi="Courier New" w:cs="Courier New"/>
          <w:color w:val="080808"/>
          <w:sz w:val="20"/>
          <w:szCs w:val="20"/>
          <w:lang w:eastAsia="en-GB"/>
        </w:rPr>
        <w:br/>
        <w:t>}</w:t>
      </w:r>
    </w:p>
    <w:p w14:paraId="128E4AA6" w14:textId="25F86181" w:rsidR="005A44F3" w:rsidRDefault="002B487E" w:rsidP="001901BA">
      <w:pPr>
        <w:rPr>
          <w:rFonts w:ascii="Palatino Linotype" w:hAnsi="Palatino Linotype"/>
          <w:sz w:val="24"/>
          <w:lang w:val="en-US"/>
        </w:rPr>
      </w:pPr>
      <w:r>
        <w:rPr>
          <w:color w:val="A9B7C6"/>
        </w:rPr>
        <w:br/>
      </w:r>
      <w:r w:rsidR="00201DEC">
        <w:rPr>
          <w:rFonts w:ascii="Palatino Linotype" w:hAnsi="Palatino Linotype"/>
          <w:sz w:val="24"/>
          <w:lang w:val="en-US"/>
        </w:rPr>
        <w:t xml:space="preserve">This was tough to code but in the end worked well for the purpose. The </w:t>
      </w:r>
      <w:r w:rsidR="00755E68">
        <w:rPr>
          <w:rFonts w:ascii="Palatino Linotype" w:hAnsi="Palatino Linotype"/>
          <w:sz w:val="24"/>
          <w:lang w:val="en-US"/>
        </w:rPr>
        <w:t xml:space="preserve"> figure 2.2.2 presents the </w:t>
      </w:r>
      <w:r w:rsidR="00201DEC">
        <w:rPr>
          <w:rFonts w:ascii="Palatino Linotype" w:hAnsi="Palatino Linotype"/>
          <w:sz w:val="24"/>
          <w:lang w:val="en-US"/>
        </w:rPr>
        <w:t xml:space="preserve">pseudocode for the method </w:t>
      </w:r>
    </w:p>
    <w:p w14:paraId="4411B8FC" w14:textId="7CD0854C" w:rsidR="00201DEC" w:rsidRDefault="00201DE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widgetRegisteredForStructureChange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strucutureChangeOccured</w:t>
      </w:r>
      <w:proofErr w:type="spellEnd"/>
      <w:r>
        <w:rPr>
          <w:rFonts w:ascii="Palatino Linotype" w:hAnsi="Palatino Linotype"/>
          <w:sz w:val="24"/>
          <w:lang w:val="en-US"/>
        </w:rPr>
        <w:t>)</w:t>
      </w:r>
    </w:p>
    <w:p w14:paraId="6696A1A1" w14:textId="21F53E92" w:rsidR="00201DEC" w:rsidRDefault="00201DEC" w:rsidP="001901BA">
      <w:pPr>
        <w:rPr>
          <w:rFonts w:ascii="Palatino Linotype" w:hAnsi="Palatino Linotype"/>
          <w:sz w:val="24"/>
          <w:lang w:val="en-US"/>
        </w:rPr>
      </w:pPr>
      <w:r>
        <w:rPr>
          <w:rFonts w:ascii="Palatino Linotype" w:hAnsi="Palatino Linotype"/>
          <w:sz w:val="24"/>
          <w:lang w:val="en-US"/>
        </w:rPr>
        <w:t>{ return true;}else{</w:t>
      </w:r>
    </w:p>
    <w:p w14:paraId="586E2587" w14:textId="75536C3C" w:rsidR="00201DEC" w:rsidRDefault="0033679C" w:rsidP="001901BA">
      <w:pPr>
        <w:rPr>
          <w:rFonts w:ascii="Palatino Linotype" w:hAnsi="Palatino Linotype"/>
          <w:sz w:val="24"/>
          <w:lang w:val="en-US"/>
        </w:rPr>
      </w:pPr>
      <w:r>
        <w:rPr>
          <w:rFonts w:ascii="Palatino Linotype" w:hAnsi="Palatino Linotype"/>
          <w:sz w:val="24"/>
          <w:lang w:val="en-US"/>
        </w:rPr>
        <w:t xml:space="preserve">If( </w:t>
      </w:r>
      <w:proofErr w:type="spellStart"/>
      <w:r>
        <w:rPr>
          <w:rFonts w:ascii="Palatino Linotype" w:hAnsi="Palatino Linotype"/>
          <w:sz w:val="24"/>
          <w:lang w:val="en-US"/>
        </w:rPr>
        <w:t>widgetRegisteredFor</w:t>
      </w:r>
      <w:r w:rsidR="00755E68">
        <w:rPr>
          <w:rFonts w:ascii="Palatino Linotype" w:hAnsi="Palatino Linotype"/>
          <w:sz w:val="24"/>
          <w:lang w:val="en-US"/>
        </w:rPr>
        <w:t>Specific</w:t>
      </w:r>
      <w:r>
        <w:rPr>
          <w:rFonts w:ascii="Palatino Linotype" w:hAnsi="Palatino Linotype"/>
          <w:sz w:val="24"/>
          <w:lang w:val="en-US"/>
        </w:rPr>
        <w:t>TodoChange</w:t>
      </w:r>
      <w:proofErr w:type="spellEnd"/>
      <w:r>
        <w:rPr>
          <w:rFonts w:ascii="Palatino Linotype" w:hAnsi="Palatino Linotype"/>
          <w:sz w:val="24"/>
          <w:lang w:val="en-US"/>
        </w:rPr>
        <w:t xml:space="preserve"> &amp;&amp; </w:t>
      </w:r>
      <w:proofErr w:type="spellStart"/>
      <w:r>
        <w:rPr>
          <w:rFonts w:ascii="Palatino Linotype" w:hAnsi="Palatino Linotype"/>
          <w:sz w:val="24"/>
          <w:lang w:val="en-US"/>
        </w:rPr>
        <w:t>thatTodoChanged</w:t>
      </w:r>
      <w:proofErr w:type="spellEnd"/>
      <w:r>
        <w:rPr>
          <w:rFonts w:ascii="Palatino Linotype" w:hAnsi="Palatino Linotype"/>
          <w:sz w:val="24"/>
          <w:lang w:val="en-US"/>
        </w:rPr>
        <w:t>){</w:t>
      </w:r>
    </w:p>
    <w:p w14:paraId="74D5F0F9" w14:textId="1C6C3535" w:rsidR="0033679C" w:rsidRDefault="0033679C" w:rsidP="001901BA">
      <w:pPr>
        <w:rPr>
          <w:rFonts w:ascii="Palatino Linotype" w:hAnsi="Palatino Linotype"/>
          <w:sz w:val="24"/>
          <w:lang w:val="en-US"/>
        </w:rPr>
      </w:pPr>
      <w:r>
        <w:rPr>
          <w:rFonts w:ascii="Palatino Linotype" w:hAnsi="Palatino Linotype"/>
          <w:sz w:val="24"/>
          <w:lang w:val="en-US"/>
        </w:rPr>
        <w:t>Return true;}else{return false;}</w:t>
      </w:r>
    </w:p>
    <w:p w14:paraId="5DC29824" w14:textId="5C8982F0" w:rsidR="00755E68" w:rsidRDefault="00C35AC0" w:rsidP="001901BA">
      <w:pPr>
        <w:rPr>
          <w:rFonts w:ascii="Palatino Linotype" w:hAnsi="Palatino Linotype"/>
          <w:sz w:val="24"/>
          <w:lang w:val="en-US"/>
        </w:rPr>
      </w:pPr>
      <w:r>
        <w:rPr>
          <w:rFonts w:ascii="Palatino Linotype" w:hAnsi="Palatino Linotype"/>
          <w:sz w:val="24"/>
          <w:lang w:val="en-US"/>
        </w:rPr>
        <w:t>Once</w:t>
      </w:r>
      <w:r w:rsidR="00755E68">
        <w:rPr>
          <w:rFonts w:ascii="Palatino Linotype" w:hAnsi="Palatino Linotype"/>
          <w:sz w:val="24"/>
          <w:lang w:val="en-US"/>
        </w:rPr>
        <w:t xml:space="preserve">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TodoItem’s</w:t>
      </w:r>
      <w:proofErr w:type="spellEnd"/>
      <w:r w:rsidR="002E77CB">
        <w:rPr>
          <w:rFonts w:ascii="Palatino Linotype" w:hAnsi="Palatino Linotype"/>
          <w:sz w:val="24"/>
          <w:lang w:val="en-US"/>
        </w:rPr>
        <w:t xml:space="preserve"> checkbox is tapped </w:t>
      </w:r>
      <w:r>
        <w:rPr>
          <w:rFonts w:ascii="Palatino Linotype" w:hAnsi="Palatino Linotype"/>
          <w:sz w:val="24"/>
          <w:lang w:val="en-US"/>
        </w:rPr>
        <w:t xml:space="preserve">just </w:t>
      </w:r>
      <w:r w:rsidR="002E77CB">
        <w:rPr>
          <w:rFonts w:ascii="Palatino Linotype" w:hAnsi="Palatino Linotype"/>
          <w:sz w:val="24"/>
          <w:lang w:val="en-US"/>
        </w:rPr>
        <w:t xml:space="preserve">the </w:t>
      </w:r>
      <w:proofErr w:type="spellStart"/>
      <w:r w:rsidR="002E77CB">
        <w:rPr>
          <w:rFonts w:ascii="Palatino Linotype" w:hAnsi="Palatino Linotype"/>
          <w:sz w:val="24"/>
          <w:lang w:val="en-US"/>
        </w:rPr>
        <w:t>TodoItem</w:t>
      </w:r>
      <w:proofErr w:type="spellEnd"/>
      <w:r w:rsidR="002E77CB">
        <w:rPr>
          <w:rFonts w:ascii="Palatino Linotype" w:hAnsi="Palatino Linotype"/>
          <w:sz w:val="24"/>
          <w:lang w:val="en-US"/>
        </w:rPr>
        <w:t xml:space="preserve"> is rebuil</w:t>
      </w:r>
      <w:r w:rsidR="00387637">
        <w:rPr>
          <w:rFonts w:ascii="Palatino Linotype" w:hAnsi="Palatino Linotype"/>
          <w:sz w:val="24"/>
          <w:lang w:val="en-US"/>
        </w:rPr>
        <w:t>t.</w:t>
      </w:r>
      <w:r w:rsidR="002E77CB">
        <w:rPr>
          <w:rFonts w:ascii="Palatino Linotype" w:hAnsi="Palatino Linotype"/>
          <w:sz w:val="24"/>
          <w:lang w:val="en-US"/>
        </w:rPr>
        <w:t xml:space="preserve"> </w:t>
      </w:r>
      <w:r w:rsidR="00387637">
        <w:rPr>
          <w:rFonts w:ascii="Palatino Linotype" w:hAnsi="Palatino Linotype"/>
          <w:sz w:val="24"/>
          <w:lang w:val="en-US"/>
        </w:rPr>
        <w:t>No</w:t>
      </w:r>
      <w:r w:rsidR="002E77CB">
        <w:rPr>
          <w:rFonts w:ascii="Palatino Linotype" w:hAnsi="Palatino Linotype"/>
          <w:sz w:val="24"/>
          <w:lang w:val="en-US"/>
        </w:rPr>
        <w:t xml:space="preserve"> visual changes are </w:t>
      </w:r>
      <w:r w:rsidR="00387637">
        <w:rPr>
          <w:rFonts w:ascii="Palatino Linotype" w:hAnsi="Palatino Linotype"/>
          <w:sz w:val="24"/>
          <w:lang w:val="en-US"/>
        </w:rPr>
        <w:t>shown, however</w:t>
      </w:r>
      <w:r w:rsidR="002E77CB">
        <w:rPr>
          <w:rFonts w:ascii="Palatino Linotype" w:hAnsi="Palatino Linotype"/>
          <w:sz w:val="24"/>
          <w:lang w:val="en-US"/>
        </w:rPr>
        <w:t xml:space="preserve">. The widget will rebuild with the same information as before and this is due to the fact that the build method refers to the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w:t>
      </w:r>
      <w:r w:rsidR="00387637">
        <w:rPr>
          <w:rFonts w:ascii="Palatino Linotype" w:hAnsi="Palatino Linotype"/>
          <w:sz w:val="24"/>
          <w:lang w:val="en-US"/>
        </w:rPr>
        <w:t xml:space="preserve">variable. This variable is populated on the </w:t>
      </w:r>
      <w:proofErr w:type="spellStart"/>
      <w:r w:rsidR="00387637">
        <w:rPr>
          <w:rFonts w:ascii="Palatino Linotype" w:hAnsi="Palatino Linotype"/>
          <w:sz w:val="24"/>
          <w:lang w:val="en-US"/>
        </w:rPr>
        <w:t>TodoItem</w:t>
      </w:r>
      <w:proofErr w:type="spellEnd"/>
      <w:r w:rsidR="00387637">
        <w:rPr>
          <w:rFonts w:ascii="Palatino Linotype" w:hAnsi="Palatino Linotype"/>
          <w:sz w:val="24"/>
          <w:lang w:val="en-US"/>
        </w:rPr>
        <w:t xml:space="preserve"> creation and cannot be changed. Indeed, a </w:t>
      </w:r>
      <w:proofErr w:type="spellStart"/>
      <w:r w:rsidR="00387637">
        <w:rPr>
          <w:rFonts w:ascii="Palatino Linotype" w:hAnsi="Palatino Linotype"/>
          <w:sz w:val="24"/>
          <w:lang w:val="en-US"/>
        </w:rPr>
        <w:t>Todo</w:t>
      </w:r>
      <w:proofErr w:type="spellEnd"/>
      <w:r w:rsidR="00387637">
        <w:rPr>
          <w:rFonts w:ascii="Palatino Linotype" w:hAnsi="Palatino Linotype"/>
          <w:sz w:val="24"/>
          <w:lang w:val="en-US"/>
        </w:rPr>
        <w:t xml:space="preserve"> is</w:t>
      </w:r>
      <w:r w:rsidR="002E77CB">
        <w:rPr>
          <w:rFonts w:ascii="Palatino Linotype" w:hAnsi="Palatino Linotype"/>
          <w:sz w:val="24"/>
          <w:lang w:val="en-US"/>
        </w:rPr>
        <w:t xml:space="preserve"> passed as argument in the constructor method</w:t>
      </w:r>
      <w:r w:rsidR="00387637">
        <w:rPr>
          <w:rFonts w:ascii="Palatino Linotype" w:hAnsi="Palatino Linotype"/>
          <w:sz w:val="24"/>
          <w:lang w:val="en-US"/>
        </w:rPr>
        <w:t xml:space="preserve"> from the </w:t>
      </w:r>
      <w:proofErr w:type="spellStart"/>
      <w:r w:rsidR="00387637">
        <w:rPr>
          <w:rFonts w:ascii="Palatino Linotype" w:hAnsi="Palatino Linotype"/>
          <w:sz w:val="24"/>
          <w:lang w:val="en-US"/>
        </w:rPr>
        <w:t>TodoView</w:t>
      </w:r>
      <w:proofErr w:type="spellEnd"/>
      <w:r w:rsidR="00387637">
        <w:rPr>
          <w:rFonts w:ascii="Palatino Linotype" w:hAnsi="Palatino Linotype"/>
          <w:sz w:val="24"/>
          <w:lang w:val="en-US"/>
        </w:rPr>
        <w:t xml:space="preserve"> and from that moment on will remain the same</w:t>
      </w:r>
      <w:r w:rsidR="002E77CB">
        <w:rPr>
          <w:rFonts w:ascii="Palatino Linotype" w:hAnsi="Palatino Linotype"/>
          <w:sz w:val="24"/>
          <w:lang w:val="en-US"/>
        </w:rPr>
        <w:t xml:space="preserve">. </w:t>
      </w:r>
      <w:r w:rsidR="00387637">
        <w:rPr>
          <w:rFonts w:ascii="Palatino Linotype" w:hAnsi="Palatino Linotype"/>
          <w:sz w:val="24"/>
          <w:lang w:val="en-US"/>
        </w:rPr>
        <w:t>No visual changes are shown because t</w:t>
      </w:r>
      <w:r w:rsidR="002E77CB">
        <w:rPr>
          <w:rFonts w:ascii="Palatino Linotype" w:hAnsi="Palatino Linotype"/>
          <w:sz w:val="24"/>
          <w:lang w:val="en-US"/>
        </w:rPr>
        <w:t xml:space="preserve">his </w:t>
      </w:r>
      <w:r w:rsidR="00387637">
        <w:rPr>
          <w:rFonts w:ascii="Palatino Linotype" w:hAnsi="Palatino Linotype"/>
          <w:sz w:val="24"/>
          <w:lang w:val="en-US"/>
        </w:rPr>
        <w:t xml:space="preserve">local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indeed did not change. It is a copy of the actual </w:t>
      </w:r>
      <w:proofErr w:type="spellStart"/>
      <w:r w:rsidR="002E77CB">
        <w:rPr>
          <w:rFonts w:ascii="Palatino Linotype" w:hAnsi="Palatino Linotype"/>
          <w:sz w:val="24"/>
          <w:lang w:val="en-US"/>
        </w:rPr>
        <w:t>Todo</w:t>
      </w:r>
      <w:proofErr w:type="spellEnd"/>
      <w:r w:rsidR="002E77CB">
        <w:rPr>
          <w:rFonts w:ascii="Palatino Linotype" w:hAnsi="Palatino Linotype"/>
          <w:sz w:val="24"/>
          <w:lang w:val="en-US"/>
        </w:rPr>
        <w:t xml:space="preserve"> present in the </w:t>
      </w:r>
      <w:proofErr w:type="spellStart"/>
      <w:r w:rsidR="002E77CB" w:rsidRPr="00387637">
        <w:rPr>
          <w:rFonts w:ascii="Palatino Linotype" w:hAnsi="Palatino Linotype"/>
          <w:i/>
          <w:iCs/>
          <w:sz w:val="24"/>
          <w:lang w:val="en-US"/>
        </w:rPr>
        <w:t>filteredTodos</w:t>
      </w:r>
      <w:proofErr w:type="spellEnd"/>
      <w:r w:rsidR="002E77CB">
        <w:rPr>
          <w:rFonts w:ascii="Palatino Linotype" w:hAnsi="Palatino Linotype"/>
          <w:sz w:val="24"/>
          <w:lang w:val="en-US"/>
        </w:rPr>
        <w:t xml:space="preserve"> list and for this reason is not affected by changes. This is a really bad behavior and is cause by the fact that </w:t>
      </w:r>
      <w:r w:rsidR="009F3E1F">
        <w:rPr>
          <w:rFonts w:ascii="Palatino Linotype" w:hAnsi="Palatino Linotype"/>
          <w:sz w:val="24"/>
          <w:lang w:val="en-US"/>
        </w:rPr>
        <w:t>sometimes</w:t>
      </w:r>
      <w:r w:rsidR="00387637">
        <w:rPr>
          <w:rFonts w:ascii="Palatino Linotype" w:hAnsi="Palatino Linotype"/>
          <w:sz w:val="24"/>
          <w:lang w:val="en-US"/>
        </w:rPr>
        <w:t>,</w:t>
      </w:r>
      <w:r w:rsidR="009F3E1F">
        <w:rPr>
          <w:rFonts w:ascii="Palatino Linotype" w:hAnsi="Palatino Linotype"/>
          <w:sz w:val="24"/>
          <w:lang w:val="en-US"/>
        </w:rPr>
        <w:t xml:space="preserve"> during programming </w:t>
      </w:r>
      <w:r w:rsidR="00387637">
        <w:rPr>
          <w:rFonts w:ascii="Palatino Linotype" w:hAnsi="Palatino Linotype"/>
          <w:sz w:val="24"/>
          <w:lang w:val="en-US"/>
        </w:rPr>
        <w:t xml:space="preserve">, </w:t>
      </w:r>
      <w:r w:rsidR="009F3E1F">
        <w:rPr>
          <w:rFonts w:ascii="Palatino Linotype" w:hAnsi="Palatino Linotype"/>
          <w:sz w:val="24"/>
          <w:lang w:val="en-US"/>
        </w:rPr>
        <w:t xml:space="preserve">more than one level of information caching is required/used to avoid </w:t>
      </w:r>
      <w:r w:rsidR="00387637">
        <w:rPr>
          <w:rFonts w:ascii="Palatino Linotype" w:hAnsi="Palatino Linotype"/>
          <w:sz w:val="24"/>
          <w:lang w:val="en-US"/>
        </w:rPr>
        <w:t xml:space="preserve">effort in coding </w:t>
      </w:r>
      <w:r w:rsidR="009F3E1F">
        <w:rPr>
          <w:rFonts w:ascii="Palatino Linotype" w:hAnsi="Palatino Linotype"/>
          <w:sz w:val="24"/>
          <w:lang w:val="en-US"/>
        </w:rPr>
        <w:t xml:space="preserve">or performance issues. In other </w:t>
      </w:r>
      <w:r w:rsidR="00387637">
        <w:rPr>
          <w:rFonts w:ascii="Palatino Linotype" w:hAnsi="Palatino Linotype"/>
          <w:sz w:val="24"/>
          <w:lang w:val="en-US"/>
        </w:rPr>
        <w:t>words,</w:t>
      </w:r>
      <w:r w:rsidR="009F3E1F">
        <w:rPr>
          <w:rFonts w:ascii="Palatino Linotype" w:hAnsi="Palatino Linotype"/>
          <w:sz w:val="24"/>
          <w:lang w:val="en-US"/>
        </w:rPr>
        <w:t xml:space="preserve"> a local copy of the data </w:t>
      </w:r>
      <w:r w:rsidR="00387637">
        <w:rPr>
          <w:rFonts w:ascii="Palatino Linotype" w:hAnsi="Palatino Linotype"/>
          <w:sz w:val="24"/>
          <w:lang w:val="en-US"/>
        </w:rPr>
        <w:t xml:space="preserve">kept </w:t>
      </w:r>
      <w:r w:rsidR="009F3E1F">
        <w:rPr>
          <w:rFonts w:ascii="Palatino Linotype" w:hAnsi="Palatino Linotype"/>
          <w:sz w:val="24"/>
          <w:lang w:val="en-US"/>
        </w:rPr>
        <w:t xml:space="preserve">and referred to in case of </w:t>
      </w:r>
      <w:r w:rsidR="00243631">
        <w:rPr>
          <w:rFonts w:ascii="Palatino Linotype" w:hAnsi="Palatino Linotype"/>
          <w:sz w:val="24"/>
          <w:lang w:val="en-US"/>
        </w:rPr>
        <w:t xml:space="preserve">data </w:t>
      </w:r>
      <w:r w:rsidR="009F3E1F">
        <w:rPr>
          <w:rFonts w:ascii="Palatino Linotype" w:hAnsi="Palatino Linotype"/>
          <w:sz w:val="24"/>
          <w:lang w:val="en-US"/>
        </w:rPr>
        <w:t>access</w:t>
      </w:r>
      <w:r w:rsidR="00243631">
        <w:rPr>
          <w:rFonts w:ascii="Palatino Linotype" w:hAnsi="Palatino Linotype"/>
          <w:sz w:val="24"/>
          <w:lang w:val="en-US"/>
        </w:rPr>
        <w:t xml:space="preserve"> in order to</w:t>
      </w:r>
      <w:r w:rsidR="009F3E1F">
        <w:rPr>
          <w:rFonts w:ascii="Palatino Linotype" w:hAnsi="Palatino Linotype"/>
          <w:sz w:val="24"/>
          <w:lang w:val="en-US"/>
        </w:rPr>
        <w:t xml:space="preserve"> optimize the access</w:t>
      </w:r>
      <w:r w:rsidR="00243631">
        <w:rPr>
          <w:rFonts w:ascii="Palatino Linotype" w:hAnsi="Palatino Linotype"/>
          <w:sz w:val="24"/>
          <w:lang w:val="en-US"/>
        </w:rPr>
        <w:t>es</w:t>
      </w:r>
      <w:r w:rsidR="009F3E1F">
        <w:rPr>
          <w:rFonts w:ascii="Palatino Linotype" w:hAnsi="Palatino Linotype"/>
          <w:sz w:val="24"/>
          <w:lang w:val="en-US"/>
        </w:rPr>
        <w:t xml:space="preserve"> in the main storage that can be</w:t>
      </w:r>
      <w:r w:rsidR="00243631">
        <w:rPr>
          <w:rFonts w:ascii="Palatino Linotype" w:hAnsi="Palatino Linotype"/>
          <w:sz w:val="24"/>
          <w:lang w:val="en-US"/>
        </w:rPr>
        <w:t>come</w:t>
      </w:r>
      <w:r w:rsidR="009F3E1F">
        <w:rPr>
          <w:rFonts w:ascii="Palatino Linotype" w:hAnsi="Palatino Linotype"/>
          <w:sz w:val="24"/>
          <w:lang w:val="en-US"/>
        </w:rPr>
        <w:t xml:space="preserve"> quite expensive in large scenario</w:t>
      </w:r>
      <w:r w:rsidR="00806D01">
        <w:rPr>
          <w:rFonts w:ascii="Palatino Linotype" w:hAnsi="Palatino Linotype"/>
          <w:sz w:val="24"/>
          <w:lang w:val="en-US"/>
        </w:rPr>
        <w:t>s</w:t>
      </w:r>
      <w:r w:rsidR="009F3E1F">
        <w:rPr>
          <w:rFonts w:ascii="Palatino Linotype" w:hAnsi="Palatino Linotype"/>
          <w:sz w:val="24"/>
          <w:lang w:val="en-US"/>
        </w:rPr>
        <w:t>. A great example of that is the local copy of the database’s data used in many application</w:t>
      </w:r>
      <w:r w:rsidR="00243631">
        <w:rPr>
          <w:rFonts w:ascii="Palatino Linotype" w:hAnsi="Palatino Linotype"/>
          <w:sz w:val="24"/>
          <w:lang w:val="en-US"/>
        </w:rPr>
        <w:t>s</w:t>
      </w:r>
      <w:r w:rsidR="009F3E1F">
        <w:rPr>
          <w:rFonts w:ascii="Palatino Linotype" w:hAnsi="Palatino Linotype"/>
          <w:sz w:val="24"/>
          <w:lang w:val="en-US"/>
        </w:rPr>
        <w:t xml:space="preserve">. Is </w:t>
      </w:r>
      <w:r w:rsidR="00806D01">
        <w:rPr>
          <w:rFonts w:ascii="Palatino Linotype" w:hAnsi="Palatino Linotype"/>
          <w:sz w:val="24"/>
          <w:lang w:val="en-US"/>
        </w:rPr>
        <w:t>more</w:t>
      </w:r>
      <w:r w:rsidR="009F3E1F">
        <w:rPr>
          <w:rFonts w:ascii="Palatino Linotype" w:hAnsi="Palatino Linotype"/>
          <w:sz w:val="24"/>
          <w:lang w:val="en-US"/>
        </w:rPr>
        <w:t xml:space="preserve"> effective to fetch data from the database, save them locally,</w:t>
      </w:r>
      <w:r w:rsidR="00243631">
        <w:rPr>
          <w:rFonts w:ascii="Palatino Linotype" w:hAnsi="Palatino Linotype"/>
          <w:sz w:val="24"/>
          <w:lang w:val="en-US"/>
        </w:rPr>
        <w:t xml:space="preserve"> </w:t>
      </w:r>
      <w:r w:rsidR="009F3E1F">
        <w:rPr>
          <w:rFonts w:ascii="Palatino Linotype" w:hAnsi="Palatino Linotype"/>
          <w:sz w:val="24"/>
          <w:lang w:val="en-US"/>
        </w:rPr>
        <w:t>manipulate this local copy and only in case of real necessity access again the database</w:t>
      </w:r>
      <w:r w:rsidR="00243631">
        <w:rPr>
          <w:rFonts w:ascii="Palatino Linotype" w:hAnsi="Palatino Linotype"/>
          <w:sz w:val="24"/>
          <w:lang w:val="en-US"/>
        </w:rPr>
        <w:t xml:space="preserve"> to store them or retrieve other data. In large applications (but also in small ones like in this cases) more than one level of data caching is used. Particular attention is required to handle those level</w:t>
      </w:r>
      <w:r w:rsidR="00806D01">
        <w:rPr>
          <w:rFonts w:ascii="Palatino Linotype" w:hAnsi="Palatino Linotype"/>
          <w:sz w:val="24"/>
          <w:lang w:val="en-US"/>
        </w:rPr>
        <w:t>s</w:t>
      </w:r>
      <w:r w:rsidR="00243631">
        <w:rPr>
          <w:rFonts w:ascii="Palatino Linotype" w:hAnsi="Palatino Linotype"/>
          <w:sz w:val="24"/>
          <w:lang w:val="en-US"/>
        </w:rPr>
        <w:t xml:space="preserve"> to avoid inconsistency in what is visualized and the real data.</w:t>
      </w:r>
      <w:r w:rsidR="009A5B22">
        <w:rPr>
          <w:rFonts w:ascii="Palatino Linotype" w:hAnsi="Palatino Linotype"/>
          <w:sz w:val="24"/>
          <w:lang w:val="en-US"/>
        </w:rPr>
        <w:t xml:space="preserve"> In this case the </w:t>
      </w:r>
      <w:proofErr w:type="spellStart"/>
      <w:r w:rsidR="009A5B22" w:rsidRPr="00806D01">
        <w:rPr>
          <w:rFonts w:ascii="Palatino Linotype" w:hAnsi="Palatino Linotype"/>
          <w:i/>
          <w:iCs/>
          <w:sz w:val="24"/>
          <w:lang w:val="en-US"/>
        </w:rPr>
        <w:t>filteredTodos</w:t>
      </w:r>
      <w:proofErr w:type="spellEnd"/>
      <w:r w:rsidR="009A5B22">
        <w:rPr>
          <w:rFonts w:ascii="Palatino Linotype" w:hAnsi="Palatino Linotype"/>
          <w:sz w:val="24"/>
          <w:lang w:val="en-US"/>
        </w:rPr>
        <w:t xml:space="preserve"> list</w:t>
      </w:r>
      <w:r w:rsidR="00806D01">
        <w:rPr>
          <w:rFonts w:ascii="Palatino Linotype" w:hAnsi="Palatino Linotype"/>
          <w:sz w:val="24"/>
          <w:lang w:val="en-US"/>
        </w:rPr>
        <w:t xml:space="preserve"> actually</w:t>
      </w:r>
      <w:r w:rsidR="009A5B22">
        <w:rPr>
          <w:rFonts w:ascii="Palatino Linotype" w:hAnsi="Palatino Linotype"/>
          <w:sz w:val="24"/>
          <w:lang w:val="en-US"/>
        </w:rPr>
        <w:t xml:space="preserve"> change</w:t>
      </w:r>
      <w:r w:rsidR="00806D01">
        <w:rPr>
          <w:rFonts w:ascii="Palatino Linotype" w:hAnsi="Palatino Linotype"/>
          <w:sz w:val="24"/>
          <w:lang w:val="en-US"/>
        </w:rPr>
        <w:t>d</w:t>
      </w:r>
      <w:r w:rsidR="009A5B22">
        <w:rPr>
          <w:rFonts w:ascii="Palatino Linotype" w:hAnsi="Palatino Linotype"/>
          <w:sz w:val="24"/>
          <w:lang w:val="en-US"/>
        </w:rPr>
        <w:t xml:space="preserve"> but the UI did not re</w:t>
      </w:r>
      <w:r w:rsidR="00806D01">
        <w:rPr>
          <w:rFonts w:ascii="Palatino Linotype" w:hAnsi="Palatino Linotype"/>
          <w:sz w:val="24"/>
          <w:lang w:val="en-US"/>
        </w:rPr>
        <w:t>flected</w:t>
      </w:r>
      <w:r w:rsidR="009A5B22">
        <w:rPr>
          <w:rFonts w:ascii="Palatino Linotype" w:hAnsi="Palatino Linotype"/>
          <w:sz w:val="24"/>
          <w:lang w:val="en-US"/>
        </w:rPr>
        <w:t xml:space="preserve"> it. The problem was generate by the fact that a copy of the real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was passed to the </w:t>
      </w:r>
      <w:proofErr w:type="spellStart"/>
      <w:r w:rsidR="009A5B22">
        <w:rPr>
          <w:rFonts w:ascii="Palatino Linotype" w:hAnsi="Palatino Linotype"/>
          <w:sz w:val="24"/>
          <w:lang w:val="en-US"/>
        </w:rPr>
        <w:t>TodoItem</w:t>
      </w:r>
      <w:proofErr w:type="spellEnd"/>
      <w:r w:rsidR="009A5B22">
        <w:rPr>
          <w:rFonts w:ascii="Palatino Linotype" w:hAnsi="Palatino Linotype"/>
          <w:sz w:val="24"/>
          <w:lang w:val="en-US"/>
        </w:rPr>
        <w:t xml:space="preserve"> widget instead of the id</w:t>
      </w:r>
      <w:r w:rsidR="00806D01">
        <w:rPr>
          <w:rFonts w:ascii="Palatino Linotype" w:hAnsi="Palatino Linotype"/>
          <w:sz w:val="24"/>
          <w:lang w:val="en-US"/>
        </w:rPr>
        <w:t xml:space="preserve"> of the </w:t>
      </w:r>
      <w:proofErr w:type="spellStart"/>
      <w:r w:rsidR="00806D01">
        <w:rPr>
          <w:rFonts w:ascii="Palatino Linotype" w:hAnsi="Palatino Linotype"/>
          <w:sz w:val="24"/>
          <w:lang w:val="en-US"/>
        </w:rPr>
        <w:t>Todo</w:t>
      </w:r>
      <w:proofErr w:type="spellEnd"/>
      <w:r w:rsidR="009A5B22">
        <w:rPr>
          <w:rFonts w:ascii="Palatino Linotype" w:hAnsi="Palatino Linotype"/>
          <w:sz w:val="24"/>
          <w:lang w:val="en-US"/>
        </w:rPr>
        <w:t xml:space="preserve"> and then use it to look up for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in the centralized state (the </w:t>
      </w:r>
      <w:proofErr w:type="spellStart"/>
      <w:r w:rsidR="009A5B22">
        <w:rPr>
          <w:rFonts w:ascii="Palatino Linotype" w:hAnsi="Palatino Linotype"/>
          <w:sz w:val="24"/>
          <w:lang w:val="en-US"/>
        </w:rPr>
        <w:t>TodoInheritedData</w:t>
      </w:r>
      <w:proofErr w:type="spellEnd"/>
      <w:r w:rsidR="009A5B22">
        <w:rPr>
          <w:rFonts w:ascii="Palatino Linotype" w:hAnsi="Palatino Linotype"/>
          <w:sz w:val="24"/>
          <w:lang w:val="en-US"/>
        </w:rPr>
        <w:t>). This of</w:t>
      </w:r>
      <w:r w:rsidR="00806D01">
        <w:rPr>
          <w:rFonts w:ascii="Palatino Linotype" w:hAnsi="Palatino Linotype"/>
          <w:sz w:val="24"/>
          <w:lang w:val="en-US"/>
        </w:rPr>
        <w:t xml:space="preserve"> </w:t>
      </w:r>
      <w:r w:rsidR="009A5B22">
        <w:rPr>
          <w:rFonts w:ascii="Palatino Linotype" w:hAnsi="Palatino Linotype"/>
          <w:sz w:val="24"/>
          <w:lang w:val="en-US"/>
        </w:rPr>
        <w:t xml:space="preserve">course will require more computational effort but </w:t>
      </w:r>
      <w:r w:rsidR="00806D01">
        <w:rPr>
          <w:rFonts w:ascii="Palatino Linotype" w:hAnsi="Palatino Linotype"/>
          <w:sz w:val="24"/>
          <w:lang w:val="en-US"/>
        </w:rPr>
        <w:t>also</w:t>
      </w:r>
      <w:r w:rsidR="009A5B22">
        <w:rPr>
          <w:rFonts w:ascii="Palatino Linotype" w:hAnsi="Palatino Linotype"/>
          <w:sz w:val="24"/>
          <w:lang w:val="en-US"/>
        </w:rPr>
        <w:t xml:space="preserve"> will guarantee a lot more stability and robustness. </w:t>
      </w:r>
    </w:p>
    <w:p w14:paraId="48FEAAE2" w14:textId="2B4D1586" w:rsidR="009A5B22" w:rsidRDefault="00806D01" w:rsidP="001901BA">
      <w:pPr>
        <w:rPr>
          <w:rFonts w:ascii="Palatino Linotype" w:hAnsi="Palatino Linotype"/>
          <w:sz w:val="24"/>
          <w:lang w:val="en-US"/>
        </w:rPr>
      </w:pPr>
      <w:r>
        <w:rPr>
          <w:rFonts w:ascii="Palatino Linotype" w:hAnsi="Palatino Linotype"/>
          <w:sz w:val="24"/>
          <w:lang w:val="en-US"/>
        </w:rPr>
        <w:t>Saying that t</w:t>
      </w:r>
      <w:r w:rsidR="009A5B22">
        <w:rPr>
          <w:rFonts w:ascii="Palatino Linotype" w:hAnsi="Palatino Linotype"/>
          <w:sz w:val="24"/>
          <w:lang w:val="en-US"/>
        </w:rPr>
        <w:t xml:space="preserve">he </w:t>
      </w:r>
      <w:proofErr w:type="spellStart"/>
      <w:r w:rsidR="009A5B22">
        <w:rPr>
          <w:rFonts w:ascii="Palatino Linotype" w:hAnsi="Palatino Linotype"/>
          <w:sz w:val="24"/>
          <w:lang w:val="en-US"/>
        </w:rPr>
        <w:t>TodoItem</w:t>
      </w:r>
      <w:r>
        <w:rPr>
          <w:rFonts w:ascii="Palatino Linotype" w:hAnsi="Palatino Linotype"/>
          <w:sz w:val="24"/>
          <w:lang w:val="en-US"/>
        </w:rPr>
        <w:t>’s</w:t>
      </w:r>
      <w:proofErr w:type="spellEnd"/>
      <w:r>
        <w:rPr>
          <w:rFonts w:ascii="Palatino Linotype" w:hAnsi="Palatino Linotype"/>
          <w:sz w:val="24"/>
          <w:lang w:val="en-US"/>
        </w:rPr>
        <w:t xml:space="preserve"> </w:t>
      </w:r>
      <w:r w:rsidR="009A5B22">
        <w:rPr>
          <w:rFonts w:ascii="Palatino Linotype" w:hAnsi="Palatino Linotype"/>
          <w:sz w:val="24"/>
          <w:lang w:val="en-US"/>
        </w:rPr>
        <w:t xml:space="preserve">local variable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is replaced with a int that represents the id of the </w:t>
      </w:r>
      <w:proofErr w:type="spellStart"/>
      <w:r w:rsidR="009A5B22">
        <w:rPr>
          <w:rFonts w:ascii="Palatino Linotype" w:hAnsi="Palatino Linotype"/>
          <w:sz w:val="24"/>
          <w:lang w:val="en-US"/>
        </w:rPr>
        <w:t>Todo</w:t>
      </w:r>
      <w:proofErr w:type="spellEnd"/>
      <w:r w:rsidR="009A5B22">
        <w:rPr>
          <w:rFonts w:ascii="Palatino Linotype" w:hAnsi="Palatino Linotype"/>
          <w:sz w:val="24"/>
          <w:lang w:val="en-US"/>
        </w:rPr>
        <w:t xml:space="preserve"> that the widget is visualizing. </w:t>
      </w:r>
      <w:r w:rsidR="002B25AB">
        <w:rPr>
          <w:rFonts w:ascii="Palatino Linotype" w:hAnsi="Palatino Linotype"/>
          <w:sz w:val="24"/>
          <w:lang w:val="en-US"/>
        </w:rPr>
        <w:t xml:space="preserve">Then in the </w:t>
      </w:r>
      <w:r w:rsidR="002B25AB" w:rsidRPr="00806D01">
        <w:rPr>
          <w:rFonts w:ascii="Palatino Linotype" w:hAnsi="Palatino Linotype"/>
          <w:i/>
          <w:iCs/>
          <w:sz w:val="24"/>
          <w:lang w:val="en-US"/>
        </w:rPr>
        <w:t>build</w:t>
      </w:r>
      <w:r w:rsidR="002B25AB">
        <w:rPr>
          <w:rFonts w:ascii="Palatino Linotype" w:hAnsi="Palatino Linotype"/>
          <w:sz w:val="24"/>
          <w:lang w:val="en-US"/>
        </w:rPr>
        <w:t xml:space="preserve"> method the</w:t>
      </w:r>
      <w:r>
        <w:rPr>
          <w:rFonts w:ascii="Palatino Linotype" w:hAnsi="Palatino Linotype"/>
          <w:sz w:val="24"/>
          <w:lang w:val="en-US"/>
        </w:rPr>
        <w:t xml:space="preserve"> corresponding</w:t>
      </w:r>
      <w:r w:rsidR="002B25AB">
        <w:rPr>
          <w:rFonts w:ascii="Palatino Linotype" w:hAnsi="Palatino Linotype"/>
          <w:sz w:val="24"/>
          <w:lang w:val="en-US"/>
        </w:rPr>
        <w:t xml:space="preserve"> </w:t>
      </w:r>
      <w:proofErr w:type="spellStart"/>
      <w:r w:rsidR="002B25AB">
        <w:rPr>
          <w:rFonts w:ascii="Palatino Linotype" w:hAnsi="Palatino Linotype"/>
          <w:sz w:val="24"/>
          <w:lang w:val="en-US"/>
        </w:rPr>
        <w:t>Todo</w:t>
      </w:r>
      <w:proofErr w:type="spellEnd"/>
      <w:r w:rsidR="002B25AB">
        <w:rPr>
          <w:rFonts w:ascii="Palatino Linotype" w:hAnsi="Palatino Linotype"/>
          <w:sz w:val="24"/>
          <w:lang w:val="en-US"/>
        </w:rPr>
        <w:t xml:space="preserve"> is looked up.</w:t>
      </w:r>
    </w:p>
    <w:p w14:paraId="723B57A7" w14:textId="77777777" w:rsidR="00215021" w:rsidRDefault="00215021" w:rsidP="00215021">
      <w:pPr>
        <w:pStyle w:val="PreformattatoHTML"/>
        <w:shd w:val="clear" w:color="auto" w:fill="2B2B2B"/>
        <w:rPr>
          <w:color w:val="A9B7C6"/>
        </w:rPr>
      </w:pPr>
      <w:r>
        <w:rPr>
          <w:color w:val="CC7832"/>
        </w:rPr>
        <w:t xml:space="preserve">class </w:t>
      </w:r>
      <w:proofErr w:type="spellStart"/>
      <w:r>
        <w:rPr>
          <w:color w:val="A9B7C6"/>
        </w:rPr>
        <w:t>TodoItem</w:t>
      </w:r>
      <w:proofErr w:type="spellEnd"/>
      <w:r>
        <w:rPr>
          <w:color w:val="A9B7C6"/>
        </w:rPr>
        <w:t xml:space="preserve"> </w:t>
      </w:r>
      <w:r>
        <w:rPr>
          <w:color w:val="CC7832"/>
        </w:rPr>
        <w:t xml:space="preserve">extends </w:t>
      </w:r>
      <w:proofErr w:type="spellStart"/>
      <w:r>
        <w:rPr>
          <w:color w:val="A9B7C6"/>
        </w:rPr>
        <w:t>StatelessWidget</w:t>
      </w:r>
      <w:proofErr w:type="spellEnd"/>
      <w:r>
        <w:rPr>
          <w:color w:val="A9B7C6"/>
        </w:rPr>
        <w:t xml:space="preserve"> {</w:t>
      </w:r>
      <w:r>
        <w:rPr>
          <w:color w:val="A9B7C6"/>
        </w:rPr>
        <w:br/>
        <w:t xml:space="preserve">  </w:t>
      </w:r>
      <w:r>
        <w:rPr>
          <w:color w:val="CC7832"/>
        </w:rPr>
        <w:t xml:space="preserve">final </w:t>
      </w:r>
      <w:r>
        <w:rPr>
          <w:color w:val="A9B7C6"/>
        </w:rPr>
        <w:t xml:space="preserve">int </w:t>
      </w:r>
      <w:r>
        <w:rPr>
          <w:color w:val="9876AA"/>
        </w:rPr>
        <w:t>id</w:t>
      </w:r>
      <w:r>
        <w:rPr>
          <w:color w:val="CC7832"/>
        </w:rPr>
        <w:t>;</w:t>
      </w:r>
      <w:r>
        <w:rPr>
          <w:color w:val="CC7832"/>
        </w:rPr>
        <w:br/>
      </w:r>
      <w:r>
        <w:rPr>
          <w:color w:val="CC7832"/>
        </w:rPr>
        <w:br/>
        <w:t xml:space="preserve">  </w:t>
      </w:r>
      <w:proofErr w:type="spellStart"/>
      <w:r>
        <w:rPr>
          <w:color w:val="CC7832"/>
        </w:rPr>
        <w:t>const</w:t>
      </w:r>
      <w:proofErr w:type="spellEnd"/>
      <w:r>
        <w:rPr>
          <w:color w:val="CC7832"/>
        </w:rPr>
        <w:t xml:space="preserve"> </w:t>
      </w:r>
      <w:proofErr w:type="spellStart"/>
      <w:r>
        <w:rPr>
          <w:color w:val="A9B7C6"/>
        </w:rPr>
        <w:t>TodoItem</w:t>
      </w:r>
      <w:proofErr w:type="spellEnd"/>
      <w:r>
        <w:rPr>
          <w:color w:val="A9B7C6"/>
        </w:rPr>
        <w:t>({Key? key</w:t>
      </w:r>
      <w:r>
        <w:rPr>
          <w:color w:val="CC7832"/>
        </w:rPr>
        <w:t>, required this</w:t>
      </w:r>
      <w:r>
        <w:rPr>
          <w:color w:val="A9B7C6"/>
        </w:rPr>
        <w:t>.</w:t>
      </w:r>
      <w:r>
        <w:rPr>
          <w:color w:val="9876AA"/>
        </w:rPr>
        <w:t>id</w:t>
      </w:r>
      <w:r>
        <w:rPr>
          <w:color w:val="A9B7C6"/>
        </w:rPr>
        <w:t xml:space="preserve">}) : </w:t>
      </w:r>
      <w:r>
        <w:rPr>
          <w:color w:val="CC7832"/>
        </w:rPr>
        <w:t>super</w:t>
      </w:r>
      <w:r>
        <w:rPr>
          <w:color w:val="A9B7C6"/>
        </w:rPr>
        <w:t>(key: key)</w:t>
      </w:r>
      <w:r>
        <w:rPr>
          <w:color w:val="CC7832"/>
        </w:rPr>
        <w:t>;</w:t>
      </w:r>
      <w:r>
        <w:rPr>
          <w:color w:val="CC7832"/>
        </w:rPr>
        <w:br/>
      </w:r>
      <w:r>
        <w:rPr>
          <w:color w:val="CC7832"/>
        </w:rPr>
        <w:br/>
      </w:r>
      <w:r>
        <w:rPr>
          <w:color w:val="CC7832"/>
        </w:rPr>
        <w:lastRenderedPageBreak/>
        <w:t xml:space="preserve">  </w:t>
      </w:r>
      <w:r>
        <w:rPr>
          <w:color w:val="BBB529"/>
        </w:rPr>
        <w:t>@override</w:t>
      </w:r>
      <w:r>
        <w:rPr>
          <w:color w:val="BBB529"/>
        </w:rPr>
        <w:br/>
        <w:t xml:space="preserve">  </w:t>
      </w:r>
      <w:r>
        <w:rPr>
          <w:color w:val="A9B7C6"/>
        </w:rPr>
        <w:t xml:space="preserve">Widget </w:t>
      </w:r>
      <w:r>
        <w:rPr>
          <w:color w:val="FFC66D"/>
        </w:rPr>
        <w:t>build</w:t>
      </w:r>
      <w:r>
        <w:rPr>
          <w:color w:val="A9B7C6"/>
        </w:rPr>
        <w:t>(</w:t>
      </w:r>
      <w:proofErr w:type="spellStart"/>
      <w:r>
        <w:rPr>
          <w:color w:val="A9B7C6"/>
        </w:rPr>
        <w:t>BuildContext</w:t>
      </w:r>
      <w:proofErr w:type="spellEnd"/>
      <w:r>
        <w:rPr>
          <w:color w:val="A9B7C6"/>
        </w:rPr>
        <w:t xml:space="preserve"> context) {</w:t>
      </w:r>
      <w:r>
        <w:rPr>
          <w:color w:val="A9B7C6"/>
        </w:rPr>
        <w:br/>
        <w:t xml:space="preserve">    </w:t>
      </w:r>
      <w:r>
        <w:rPr>
          <w:color w:val="CC7832"/>
        </w:rPr>
        <w:t xml:space="preserve">final </w:t>
      </w:r>
      <w:proofErr w:type="spellStart"/>
      <w:r>
        <w:rPr>
          <w:color w:val="A9B7C6"/>
        </w:rPr>
        <w:t>Todo</w:t>
      </w:r>
      <w:proofErr w:type="spellEnd"/>
      <w:r>
        <w:rPr>
          <w:color w:val="A9B7C6"/>
        </w:rPr>
        <w:t xml:space="preserve"> </w:t>
      </w:r>
      <w:proofErr w:type="spellStart"/>
      <w:r>
        <w:rPr>
          <w:color w:val="A9B7C6"/>
        </w:rPr>
        <w:t>todo</w:t>
      </w:r>
      <w:proofErr w:type="spellEnd"/>
      <w:r>
        <w:rPr>
          <w:color w:val="A9B7C6"/>
        </w:rPr>
        <w:t xml:space="preserve"> = </w:t>
      </w:r>
      <w:proofErr w:type="spellStart"/>
      <w:r>
        <w:rPr>
          <w:color w:val="A9B7C6"/>
        </w:rPr>
        <w:t>TodoInheritedData.</w:t>
      </w:r>
      <w:r>
        <w:rPr>
          <w:i/>
          <w:iCs/>
          <w:color w:val="FFC66D"/>
        </w:rPr>
        <w:t>of</w:t>
      </w:r>
      <w:proofErr w:type="spellEnd"/>
      <w:r>
        <w:rPr>
          <w:color w:val="A9B7C6"/>
        </w:rPr>
        <w:t>(context</w:t>
      </w:r>
      <w:r>
        <w:rPr>
          <w:color w:val="CC7832"/>
        </w:rPr>
        <w:t xml:space="preserve">, </w:t>
      </w:r>
      <w:r>
        <w:rPr>
          <w:color w:val="A9B7C6"/>
        </w:rPr>
        <w:t xml:space="preserve">aspect: </w:t>
      </w:r>
      <w:r>
        <w:rPr>
          <w:color w:val="9876AA"/>
        </w:rPr>
        <w:t>id</w:t>
      </w:r>
      <w:r>
        <w:rPr>
          <w:color w:val="A9B7C6"/>
        </w:rPr>
        <w:t>)</w:t>
      </w:r>
      <w:r>
        <w:rPr>
          <w:color w:val="A9B7C6"/>
        </w:rPr>
        <w:br/>
        <w:t xml:space="preserve">        .</w:t>
      </w:r>
      <w:proofErr w:type="spellStart"/>
      <w:r>
        <w:rPr>
          <w:color w:val="9876AA"/>
        </w:rPr>
        <w:t>todos</w:t>
      </w:r>
      <w:proofErr w:type="spellEnd"/>
      <w:r>
        <w:rPr>
          <w:color w:val="9876AA"/>
        </w:rPr>
        <w:br/>
        <w:t xml:space="preserve">        </w:t>
      </w:r>
      <w:r>
        <w:rPr>
          <w:color w:val="A9B7C6"/>
        </w:rPr>
        <w:t>.where((element) =&gt; element.</w:t>
      </w:r>
      <w:r>
        <w:rPr>
          <w:color w:val="9876AA"/>
        </w:rPr>
        <w:t xml:space="preserve">id </w:t>
      </w:r>
      <w:r>
        <w:rPr>
          <w:color w:val="A9B7C6"/>
        </w:rPr>
        <w:t xml:space="preserve">== </w:t>
      </w:r>
      <w:r>
        <w:rPr>
          <w:color w:val="9876AA"/>
        </w:rPr>
        <w:t>id</w:t>
      </w:r>
      <w:r>
        <w:rPr>
          <w:color w:val="A9B7C6"/>
        </w:rPr>
        <w:t>)</w:t>
      </w:r>
      <w:r>
        <w:rPr>
          <w:color w:val="A9B7C6"/>
        </w:rPr>
        <w:br/>
        <w:t xml:space="preserve">        .</w:t>
      </w:r>
      <w:r>
        <w:rPr>
          <w:color w:val="9876AA"/>
        </w:rPr>
        <w:t>first</w:t>
      </w:r>
      <w:r>
        <w:rPr>
          <w:color w:val="CC7832"/>
        </w:rPr>
        <w:t>;</w:t>
      </w:r>
    </w:p>
    <w:p w14:paraId="5487387E" w14:textId="77777777" w:rsidR="002B25AB" w:rsidRDefault="002B25AB" w:rsidP="00A7170B">
      <w:pPr>
        <w:rPr>
          <w:rFonts w:ascii="Palatino Linotype" w:hAnsi="Palatino Linotype"/>
          <w:sz w:val="24"/>
          <w:lang w:val="en-US"/>
        </w:rPr>
      </w:pPr>
    </w:p>
    <w:p w14:paraId="29F55169" w14:textId="5DCC09B3" w:rsidR="002B25AB" w:rsidRDefault="002B25AB" w:rsidP="00A7170B">
      <w:pPr>
        <w:rPr>
          <w:rFonts w:ascii="Palatino Linotype" w:hAnsi="Palatino Linotype"/>
          <w:sz w:val="24"/>
          <w:lang w:val="en-US"/>
        </w:rPr>
      </w:pPr>
      <w:r>
        <w:rPr>
          <w:rFonts w:ascii="Palatino Linotype" w:hAnsi="Palatino Linotype"/>
          <w:sz w:val="24"/>
          <w:lang w:val="en-US"/>
        </w:rPr>
        <w:t xml:space="preserve">At this point the application is working as intentioned and the renders optimization was </w:t>
      </w:r>
      <w:r w:rsidR="00806D01">
        <w:rPr>
          <w:rFonts w:ascii="Palatino Linotype" w:hAnsi="Palatino Linotype"/>
          <w:sz w:val="24"/>
          <w:lang w:val="en-US"/>
        </w:rPr>
        <w:t xml:space="preserve">successfully </w:t>
      </w:r>
      <w:r>
        <w:rPr>
          <w:rFonts w:ascii="Palatino Linotype" w:hAnsi="Palatino Linotype"/>
          <w:sz w:val="24"/>
          <w:lang w:val="en-US"/>
        </w:rPr>
        <w:t xml:space="preserve">accomplished. </w:t>
      </w:r>
    </w:p>
    <w:p w14:paraId="3B9CBC98" w14:textId="605BA13B"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Time spent: 8-10 hours</w:t>
      </w:r>
    </w:p>
    <w:p w14:paraId="06FBF90D" w14:textId="592E35CF" w:rsidR="002B25AB" w:rsidRPr="00806D01"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Lines of code written/updated: </w:t>
      </w:r>
      <w:r w:rsidR="00442036" w:rsidRPr="00806D01">
        <w:rPr>
          <w:rFonts w:ascii="Palatino Linotype" w:hAnsi="Palatino Linotype"/>
          <w:b/>
          <w:bCs/>
          <w:sz w:val="24"/>
          <w:lang w:val="en-US"/>
        </w:rPr>
        <w:t>49</w:t>
      </w:r>
      <w:r w:rsidRPr="00806D01">
        <w:rPr>
          <w:rFonts w:ascii="Palatino Linotype" w:hAnsi="Palatino Linotype"/>
          <w:b/>
          <w:bCs/>
          <w:sz w:val="24"/>
          <w:lang w:val="en-US"/>
        </w:rPr>
        <w:t xml:space="preserve"> </w:t>
      </w:r>
    </w:p>
    <w:p w14:paraId="0B8E156F" w14:textId="04BCAB82" w:rsidR="002B25AB" w:rsidRDefault="002B25AB"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806D01">
        <w:rPr>
          <w:rFonts w:ascii="Palatino Linotype" w:hAnsi="Palatino Linotype"/>
          <w:b/>
          <w:bCs/>
          <w:sz w:val="24"/>
          <w:lang w:val="en-US"/>
        </w:rPr>
        <w:t xml:space="preserve">Classes/widget created: </w:t>
      </w:r>
      <w:r w:rsidR="00442036" w:rsidRPr="00806D01">
        <w:rPr>
          <w:rFonts w:ascii="Palatino Linotype" w:hAnsi="Palatino Linotype"/>
          <w:b/>
          <w:bCs/>
          <w:sz w:val="24"/>
          <w:lang w:val="en-US"/>
        </w:rPr>
        <w:t>0</w:t>
      </w:r>
      <w:r w:rsidR="00E42437" w:rsidRPr="00806D01">
        <w:rPr>
          <w:rFonts w:ascii="Palatino Linotype" w:hAnsi="Palatino Linotype"/>
          <w:b/>
          <w:bCs/>
          <w:sz w:val="24"/>
          <w:lang w:val="en-US"/>
        </w:rPr>
        <w:t xml:space="preserve"> </w:t>
      </w:r>
    </w:p>
    <w:p w14:paraId="550C4C81" w14:textId="09E2FA5D" w:rsidR="00F774BF" w:rsidRPr="00806D01" w:rsidRDefault="00F774BF" w:rsidP="002B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F774BF">
        <w:rPr>
          <w:rFonts w:ascii="Palatino Linotype" w:hAnsi="Palatino Linotype"/>
          <w:b/>
          <w:bCs/>
          <w:noProof/>
          <w:sz w:val="24"/>
          <w:lang w:val="en-US"/>
        </w:rPr>
        <w:drawing>
          <wp:inline distT="0" distB="0" distL="0" distR="0" wp14:anchorId="35575DAF" wp14:editId="63AB7B41">
            <wp:extent cx="1781424" cy="1924319"/>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1424" cy="1924319"/>
                    </a:xfrm>
                    <a:prstGeom prst="rect">
                      <a:avLst/>
                    </a:prstGeom>
                  </pic:spPr>
                </pic:pic>
              </a:graphicData>
            </a:graphic>
          </wp:inline>
        </w:drawing>
      </w:r>
    </w:p>
    <w:p w14:paraId="157C4A36" w14:textId="5071750D" w:rsidR="009668CB" w:rsidRDefault="009668CB" w:rsidP="009668CB">
      <w:pPr>
        <w:rPr>
          <w:rFonts w:ascii="Palatino Linotype" w:hAnsi="Palatino Linotype"/>
          <w:sz w:val="24"/>
          <w:lang w:val="en-US"/>
        </w:rPr>
      </w:pPr>
    </w:p>
    <w:p w14:paraId="2BA45103" w14:textId="6ADF4AEF" w:rsidR="003D79EC" w:rsidRDefault="00BF1307" w:rsidP="003D79EC">
      <w:pPr>
        <w:pStyle w:val="Titolo3"/>
      </w:pPr>
      <w:bookmarkStart w:id="15" w:name="_Toc88267250"/>
      <w:r>
        <w:t xml:space="preserve"> </w:t>
      </w:r>
      <w:r w:rsidR="003D79EC">
        <w:t>Redux</w:t>
      </w:r>
      <w:bookmarkEnd w:id="15"/>
      <w:r w:rsidR="005E3004">
        <w:t xml:space="preserve"> implementation</w:t>
      </w:r>
    </w:p>
    <w:p w14:paraId="09B06610" w14:textId="77777777" w:rsidR="005E3004" w:rsidRPr="005E3004" w:rsidRDefault="005E3004" w:rsidP="005E3004">
      <w:pPr>
        <w:rPr>
          <w:lang w:val="en-US"/>
        </w:rPr>
      </w:pPr>
    </w:p>
    <w:p w14:paraId="29B80EF1" w14:textId="770660E2" w:rsidR="005E3004" w:rsidRDefault="005E3004" w:rsidP="00F62AB1">
      <w:pPr>
        <w:rPr>
          <w:lang w:val="it-IT"/>
        </w:rPr>
      </w:pPr>
      <w:r w:rsidRPr="005E3004">
        <w:rPr>
          <w:lang w:val="it-IT"/>
        </w:rPr>
        <w:t>In questa sezione la g</w:t>
      </w:r>
      <w:r>
        <w:rPr>
          <w:lang w:val="it-IT"/>
        </w:rPr>
        <w:t xml:space="preserve">estione dello stato verrà gestita tramite </w:t>
      </w:r>
      <w:proofErr w:type="spellStart"/>
      <w:r>
        <w:rPr>
          <w:lang w:val="it-IT"/>
        </w:rPr>
        <w:t>Redux</w:t>
      </w:r>
      <w:proofErr w:type="spellEnd"/>
      <w:r>
        <w:rPr>
          <w:lang w:val="it-IT"/>
        </w:rPr>
        <w:t>.</w:t>
      </w:r>
    </w:p>
    <w:p w14:paraId="68119709" w14:textId="77777777"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 xml:space="preserve">{Base </w:t>
      </w:r>
      <w:proofErr w:type="spellStart"/>
      <w:r w:rsidRPr="00F62AB1">
        <w:rPr>
          <w:rFonts w:ascii="Courier New" w:eastAsia="Times New Roman" w:hAnsi="Courier New" w:cs="Courier New"/>
          <w:color w:val="000000"/>
          <w:sz w:val="20"/>
          <w:szCs w:val="20"/>
          <w:u w:val="single"/>
          <w:lang w:eastAsia="en-GB"/>
        </w:rPr>
        <w:t>funtionalities</w:t>
      </w:r>
      <w:proofErr w:type="spellEnd"/>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4ABFA8A6" w14:textId="77777777" w:rsidR="00F62AB1" w:rsidRPr="00F62AB1" w:rsidRDefault="00F62AB1" w:rsidP="00F62AB1"/>
    <w:p w14:paraId="640E0889" w14:textId="5797C2F5"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 xml:space="preserve">The </w:t>
      </w:r>
      <w:proofErr w:type="spellStart"/>
      <w:r>
        <w:rPr>
          <w:rFonts w:ascii="Courier New" w:eastAsia="Times New Roman" w:hAnsi="Courier New" w:cs="Courier New"/>
          <w:color w:val="000000"/>
          <w:sz w:val="20"/>
          <w:szCs w:val="20"/>
          <w:u w:val="single"/>
          <w:lang w:eastAsia="en-GB"/>
        </w:rPr>
        <w:t>AppState</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8B01274"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057D97F8" w14:textId="741F1D33" w:rsidR="00504600" w:rsidRDefault="00A70FC4" w:rsidP="00F62AB1">
      <w:pPr>
        <w:rPr>
          <w:lang w:val="en-US"/>
        </w:rPr>
      </w:pPr>
      <w:r>
        <w:rPr>
          <w:lang w:val="en-US"/>
        </w:rPr>
        <w:t xml:space="preserve">Being the state centralized </w:t>
      </w:r>
      <w:r w:rsidR="00BF1307">
        <w:rPr>
          <w:lang w:val="en-US"/>
        </w:rPr>
        <w:t>when</w:t>
      </w:r>
      <w:r w:rsidR="00504600">
        <w:rPr>
          <w:lang w:val="en-US"/>
        </w:rPr>
        <w:t xml:space="preserve"> the</w:t>
      </w:r>
      <w:r>
        <w:rPr>
          <w:lang w:val="en-US"/>
        </w:rPr>
        <w:t xml:space="preserve"> redux solution </w:t>
      </w:r>
      <w:r w:rsidR="00BF1307">
        <w:rPr>
          <w:lang w:val="en-US"/>
        </w:rPr>
        <w:t>is used</w:t>
      </w:r>
      <w:r>
        <w:rPr>
          <w:lang w:val="en-US"/>
        </w:rPr>
        <w:t>, another model must be defined to connect all the components in a unique class. Subparts of the state have been already modelled in the implementation of the shared parts of the application</w:t>
      </w:r>
      <w:r w:rsidR="00BF1307">
        <w:rPr>
          <w:lang w:val="en-US"/>
        </w:rPr>
        <w:t xml:space="preserve"> RIFERIMENTO</w:t>
      </w:r>
      <w:r>
        <w:rPr>
          <w:lang w:val="en-US"/>
        </w:rPr>
        <w:t xml:space="preserve">. They are used now to compose a new class, called </w:t>
      </w:r>
      <w:proofErr w:type="spellStart"/>
      <w:r>
        <w:rPr>
          <w:lang w:val="en-US"/>
        </w:rPr>
        <w:t>AppState</w:t>
      </w:r>
      <w:proofErr w:type="spellEnd"/>
      <w:r>
        <w:rPr>
          <w:lang w:val="en-US"/>
        </w:rPr>
        <w:t xml:space="preserve">, that will </w:t>
      </w:r>
      <w:r w:rsidR="00504600">
        <w:rPr>
          <w:lang w:val="en-US"/>
        </w:rPr>
        <w:t>group</w:t>
      </w:r>
      <w:r>
        <w:rPr>
          <w:lang w:val="en-US"/>
        </w:rPr>
        <w:t xml:space="preserve"> </w:t>
      </w:r>
      <w:r w:rsidR="00504600">
        <w:rPr>
          <w:lang w:val="en-US"/>
        </w:rPr>
        <w:t>all the subparts in a unique place through</w:t>
      </w:r>
      <w:r w:rsidR="00BF1307">
        <w:rPr>
          <w:lang w:val="en-US"/>
        </w:rPr>
        <w:t>out</w:t>
      </w:r>
      <w:r w:rsidR="00504600">
        <w:rPr>
          <w:lang w:val="en-US"/>
        </w:rPr>
        <w:t xml:space="preserve"> the entire application</w:t>
      </w:r>
      <w:r>
        <w:rPr>
          <w:lang w:val="en-US"/>
        </w:rPr>
        <w:t>.</w:t>
      </w:r>
      <w:r w:rsidR="00504600">
        <w:rPr>
          <w:lang w:val="en-US"/>
        </w:rPr>
        <w:t xml:space="preserve"> </w:t>
      </w:r>
      <w:r w:rsidR="0046396B">
        <w:rPr>
          <w:lang w:val="en-US"/>
        </w:rPr>
        <w:t xml:space="preserve">The list of filtered </w:t>
      </w:r>
      <w:proofErr w:type="spellStart"/>
      <w:r w:rsidR="0046396B">
        <w:rPr>
          <w:lang w:val="en-US"/>
        </w:rPr>
        <w:t>todos</w:t>
      </w:r>
      <w:proofErr w:type="spellEnd"/>
      <w:r w:rsidR="0046396B">
        <w:rPr>
          <w:lang w:val="en-US"/>
        </w:rPr>
        <w:t xml:space="preserve"> will not be part of the </w:t>
      </w:r>
      <w:proofErr w:type="spellStart"/>
      <w:r w:rsidR="0046396B">
        <w:rPr>
          <w:lang w:val="en-US"/>
        </w:rPr>
        <w:t>AppState</w:t>
      </w:r>
      <w:proofErr w:type="spellEnd"/>
      <w:r w:rsidR="0046396B">
        <w:rPr>
          <w:lang w:val="en-US"/>
        </w:rPr>
        <w:t xml:space="preserve">. In Redux the centralized state is kept as simple as possible and the parts of the state that can be computed or derived should not take part in it. There are two possibilities basically; compute every time the filtered list on the visualization side or use Selectors. This aspect will be deeper investigated later but for now </w:t>
      </w:r>
      <w:proofErr w:type="spellStart"/>
      <w:r w:rsidR="0046396B">
        <w:rPr>
          <w:lang w:val="en-US"/>
        </w:rPr>
        <w:t>lets</w:t>
      </w:r>
      <w:proofErr w:type="spellEnd"/>
      <w:r w:rsidR="0046396B">
        <w:rPr>
          <w:lang w:val="en-US"/>
        </w:rPr>
        <w:t xml:space="preserve"> start to define the three main reducers.</w:t>
      </w:r>
    </w:p>
    <w:p w14:paraId="4E2F1D6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088FD4D"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26A1B83"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BAE2E55"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164AC34" w14:textId="44344BA2"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F65B01D" w14:textId="7B09C8AE" w:rsidR="00504600" w:rsidRPr="00504600" w:rsidRDefault="00504600" w:rsidP="00504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04600">
        <w:rPr>
          <w:rFonts w:ascii="Courier New" w:eastAsia="Times New Roman" w:hAnsi="Courier New" w:cs="Courier New"/>
          <w:color w:val="0033B3"/>
          <w:sz w:val="20"/>
          <w:szCs w:val="20"/>
          <w:lang w:eastAsia="en-GB"/>
        </w:rPr>
        <w:t xml:space="preserve">class </w:t>
      </w:r>
      <w:proofErr w:type="spellStart"/>
      <w:r w:rsidRPr="00504600">
        <w:rPr>
          <w:rFonts w:ascii="Courier New" w:eastAsia="Times New Roman" w:hAnsi="Courier New" w:cs="Courier New"/>
          <w:color w:val="000000"/>
          <w:sz w:val="20"/>
          <w:szCs w:val="20"/>
          <w:lang w:eastAsia="en-GB"/>
        </w:rPr>
        <w:t>AppState</w:t>
      </w:r>
      <w:proofErr w:type="spellEnd"/>
      <w:r w:rsidRPr="00504600">
        <w:rPr>
          <w:rFonts w:ascii="Courier New" w:eastAsia="Times New Roman" w:hAnsi="Courier New" w:cs="Courier New"/>
          <w:color w:val="000000"/>
          <w:sz w:val="20"/>
          <w:szCs w:val="20"/>
          <w:lang w:eastAsia="en-GB"/>
        </w:rPr>
        <w:t xml:space="preserve"> </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r>
      <w:r w:rsidRPr="00504600">
        <w:rPr>
          <w:rFonts w:ascii="Courier New" w:eastAsia="Times New Roman" w:hAnsi="Courier New" w:cs="Courier New"/>
          <w:color w:val="080808"/>
          <w:sz w:val="20"/>
          <w:szCs w:val="20"/>
          <w:lang w:eastAsia="en-GB"/>
        </w:rPr>
        <w:br/>
        <w:t xml:space="preserve">  </w:t>
      </w:r>
      <w:proofErr w:type="spellStart"/>
      <w:r w:rsidRPr="00504600">
        <w:rPr>
          <w:rFonts w:ascii="Courier New" w:eastAsia="Times New Roman" w:hAnsi="Courier New" w:cs="Courier New"/>
          <w:color w:val="000000"/>
          <w:sz w:val="20"/>
          <w:szCs w:val="20"/>
          <w:lang w:eastAsia="en-GB"/>
        </w:rPr>
        <w:t>VisibilityFilter</w:t>
      </w:r>
      <w:proofErr w:type="spellEnd"/>
      <w:r w:rsidRPr="00504600">
        <w:rPr>
          <w:rFonts w:ascii="Courier New" w:eastAsia="Times New Roman" w:hAnsi="Courier New" w:cs="Courier New"/>
          <w:color w:val="000000"/>
          <w:sz w:val="20"/>
          <w:szCs w:val="20"/>
          <w:lang w:eastAsia="en-GB"/>
        </w:rPr>
        <w:t xml:space="preserve"> </w:t>
      </w:r>
      <w:proofErr w:type="spellStart"/>
      <w:r w:rsidRPr="00504600">
        <w:rPr>
          <w:rFonts w:ascii="Courier New" w:eastAsia="Times New Roman" w:hAnsi="Courier New" w:cs="Courier New"/>
          <w:color w:val="871094"/>
          <w:sz w:val="20"/>
          <w:szCs w:val="20"/>
          <w:lang w:eastAsia="en-GB"/>
        </w:rPr>
        <w:t>visibilityFilter</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 xml:space="preserve">  </w:t>
      </w:r>
      <w:r w:rsidRPr="00504600">
        <w:rPr>
          <w:rFonts w:ascii="Courier New" w:eastAsia="Times New Roman" w:hAnsi="Courier New" w:cs="Courier New"/>
          <w:color w:val="000000"/>
          <w:sz w:val="20"/>
          <w:szCs w:val="20"/>
          <w:lang w:eastAsia="en-GB"/>
        </w:rPr>
        <w:t>List</w:t>
      </w:r>
      <w:r w:rsidRPr="00504600">
        <w:rPr>
          <w:rFonts w:ascii="Courier New" w:eastAsia="Times New Roman" w:hAnsi="Courier New" w:cs="Courier New"/>
          <w:color w:val="080808"/>
          <w:sz w:val="20"/>
          <w:szCs w:val="20"/>
          <w:lang w:eastAsia="en-GB"/>
        </w:rPr>
        <w:t>&lt;</w:t>
      </w:r>
      <w:proofErr w:type="spellStart"/>
      <w:r w:rsidRPr="00504600">
        <w:rPr>
          <w:rFonts w:ascii="Courier New" w:eastAsia="Times New Roman" w:hAnsi="Courier New" w:cs="Courier New"/>
          <w:color w:val="000000"/>
          <w:sz w:val="20"/>
          <w:szCs w:val="20"/>
          <w:lang w:eastAsia="en-GB"/>
        </w:rPr>
        <w:t>Todo</w:t>
      </w:r>
      <w:proofErr w:type="spellEnd"/>
      <w:r w:rsidRPr="00504600">
        <w:rPr>
          <w:rFonts w:ascii="Courier New" w:eastAsia="Times New Roman" w:hAnsi="Courier New" w:cs="Courier New"/>
          <w:color w:val="080808"/>
          <w:sz w:val="20"/>
          <w:szCs w:val="20"/>
          <w:lang w:eastAsia="en-GB"/>
        </w:rPr>
        <w:t xml:space="preserve">&gt; </w:t>
      </w:r>
      <w:proofErr w:type="spellStart"/>
      <w:r w:rsidRPr="00504600">
        <w:rPr>
          <w:rFonts w:ascii="Courier New" w:eastAsia="Times New Roman" w:hAnsi="Courier New" w:cs="Courier New"/>
          <w:color w:val="871094"/>
          <w:sz w:val="20"/>
          <w:szCs w:val="20"/>
          <w:lang w:eastAsia="en-GB"/>
        </w:rPr>
        <w:t>todos</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 xml:space="preserve">  </w:t>
      </w:r>
      <w:proofErr w:type="spellStart"/>
      <w:r w:rsidRPr="00504600">
        <w:rPr>
          <w:rFonts w:ascii="Courier New" w:eastAsia="Times New Roman" w:hAnsi="Courier New" w:cs="Courier New"/>
          <w:color w:val="000000"/>
          <w:sz w:val="20"/>
          <w:szCs w:val="20"/>
          <w:lang w:eastAsia="en-GB"/>
        </w:rPr>
        <w:t>TabState</w:t>
      </w:r>
      <w:proofErr w:type="spellEnd"/>
      <w:r w:rsidRPr="00504600">
        <w:rPr>
          <w:rFonts w:ascii="Courier New" w:eastAsia="Times New Roman" w:hAnsi="Courier New" w:cs="Courier New"/>
          <w:color w:val="000000"/>
          <w:sz w:val="20"/>
          <w:szCs w:val="20"/>
          <w:lang w:eastAsia="en-GB"/>
        </w:rPr>
        <w:t xml:space="preserve"> </w:t>
      </w:r>
      <w:proofErr w:type="spellStart"/>
      <w:r w:rsidRPr="00504600">
        <w:rPr>
          <w:rFonts w:ascii="Courier New" w:eastAsia="Times New Roman" w:hAnsi="Courier New" w:cs="Courier New"/>
          <w:color w:val="871094"/>
          <w:sz w:val="20"/>
          <w:szCs w:val="20"/>
          <w:lang w:eastAsia="en-GB"/>
        </w:rPr>
        <w:t>tabState</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r>
      <w:r w:rsidRPr="00504600">
        <w:rPr>
          <w:rFonts w:ascii="Courier New" w:eastAsia="Times New Roman" w:hAnsi="Courier New" w:cs="Courier New"/>
          <w:color w:val="080808"/>
          <w:sz w:val="20"/>
          <w:szCs w:val="20"/>
          <w:lang w:eastAsia="en-GB"/>
        </w:rPr>
        <w:br/>
        <w:t xml:space="preserve">  </w:t>
      </w:r>
      <w:proofErr w:type="spellStart"/>
      <w:r w:rsidRPr="00504600">
        <w:rPr>
          <w:rFonts w:ascii="Courier New" w:eastAsia="Times New Roman" w:hAnsi="Courier New" w:cs="Courier New"/>
          <w:color w:val="000000"/>
          <w:sz w:val="20"/>
          <w:szCs w:val="20"/>
          <w:lang w:eastAsia="en-GB"/>
        </w:rPr>
        <w:t>AppState</w:t>
      </w:r>
      <w:proofErr w:type="spellEnd"/>
      <w:r w:rsidRPr="00504600">
        <w:rPr>
          <w:rFonts w:ascii="Courier New" w:eastAsia="Times New Roman" w:hAnsi="Courier New" w:cs="Courier New"/>
          <w:color w:val="080808"/>
          <w:sz w:val="20"/>
          <w:szCs w:val="20"/>
          <w:lang w:eastAsia="en-GB"/>
        </w:rPr>
        <w:t>({</w:t>
      </w:r>
      <w:proofErr w:type="spellStart"/>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todos</w:t>
      </w:r>
      <w:proofErr w:type="spellEnd"/>
      <w:r w:rsidRPr="00504600">
        <w:rPr>
          <w:rFonts w:ascii="Courier New" w:eastAsia="Times New Roman" w:hAnsi="Courier New" w:cs="Courier New"/>
          <w:color w:val="080808"/>
          <w:sz w:val="20"/>
          <w:szCs w:val="20"/>
          <w:lang w:eastAsia="en-GB"/>
        </w:rPr>
        <w:t>=</w:t>
      </w:r>
      <w:proofErr w:type="spellStart"/>
      <w:r w:rsidRPr="00504600">
        <w:rPr>
          <w:rFonts w:ascii="Courier New" w:eastAsia="Times New Roman" w:hAnsi="Courier New" w:cs="Courier New"/>
          <w:color w:val="0033B3"/>
          <w:sz w:val="20"/>
          <w:szCs w:val="20"/>
          <w:lang w:eastAsia="en-GB"/>
        </w:rPr>
        <w:t>const</w:t>
      </w:r>
      <w:proofErr w:type="spellEnd"/>
      <w:r w:rsidRPr="00504600">
        <w:rPr>
          <w:rFonts w:ascii="Courier New" w:eastAsia="Times New Roman" w:hAnsi="Courier New" w:cs="Courier New"/>
          <w:color w:val="0033B3"/>
          <w:sz w:val="20"/>
          <w:szCs w:val="20"/>
          <w:lang w:eastAsia="en-GB"/>
        </w:rPr>
        <w:t xml:space="preserve"> </w:t>
      </w:r>
      <w:r w:rsidRPr="00504600">
        <w:rPr>
          <w:rFonts w:ascii="Courier New" w:eastAsia="Times New Roman" w:hAnsi="Courier New" w:cs="Courier New"/>
          <w:color w:val="080808"/>
          <w:sz w:val="20"/>
          <w:szCs w:val="20"/>
          <w:lang w:eastAsia="en-GB"/>
        </w:rPr>
        <w:t>[],</w:t>
      </w:r>
      <w:proofErr w:type="spellStart"/>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tabState</w:t>
      </w:r>
      <w:proofErr w:type="spellEnd"/>
      <w:r w:rsidRPr="00504600">
        <w:rPr>
          <w:rFonts w:ascii="Courier New" w:eastAsia="Times New Roman" w:hAnsi="Courier New" w:cs="Courier New"/>
          <w:color w:val="080808"/>
          <w:sz w:val="20"/>
          <w:szCs w:val="20"/>
          <w:lang w:eastAsia="en-GB"/>
        </w:rPr>
        <w:t xml:space="preserve">= </w:t>
      </w:r>
      <w:proofErr w:type="spellStart"/>
      <w:r w:rsidRPr="00504600">
        <w:rPr>
          <w:rFonts w:ascii="Courier New" w:eastAsia="Times New Roman" w:hAnsi="Courier New" w:cs="Courier New"/>
          <w:color w:val="000000"/>
          <w:sz w:val="20"/>
          <w:szCs w:val="20"/>
          <w:lang w:eastAsia="en-GB"/>
        </w:rPr>
        <w:t>TabState</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todos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033B3"/>
          <w:sz w:val="20"/>
          <w:szCs w:val="20"/>
          <w:lang w:eastAsia="en-GB"/>
        </w:rPr>
        <w:t>this</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visibilityFilter</w:t>
      </w:r>
      <w:proofErr w:type="spellEnd"/>
      <w:r w:rsidRPr="00504600">
        <w:rPr>
          <w:rFonts w:ascii="Courier New" w:eastAsia="Times New Roman" w:hAnsi="Courier New" w:cs="Courier New"/>
          <w:color w:val="080808"/>
          <w:sz w:val="20"/>
          <w:szCs w:val="20"/>
          <w:lang w:eastAsia="en-GB"/>
        </w:rPr>
        <w:t xml:space="preserve">= </w:t>
      </w:r>
      <w:proofErr w:type="spellStart"/>
      <w:r w:rsidRPr="00504600">
        <w:rPr>
          <w:rFonts w:ascii="Courier New" w:eastAsia="Times New Roman" w:hAnsi="Courier New" w:cs="Courier New"/>
          <w:color w:val="000000"/>
          <w:sz w:val="20"/>
          <w:szCs w:val="20"/>
          <w:lang w:eastAsia="en-GB"/>
        </w:rPr>
        <w:t>VisibilityFilter</w:t>
      </w:r>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871094"/>
          <w:sz w:val="20"/>
          <w:szCs w:val="20"/>
          <w:lang w:eastAsia="en-GB"/>
        </w:rPr>
        <w:t>all</w:t>
      </w:r>
      <w:proofErr w:type="spellEnd"/>
      <w:r w:rsidRPr="00504600">
        <w:rPr>
          <w:rFonts w:ascii="Courier New" w:eastAsia="Times New Roman" w:hAnsi="Courier New" w:cs="Courier New"/>
          <w:color w:val="080808"/>
          <w:sz w:val="20"/>
          <w:szCs w:val="20"/>
          <w:lang w:eastAsia="en-GB"/>
        </w:rPr>
        <w:t>});</w:t>
      </w:r>
      <w:r w:rsidRPr="00504600">
        <w:rPr>
          <w:rFonts w:ascii="Courier New" w:eastAsia="Times New Roman" w:hAnsi="Courier New" w:cs="Courier New"/>
          <w:color w:val="080808"/>
          <w:sz w:val="20"/>
          <w:szCs w:val="20"/>
          <w:lang w:eastAsia="en-GB"/>
        </w:rPr>
        <w:br/>
        <w:t>}</w:t>
      </w:r>
    </w:p>
    <w:p w14:paraId="0D0FD33F"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327C1D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74470E2"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ED276B6" w14:textId="77777777" w:rsidR="00504600" w:rsidRPr="00504600" w:rsidRDefault="00504600" w:rsidP="00453E2E"/>
    <w:p w14:paraId="1D693D8C" w14:textId="76120AE2"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actions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CCFB45F"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77598F29" w14:textId="2D38883F" w:rsidR="0046396B" w:rsidRDefault="0046396B" w:rsidP="00F62AB1">
      <w:pPr>
        <w:rPr>
          <w:lang w:val="en-US"/>
        </w:rPr>
      </w:pPr>
      <w:r>
        <w:rPr>
          <w:lang w:val="en-US"/>
        </w:rPr>
        <w:t xml:space="preserve">The application’s state is basically composed by model classes. In order to mutate the state is necessary to define actions. Actions will then be processed by reducers to change the state. Actions are simple classes. We start defining the actions needed to change the state regarding the list of </w:t>
      </w:r>
      <w:proofErr w:type="spellStart"/>
      <w:r>
        <w:rPr>
          <w:lang w:val="en-US"/>
        </w:rPr>
        <w:t>todos</w:t>
      </w:r>
      <w:proofErr w:type="spellEnd"/>
      <w:r>
        <w:rPr>
          <w:lang w:val="en-US"/>
        </w:rPr>
        <w:t>.</w:t>
      </w:r>
      <w:r w:rsidR="003060A7">
        <w:rPr>
          <w:lang w:val="en-US"/>
        </w:rPr>
        <w:t xml:space="preserve"> The list of </w:t>
      </w:r>
      <w:proofErr w:type="spellStart"/>
      <w:r w:rsidR="003060A7">
        <w:rPr>
          <w:lang w:val="en-US"/>
        </w:rPr>
        <w:t>todos</w:t>
      </w:r>
      <w:proofErr w:type="spellEnd"/>
      <w:r w:rsidR="003060A7">
        <w:rPr>
          <w:lang w:val="en-US"/>
        </w:rPr>
        <w:t xml:space="preserve"> is represented by </w:t>
      </w:r>
      <w:proofErr w:type="spellStart"/>
      <w:r w:rsidR="003060A7">
        <w:rPr>
          <w:lang w:val="en-US"/>
        </w:rPr>
        <w:t>a</w:t>
      </w:r>
      <w:proofErr w:type="spellEnd"/>
      <w:r w:rsidR="003060A7">
        <w:rPr>
          <w:lang w:val="en-US"/>
        </w:rPr>
        <w:t xml:space="preserve"> object of type list in the </w:t>
      </w:r>
      <w:proofErr w:type="spellStart"/>
      <w:r w:rsidR="003060A7">
        <w:rPr>
          <w:lang w:val="en-US"/>
        </w:rPr>
        <w:t>AppState</w:t>
      </w:r>
      <w:proofErr w:type="spellEnd"/>
      <w:r w:rsidR="003060A7">
        <w:rPr>
          <w:lang w:val="en-US"/>
        </w:rPr>
        <w:t xml:space="preserve">. Actions can generate a state transition or none but cannot generate more than one state emission. For this reason two actions are needed to define the </w:t>
      </w:r>
      <w:proofErr w:type="spellStart"/>
      <w:r w:rsidR="003060A7">
        <w:rPr>
          <w:lang w:val="en-US"/>
        </w:rPr>
        <w:t>todos</w:t>
      </w:r>
      <w:proofErr w:type="spellEnd"/>
      <w:r w:rsidR="003060A7">
        <w:rPr>
          <w:lang w:val="en-US"/>
        </w:rPr>
        <w:t xml:space="preserve"> fetching. One action to indicate the start of the fetching process and one action to actually insert the fetched </w:t>
      </w:r>
      <w:proofErr w:type="spellStart"/>
      <w:r w:rsidR="003060A7">
        <w:rPr>
          <w:lang w:val="en-US"/>
        </w:rPr>
        <w:t>todos</w:t>
      </w:r>
      <w:proofErr w:type="spellEnd"/>
      <w:r w:rsidR="003060A7">
        <w:rPr>
          <w:lang w:val="en-US"/>
        </w:rPr>
        <w:t xml:space="preserve"> in the </w:t>
      </w:r>
      <w:proofErr w:type="spellStart"/>
      <w:r w:rsidR="003060A7">
        <w:rPr>
          <w:lang w:val="en-US"/>
        </w:rPr>
        <w:t>todos</w:t>
      </w:r>
      <w:proofErr w:type="spellEnd"/>
      <w:r w:rsidR="003060A7">
        <w:rPr>
          <w:lang w:val="en-US"/>
        </w:rPr>
        <w:t xml:space="preserve"> list in the </w:t>
      </w:r>
      <w:proofErr w:type="spellStart"/>
      <w:r w:rsidR="003060A7">
        <w:rPr>
          <w:lang w:val="en-US"/>
        </w:rPr>
        <w:t>AppState</w:t>
      </w:r>
      <w:proofErr w:type="spellEnd"/>
      <w:r w:rsidR="003060A7">
        <w:rPr>
          <w:lang w:val="en-US"/>
        </w:rPr>
        <w:t xml:space="preserve">. The first action will be called </w:t>
      </w:r>
      <w:proofErr w:type="spellStart"/>
      <w:r w:rsidR="003060A7">
        <w:rPr>
          <w:lang w:val="en-US"/>
        </w:rPr>
        <w:t>LoadTodoAction</w:t>
      </w:r>
      <w:proofErr w:type="spellEnd"/>
      <w:r w:rsidR="003060A7">
        <w:rPr>
          <w:lang w:val="en-US"/>
        </w:rPr>
        <w:t xml:space="preserve">. The second one will be called </w:t>
      </w:r>
      <w:proofErr w:type="spellStart"/>
      <w:r w:rsidR="003060A7">
        <w:rPr>
          <w:lang w:val="en-US"/>
        </w:rPr>
        <w:t>LoadTodoSucceededAction</w:t>
      </w:r>
      <w:proofErr w:type="spellEnd"/>
      <w:r w:rsidR="003060A7">
        <w:rPr>
          <w:lang w:val="en-US"/>
        </w:rPr>
        <w:t xml:space="preserve"> and will contain the list of fetched </w:t>
      </w:r>
      <w:proofErr w:type="spellStart"/>
      <w:r w:rsidR="003060A7">
        <w:rPr>
          <w:lang w:val="en-US"/>
        </w:rPr>
        <w:t>todos</w:t>
      </w:r>
      <w:proofErr w:type="spellEnd"/>
      <w:r w:rsidR="003060A7">
        <w:rPr>
          <w:lang w:val="en-US"/>
        </w:rPr>
        <w:t>.</w:t>
      </w:r>
    </w:p>
    <w:p w14:paraId="2546526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5D511D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1B2533"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E6EEE2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73EA78" w14:textId="77777777" w:rsidR="006A6C2B" w:rsidRDefault="006A6C2B" w:rsidP="006A6C2B">
      <w:pPr>
        <w:rPr>
          <w:rFonts w:ascii="Times New Roman" w:hAnsi="Times New Roman" w:cs="Times New Roman"/>
          <w:color w:val="000000"/>
          <w:sz w:val="24"/>
          <w:szCs w:val="24"/>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705997B" w14:textId="271414EF" w:rsidR="003060A7" w:rsidRPr="003060A7" w:rsidRDefault="003060A7" w:rsidP="006A6C2B">
      <w:pPr>
        <w:rPr>
          <w:rFonts w:ascii="Courier New" w:eastAsia="Times New Roman" w:hAnsi="Courier New" w:cs="Courier New"/>
          <w:color w:val="080808"/>
          <w:sz w:val="20"/>
          <w:szCs w:val="20"/>
          <w:lang w:eastAsia="en-GB"/>
        </w:rPr>
      </w:pPr>
      <w:r w:rsidRPr="003060A7">
        <w:rPr>
          <w:rFonts w:ascii="Courier New" w:eastAsia="Times New Roman" w:hAnsi="Courier New" w:cs="Courier New"/>
          <w:color w:val="0033B3"/>
          <w:sz w:val="20"/>
          <w:szCs w:val="20"/>
          <w:lang w:eastAsia="en-GB"/>
        </w:rPr>
        <w:t xml:space="preserve">class </w:t>
      </w:r>
      <w:proofErr w:type="spellStart"/>
      <w:r w:rsidRPr="003060A7">
        <w:rPr>
          <w:rFonts w:ascii="Courier New" w:eastAsia="Times New Roman" w:hAnsi="Courier New" w:cs="Courier New"/>
          <w:color w:val="000000"/>
          <w:sz w:val="20"/>
          <w:szCs w:val="20"/>
          <w:lang w:eastAsia="en-GB"/>
        </w:rPr>
        <w:t>LoadTodoAction</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9E880D"/>
          <w:sz w:val="20"/>
          <w:szCs w:val="20"/>
          <w:lang w:eastAsia="en-GB"/>
        </w:rPr>
        <w:t>@override</w:t>
      </w:r>
      <w:r w:rsidRPr="003060A7">
        <w:rPr>
          <w:rFonts w:ascii="Courier New" w:eastAsia="Times New Roman" w:hAnsi="Courier New" w:cs="Courier New"/>
          <w:color w:val="9E880D"/>
          <w:sz w:val="20"/>
          <w:szCs w:val="20"/>
          <w:lang w:eastAsia="en-GB"/>
        </w:rPr>
        <w:br/>
        <w:t xml:space="preserve">  </w:t>
      </w:r>
      <w:r w:rsidRPr="003060A7">
        <w:rPr>
          <w:rFonts w:ascii="Courier New" w:eastAsia="Times New Roman" w:hAnsi="Courier New" w:cs="Courier New"/>
          <w:color w:val="000000"/>
          <w:sz w:val="20"/>
          <w:szCs w:val="20"/>
          <w:lang w:eastAsia="en-GB"/>
        </w:rPr>
        <w:t xml:space="preserve">String </w:t>
      </w:r>
      <w:proofErr w:type="spellStart"/>
      <w:r w:rsidRPr="003060A7">
        <w:rPr>
          <w:rFonts w:ascii="Courier New" w:eastAsia="Times New Roman" w:hAnsi="Courier New" w:cs="Courier New"/>
          <w:color w:val="00627A"/>
          <w:sz w:val="20"/>
          <w:szCs w:val="20"/>
          <w:lang w:eastAsia="en-GB"/>
        </w:rPr>
        <w:t>toString</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33B3"/>
          <w:sz w:val="20"/>
          <w:szCs w:val="20"/>
          <w:lang w:eastAsia="en-GB"/>
        </w:rPr>
        <w:t xml:space="preserve">return </w:t>
      </w:r>
      <w:r w:rsidRPr="003060A7">
        <w:rPr>
          <w:rFonts w:ascii="Courier New" w:eastAsia="Times New Roman" w:hAnsi="Courier New" w:cs="Courier New"/>
          <w:color w:val="067D17"/>
          <w:sz w:val="20"/>
          <w:szCs w:val="20"/>
          <w:lang w:eastAsia="en-GB"/>
        </w:rPr>
        <w:t>"</w:t>
      </w:r>
      <w:proofErr w:type="spellStart"/>
      <w:r w:rsidRPr="003060A7">
        <w:rPr>
          <w:rFonts w:ascii="Courier New" w:eastAsia="Times New Roman" w:hAnsi="Courier New" w:cs="Courier New"/>
          <w:color w:val="067D17"/>
          <w:sz w:val="20"/>
          <w:szCs w:val="20"/>
          <w:lang w:eastAsia="en-GB"/>
        </w:rPr>
        <w:t>loadTodoAction</w:t>
      </w:r>
      <w:proofErr w:type="spellEnd"/>
      <w:r w:rsidRPr="003060A7">
        <w:rPr>
          <w:rFonts w:ascii="Courier New" w:eastAsia="Times New Roman" w:hAnsi="Courier New" w:cs="Courier New"/>
          <w:color w:val="067D17"/>
          <w:sz w:val="20"/>
          <w:szCs w:val="20"/>
          <w:lang w:eastAsia="en-GB"/>
        </w:rPr>
        <w:t>"</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80808"/>
          <w:sz w:val="20"/>
          <w:szCs w:val="20"/>
          <w:lang w:eastAsia="en-GB"/>
        </w:rPr>
        <w:br/>
        <w:t>}</w:t>
      </w:r>
      <w:r w:rsidRPr="003060A7">
        <w:rPr>
          <w:rFonts w:ascii="Courier New" w:eastAsia="Times New Roman" w:hAnsi="Courier New" w:cs="Courier New"/>
          <w:color w:val="080808"/>
          <w:sz w:val="20"/>
          <w:szCs w:val="20"/>
          <w:lang w:eastAsia="en-GB"/>
        </w:rPr>
        <w:br/>
      </w:r>
      <w:r w:rsidRPr="003060A7">
        <w:rPr>
          <w:rFonts w:ascii="Courier New" w:eastAsia="Times New Roman" w:hAnsi="Courier New" w:cs="Courier New"/>
          <w:color w:val="0033B3"/>
          <w:sz w:val="20"/>
          <w:szCs w:val="20"/>
          <w:lang w:eastAsia="en-GB"/>
        </w:rPr>
        <w:t xml:space="preserve">class </w:t>
      </w:r>
      <w:proofErr w:type="spellStart"/>
      <w:r w:rsidRPr="003060A7">
        <w:rPr>
          <w:rFonts w:ascii="Courier New" w:eastAsia="Times New Roman" w:hAnsi="Courier New" w:cs="Courier New"/>
          <w:color w:val="000000"/>
          <w:sz w:val="20"/>
          <w:szCs w:val="20"/>
          <w:lang w:eastAsia="en-GB"/>
        </w:rPr>
        <w:t>LoadTodoSucceededAction</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r w:rsidRPr="003060A7">
        <w:rPr>
          <w:rFonts w:ascii="Courier New" w:eastAsia="Times New Roman" w:hAnsi="Courier New" w:cs="Courier New"/>
          <w:color w:val="000000"/>
          <w:sz w:val="20"/>
          <w:szCs w:val="20"/>
          <w:lang w:eastAsia="en-GB"/>
        </w:rPr>
        <w:t>List</w:t>
      </w:r>
      <w:r w:rsidRPr="003060A7">
        <w:rPr>
          <w:rFonts w:ascii="Courier New" w:eastAsia="Times New Roman" w:hAnsi="Courier New" w:cs="Courier New"/>
          <w:color w:val="080808"/>
          <w:sz w:val="20"/>
          <w:szCs w:val="20"/>
          <w:lang w:eastAsia="en-GB"/>
        </w:rPr>
        <w:t>&lt;</w:t>
      </w:r>
      <w:proofErr w:type="spellStart"/>
      <w:r w:rsidRPr="003060A7">
        <w:rPr>
          <w:rFonts w:ascii="Courier New" w:eastAsia="Times New Roman" w:hAnsi="Courier New" w:cs="Courier New"/>
          <w:color w:val="000000"/>
          <w:sz w:val="20"/>
          <w:szCs w:val="20"/>
          <w:lang w:eastAsia="en-GB"/>
        </w:rPr>
        <w:t>Todo</w:t>
      </w:r>
      <w:proofErr w:type="spellEnd"/>
      <w:r w:rsidRPr="003060A7">
        <w:rPr>
          <w:rFonts w:ascii="Courier New" w:eastAsia="Times New Roman" w:hAnsi="Courier New" w:cs="Courier New"/>
          <w:color w:val="080808"/>
          <w:sz w:val="20"/>
          <w:szCs w:val="20"/>
          <w:lang w:eastAsia="en-GB"/>
        </w:rPr>
        <w:t xml:space="preserve">&gt; </w:t>
      </w:r>
      <w:proofErr w:type="spellStart"/>
      <w:r w:rsidRPr="003060A7">
        <w:rPr>
          <w:rFonts w:ascii="Courier New" w:eastAsia="Times New Roman" w:hAnsi="Courier New" w:cs="Courier New"/>
          <w:color w:val="871094"/>
          <w:sz w:val="20"/>
          <w:szCs w:val="20"/>
          <w:lang w:eastAsia="en-GB"/>
        </w:rPr>
        <w:t>todos</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 xml:space="preserve">   </w:t>
      </w:r>
      <w:proofErr w:type="spellStart"/>
      <w:r w:rsidRPr="003060A7">
        <w:rPr>
          <w:rFonts w:ascii="Courier New" w:eastAsia="Times New Roman" w:hAnsi="Courier New" w:cs="Courier New"/>
          <w:color w:val="000000"/>
          <w:sz w:val="20"/>
          <w:szCs w:val="20"/>
          <w:lang w:eastAsia="en-GB"/>
        </w:rPr>
        <w:t>LoadTodoSucceededAction</w:t>
      </w:r>
      <w:proofErr w:type="spellEnd"/>
      <w:r w:rsidRPr="003060A7">
        <w:rPr>
          <w:rFonts w:ascii="Courier New" w:eastAsia="Times New Roman" w:hAnsi="Courier New" w:cs="Courier New"/>
          <w:color w:val="080808"/>
          <w:sz w:val="20"/>
          <w:szCs w:val="20"/>
          <w:lang w:eastAsia="en-GB"/>
        </w:rPr>
        <w:t>(</w:t>
      </w:r>
      <w:proofErr w:type="spellStart"/>
      <w:r w:rsidRPr="003060A7">
        <w:rPr>
          <w:rFonts w:ascii="Courier New" w:eastAsia="Times New Roman" w:hAnsi="Courier New" w:cs="Courier New"/>
          <w:color w:val="0033B3"/>
          <w:sz w:val="20"/>
          <w:szCs w:val="20"/>
          <w:lang w:eastAsia="en-GB"/>
        </w:rPr>
        <w:t>this</w:t>
      </w:r>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871094"/>
          <w:sz w:val="20"/>
          <w:szCs w:val="20"/>
          <w:lang w:eastAsia="en-GB"/>
        </w:rPr>
        <w:t>todos</w:t>
      </w:r>
      <w:proofErr w:type="spellEnd"/>
      <w:r w:rsidRPr="003060A7">
        <w:rPr>
          <w:rFonts w:ascii="Courier New" w:eastAsia="Times New Roman" w:hAnsi="Courier New" w:cs="Courier New"/>
          <w:color w:val="080808"/>
          <w:sz w:val="20"/>
          <w:szCs w:val="20"/>
          <w:lang w:eastAsia="en-GB"/>
        </w:rPr>
        <w:t>);</w:t>
      </w:r>
      <w:r w:rsidRPr="003060A7">
        <w:rPr>
          <w:rFonts w:ascii="Courier New" w:eastAsia="Times New Roman" w:hAnsi="Courier New" w:cs="Courier New"/>
          <w:color w:val="080808"/>
          <w:sz w:val="20"/>
          <w:szCs w:val="20"/>
          <w:lang w:eastAsia="en-GB"/>
        </w:rPr>
        <w:br/>
        <w:t>}</w:t>
      </w:r>
    </w:p>
    <w:p w14:paraId="498B46D0"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F28726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DBAA9C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74D1C57" w14:textId="29AD6778" w:rsidR="003060A7" w:rsidRDefault="003060A7" w:rsidP="00453E2E"/>
    <w:p w14:paraId="7C671C9D" w14:textId="22E08277" w:rsidR="003060A7" w:rsidRDefault="003060A7" w:rsidP="00453E2E">
      <w:r>
        <w:t xml:space="preserve">Moreover , an action to set the completed field of a specific </w:t>
      </w:r>
      <w:proofErr w:type="spellStart"/>
      <w:r>
        <w:t>todo</w:t>
      </w:r>
      <w:proofErr w:type="spellEnd"/>
      <w:r>
        <w:t xml:space="preserve"> is required to be used in the </w:t>
      </w:r>
      <w:proofErr w:type="spellStart"/>
      <w:r>
        <w:t>TodoItem</w:t>
      </w:r>
      <w:proofErr w:type="spellEnd"/>
      <w:r>
        <w:t xml:space="preserve"> checkbox.</w:t>
      </w:r>
      <w:r w:rsidR="002B2191">
        <w:t xml:space="preserve"> This action will be called </w:t>
      </w:r>
      <w:proofErr w:type="spellStart"/>
      <w:r w:rsidR="002B2191">
        <w:t>SetCompletedAction</w:t>
      </w:r>
      <w:proofErr w:type="spellEnd"/>
      <w:r w:rsidR="002B2191">
        <w:t xml:space="preserve"> and will contain the id of the </w:t>
      </w:r>
      <w:proofErr w:type="spellStart"/>
      <w:r w:rsidR="002B2191">
        <w:t>todo</w:t>
      </w:r>
      <w:proofErr w:type="spellEnd"/>
      <w:r w:rsidR="002B2191">
        <w:t xml:space="preserve"> to be changed and the new value for the completed field.</w:t>
      </w:r>
    </w:p>
    <w:p w14:paraId="21F6C8AD"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37D487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8522991"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31170D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9F9D73D" w14:textId="1F221DA1" w:rsidR="002B2191" w:rsidRDefault="006A6C2B" w:rsidP="006A6C2B">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BE7D8CD" w14:textId="77777777" w:rsidR="002B2191" w:rsidRP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033B3"/>
          <w:sz w:val="20"/>
          <w:szCs w:val="20"/>
          <w:lang w:eastAsia="en-GB"/>
        </w:rPr>
        <w:t xml:space="preserve">class </w:t>
      </w:r>
      <w:proofErr w:type="spellStart"/>
      <w:r w:rsidRPr="002B2191">
        <w:rPr>
          <w:rFonts w:ascii="Courier New" w:eastAsia="Times New Roman" w:hAnsi="Courier New" w:cs="Courier New"/>
          <w:color w:val="000000"/>
          <w:sz w:val="20"/>
          <w:szCs w:val="20"/>
          <w:lang w:eastAsia="en-GB"/>
        </w:rPr>
        <w:t>SetCompletedTodoAction</w:t>
      </w:r>
      <w:proofErr w:type="spellEnd"/>
      <w:r w:rsidRPr="002B2191">
        <w:rPr>
          <w:rFonts w:ascii="Courier New" w:eastAsia="Times New Roman" w:hAnsi="Courier New" w:cs="Courier New"/>
          <w:color w:val="000000"/>
          <w:sz w:val="20"/>
          <w:szCs w:val="20"/>
          <w:lang w:eastAsia="en-GB"/>
        </w:rPr>
        <w:t xml:space="preserve"> </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33B3"/>
          <w:sz w:val="20"/>
          <w:szCs w:val="20"/>
          <w:lang w:eastAsia="en-GB"/>
        </w:rPr>
        <w:t xml:space="preserve">final </w:t>
      </w:r>
      <w:r w:rsidRPr="002B2191">
        <w:rPr>
          <w:rFonts w:ascii="Courier New" w:eastAsia="Times New Roman" w:hAnsi="Courier New" w:cs="Courier New"/>
          <w:color w:val="000000"/>
          <w:sz w:val="20"/>
          <w:szCs w:val="20"/>
          <w:lang w:eastAsia="en-GB"/>
        </w:rPr>
        <w:t xml:space="preserve">int </w:t>
      </w:r>
      <w:r w:rsidRPr="002B2191">
        <w:rPr>
          <w:rFonts w:ascii="Courier New" w:eastAsia="Times New Roman" w:hAnsi="Courier New" w:cs="Courier New"/>
          <w:color w:val="871094"/>
          <w:sz w:val="20"/>
          <w:szCs w:val="20"/>
          <w:lang w:eastAsia="en-GB"/>
        </w:rPr>
        <w:t>id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r w:rsidRPr="002B2191">
        <w:rPr>
          <w:rFonts w:ascii="Courier New" w:eastAsia="Times New Roman" w:hAnsi="Courier New" w:cs="Courier New"/>
          <w:color w:val="0033B3"/>
          <w:sz w:val="20"/>
          <w:szCs w:val="20"/>
          <w:lang w:eastAsia="en-GB"/>
        </w:rPr>
        <w:t xml:space="preserve">final </w:t>
      </w:r>
      <w:r w:rsidRPr="002B2191">
        <w:rPr>
          <w:rFonts w:ascii="Courier New" w:eastAsia="Times New Roman" w:hAnsi="Courier New" w:cs="Courier New"/>
          <w:color w:val="000000"/>
          <w:sz w:val="20"/>
          <w:szCs w:val="20"/>
          <w:lang w:eastAsia="en-GB"/>
        </w:rPr>
        <w:t xml:space="preserve">bool </w:t>
      </w:r>
      <w:r w:rsidRPr="002B2191">
        <w:rPr>
          <w:rFonts w:ascii="Courier New" w:eastAsia="Times New Roman" w:hAnsi="Courier New" w:cs="Courier New"/>
          <w:color w:val="871094"/>
          <w:sz w:val="20"/>
          <w:szCs w:val="20"/>
          <w:lang w:eastAsia="en-GB"/>
        </w:rPr>
        <w:t>completed</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r>
      <w:r w:rsidRPr="002B2191">
        <w:rPr>
          <w:rFonts w:ascii="Courier New" w:eastAsia="Times New Roman" w:hAnsi="Courier New" w:cs="Courier New"/>
          <w:color w:val="080808"/>
          <w:sz w:val="20"/>
          <w:szCs w:val="20"/>
          <w:lang w:eastAsia="en-GB"/>
        </w:rPr>
        <w:br/>
        <w:t xml:space="preserve">  </w:t>
      </w:r>
      <w:proofErr w:type="spellStart"/>
      <w:r w:rsidRPr="002B2191">
        <w:rPr>
          <w:rFonts w:ascii="Courier New" w:eastAsia="Times New Roman" w:hAnsi="Courier New" w:cs="Courier New"/>
          <w:color w:val="000000"/>
          <w:sz w:val="20"/>
          <w:szCs w:val="20"/>
          <w:lang w:eastAsia="en-GB"/>
        </w:rPr>
        <w:t>SetCompletedTodoAction</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id</w:t>
      </w:r>
      <w:r w:rsidRPr="002B2191">
        <w:rPr>
          <w:rFonts w:ascii="Courier New" w:eastAsia="Times New Roman" w:hAnsi="Courier New" w:cs="Courier New"/>
          <w:color w:val="080808"/>
          <w:sz w:val="20"/>
          <w:szCs w:val="20"/>
          <w:lang w:eastAsia="en-GB"/>
        </w:rPr>
        <w:t xml:space="preserve">, </w:t>
      </w:r>
      <w:proofErr w:type="spellStart"/>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completed</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w:t>
      </w:r>
    </w:p>
    <w:p w14:paraId="7DD54E9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B35A91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4A498EB"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15E6CE7" w14:textId="2C49E0D4" w:rsidR="002B2191" w:rsidRDefault="002B2191" w:rsidP="00453E2E"/>
    <w:p w14:paraId="2942FD6F" w14:textId="789E7EF8" w:rsidR="002B2191" w:rsidRDefault="002B2191" w:rsidP="00453E2E">
      <w:r>
        <w:t xml:space="preserve">Only two more action are needed to handle the tab and the visibility filter changes. They will be called respectively  </w:t>
      </w:r>
      <w:proofErr w:type="spellStart"/>
      <w:r>
        <w:t>SetTabAction</w:t>
      </w:r>
      <w:proofErr w:type="spellEnd"/>
      <w:r>
        <w:t xml:space="preserve"> and </w:t>
      </w:r>
      <w:proofErr w:type="spellStart"/>
      <w:r>
        <w:t>SetVisibilityFilterAction</w:t>
      </w:r>
      <w:proofErr w:type="spellEnd"/>
      <w:r>
        <w:t>. They brings the new tab and the new filter to be set.</w:t>
      </w:r>
    </w:p>
    <w:p w14:paraId="7AD76E32"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5AB63A9"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B1B08A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7281310"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970270" w14:textId="47701438" w:rsidR="002B2191" w:rsidRPr="002B2191"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2B2191" w:rsidRPr="002B2191">
        <w:rPr>
          <w:rFonts w:ascii="Courier New" w:eastAsia="Times New Roman" w:hAnsi="Courier New" w:cs="Courier New"/>
          <w:color w:val="080808"/>
          <w:sz w:val="20"/>
          <w:szCs w:val="20"/>
          <w:lang w:eastAsia="en-GB"/>
        </w:rPr>
        <w:br/>
      </w:r>
      <w:r w:rsidR="002B2191" w:rsidRPr="002B2191">
        <w:rPr>
          <w:rFonts w:ascii="Courier New" w:eastAsia="Times New Roman" w:hAnsi="Courier New" w:cs="Courier New"/>
          <w:color w:val="0033B3"/>
          <w:sz w:val="20"/>
          <w:szCs w:val="20"/>
          <w:lang w:eastAsia="en-GB"/>
        </w:rPr>
        <w:t xml:space="preserve">class </w:t>
      </w:r>
      <w:proofErr w:type="spellStart"/>
      <w:r w:rsidR="002B2191" w:rsidRPr="002B2191">
        <w:rPr>
          <w:rFonts w:ascii="Courier New" w:eastAsia="Times New Roman" w:hAnsi="Courier New" w:cs="Courier New"/>
          <w:color w:val="000000"/>
          <w:sz w:val="20"/>
          <w:szCs w:val="20"/>
          <w:lang w:eastAsia="en-GB"/>
        </w:rPr>
        <w:t>SetTabAction</w:t>
      </w:r>
      <w:proofErr w:type="spellEnd"/>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t xml:space="preserve">  </w:t>
      </w:r>
      <w:r w:rsidR="002B2191" w:rsidRPr="002B2191">
        <w:rPr>
          <w:rFonts w:ascii="Courier New" w:eastAsia="Times New Roman" w:hAnsi="Courier New" w:cs="Courier New"/>
          <w:color w:val="0033B3"/>
          <w:sz w:val="20"/>
          <w:szCs w:val="20"/>
          <w:lang w:eastAsia="en-GB"/>
        </w:rPr>
        <w:t xml:space="preserve">final </w:t>
      </w:r>
      <w:proofErr w:type="spellStart"/>
      <w:r w:rsidR="002B2191" w:rsidRPr="002B2191">
        <w:rPr>
          <w:rFonts w:ascii="Courier New" w:eastAsia="Times New Roman" w:hAnsi="Courier New" w:cs="Courier New"/>
          <w:color w:val="000000"/>
          <w:sz w:val="20"/>
          <w:szCs w:val="20"/>
          <w:lang w:eastAsia="en-GB"/>
        </w:rPr>
        <w:t>TabState</w:t>
      </w:r>
      <w:proofErr w:type="spellEnd"/>
      <w:r w:rsidR="002B2191" w:rsidRPr="002B2191">
        <w:rPr>
          <w:rFonts w:ascii="Courier New" w:eastAsia="Times New Roman" w:hAnsi="Courier New" w:cs="Courier New"/>
          <w:color w:val="000000"/>
          <w:sz w:val="20"/>
          <w:szCs w:val="20"/>
          <w:lang w:eastAsia="en-GB"/>
        </w:rPr>
        <w:t xml:space="preserve"> </w:t>
      </w:r>
      <w:proofErr w:type="spellStart"/>
      <w:r w:rsidR="002B2191" w:rsidRPr="002B2191">
        <w:rPr>
          <w:rFonts w:ascii="Courier New" w:eastAsia="Times New Roman" w:hAnsi="Courier New" w:cs="Courier New"/>
          <w:color w:val="871094"/>
          <w:sz w:val="20"/>
          <w:szCs w:val="20"/>
          <w:lang w:eastAsia="en-GB"/>
        </w:rPr>
        <w:t>newtab</w:t>
      </w:r>
      <w:proofErr w:type="spellEnd"/>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r>
      <w:r w:rsidR="002B2191" w:rsidRPr="002B2191">
        <w:rPr>
          <w:rFonts w:ascii="Courier New" w:eastAsia="Times New Roman" w:hAnsi="Courier New" w:cs="Courier New"/>
          <w:color w:val="080808"/>
          <w:sz w:val="20"/>
          <w:szCs w:val="20"/>
          <w:lang w:eastAsia="en-GB"/>
        </w:rPr>
        <w:br/>
        <w:t xml:space="preserve">  </w:t>
      </w:r>
      <w:proofErr w:type="spellStart"/>
      <w:r w:rsidR="002B2191" w:rsidRPr="002B2191">
        <w:rPr>
          <w:rFonts w:ascii="Courier New" w:eastAsia="Times New Roman" w:hAnsi="Courier New" w:cs="Courier New"/>
          <w:color w:val="000000"/>
          <w:sz w:val="20"/>
          <w:szCs w:val="20"/>
          <w:lang w:eastAsia="en-GB"/>
        </w:rPr>
        <w:t>SetTabAction</w:t>
      </w:r>
      <w:proofErr w:type="spellEnd"/>
      <w:r w:rsidR="002B2191" w:rsidRPr="002B2191">
        <w:rPr>
          <w:rFonts w:ascii="Courier New" w:eastAsia="Times New Roman" w:hAnsi="Courier New" w:cs="Courier New"/>
          <w:color w:val="080808"/>
          <w:sz w:val="20"/>
          <w:szCs w:val="20"/>
          <w:lang w:eastAsia="en-GB"/>
        </w:rPr>
        <w:t>(</w:t>
      </w:r>
      <w:proofErr w:type="spellStart"/>
      <w:r w:rsidR="002B2191" w:rsidRPr="002B2191">
        <w:rPr>
          <w:rFonts w:ascii="Courier New" w:eastAsia="Times New Roman" w:hAnsi="Courier New" w:cs="Courier New"/>
          <w:color w:val="0033B3"/>
          <w:sz w:val="20"/>
          <w:szCs w:val="20"/>
          <w:lang w:eastAsia="en-GB"/>
        </w:rPr>
        <w:t>this</w:t>
      </w:r>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871094"/>
          <w:sz w:val="20"/>
          <w:szCs w:val="20"/>
          <w:lang w:eastAsia="en-GB"/>
        </w:rPr>
        <w:t>newtab</w:t>
      </w:r>
      <w:proofErr w:type="spellEnd"/>
      <w:r w:rsidR="002B2191" w:rsidRPr="002B2191">
        <w:rPr>
          <w:rFonts w:ascii="Courier New" w:eastAsia="Times New Roman" w:hAnsi="Courier New" w:cs="Courier New"/>
          <w:color w:val="080808"/>
          <w:sz w:val="20"/>
          <w:szCs w:val="20"/>
          <w:lang w:eastAsia="en-GB"/>
        </w:rPr>
        <w:t>);</w:t>
      </w:r>
      <w:r w:rsidR="002B2191" w:rsidRPr="002B2191">
        <w:rPr>
          <w:rFonts w:ascii="Courier New" w:eastAsia="Times New Roman" w:hAnsi="Courier New" w:cs="Courier New"/>
          <w:color w:val="080808"/>
          <w:sz w:val="20"/>
          <w:szCs w:val="20"/>
          <w:lang w:eastAsia="en-GB"/>
        </w:rPr>
        <w:br/>
        <w:t>}</w:t>
      </w:r>
    </w:p>
    <w:p w14:paraId="7379DADD" w14:textId="24CE4A58" w:rsidR="002B2191" w:rsidRDefault="002B2191" w:rsidP="00453E2E"/>
    <w:p w14:paraId="12A018B5" w14:textId="77777777" w:rsid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033B3"/>
          <w:sz w:val="20"/>
          <w:szCs w:val="20"/>
          <w:lang w:eastAsia="en-GB"/>
        </w:rPr>
        <w:t xml:space="preserve">class </w:t>
      </w:r>
      <w:proofErr w:type="spellStart"/>
      <w:r w:rsidRPr="002B2191">
        <w:rPr>
          <w:rFonts w:ascii="Courier New" w:eastAsia="Times New Roman" w:hAnsi="Courier New" w:cs="Courier New"/>
          <w:color w:val="000000"/>
          <w:sz w:val="20"/>
          <w:szCs w:val="20"/>
          <w:lang w:eastAsia="en-GB"/>
        </w:rPr>
        <w:t>SetVisibilityFilterAction</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 xml:space="preserve">  </w:t>
      </w:r>
      <w:proofErr w:type="spellStart"/>
      <w:r w:rsidRPr="002B2191">
        <w:rPr>
          <w:rFonts w:ascii="Courier New" w:eastAsia="Times New Roman" w:hAnsi="Courier New" w:cs="Courier New"/>
          <w:color w:val="000000"/>
          <w:sz w:val="20"/>
          <w:szCs w:val="20"/>
          <w:lang w:eastAsia="en-GB"/>
        </w:rPr>
        <w:t>VisibilityFilter</w:t>
      </w:r>
      <w:proofErr w:type="spellEnd"/>
      <w:r w:rsidRPr="002B2191">
        <w:rPr>
          <w:rFonts w:ascii="Courier New" w:eastAsia="Times New Roman" w:hAnsi="Courier New" w:cs="Courier New"/>
          <w:color w:val="000000"/>
          <w:sz w:val="20"/>
          <w:szCs w:val="20"/>
          <w:lang w:eastAsia="en-GB"/>
        </w:rPr>
        <w:t xml:space="preserve"> </w:t>
      </w:r>
      <w:r w:rsidRPr="002B2191">
        <w:rPr>
          <w:rFonts w:ascii="Courier New" w:eastAsia="Times New Roman" w:hAnsi="Courier New" w:cs="Courier New"/>
          <w:color w:val="871094"/>
          <w:sz w:val="20"/>
          <w:szCs w:val="20"/>
          <w:lang w:eastAsia="en-GB"/>
        </w:rPr>
        <w:t>filter</w:t>
      </w:r>
      <w:r w:rsidRPr="002B2191">
        <w:rPr>
          <w:rFonts w:ascii="Courier New" w:eastAsia="Times New Roman" w:hAnsi="Courier New" w:cs="Courier New"/>
          <w:color w:val="080808"/>
          <w:sz w:val="20"/>
          <w:szCs w:val="20"/>
          <w:lang w:eastAsia="en-GB"/>
        </w:rPr>
        <w:t>;</w:t>
      </w:r>
    </w:p>
    <w:p w14:paraId="3D42B71F" w14:textId="5B1D6B09" w:rsidR="002B2191" w:rsidRPr="002B2191" w:rsidRDefault="002B2191" w:rsidP="002B21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B2191">
        <w:rPr>
          <w:rFonts w:ascii="Courier New" w:eastAsia="Times New Roman" w:hAnsi="Courier New" w:cs="Courier New"/>
          <w:color w:val="080808"/>
          <w:sz w:val="20"/>
          <w:szCs w:val="20"/>
          <w:lang w:eastAsia="en-GB"/>
        </w:rPr>
        <w:br/>
        <w:t xml:space="preserve">  </w:t>
      </w:r>
      <w:proofErr w:type="spellStart"/>
      <w:r w:rsidRPr="002B2191">
        <w:rPr>
          <w:rFonts w:ascii="Courier New" w:eastAsia="Times New Roman" w:hAnsi="Courier New" w:cs="Courier New"/>
          <w:color w:val="000000"/>
          <w:sz w:val="20"/>
          <w:szCs w:val="20"/>
          <w:lang w:eastAsia="en-GB"/>
        </w:rPr>
        <w:t>SetVisibilityFilterAction</w:t>
      </w:r>
      <w:proofErr w:type="spellEnd"/>
      <w:r w:rsidRPr="002B2191">
        <w:rPr>
          <w:rFonts w:ascii="Courier New" w:eastAsia="Times New Roman" w:hAnsi="Courier New" w:cs="Courier New"/>
          <w:color w:val="080808"/>
          <w:sz w:val="20"/>
          <w:szCs w:val="20"/>
          <w:lang w:eastAsia="en-GB"/>
        </w:rPr>
        <w:t>(</w:t>
      </w:r>
      <w:proofErr w:type="spellStart"/>
      <w:r w:rsidRPr="002B2191">
        <w:rPr>
          <w:rFonts w:ascii="Courier New" w:eastAsia="Times New Roman" w:hAnsi="Courier New" w:cs="Courier New"/>
          <w:color w:val="0033B3"/>
          <w:sz w:val="20"/>
          <w:szCs w:val="20"/>
          <w:lang w:eastAsia="en-GB"/>
        </w:rPr>
        <w:t>this</w:t>
      </w:r>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871094"/>
          <w:sz w:val="20"/>
          <w:szCs w:val="20"/>
          <w:lang w:eastAsia="en-GB"/>
        </w:rPr>
        <w:t>filter</w:t>
      </w:r>
      <w:proofErr w:type="spellEnd"/>
      <w:r w:rsidRPr="002B2191">
        <w:rPr>
          <w:rFonts w:ascii="Courier New" w:eastAsia="Times New Roman" w:hAnsi="Courier New" w:cs="Courier New"/>
          <w:color w:val="080808"/>
          <w:sz w:val="20"/>
          <w:szCs w:val="20"/>
          <w:lang w:eastAsia="en-GB"/>
        </w:rPr>
        <w:t>);</w:t>
      </w:r>
      <w:r w:rsidRPr="002B2191">
        <w:rPr>
          <w:rFonts w:ascii="Courier New" w:eastAsia="Times New Roman" w:hAnsi="Courier New" w:cs="Courier New"/>
          <w:color w:val="080808"/>
          <w:sz w:val="20"/>
          <w:szCs w:val="20"/>
          <w:lang w:eastAsia="en-GB"/>
        </w:rPr>
        <w:br/>
        <w:t>}</w:t>
      </w:r>
    </w:p>
    <w:p w14:paraId="51B2E80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77D3A7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A39288B"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906E7C4" w14:textId="77777777" w:rsidR="002B2191" w:rsidRDefault="002B2191" w:rsidP="00453E2E"/>
    <w:p w14:paraId="24831DDD" w14:textId="2CF08758"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Reducers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33A8060"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4BE5AF11" w14:textId="2284FF15" w:rsidR="00F93261" w:rsidRPr="00DA713B" w:rsidRDefault="002B2191" w:rsidP="00F62AB1">
      <w:r>
        <w:rPr>
          <w:lang w:val="en-US"/>
        </w:rPr>
        <w:t xml:space="preserve">Defining the state model and the actions was very simple. Is the turn now for reducers which will link the state with the actions. </w:t>
      </w:r>
      <w:r w:rsidR="00453E2E">
        <w:rPr>
          <w:lang w:val="en-US"/>
        </w:rPr>
        <w:t xml:space="preserve">Although </w:t>
      </w:r>
      <w:r w:rsidR="002320F8">
        <w:rPr>
          <w:lang w:val="en-US"/>
        </w:rPr>
        <w:t xml:space="preserve">the </w:t>
      </w:r>
      <w:r w:rsidR="00B914B3">
        <w:rPr>
          <w:lang w:val="en-US"/>
        </w:rPr>
        <w:t xml:space="preserve">usage of the </w:t>
      </w:r>
      <w:r w:rsidR="00453E2E">
        <w:rPr>
          <w:lang w:val="en-US"/>
        </w:rPr>
        <w:t xml:space="preserve">Redux state management solution </w:t>
      </w:r>
      <w:r w:rsidR="002320F8">
        <w:rPr>
          <w:lang w:val="en-US"/>
        </w:rPr>
        <w:t xml:space="preserve">requires to </w:t>
      </w:r>
      <w:r w:rsidR="00453E2E">
        <w:rPr>
          <w:lang w:val="en-US"/>
        </w:rPr>
        <w:t>centralize</w:t>
      </w:r>
      <w:r w:rsidR="002320F8">
        <w:rPr>
          <w:lang w:val="en-US"/>
        </w:rPr>
        <w:t xml:space="preserve"> al</w:t>
      </w:r>
      <w:r w:rsidR="00BF1307">
        <w:rPr>
          <w:lang w:val="en-US"/>
        </w:rPr>
        <w:t>l</w:t>
      </w:r>
      <w:r w:rsidR="002320F8">
        <w:rPr>
          <w:lang w:val="en-US"/>
        </w:rPr>
        <w:t xml:space="preserve"> the state</w:t>
      </w:r>
      <w:r w:rsidR="002320F8" w:rsidRPr="002320F8">
        <w:rPr>
          <w:lang w:val="en-US"/>
        </w:rPr>
        <w:t xml:space="preserve"> </w:t>
      </w:r>
      <w:r w:rsidR="002320F8">
        <w:rPr>
          <w:lang w:val="en-US"/>
        </w:rPr>
        <w:t>in a unique component doesn’t mean that the state</w:t>
      </w:r>
      <w:r w:rsidR="00B23C18">
        <w:rPr>
          <w:lang w:val="en-US"/>
        </w:rPr>
        <w:t>’s</w:t>
      </w:r>
      <w:r w:rsidR="002320F8">
        <w:rPr>
          <w:lang w:val="en-US"/>
        </w:rPr>
        <w:t xml:space="preserve"> logic(?) cannot be split in subparts. It is like a tree with a single root </w:t>
      </w:r>
      <w:r w:rsidR="00B23C18">
        <w:rPr>
          <w:lang w:val="en-US"/>
        </w:rPr>
        <w:t>w</w:t>
      </w:r>
      <w:r w:rsidR="002320F8">
        <w:rPr>
          <w:lang w:val="en-US"/>
        </w:rPr>
        <w:t>here the root is represented by the app state’s reducer</w:t>
      </w:r>
      <w:r w:rsidR="00B23C18">
        <w:rPr>
          <w:lang w:val="en-US"/>
        </w:rPr>
        <w:t>.  It</w:t>
      </w:r>
      <w:r w:rsidR="002320F8">
        <w:rPr>
          <w:lang w:val="en-US"/>
        </w:rPr>
        <w:t xml:space="preserve"> can split up</w:t>
      </w:r>
      <w:r w:rsidR="00BF1307">
        <w:rPr>
          <w:lang w:val="en-US"/>
        </w:rPr>
        <w:t>, however,</w:t>
      </w:r>
      <w:r w:rsidR="002320F8">
        <w:rPr>
          <w:lang w:val="en-US"/>
        </w:rPr>
        <w:t xml:space="preserve"> in many sub</w:t>
      </w:r>
      <w:r w:rsidR="00B23C18">
        <w:rPr>
          <w:lang w:val="en-US"/>
        </w:rPr>
        <w:t>-</w:t>
      </w:r>
      <w:r w:rsidR="002320F8">
        <w:rPr>
          <w:lang w:val="en-US"/>
        </w:rPr>
        <w:t xml:space="preserve">reducers </w:t>
      </w:r>
      <w:r w:rsidR="00B23C18">
        <w:rPr>
          <w:lang w:val="en-US"/>
        </w:rPr>
        <w:t>and every</w:t>
      </w:r>
      <w:r w:rsidR="00BF1307">
        <w:rPr>
          <w:lang w:val="en-US"/>
        </w:rPr>
        <w:t xml:space="preserve"> one of them can</w:t>
      </w:r>
      <w:r w:rsidR="00B23C18">
        <w:rPr>
          <w:lang w:val="en-US"/>
        </w:rPr>
        <w:t xml:space="preserve"> split up </w:t>
      </w:r>
      <w:r w:rsidR="00B914B3">
        <w:rPr>
          <w:lang w:val="en-US"/>
        </w:rPr>
        <w:t>furthermore</w:t>
      </w:r>
      <w:r w:rsidR="00BF1307">
        <w:rPr>
          <w:lang w:val="en-US"/>
        </w:rPr>
        <w:t xml:space="preserve"> </w:t>
      </w:r>
      <w:r w:rsidR="00B23C18">
        <w:rPr>
          <w:lang w:val="en-US"/>
        </w:rPr>
        <w:t>in</w:t>
      </w:r>
      <w:r w:rsidR="00BF1307">
        <w:rPr>
          <w:lang w:val="en-US"/>
        </w:rPr>
        <w:t>to</w:t>
      </w:r>
      <w:r w:rsidR="00B23C18">
        <w:rPr>
          <w:lang w:val="en-US"/>
        </w:rPr>
        <w:t xml:space="preserve"> other sub-reducers. So</w:t>
      </w:r>
      <w:r w:rsidR="00BF1307">
        <w:rPr>
          <w:lang w:val="en-US"/>
        </w:rPr>
        <w:t>,</w:t>
      </w:r>
      <w:r w:rsidR="00B23C18">
        <w:rPr>
          <w:lang w:val="en-US"/>
        </w:rPr>
        <w:t xml:space="preserve"> in the end</w:t>
      </w:r>
      <w:r w:rsidR="00BF1307">
        <w:rPr>
          <w:lang w:val="en-US"/>
        </w:rPr>
        <w:t>,</w:t>
      </w:r>
      <w:r w:rsidR="00B23C18">
        <w:rPr>
          <w:lang w:val="en-US"/>
        </w:rPr>
        <w:t xml:space="preserve"> the state</w:t>
      </w:r>
      <w:r w:rsidR="00BF1307">
        <w:rPr>
          <w:lang w:val="en-US"/>
        </w:rPr>
        <w:t xml:space="preserve"> i</w:t>
      </w:r>
      <w:r w:rsidR="00B23C18">
        <w:rPr>
          <w:lang w:val="en-US"/>
        </w:rPr>
        <w:t xml:space="preserve">s </w:t>
      </w:r>
      <w:r w:rsidR="00BA6103">
        <w:rPr>
          <w:lang w:val="en-US"/>
        </w:rPr>
        <w:t>segment</w:t>
      </w:r>
      <w:r w:rsidR="00BF1307">
        <w:rPr>
          <w:lang w:val="en-US"/>
        </w:rPr>
        <w:t>ed and</w:t>
      </w:r>
      <w:r w:rsidR="00B23C18">
        <w:rPr>
          <w:lang w:val="en-US"/>
        </w:rPr>
        <w:t xml:space="preserve"> stored in single </w:t>
      </w:r>
      <w:r w:rsidR="00B914B3">
        <w:rPr>
          <w:lang w:val="en-US"/>
        </w:rPr>
        <w:t>place,</w:t>
      </w:r>
      <w:r w:rsidR="00B23C18">
        <w:rPr>
          <w:lang w:val="en-US"/>
        </w:rPr>
        <w:t xml:space="preserve"> but </w:t>
      </w:r>
      <w:r w:rsidR="00BF1307">
        <w:rPr>
          <w:lang w:val="en-US"/>
        </w:rPr>
        <w:t>its pieces</w:t>
      </w:r>
      <w:r w:rsidR="00B23C18">
        <w:rPr>
          <w:lang w:val="en-US"/>
        </w:rPr>
        <w:t xml:space="preserve"> can </w:t>
      </w:r>
      <w:r w:rsidR="00BF1307">
        <w:rPr>
          <w:lang w:val="en-US"/>
        </w:rPr>
        <w:t xml:space="preserve">still </w:t>
      </w:r>
      <w:r w:rsidR="00B23C18">
        <w:rPr>
          <w:lang w:val="en-US"/>
        </w:rPr>
        <w:t xml:space="preserve">be managed separately </w:t>
      </w:r>
      <w:r w:rsidR="00BA6103">
        <w:rPr>
          <w:lang w:val="en-US"/>
        </w:rPr>
        <w:t xml:space="preserve">and independently. </w:t>
      </w:r>
      <w:r w:rsidR="00BF1307">
        <w:rPr>
          <w:lang w:val="en-US"/>
        </w:rPr>
        <w:t xml:space="preserve">During the </w:t>
      </w:r>
      <w:r w:rsidR="00DA713B">
        <w:rPr>
          <w:lang w:val="en-US"/>
        </w:rPr>
        <w:t>reasoning(?)</w:t>
      </w:r>
      <w:r w:rsidR="00BF1307">
        <w:rPr>
          <w:lang w:val="en-US"/>
        </w:rPr>
        <w:t xml:space="preserve"> process the whole state is broken into small pieces step by step using a top-down approach however in th</w:t>
      </w:r>
      <w:r w:rsidR="00DA713B">
        <w:rPr>
          <w:lang w:val="en-US"/>
        </w:rPr>
        <w:t xml:space="preserve">e implementation process a bottom-up approach is usually used. This is due to the fact </w:t>
      </w:r>
      <w:r w:rsidR="00B914B3">
        <w:rPr>
          <w:lang w:val="en-US"/>
        </w:rPr>
        <w:t>that, during</w:t>
      </w:r>
      <w:r w:rsidR="00DA713B">
        <w:rPr>
          <w:lang w:val="en-US"/>
        </w:rPr>
        <w:t xml:space="preserve"> the implementation process </w:t>
      </w:r>
      <w:r w:rsidR="00762671">
        <w:rPr>
          <w:lang w:val="en-US"/>
        </w:rPr>
        <w:t xml:space="preserve">, </w:t>
      </w:r>
      <w:r w:rsidR="00DA713B">
        <w:rPr>
          <w:lang w:val="en-US"/>
        </w:rPr>
        <w:t>smaller bricks are needed to build bigger components. In this presentation,</w:t>
      </w:r>
      <w:r w:rsidR="00762671">
        <w:rPr>
          <w:lang w:val="en-US"/>
        </w:rPr>
        <w:t xml:space="preserve"> </w:t>
      </w:r>
      <w:r w:rsidR="00DA713B">
        <w:rPr>
          <w:lang w:val="en-US"/>
        </w:rPr>
        <w:t>for example,</w:t>
      </w:r>
      <w:r w:rsidR="00762671">
        <w:rPr>
          <w:lang w:val="en-US"/>
        </w:rPr>
        <w:t xml:space="preserve"> </w:t>
      </w:r>
      <w:r w:rsidR="00DA713B">
        <w:rPr>
          <w:lang w:val="en-US"/>
        </w:rPr>
        <w:t xml:space="preserve">is not possible to define directly the </w:t>
      </w:r>
      <w:proofErr w:type="spellStart"/>
      <w:r w:rsidR="00DA713B">
        <w:rPr>
          <w:lang w:val="en-US"/>
        </w:rPr>
        <w:t>AppState</w:t>
      </w:r>
      <w:proofErr w:type="spellEnd"/>
      <w:r w:rsidR="00DA713B">
        <w:rPr>
          <w:lang w:val="en-US"/>
        </w:rPr>
        <w:t xml:space="preserve"> reducer even if, logically, it should be the first one to be implemented.</w:t>
      </w:r>
      <w:r w:rsidR="00762671">
        <w:rPr>
          <w:lang w:val="en-US"/>
        </w:rPr>
        <w:t xml:space="preserve"> The </w:t>
      </w:r>
      <w:proofErr w:type="spellStart"/>
      <w:r w:rsidR="00762671">
        <w:rPr>
          <w:lang w:val="en-US"/>
        </w:rPr>
        <w:t>AppState</w:t>
      </w:r>
      <w:proofErr w:type="spellEnd"/>
      <w:r w:rsidR="00762671">
        <w:rPr>
          <w:lang w:val="en-US"/>
        </w:rPr>
        <w:t xml:space="preserve"> reducer will be composed by multiple </w:t>
      </w:r>
      <w:r w:rsidR="00B914B3">
        <w:rPr>
          <w:lang w:val="en-US"/>
        </w:rPr>
        <w:t>sub reducers</w:t>
      </w:r>
      <w:r w:rsidR="00762671">
        <w:rPr>
          <w:lang w:val="en-US"/>
        </w:rPr>
        <w:t xml:space="preserve">, in our case three. There will be a reducer for the list of </w:t>
      </w:r>
      <w:proofErr w:type="spellStart"/>
      <w:r w:rsidR="00762671">
        <w:rPr>
          <w:lang w:val="en-US"/>
        </w:rPr>
        <w:t>todos</w:t>
      </w:r>
      <w:proofErr w:type="spellEnd"/>
      <w:r w:rsidR="00762671">
        <w:rPr>
          <w:lang w:val="en-US"/>
        </w:rPr>
        <w:t xml:space="preserve">, a reducers for the filter and a reducer for the tab. </w:t>
      </w:r>
    </w:p>
    <w:p w14:paraId="059BDAE3" w14:textId="13EE3A1C"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 xml:space="preserve">The </w:t>
      </w:r>
      <w:proofErr w:type="spellStart"/>
      <w:r>
        <w:rPr>
          <w:rFonts w:ascii="Courier New" w:eastAsia="Times New Roman" w:hAnsi="Courier New" w:cs="Courier New"/>
          <w:color w:val="000000"/>
          <w:sz w:val="20"/>
          <w:szCs w:val="20"/>
          <w:u w:val="single"/>
          <w:lang w:eastAsia="en-GB"/>
        </w:rPr>
        <w:t>todoReducer</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308343BA"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lastRenderedPageBreak/>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52537B5E" w14:textId="5DCA2F3E" w:rsidR="00F93261" w:rsidRDefault="00F934B0" w:rsidP="00F62AB1">
      <w:pPr>
        <w:rPr>
          <w:lang w:val="en-US"/>
        </w:rPr>
      </w:pPr>
      <w:r>
        <w:rPr>
          <w:lang w:val="en-US"/>
        </w:rPr>
        <w:t xml:space="preserve">The </w:t>
      </w:r>
      <w:r w:rsidR="00EC18F5">
        <w:rPr>
          <w:lang w:val="en-US"/>
        </w:rPr>
        <w:t>required</w:t>
      </w:r>
      <w:r>
        <w:rPr>
          <w:lang w:val="en-US"/>
        </w:rPr>
        <w:t xml:space="preserve"> functionalities are the loading of the </w:t>
      </w:r>
      <w:proofErr w:type="spellStart"/>
      <w:r>
        <w:rPr>
          <w:lang w:val="en-US"/>
        </w:rPr>
        <w:t>todos</w:t>
      </w:r>
      <w:proofErr w:type="spellEnd"/>
      <w:r>
        <w:rPr>
          <w:lang w:val="en-US"/>
        </w:rPr>
        <w:t xml:space="preserve"> from the </w:t>
      </w:r>
      <w:proofErr w:type="spellStart"/>
      <w:r>
        <w:rPr>
          <w:lang w:val="en-US"/>
        </w:rPr>
        <w:t>db</w:t>
      </w:r>
      <w:proofErr w:type="spellEnd"/>
      <w:r>
        <w:rPr>
          <w:lang w:val="en-US"/>
        </w:rPr>
        <w:t xml:space="preserve"> and the setting of the completed field of a specific </w:t>
      </w:r>
      <w:proofErr w:type="spellStart"/>
      <w:r>
        <w:rPr>
          <w:lang w:val="en-US"/>
        </w:rPr>
        <w:t>todo</w:t>
      </w:r>
      <w:proofErr w:type="spellEnd"/>
      <w:r>
        <w:rPr>
          <w:lang w:val="en-US"/>
        </w:rPr>
        <w:t xml:space="preserve">. As said before, reducers are basically functions. They take the previous state and an action and return the next state. Speaking about the list of </w:t>
      </w:r>
      <w:proofErr w:type="spellStart"/>
      <w:r>
        <w:rPr>
          <w:lang w:val="en-US"/>
        </w:rPr>
        <w:t>todos</w:t>
      </w:r>
      <w:proofErr w:type="spellEnd"/>
      <w:r>
        <w:rPr>
          <w:lang w:val="en-US"/>
        </w:rPr>
        <w:t xml:space="preserve"> , the state is an object of type List&lt;</w:t>
      </w:r>
      <w:proofErr w:type="spellStart"/>
      <w:r>
        <w:rPr>
          <w:lang w:val="en-US"/>
        </w:rPr>
        <w:t>Todo</w:t>
      </w:r>
      <w:proofErr w:type="spellEnd"/>
      <w:r>
        <w:rPr>
          <w:lang w:val="en-US"/>
        </w:rPr>
        <w:t>&gt;. It initially empty and</w:t>
      </w:r>
      <w:r w:rsidR="00EC18F5">
        <w:rPr>
          <w:lang w:val="en-US"/>
        </w:rPr>
        <w:t xml:space="preserve"> is filled up once an event of type </w:t>
      </w:r>
      <w:proofErr w:type="spellStart"/>
      <w:r w:rsidR="00EC18F5">
        <w:rPr>
          <w:lang w:val="en-US"/>
        </w:rPr>
        <w:t>loadTodoSucceededAction</w:t>
      </w:r>
      <w:proofErr w:type="spellEnd"/>
      <w:r w:rsidR="00EC18F5">
        <w:rPr>
          <w:lang w:val="en-US"/>
        </w:rPr>
        <w:t xml:space="preserve"> is received. The list of fetched </w:t>
      </w:r>
      <w:proofErr w:type="spellStart"/>
      <w:r w:rsidR="00EC18F5">
        <w:rPr>
          <w:lang w:val="en-US"/>
        </w:rPr>
        <w:t>todos</w:t>
      </w:r>
      <w:proofErr w:type="spellEnd"/>
      <w:r w:rsidR="00EC18F5">
        <w:rPr>
          <w:lang w:val="en-US"/>
        </w:rPr>
        <w:t xml:space="preserve"> is found inside the action and used to </w:t>
      </w:r>
      <w:r w:rsidR="00DF420D">
        <w:rPr>
          <w:lang w:val="en-US"/>
        </w:rPr>
        <w:t xml:space="preserve">return the new state for the list of </w:t>
      </w:r>
      <w:proofErr w:type="spellStart"/>
      <w:r w:rsidR="00DF420D">
        <w:rPr>
          <w:lang w:val="en-US"/>
        </w:rPr>
        <w:t>todos</w:t>
      </w:r>
      <w:proofErr w:type="spellEnd"/>
      <w:r w:rsidR="00EC18F5">
        <w:rPr>
          <w:lang w:val="en-US"/>
        </w:rPr>
        <w:t xml:space="preserve">. The reducer in this case </w:t>
      </w:r>
      <w:r w:rsidR="00DF420D">
        <w:rPr>
          <w:lang w:val="en-US"/>
        </w:rPr>
        <w:t>just takes the list and returns it.</w:t>
      </w:r>
    </w:p>
    <w:p w14:paraId="5DE062FB"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4421945"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6D0169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800D88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B5B6FE4" w14:textId="4380B719"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AE2887A" w14:textId="31C48628" w:rsidR="00DF420D" w:rsidRPr="00DF420D" w:rsidRDefault="00DF420D" w:rsidP="00DF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627A"/>
          <w:sz w:val="20"/>
          <w:szCs w:val="20"/>
          <w:lang w:eastAsia="en-GB"/>
        </w:rPr>
        <w:t>_</w:t>
      </w:r>
      <w:proofErr w:type="spellStart"/>
      <w:r w:rsidRPr="00DF420D">
        <w:rPr>
          <w:rFonts w:ascii="Courier New" w:eastAsia="Times New Roman" w:hAnsi="Courier New" w:cs="Courier New"/>
          <w:color w:val="00627A"/>
          <w:sz w:val="20"/>
          <w:szCs w:val="20"/>
          <w:lang w:eastAsia="en-GB"/>
        </w:rPr>
        <w:t>setLoadedTodo</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proofErr w:type="spellStart"/>
      <w:r w:rsidRPr="00DF420D">
        <w:rPr>
          <w:rFonts w:ascii="Courier New" w:eastAsia="Times New Roman" w:hAnsi="Courier New" w:cs="Courier New"/>
          <w:color w:val="080808"/>
          <w:sz w:val="20"/>
          <w:szCs w:val="20"/>
          <w:lang w:eastAsia="en-GB"/>
        </w:rPr>
        <w:t>todos</w:t>
      </w:r>
      <w:proofErr w:type="spellEnd"/>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000000"/>
          <w:sz w:val="20"/>
          <w:szCs w:val="20"/>
          <w:lang w:eastAsia="en-GB"/>
        </w:rPr>
        <w:t>LoadTodoSucceededAction</w:t>
      </w:r>
      <w:proofErr w:type="spellEnd"/>
      <w:r w:rsidRPr="00DF420D">
        <w:rPr>
          <w:rFonts w:ascii="Courier New" w:eastAsia="Times New Roman" w:hAnsi="Courier New" w:cs="Courier New"/>
          <w:color w:val="000000"/>
          <w:sz w:val="20"/>
          <w:szCs w:val="20"/>
          <w:lang w:eastAsia="en-GB"/>
        </w:rPr>
        <w:t xml:space="preserve"> </w:t>
      </w:r>
      <w:r w:rsidRPr="00DF420D">
        <w:rPr>
          <w:rFonts w:ascii="Courier New" w:eastAsia="Times New Roman" w:hAnsi="Courier New" w:cs="Courier New"/>
          <w:color w:val="080808"/>
          <w:sz w:val="20"/>
          <w:szCs w:val="20"/>
          <w:lang w:eastAsia="en-GB"/>
        </w:rPr>
        <w:t>action) {</w:t>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33B3"/>
          <w:sz w:val="20"/>
          <w:szCs w:val="20"/>
          <w:lang w:eastAsia="en-GB"/>
        </w:rPr>
        <w:t xml:space="preserve">return </w:t>
      </w:r>
      <w:proofErr w:type="spellStart"/>
      <w:r w:rsidRPr="00DF420D">
        <w:rPr>
          <w:rFonts w:ascii="Courier New" w:eastAsia="Times New Roman" w:hAnsi="Courier New" w:cs="Courier New"/>
          <w:color w:val="080808"/>
          <w:sz w:val="20"/>
          <w:szCs w:val="20"/>
          <w:lang w:eastAsia="en-GB"/>
        </w:rPr>
        <w:t>action.</w:t>
      </w:r>
      <w:r w:rsidRPr="00DF420D">
        <w:rPr>
          <w:rFonts w:ascii="Courier New" w:eastAsia="Times New Roman" w:hAnsi="Courier New" w:cs="Courier New"/>
          <w:color w:val="871094"/>
          <w:sz w:val="20"/>
          <w:szCs w:val="20"/>
          <w:lang w:eastAsia="en-GB"/>
        </w:rPr>
        <w:t>todos</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w:t>
      </w:r>
    </w:p>
    <w:p w14:paraId="42D349D9"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EC4D68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06805CA"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CF8C756" w14:textId="78AE1082" w:rsidR="00DF420D" w:rsidRDefault="00DF420D" w:rsidP="00453E2E"/>
    <w:p w14:paraId="48BC5193" w14:textId="02544FEB" w:rsidR="00DF420D" w:rsidRDefault="00DF420D" w:rsidP="00453E2E">
      <w:r>
        <w:t xml:space="preserve">Another reducer is needed to handle the action of setting the completed field of a specific </w:t>
      </w:r>
      <w:proofErr w:type="spellStart"/>
      <w:r>
        <w:t>todos</w:t>
      </w:r>
      <w:proofErr w:type="spellEnd"/>
      <w:r>
        <w:t xml:space="preserve">. In the case the received action will be of type </w:t>
      </w:r>
      <w:proofErr w:type="spellStart"/>
      <w:r>
        <w:t>SetCompletedTodoAction</w:t>
      </w:r>
      <w:proofErr w:type="spellEnd"/>
      <w:r w:rsidR="00086F37">
        <w:t xml:space="preserve">. The </w:t>
      </w:r>
      <w:proofErr w:type="spellStart"/>
      <w:r w:rsidR="00086F37">
        <w:t>todo</w:t>
      </w:r>
      <w:proofErr w:type="spellEnd"/>
      <w:r w:rsidR="00086F37">
        <w:t xml:space="preserve"> matching the id contained in the action is searched and updated using the list’s map method and then a new instance of the list is created and returned. The necessity to create another instance comes from the fact that the transition would not be recognised in case the state’s list is just updated and not substituted.</w:t>
      </w:r>
    </w:p>
    <w:p w14:paraId="4A707306"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6F991C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F5B89D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5C4D10E"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5514928" w14:textId="5A94E3E5"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3677351" w14:textId="3BFD090F" w:rsidR="00DF420D" w:rsidRPr="00DF420D" w:rsidRDefault="00DF420D" w:rsidP="00DF4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r w:rsidRPr="00DF420D">
        <w:rPr>
          <w:rFonts w:ascii="Courier New" w:eastAsia="Times New Roman" w:hAnsi="Courier New" w:cs="Courier New"/>
          <w:color w:val="00627A"/>
          <w:sz w:val="20"/>
          <w:szCs w:val="20"/>
          <w:lang w:eastAsia="en-GB"/>
        </w:rPr>
        <w:t>_</w:t>
      </w:r>
      <w:proofErr w:type="spellStart"/>
      <w:r w:rsidRPr="00DF420D">
        <w:rPr>
          <w:rFonts w:ascii="Courier New" w:eastAsia="Times New Roman" w:hAnsi="Courier New" w:cs="Courier New"/>
          <w:color w:val="00627A"/>
          <w:sz w:val="20"/>
          <w:szCs w:val="20"/>
          <w:lang w:eastAsia="en-GB"/>
        </w:rPr>
        <w:t>setCompletedTodo</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proofErr w:type="spellStart"/>
      <w:r w:rsidRPr="00DF420D">
        <w:rPr>
          <w:rFonts w:ascii="Courier New" w:eastAsia="Times New Roman" w:hAnsi="Courier New" w:cs="Courier New"/>
          <w:color w:val="080808"/>
          <w:sz w:val="20"/>
          <w:szCs w:val="20"/>
          <w:lang w:eastAsia="en-GB"/>
        </w:rPr>
        <w:t>todos</w:t>
      </w:r>
      <w:proofErr w:type="spellEnd"/>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000000"/>
          <w:sz w:val="20"/>
          <w:szCs w:val="20"/>
          <w:lang w:eastAsia="en-GB"/>
        </w:rPr>
        <w:t>SetCompletedTodoAction</w:t>
      </w:r>
      <w:proofErr w:type="spellEnd"/>
      <w:r w:rsidRPr="00DF420D">
        <w:rPr>
          <w:rFonts w:ascii="Courier New" w:eastAsia="Times New Roman" w:hAnsi="Courier New" w:cs="Courier New"/>
          <w:color w:val="000000"/>
          <w:sz w:val="20"/>
          <w:szCs w:val="20"/>
          <w:lang w:eastAsia="en-GB"/>
        </w:rPr>
        <w:t xml:space="preserve"> </w:t>
      </w:r>
      <w:r w:rsidRPr="00DF420D">
        <w:rPr>
          <w:rFonts w:ascii="Courier New" w:eastAsia="Times New Roman" w:hAnsi="Courier New" w:cs="Courier New"/>
          <w:color w:val="080808"/>
          <w:sz w:val="20"/>
          <w:szCs w:val="20"/>
          <w:lang w:eastAsia="en-GB"/>
        </w:rPr>
        <w:t>action) {</w:t>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0000"/>
          <w:sz w:val="20"/>
          <w:szCs w:val="20"/>
          <w:lang w:eastAsia="en-GB"/>
        </w:rPr>
        <w:t>List</w:t>
      </w:r>
      <w:r w:rsidRPr="00DF420D">
        <w:rPr>
          <w:rFonts w:ascii="Courier New" w:eastAsia="Times New Roman" w:hAnsi="Courier New" w:cs="Courier New"/>
          <w:color w:val="080808"/>
          <w:sz w:val="20"/>
          <w:szCs w:val="20"/>
          <w:lang w:eastAsia="en-GB"/>
        </w:rPr>
        <w:t>&lt;</w:t>
      </w:r>
      <w:proofErr w:type="spellStart"/>
      <w:r w:rsidRPr="00DF420D">
        <w:rPr>
          <w:rFonts w:ascii="Courier New" w:eastAsia="Times New Roman" w:hAnsi="Courier New" w:cs="Courier New"/>
          <w:color w:val="000000"/>
          <w:sz w:val="20"/>
          <w:szCs w:val="20"/>
          <w:lang w:eastAsia="en-GB"/>
        </w:rPr>
        <w:t>Todo</w:t>
      </w:r>
      <w:proofErr w:type="spellEnd"/>
      <w:r w:rsidRPr="00DF420D">
        <w:rPr>
          <w:rFonts w:ascii="Courier New" w:eastAsia="Times New Roman" w:hAnsi="Courier New" w:cs="Courier New"/>
          <w:color w:val="080808"/>
          <w:sz w:val="20"/>
          <w:szCs w:val="20"/>
          <w:lang w:eastAsia="en-GB"/>
        </w:rPr>
        <w:t xml:space="preserve">&gt; </w:t>
      </w:r>
      <w:proofErr w:type="spellStart"/>
      <w:r w:rsidRPr="00DF420D">
        <w:rPr>
          <w:rFonts w:ascii="Courier New" w:eastAsia="Times New Roman" w:hAnsi="Courier New" w:cs="Courier New"/>
          <w:color w:val="000000"/>
          <w:sz w:val="20"/>
          <w:szCs w:val="20"/>
          <w:lang w:eastAsia="en-GB"/>
        </w:rPr>
        <w:t>newList</w:t>
      </w:r>
      <w:proofErr w:type="spellEnd"/>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080808"/>
          <w:sz w:val="20"/>
          <w:szCs w:val="20"/>
          <w:lang w:eastAsia="en-GB"/>
        </w:rPr>
        <w:t>todos.map</w:t>
      </w:r>
      <w:proofErr w:type="spellEnd"/>
      <w:r w:rsidRPr="00DF420D">
        <w:rPr>
          <w:rFonts w:ascii="Courier New" w:eastAsia="Times New Roman" w:hAnsi="Courier New" w:cs="Courier New"/>
          <w:color w:val="080808"/>
          <w:sz w:val="20"/>
          <w:szCs w:val="20"/>
          <w:lang w:eastAsia="en-GB"/>
        </w:rPr>
        <w:t>((</w:t>
      </w:r>
      <w:proofErr w:type="spellStart"/>
      <w:r w:rsidRPr="00DF420D">
        <w:rPr>
          <w:rFonts w:ascii="Courier New" w:eastAsia="Times New Roman" w:hAnsi="Courier New" w:cs="Courier New"/>
          <w:color w:val="080808"/>
          <w:sz w:val="20"/>
          <w:szCs w:val="20"/>
          <w:lang w:eastAsia="en-GB"/>
        </w:rPr>
        <w:t>todo</w:t>
      </w:r>
      <w:proofErr w:type="spellEnd"/>
      <w:r w:rsidRPr="00DF420D">
        <w:rPr>
          <w:rFonts w:ascii="Courier New" w:eastAsia="Times New Roman" w:hAnsi="Courier New" w:cs="Courier New"/>
          <w:color w:val="080808"/>
          <w:sz w:val="20"/>
          <w:szCs w:val="20"/>
          <w:lang w:eastAsia="en-GB"/>
        </w:rPr>
        <w:t>) =&gt; todo.</w:t>
      </w:r>
      <w:r w:rsidRPr="00DF420D">
        <w:rPr>
          <w:rFonts w:ascii="Courier New" w:eastAsia="Times New Roman" w:hAnsi="Courier New" w:cs="Courier New"/>
          <w:color w:val="871094"/>
          <w:sz w:val="20"/>
          <w:szCs w:val="20"/>
          <w:lang w:eastAsia="en-GB"/>
        </w:rPr>
        <w:t xml:space="preserve">id </w:t>
      </w:r>
      <w:r w:rsidRPr="00DF420D">
        <w:rPr>
          <w:rFonts w:ascii="Courier New" w:eastAsia="Times New Roman" w:hAnsi="Courier New" w:cs="Courier New"/>
          <w:color w:val="080808"/>
          <w:sz w:val="20"/>
          <w:szCs w:val="20"/>
          <w:lang w:eastAsia="en-GB"/>
        </w:rPr>
        <w:t>== action.</w:t>
      </w:r>
      <w:r w:rsidRPr="00DF420D">
        <w:rPr>
          <w:rFonts w:ascii="Courier New" w:eastAsia="Times New Roman" w:hAnsi="Courier New" w:cs="Courier New"/>
          <w:color w:val="871094"/>
          <w:sz w:val="20"/>
          <w:szCs w:val="20"/>
          <w:lang w:eastAsia="en-GB"/>
        </w:rPr>
        <w:t>id</w:t>
      </w:r>
      <w:r w:rsidRPr="00DF420D">
        <w:rPr>
          <w:rFonts w:ascii="Courier New" w:eastAsia="Times New Roman" w:hAnsi="Courier New" w:cs="Courier New"/>
          <w:color w:val="871094"/>
          <w:sz w:val="20"/>
          <w:szCs w:val="20"/>
          <w:lang w:eastAsia="en-GB"/>
        </w:rPr>
        <w:br/>
        <w:t xml:space="preserve">      </w:t>
      </w:r>
      <w:r w:rsidRPr="00DF420D">
        <w:rPr>
          <w:rFonts w:ascii="Courier New" w:eastAsia="Times New Roman" w:hAnsi="Courier New" w:cs="Courier New"/>
          <w:color w:val="080808"/>
          <w:sz w:val="20"/>
          <w:szCs w:val="20"/>
          <w:lang w:eastAsia="en-GB"/>
        </w:rPr>
        <w:t xml:space="preserve">? </w:t>
      </w:r>
      <w:proofErr w:type="spellStart"/>
      <w:r w:rsidRPr="00DF420D">
        <w:rPr>
          <w:rFonts w:ascii="Courier New" w:eastAsia="Times New Roman" w:hAnsi="Courier New" w:cs="Courier New"/>
          <w:color w:val="2196F3"/>
          <w:sz w:val="20"/>
          <w:szCs w:val="20"/>
          <w:lang w:eastAsia="en-GB"/>
        </w:rPr>
        <w:t>Todo</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id: action.</w:t>
      </w:r>
      <w:r w:rsidRPr="00DF420D">
        <w:rPr>
          <w:rFonts w:ascii="Courier New" w:eastAsia="Times New Roman" w:hAnsi="Courier New" w:cs="Courier New"/>
          <w:color w:val="871094"/>
          <w:sz w:val="20"/>
          <w:szCs w:val="20"/>
          <w:lang w:eastAsia="en-GB"/>
        </w:rPr>
        <w:t>id</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name: todo.</w:t>
      </w:r>
      <w:r w:rsidRPr="00DF420D">
        <w:rPr>
          <w:rFonts w:ascii="Courier New" w:eastAsia="Times New Roman" w:hAnsi="Courier New" w:cs="Courier New"/>
          <w:color w:val="871094"/>
          <w:sz w:val="20"/>
          <w:szCs w:val="20"/>
          <w:lang w:eastAsia="en-GB"/>
        </w:rPr>
        <w:t>name</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description: </w:t>
      </w:r>
      <w:proofErr w:type="spellStart"/>
      <w:r w:rsidRPr="00DF420D">
        <w:rPr>
          <w:rFonts w:ascii="Courier New" w:eastAsia="Times New Roman" w:hAnsi="Courier New" w:cs="Courier New"/>
          <w:color w:val="080808"/>
          <w:sz w:val="20"/>
          <w:szCs w:val="20"/>
          <w:lang w:eastAsia="en-GB"/>
        </w:rPr>
        <w:t>todo.</w:t>
      </w:r>
      <w:r w:rsidRPr="00DF420D">
        <w:rPr>
          <w:rFonts w:ascii="Courier New" w:eastAsia="Times New Roman" w:hAnsi="Courier New" w:cs="Courier New"/>
          <w:color w:val="871094"/>
          <w:sz w:val="20"/>
          <w:szCs w:val="20"/>
          <w:lang w:eastAsia="en-GB"/>
        </w:rPr>
        <w:t>description</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completed: </w:t>
      </w:r>
      <w:proofErr w:type="spellStart"/>
      <w:r w:rsidRPr="00DF420D">
        <w:rPr>
          <w:rFonts w:ascii="Courier New" w:eastAsia="Times New Roman" w:hAnsi="Courier New" w:cs="Courier New"/>
          <w:color w:val="080808"/>
          <w:sz w:val="20"/>
          <w:szCs w:val="20"/>
          <w:lang w:eastAsia="en-GB"/>
        </w:rPr>
        <w:t>action.</w:t>
      </w:r>
      <w:r w:rsidRPr="00DF420D">
        <w:rPr>
          <w:rFonts w:ascii="Courier New" w:eastAsia="Times New Roman" w:hAnsi="Courier New" w:cs="Courier New"/>
          <w:color w:val="871094"/>
          <w:sz w:val="20"/>
          <w:szCs w:val="20"/>
          <w:lang w:eastAsia="en-GB"/>
        </w:rPr>
        <w:t>completed</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 xml:space="preserve">      : </w:t>
      </w:r>
      <w:proofErr w:type="spellStart"/>
      <w:r w:rsidRPr="00DF420D">
        <w:rPr>
          <w:rFonts w:ascii="Courier New" w:eastAsia="Times New Roman" w:hAnsi="Courier New" w:cs="Courier New"/>
          <w:color w:val="080808"/>
          <w:sz w:val="20"/>
          <w:szCs w:val="20"/>
          <w:lang w:eastAsia="en-GB"/>
        </w:rPr>
        <w:t>todo</w:t>
      </w:r>
      <w:proofErr w:type="spellEnd"/>
      <w:r w:rsidRPr="00DF420D">
        <w:rPr>
          <w:rFonts w:ascii="Courier New" w:eastAsia="Times New Roman" w:hAnsi="Courier New" w:cs="Courier New"/>
          <w:color w:val="080808"/>
          <w:sz w:val="20"/>
          <w:szCs w:val="20"/>
          <w:lang w:eastAsia="en-GB"/>
        </w:rPr>
        <w:t>).</w:t>
      </w:r>
      <w:proofErr w:type="spellStart"/>
      <w:r w:rsidRPr="00DF420D">
        <w:rPr>
          <w:rFonts w:ascii="Courier New" w:eastAsia="Times New Roman" w:hAnsi="Courier New" w:cs="Courier New"/>
          <w:color w:val="080808"/>
          <w:sz w:val="20"/>
          <w:szCs w:val="20"/>
          <w:lang w:eastAsia="en-GB"/>
        </w:rPr>
        <w:t>toList</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r>
      <w:r w:rsidRPr="00DF420D">
        <w:rPr>
          <w:rFonts w:ascii="Courier New" w:eastAsia="Times New Roman" w:hAnsi="Courier New" w:cs="Courier New"/>
          <w:color w:val="080808"/>
          <w:sz w:val="20"/>
          <w:szCs w:val="20"/>
          <w:lang w:eastAsia="en-GB"/>
        </w:rPr>
        <w:br/>
        <w:t xml:space="preserve">  </w:t>
      </w:r>
      <w:r w:rsidRPr="00DF420D">
        <w:rPr>
          <w:rFonts w:ascii="Courier New" w:eastAsia="Times New Roman" w:hAnsi="Courier New" w:cs="Courier New"/>
          <w:color w:val="0033B3"/>
          <w:sz w:val="20"/>
          <w:szCs w:val="20"/>
          <w:lang w:eastAsia="en-GB"/>
        </w:rPr>
        <w:t xml:space="preserve">return </w:t>
      </w:r>
      <w:proofErr w:type="spellStart"/>
      <w:r w:rsidRPr="00DF420D">
        <w:rPr>
          <w:rFonts w:ascii="Courier New" w:eastAsia="Times New Roman" w:hAnsi="Courier New" w:cs="Courier New"/>
          <w:color w:val="2196F3"/>
          <w:sz w:val="20"/>
          <w:szCs w:val="20"/>
          <w:lang w:eastAsia="en-GB"/>
        </w:rPr>
        <w:t>List</w:t>
      </w:r>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2196F3"/>
          <w:sz w:val="20"/>
          <w:szCs w:val="20"/>
          <w:lang w:eastAsia="en-GB"/>
        </w:rPr>
        <w:t>from</w:t>
      </w:r>
      <w:proofErr w:type="spellEnd"/>
      <w:r w:rsidRPr="00DF420D">
        <w:rPr>
          <w:rFonts w:ascii="Courier New" w:eastAsia="Times New Roman" w:hAnsi="Courier New" w:cs="Courier New"/>
          <w:color w:val="080808"/>
          <w:sz w:val="20"/>
          <w:szCs w:val="20"/>
          <w:lang w:eastAsia="en-GB"/>
        </w:rPr>
        <w:t>(</w:t>
      </w:r>
      <w:proofErr w:type="spellStart"/>
      <w:r w:rsidRPr="00DF420D">
        <w:rPr>
          <w:rFonts w:ascii="Courier New" w:eastAsia="Times New Roman" w:hAnsi="Courier New" w:cs="Courier New"/>
          <w:color w:val="000000"/>
          <w:sz w:val="20"/>
          <w:szCs w:val="20"/>
          <w:lang w:eastAsia="en-GB"/>
        </w:rPr>
        <w:t>newList</w:t>
      </w:r>
      <w:proofErr w:type="spellEnd"/>
      <w:r w:rsidRPr="00DF420D">
        <w:rPr>
          <w:rFonts w:ascii="Courier New" w:eastAsia="Times New Roman" w:hAnsi="Courier New" w:cs="Courier New"/>
          <w:color w:val="080808"/>
          <w:sz w:val="20"/>
          <w:szCs w:val="20"/>
          <w:lang w:eastAsia="en-GB"/>
        </w:rPr>
        <w:t>);</w:t>
      </w:r>
      <w:r w:rsidRPr="00DF420D">
        <w:rPr>
          <w:rFonts w:ascii="Courier New" w:eastAsia="Times New Roman" w:hAnsi="Courier New" w:cs="Courier New"/>
          <w:color w:val="080808"/>
          <w:sz w:val="20"/>
          <w:szCs w:val="20"/>
          <w:lang w:eastAsia="en-GB"/>
        </w:rPr>
        <w:br/>
        <w:t>}</w:t>
      </w:r>
    </w:p>
    <w:p w14:paraId="004E374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3AB1D3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68CCE4D"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B8F38E" w14:textId="778AAB08" w:rsidR="00DF420D" w:rsidRDefault="00DF420D" w:rsidP="00453E2E"/>
    <w:p w14:paraId="1DD048BF" w14:textId="7D931B3B" w:rsidR="00086F37" w:rsidRDefault="00086F37" w:rsidP="00453E2E">
      <w:r>
        <w:t xml:space="preserve">Now that the two reducers for the action previously created has been implemented we will </w:t>
      </w:r>
      <w:proofErr w:type="spellStart"/>
      <w:r>
        <w:t>use</w:t>
      </w:r>
      <w:r w:rsidR="00E3694D">
        <w:t>some</w:t>
      </w:r>
      <w:proofErr w:type="spellEnd"/>
      <w:r w:rsidR="00E3694D">
        <w:t xml:space="preserve"> tools </w:t>
      </w:r>
      <w:r>
        <w:t xml:space="preserve">the redux package provides in order to combine them in a unique reducer </w:t>
      </w:r>
      <w:r w:rsidR="00E3694D">
        <w:t xml:space="preserve">that binds the received action to the correct sub-reducer. These tools are the </w:t>
      </w:r>
      <w:proofErr w:type="spellStart"/>
      <w:r w:rsidR="00E3694D">
        <w:t>combineReducers</w:t>
      </w:r>
      <w:proofErr w:type="spellEnd"/>
      <w:r w:rsidR="00E3694D">
        <w:t xml:space="preserve"> function and the </w:t>
      </w:r>
      <w:proofErr w:type="spellStart"/>
      <w:r w:rsidR="00E3694D">
        <w:t>TypedReducer</w:t>
      </w:r>
      <w:proofErr w:type="spellEnd"/>
      <w:r w:rsidR="00E3694D">
        <w:t xml:space="preserve"> class. The </w:t>
      </w:r>
      <w:proofErr w:type="spellStart"/>
      <w:r w:rsidR="00E3694D">
        <w:t>TypedReducer</w:t>
      </w:r>
      <w:proofErr w:type="spellEnd"/>
      <w:r w:rsidR="00E3694D">
        <w:t xml:space="preserve"> class is, indeed, a typed class that helps to avoid nested if-else structure which can generate lot of boilerplate and code unreadability. It binds a specific action to a reducer. </w:t>
      </w:r>
      <w:proofErr w:type="spellStart"/>
      <w:r w:rsidR="00E3694D">
        <w:t>combineReducers</w:t>
      </w:r>
      <w:proofErr w:type="spellEnd"/>
      <w:r w:rsidR="00E3694D">
        <w:t xml:space="preserve"> , instead, </w:t>
      </w:r>
      <w:r w:rsidR="00E3694D">
        <w:lastRenderedPageBreak/>
        <w:t xml:space="preserve">is a function that creates a reducer composing sub-reducers provided in the form of </w:t>
      </w:r>
      <w:proofErr w:type="spellStart"/>
      <w:r w:rsidR="00E3694D">
        <w:t>TypedReducers</w:t>
      </w:r>
      <w:proofErr w:type="spellEnd"/>
      <w:r w:rsidR="00E3694D">
        <w:t>.</w:t>
      </w:r>
      <w:r w:rsidR="00A4009D">
        <w:t xml:space="preserve"> The two previously defined reducers are now merged to an unique one called </w:t>
      </w:r>
      <w:proofErr w:type="spellStart"/>
      <w:r w:rsidR="00A4009D">
        <w:t>todosReducer</w:t>
      </w:r>
      <w:proofErr w:type="spellEnd"/>
      <w:r w:rsidR="00A4009D">
        <w:t>.</w:t>
      </w:r>
    </w:p>
    <w:p w14:paraId="452A5DFA"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56410BF"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E3297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7BA3E94" w14:textId="77777777" w:rsidR="006A6C2B" w:rsidRPr="009751F1" w:rsidRDefault="006A6C2B" w:rsidP="006A6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5714329" w14:textId="2EFF7BEC" w:rsidR="006A6C2B" w:rsidRDefault="006A6C2B" w:rsidP="006A6C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AF0C219" w14:textId="1CF7B1EB" w:rsidR="00A4009D" w:rsidRDefault="00A4009D"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A4009D">
        <w:rPr>
          <w:rFonts w:ascii="Courier New" w:eastAsia="Times New Roman" w:hAnsi="Courier New" w:cs="Courier New"/>
          <w:color w:val="0033B3"/>
          <w:sz w:val="20"/>
          <w:szCs w:val="20"/>
          <w:lang w:eastAsia="en-GB"/>
        </w:rPr>
        <w:t xml:space="preserve">final </w:t>
      </w:r>
      <w:proofErr w:type="spellStart"/>
      <w:r w:rsidRPr="00A4009D">
        <w:rPr>
          <w:rFonts w:ascii="Courier New" w:eastAsia="Times New Roman" w:hAnsi="Courier New" w:cs="Courier New"/>
          <w:color w:val="000000"/>
          <w:sz w:val="20"/>
          <w:szCs w:val="20"/>
          <w:lang w:eastAsia="en-GB"/>
        </w:rPr>
        <w:t>todoReducer</w:t>
      </w:r>
      <w:proofErr w:type="spellEnd"/>
      <w:r w:rsidRPr="00A4009D">
        <w:rPr>
          <w:rFonts w:ascii="Courier New" w:eastAsia="Times New Roman" w:hAnsi="Courier New" w:cs="Courier New"/>
          <w:color w:val="000000"/>
          <w:sz w:val="20"/>
          <w:szCs w:val="20"/>
          <w:lang w:eastAsia="en-GB"/>
        </w:rPr>
        <w:t xml:space="preserve"> </w:t>
      </w:r>
      <w:r w:rsidRPr="00A4009D">
        <w:rPr>
          <w:rFonts w:ascii="Courier New" w:eastAsia="Times New Roman" w:hAnsi="Courier New" w:cs="Courier New"/>
          <w:color w:val="080808"/>
          <w:sz w:val="20"/>
          <w:szCs w:val="20"/>
          <w:lang w:eastAsia="en-GB"/>
        </w:rPr>
        <w:t xml:space="preserve">= </w:t>
      </w:r>
      <w:proofErr w:type="spellStart"/>
      <w:r w:rsidRPr="00A4009D">
        <w:rPr>
          <w:rFonts w:ascii="Courier New" w:eastAsia="Times New Roman" w:hAnsi="Courier New" w:cs="Courier New"/>
          <w:color w:val="080808"/>
          <w:sz w:val="20"/>
          <w:szCs w:val="20"/>
          <w:lang w:eastAsia="en-GB"/>
        </w:rPr>
        <w:t>combineReducers</w:t>
      </w:r>
      <w:proofErr w:type="spellEnd"/>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proofErr w:type="spellStart"/>
      <w:r w:rsidRPr="00A4009D">
        <w:rPr>
          <w:rFonts w:ascii="Courier New" w:eastAsia="Times New Roman" w:hAnsi="Courier New" w:cs="Courier New"/>
          <w:color w:val="000000"/>
          <w:sz w:val="20"/>
          <w:szCs w:val="20"/>
          <w:lang w:eastAsia="en-GB"/>
        </w:rPr>
        <w:t>Todo</w:t>
      </w:r>
      <w:proofErr w:type="spellEnd"/>
      <w:r w:rsidRPr="00A4009D">
        <w:rPr>
          <w:rFonts w:ascii="Courier New" w:eastAsia="Times New Roman" w:hAnsi="Courier New" w:cs="Courier New"/>
          <w:color w:val="080808"/>
          <w:sz w:val="20"/>
          <w:szCs w:val="20"/>
          <w:lang w:eastAsia="en-GB"/>
        </w:rPr>
        <w:t>&gt;&gt;([</w:t>
      </w:r>
      <w:r w:rsidRPr="00A4009D">
        <w:rPr>
          <w:rFonts w:ascii="Courier New" w:eastAsia="Times New Roman" w:hAnsi="Courier New" w:cs="Courier New"/>
          <w:color w:val="080808"/>
          <w:sz w:val="20"/>
          <w:szCs w:val="20"/>
          <w:lang w:eastAsia="en-GB"/>
        </w:rPr>
        <w:br/>
        <w:t xml:space="preserve">  </w:t>
      </w:r>
      <w:proofErr w:type="spellStart"/>
      <w:r w:rsidRPr="00A4009D">
        <w:rPr>
          <w:rFonts w:ascii="Courier New" w:eastAsia="Times New Roman" w:hAnsi="Courier New" w:cs="Courier New"/>
          <w:color w:val="2196F3"/>
          <w:sz w:val="20"/>
          <w:szCs w:val="20"/>
          <w:lang w:eastAsia="en-GB"/>
        </w:rPr>
        <w:t>TypedReducer</w:t>
      </w:r>
      <w:proofErr w:type="spellEnd"/>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proofErr w:type="spellStart"/>
      <w:r w:rsidRPr="00A4009D">
        <w:rPr>
          <w:rFonts w:ascii="Courier New" w:eastAsia="Times New Roman" w:hAnsi="Courier New" w:cs="Courier New"/>
          <w:color w:val="000000"/>
          <w:sz w:val="20"/>
          <w:szCs w:val="20"/>
          <w:lang w:eastAsia="en-GB"/>
        </w:rPr>
        <w:t>Todo</w:t>
      </w:r>
      <w:proofErr w:type="spellEnd"/>
      <w:r w:rsidRPr="00A4009D">
        <w:rPr>
          <w:rFonts w:ascii="Courier New" w:eastAsia="Times New Roman" w:hAnsi="Courier New" w:cs="Courier New"/>
          <w:color w:val="080808"/>
          <w:sz w:val="20"/>
          <w:szCs w:val="20"/>
          <w:lang w:eastAsia="en-GB"/>
        </w:rPr>
        <w:t xml:space="preserve">&gt;, </w:t>
      </w:r>
      <w:proofErr w:type="spellStart"/>
      <w:r w:rsidRPr="00A4009D">
        <w:rPr>
          <w:rFonts w:ascii="Courier New" w:eastAsia="Times New Roman" w:hAnsi="Courier New" w:cs="Courier New"/>
          <w:color w:val="000000"/>
          <w:sz w:val="20"/>
          <w:szCs w:val="20"/>
          <w:lang w:eastAsia="en-GB"/>
        </w:rPr>
        <w:t>LoadTodoSucceededAction</w:t>
      </w:r>
      <w:proofErr w:type="spellEnd"/>
      <w:r w:rsidRPr="00A4009D">
        <w:rPr>
          <w:rFonts w:ascii="Courier New" w:eastAsia="Times New Roman" w:hAnsi="Courier New" w:cs="Courier New"/>
          <w:color w:val="080808"/>
          <w:sz w:val="20"/>
          <w:szCs w:val="20"/>
          <w:lang w:eastAsia="en-GB"/>
        </w:rPr>
        <w:t>&gt;(</w:t>
      </w:r>
      <w:r w:rsidRPr="00A4009D">
        <w:rPr>
          <w:rFonts w:ascii="Courier New" w:eastAsia="Times New Roman" w:hAnsi="Courier New" w:cs="Courier New"/>
          <w:color w:val="00627A"/>
          <w:sz w:val="20"/>
          <w:szCs w:val="20"/>
          <w:lang w:eastAsia="en-GB"/>
        </w:rPr>
        <w:t>_</w:t>
      </w:r>
      <w:proofErr w:type="spellStart"/>
      <w:r w:rsidRPr="00A4009D">
        <w:rPr>
          <w:rFonts w:ascii="Courier New" w:eastAsia="Times New Roman" w:hAnsi="Courier New" w:cs="Courier New"/>
          <w:color w:val="00627A"/>
          <w:sz w:val="20"/>
          <w:szCs w:val="20"/>
          <w:lang w:eastAsia="en-GB"/>
        </w:rPr>
        <w:t>setLoadedTodo</w:t>
      </w:r>
      <w:proofErr w:type="spellEnd"/>
      <w:r w:rsidRPr="00A4009D">
        <w:rPr>
          <w:rFonts w:ascii="Courier New" w:eastAsia="Times New Roman" w:hAnsi="Courier New" w:cs="Courier New"/>
          <w:color w:val="080808"/>
          <w:sz w:val="20"/>
          <w:szCs w:val="20"/>
          <w:lang w:eastAsia="en-GB"/>
        </w:rPr>
        <w:t>),</w:t>
      </w:r>
      <w:r w:rsidRPr="00A4009D">
        <w:rPr>
          <w:rFonts w:ascii="Courier New" w:eastAsia="Times New Roman" w:hAnsi="Courier New" w:cs="Courier New"/>
          <w:color w:val="080808"/>
          <w:sz w:val="20"/>
          <w:szCs w:val="20"/>
          <w:lang w:eastAsia="en-GB"/>
        </w:rPr>
        <w:br/>
        <w:t xml:space="preserve">  </w:t>
      </w:r>
      <w:proofErr w:type="spellStart"/>
      <w:r w:rsidRPr="00A4009D">
        <w:rPr>
          <w:rFonts w:ascii="Courier New" w:eastAsia="Times New Roman" w:hAnsi="Courier New" w:cs="Courier New"/>
          <w:color w:val="2196F3"/>
          <w:sz w:val="20"/>
          <w:szCs w:val="20"/>
          <w:lang w:eastAsia="en-GB"/>
        </w:rPr>
        <w:t>TypedReducer</w:t>
      </w:r>
      <w:proofErr w:type="spellEnd"/>
      <w:r w:rsidRPr="00A4009D">
        <w:rPr>
          <w:rFonts w:ascii="Courier New" w:eastAsia="Times New Roman" w:hAnsi="Courier New" w:cs="Courier New"/>
          <w:color w:val="080808"/>
          <w:sz w:val="20"/>
          <w:szCs w:val="20"/>
          <w:lang w:eastAsia="en-GB"/>
        </w:rPr>
        <w:t>&lt;</w:t>
      </w:r>
      <w:r w:rsidRPr="00A4009D">
        <w:rPr>
          <w:rFonts w:ascii="Courier New" w:eastAsia="Times New Roman" w:hAnsi="Courier New" w:cs="Courier New"/>
          <w:color w:val="000000"/>
          <w:sz w:val="20"/>
          <w:szCs w:val="20"/>
          <w:lang w:eastAsia="en-GB"/>
        </w:rPr>
        <w:t>List</w:t>
      </w:r>
      <w:r w:rsidRPr="00A4009D">
        <w:rPr>
          <w:rFonts w:ascii="Courier New" w:eastAsia="Times New Roman" w:hAnsi="Courier New" w:cs="Courier New"/>
          <w:color w:val="080808"/>
          <w:sz w:val="20"/>
          <w:szCs w:val="20"/>
          <w:lang w:eastAsia="en-GB"/>
        </w:rPr>
        <w:t>&lt;</w:t>
      </w:r>
      <w:proofErr w:type="spellStart"/>
      <w:r w:rsidRPr="00A4009D">
        <w:rPr>
          <w:rFonts w:ascii="Courier New" w:eastAsia="Times New Roman" w:hAnsi="Courier New" w:cs="Courier New"/>
          <w:color w:val="000000"/>
          <w:sz w:val="20"/>
          <w:szCs w:val="20"/>
          <w:lang w:eastAsia="en-GB"/>
        </w:rPr>
        <w:t>Todo</w:t>
      </w:r>
      <w:proofErr w:type="spellEnd"/>
      <w:r w:rsidRPr="00A4009D">
        <w:rPr>
          <w:rFonts w:ascii="Courier New" w:eastAsia="Times New Roman" w:hAnsi="Courier New" w:cs="Courier New"/>
          <w:color w:val="080808"/>
          <w:sz w:val="20"/>
          <w:szCs w:val="20"/>
          <w:lang w:eastAsia="en-GB"/>
        </w:rPr>
        <w:t xml:space="preserve">&gt;, </w:t>
      </w:r>
      <w:proofErr w:type="spellStart"/>
      <w:r w:rsidRPr="00A4009D">
        <w:rPr>
          <w:rFonts w:ascii="Courier New" w:eastAsia="Times New Roman" w:hAnsi="Courier New" w:cs="Courier New"/>
          <w:color w:val="000000"/>
          <w:sz w:val="20"/>
          <w:szCs w:val="20"/>
          <w:lang w:eastAsia="en-GB"/>
        </w:rPr>
        <w:t>SetCompletedTodoAction</w:t>
      </w:r>
      <w:proofErr w:type="spellEnd"/>
      <w:r w:rsidRPr="00A4009D">
        <w:rPr>
          <w:rFonts w:ascii="Courier New" w:eastAsia="Times New Roman" w:hAnsi="Courier New" w:cs="Courier New"/>
          <w:color w:val="080808"/>
          <w:sz w:val="20"/>
          <w:szCs w:val="20"/>
          <w:lang w:eastAsia="en-GB"/>
        </w:rPr>
        <w:t>&gt;(</w:t>
      </w:r>
      <w:r w:rsidRPr="00A4009D">
        <w:rPr>
          <w:rFonts w:ascii="Courier New" w:eastAsia="Times New Roman" w:hAnsi="Courier New" w:cs="Courier New"/>
          <w:color w:val="00627A"/>
          <w:sz w:val="20"/>
          <w:szCs w:val="20"/>
          <w:lang w:eastAsia="en-GB"/>
        </w:rPr>
        <w:t>_</w:t>
      </w:r>
      <w:proofErr w:type="spellStart"/>
      <w:r w:rsidRPr="00A4009D">
        <w:rPr>
          <w:rFonts w:ascii="Courier New" w:eastAsia="Times New Roman" w:hAnsi="Courier New" w:cs="Courier New"/>
          <w:color w:val="00627A"/>
          <w:sz w:val="20"/>
          <w:szCs w:val="20"/>
          <w:lang w:eastAsia="en-GB"/>
        </w:rPr>
        <w:t>setCompletedTodo</w:t>
      </w:r>
      <w:proofErr w:type="spellEnd"/>
      <w:r w:rsidRPr="00A4009D">
        <w:rPr>
          <w:rFonts w:ascii="Courier New" w:eastAsia="Times New Roman" w:hAnsi="Courier New" w:cs="Courier New"/>
          <w:color w:val="080808"/>
          <w:sz w:val="20"/>
          <w:szCs w:val="20"/>
          <w:lang w:eastAsia="en-GB"/>
        </w:rPr>
        <w:t>),</w:t>
      </w:r>
    </w:p>
    <w:p w14:paraId="1EBF9BF3" w14:textId="46C52152" w:rsidR="00A4009D" w:rsidRDefault="00A4009D"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009D">
        <w:rPr>
          <w:rFonts w:ascii="Courier New" w:eastAsia="Times New Roman" w:hAnsi="Courier New" w:cs="Courier New"/>
          <w:color w:val="080808"/>
          <w:sz w:val="20"/>
          <w:szCs w:val="20"/>
          <w:lang w:eastAsia="en-GB"/>
        </w:rPr>
        <w:t>]);</w:t>
      </w:r>
    </w:p>
    <w:p w14:paraId="68126CDB"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5E6FDC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9A37F0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39C23B4" w14:textId="77777777" w:rsidR="0003043B" w:rsidRPr="00A4009D" w:rsidRDefault="0003043B" w:rsidP="00A400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7116554" w14:textId="7FA63644" w:rsid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Pr>
          <w:rFonts w:ascii="Courier New" w:eastAsia="Times New Roman" w:hAnsi="Courier New" w:cs="Courier New"/>
          <w:color w:val="333333"/>
          <w:sz w:val="20"/>
          <w:szCs w:val="20"/>
          <w:bdr w:val="none" w:sz="0" w:space="0" w:color="auto" w:frame="1"/>
          <w:lang w:eastAsia="en-GB"/>
        </w:rPr>
        <w:t xml:space="preserve">the alternative would have been to write the </w:t>
      </w:r>
      <w:proofErr w:type="spellStart"/>
      <w:r>
        <w:rPr>
          <w:rFonts w:ascii="Courier New" w:eastAsia="Times New Roman" w:hAnsi="Courier New" w:cs="Courier New"/>
          <w:color w:val="333333"/>
          <w:sz w:val="20"/>
          <w:szCs w:val="20"/>
          <w:bdr w:val="none" w:sz="0" w:space="0" w:color="auto" w:frame="1"/>
          <w:lang w:eastAsia="en-GB"/>
        </w:rPr>
        <w:t>todosReducer</w:t>
      </w:r>
      <w:proofErr w:type="spellEnd"/>
      <w:r>
        <w:rPr>
          <w:rFonts w:ascii="Courier New" w:eastAsia="Times New Roman" w:hAnsi="Courier New" w:cs="Courier New"/>
          <w:color w:val="333333"/>
          <w:sz w:val="20"/>
          <w:szCs w:val="20"/>
          <w:bdr w:val="none" w:sz="0" w:space="0" w:color="auto" w:frame="1"/>
          <w:lang w:eastAsia="en-GB"/>
        </w:rPr>
        <w:t xml:space="preserve"> like presented RIERIEMENTO. The output is the same but the code is clearly more readable.</w:t>
      </w:r>
    </w:p>
    <w:p w14:paraId="1B43013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49352D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2DD8EC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8BAE9D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8541BB1" w14:textId="55AABC5E" w:rsidR="00A4009D" w:rsidRDefault="0003043B" w:rsidP="0003043B">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333333"/>
          <w:sz w:val="20"/>
          <w:szCs w:val="20"/>
          <w:bdr w:val="none" w:sz="0" w:space="0" w:color="auto" w:frame="1"/>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DFBFD4D" w14:textId="69528945"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b/>
          <w:bCs/>
          <w:color w:val="333333"/>
          <w:sz w:val="20"/>
          <w:szCs w:val="20"/>
          <w:bdr w:val="none" w:sz="0" w:space="0" w:color="auto" w:frame="1"/>
          <w:lang w:eastAsia="en-GB"/>
        </w:rPr>
        <w:t>final</w:t>
      </w:r>
      <w:r w:rsidRPr="00A4009D">
        <w:rPr>
          <w:rFonts w:ascii="Courier New" w:eastAsia="Times New Roman" w:hAnsi="Courier New" w:cs="Courier New"/>
          <w:color w:val="333333"/>
          <w:sz w:val="20"/>
          <w:szCs w:val="20"/>
          <w:bdr w:val="none" w:sz="0" w:space="0" w:color="auto" w:frame="1"/>
          <w:lang w:eastAsia="en-GB"/>
        </w:rPr>
        <w:t xml:space="preserve"> </w:t>
      </w:r>
      <w:proofErr w:type="spellStart"/>
      <w:r>
        <w:rPr>
          <w:rFonts w:ascii="Courier New" w:eastAsia="Times New Roman" w:hAnsi="Courier New" w:cs="Courier New"/>
          <w:color w:val="333333"/>
          <w:sz w:val="20"/>
          <w:szCs w:val="20"/>
          <w:bdr w:val="none" w:sz="0" w:space="0" w:color="auto" w:frame="1"/>
          <w:lang w:eastAsia="en-GB"/>
        </w:rPr>
        <w:t>todosReducer</w:t>
      </w:r>
      <w:proofErr w:type="spellEnd"/>
      <w:r w:rsidRPr="00A4009D">
        <w:rPr>
          <w:rFonts w:ascii="Courier New" w:eastAsia="Times New Roman" w:hAnsi="Courier New" w:cs="Courier New"/>
          <w:color w:val="333333"/>
          <w:sz w:val="20"/>
          <w:szCs w:val="20"/>
          <w:bdr w:val="none" w:sz="0" w:space="0" w:color="auto" w:frame="1"/>
          <w:lang w:eastAsia="en-GB"/>
        </w:rPr>
        <w:t xml:space="preserve"> = (</w:t>
      </w:r>
      <w:r>
        <w:rPr>
          <w:rFonts w:ascii="Courier New" w:eastAsia="Times New Roman" w:hAnsi="Courier New" w:cs="Courier New"/>
          <w:color w:val="333333"/>
          <w:sz w:val="20"/>
          <w:szCs w:val="20"/>
          <w:bdr w:val="none" w:sz="0" w:space="0" w:color="auto" w:frame="1"/>
          <w:lang w:eastAsia="en-GB"/>
        </w:rPr>
        <w:t>List&lt;</w:t>
      </w:r>
      <w:proofErr w:type="spellStart"/>
      <w:r>
        <w:rPr>
          <w:rFonts w:ascii="Courier New" w:eastAsia="Times New Roman" w:hAnsi="Courier New" w:cs="Courier New"/>
          <w:color w:val="333333"/>
          <w:sz w:val="20"/>
          <w:szCs w:val="20"/>
          <w:bdr w:val="none" w:sz="0" w:space="0" w:color="auto" w:frame="1"/>
          <w:lang w:eastAsia="en-GB"/>
        </w:rPr>
        <w:t>Todo</w:t>
      </w:r>
      <w:proofErr w:type="spellEnd"/>
      <w:r>
        <w:rPr>
          <w:rFonts w:ascii="Courier New" w:eastAsia="Times New Roman" w:hAnsi="Courier New" w:cs="Courier New"/>
          <w:color w:val="333333"/>
          <w:sz w:val="20"/>
          <w:szCs w:val="20"/>
          <w:bdr w:val="none" w:sz="0" w:space="0" w:color="auto" w:frame="1"/>
          <w:lang w:eastAsia="en-GB"/>
        </w:rPr>
        <w:t xml:space="preserve">&gt; </w:t>
      </w:r>
      <w:proofErr w:type="spellStart"/>
      <w:r>
        <w:rPr>
          <w:rFonts w:ascii="Courier New" w:eastAsia="Times New Roman" w:hAnsi="Courier New" w:cs="Courier New"/>
          <w:color w:val="333333"/>
          <w:sz w:val="20"/>
          <w:szCs w:val="20"/>
          <w:bdr w:val="none" w:sz="0" w:space="0" w:color="auto" w:frame="1"/>
          <w:lang w:eastAsia="en-GB"/>
        </w:rPr>
        <w:t>todos</w:t>
      </w:r>
      <w:proofErr w:type="spellEnd"/>
      <w:r w:rsidRPr="00A4009D">
        <w:rPr>
          <w:rFonts w:ascii="Courier New" w:eastAsia="Times New Roman" w:hAnsi="Courier New" w:cs="Courier New"/>
          <w:color w:val="333333"/>
          <w:sz w:val="20"/>
          <w:szCs w:val="20"/>
          <w:bdr w:val="none" w:sz="0" w:space="0" w:color="auto" w:frame="1"/>
          <w:lang w:eastAsia="en-GB"/>
        </w:rPr>
        <w:t>, action) {</w:t>
      </w:r>
    </w:p>
    <w:p w14:paraId="173121F5" w14:textId="5EF0A481"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if</w:t>
      </w:r>
      <w:r w:rsidRPr="00A4009D">
        <w:rPr>
          <w:rFonts w:ascii="Courier New" w:eastAsia="Times New Roman" w:hAnsi="Courier New" w:cs="Courier New"/>
          <w:color w:val="333333"/>
          <w:sz w:val="20"/>
          <w:szCs w:val="20"/>
          <w:bdr w:val="none" w:sz="0" w:space="0" w:color="auto" w:frame="1"/>
          <w:lang w:eastAsia="en-GB"/>
        </w:rPr>
        <w:t xml:space="preserve"> (action </w:t>
      </w:r>
      <w:r w:rsidRPr="00A4009D">
        <w:rPr>
          <w:rFonts w:ascii="Courier New" w:eastAsia="Times New Roman" w:hAnsi="Courier New" w:cs="Courier New"/>
          <w:b/>
          <w:bCs/>
          <w:color w:val="333333"/>
          <w:sz w:val="20"/>
          <w:szCs w:val="20"/>
          <w:bdr w:val="none" w:sz="0" w:space="0" w:color="auto" w:frame="1"/>
          <w:lang w:eastAsia="en-GB"/>
        </w:rPr>
        <w:t>is</w:t>
      </w:r>
      <w:r w:rsidRPr="00A4009D">
        <w:rPr>
          <w:rFonts w:ascii="Courier New" w:eastAsia="Times New Roman" w:hAnsi="Courier New" w:cs="Courier New"/>
          <w:color w:val="333333"/>
          <w:sz w:val="20"/>
          <w:szCs w:val="20"/>
          <w:bdr w:val="none" w:sz="0" w:space="0" w:color="auto" w:frame="1"/>
          <w:lang w:eastAsia="en-GB"/>
        </w:rPr>
        <w:t xml:space="preserve"> </w:t>
      </w:r>
      <w:proofErr w:type="spellStart"/>
      <w:r w:rsidRPr="00A4009D">
        <w:rPr>
          <w:rFonts w:ascii="Courier New" w:eastAsia="Times New Roman" w:hAnsi="Courier New" w:cs="Courier New"/>
          <w:color w:val="000000"/>
          <w:sz w:val="20"/>
          <w:szCs w:val="20"/>
          <w:lang w:eastAsia="en-GB"/>
        </w:rPr>
        <w:t>LoadTodoSucceededAction</w:t>
      </w:r>
      <w:proofErr w:type="spellEnd"/>
      <w:r w:rsidRPr="00A4009D">
        <w:rPr>
          <w:rFonts w:ascii="Courier New" w:eastAsia="Times New Roman" w:hAnsi="Courier New" w:cs="Courier New"/>
          <w:color w:val="333333"/>
          <w:sz w:val="20"/>
          <w:szCs w:val="20"/>
          <w:bdr w:val="none" w:sz="0" w:space="0" w:color="auto" w:frame="1"/>
          <w:lang w:eastAsia="en-GB"/>
        </w:rPr>
        <w:t>) {</w:t>
      </w:r>
    </w:p>
    <w:p w14:paraId="52F06335" w14:textId="35D7CC4B"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Pr>
          <w:rFonts w:ascii="Courier New" w:eastAsia="Times New Roman" w:hAnsi="Courier New" w:cs="Courier New"/>
          <w:b/>
          <w:bCs/>
          <w:color w:val="333333"/>
          <w:sz w:val="20"/>
          <w:szCs w:val="20"/>
          <w:bdr w:val="none" w:sz="0" w:space="0" w:color="auto" w:frame="1"/>
          <w:lang w:eastAsia="en-GB"/>
        </w:rPr>
        <w:t xml:space="preserve"> _</w:t>
      </w:r>
      <w:proofErr w:type="spellStart"/>
      <w:r>
        <w:rPr>
          <w:rFonts w:ascii="Courier New" w:eastAsia="Times New Roman" w:hAnsi="Courier New" w:cs="Courier New"/>
          <w:b/>
          <w:bCs/>
          <w:color w:val="333333"/>
          <w:sz w:val="20"/>
          <w:szCs w:val="20"/>
          <w:bdr w:val="none" w:sz="0" w:space="0" w:color="auto" w:frame="1"/>
          <w:lang w:eastAsia="en-GB"/>
        </w:rPr>
        <w:t>setLoadedTodo</w:t>
      </w:r>
      <w:proofErr w:type="spellEnd"/>
      <w:r>
        <w:rPr>
          <w:rFonts w:ascii="Courier New" w:eastAsia="Times New Roman" w:hAnsi="Courier New" w:cs="Courier New"/>
          <w:b/>
          <w:bCs/>
          <w:color w:val="333333"/>
          <w:sz w:val="20"/>
          <w:szCs w:val="20"/>
          <w:bdr w:val="none" w:sz="0" w:space="0" w:color="auto" w:frame="1"/>
          <w:lang w:eastAsia="en-GB"/>
        </w:rPr>
        <w:t>(</w:t>
      </w:r>
      <w:proofErr w:type="spellStart"/>
      <w:r>
        <w:rPr>
          <w:rFonts w:ascii="Courier New" w:eastAsia="Times New Roman" w:hAnsi="Courier New" w:cs="Courier New"/>
          <w:b/>
          <w:bCs/>
          <w:color w:val="333333"/>
          <w:sz w:val="20"/>
          <w:szCs w:val="20"/>
          <w:bdr w:val="none" w:sz="0" w:space="0" w:color="auto" w:frame="1"/>
          <w:lang w:eastAsia="en-GB"/>
        </w:rPr>
        <w:t>todos,action</w:t>
      </w:r>
      <w:proofErr w:type="spellEnd"/>
      <w:r>
        <w:rPr>
          <w:rFonts w:ascii="Courier New" w:eastAsia="Times New Roman" w:hAnsi="Courier New" w:cs="Courier New"/>
          <w:b/>
          <w:bCs/>
          <w:color w:val="333333"/>
          <w:sz w:val="20"/>
          <w:szCs w:val="20"/>
          <w:bdr w:val="none" w:sz="0" w:space="0" w:color="auto" w:frame="1"/>
          <w:lang w:eastAsia="en-GB"/>
        </w:rPr>
        <w:t>)</w:t>
      </w:r>
      <w:r w:rsidRPr="00A4009D">
        <w:rPr>
          <w:rFonts w:ascii="Courier New" w:eastAsia="Times New Roman" w:hAnsi="Courier New" w:cs="Courier New"/>
          <w:color w:val="333333"/>
          <w:sz w:val="20"/>
          <w:szCs w:val="20"/>
          <w:bdr w:val="none" w:sz="0" w:space="0" w:color="auto" w:frame="1"/>
          <w:lang w:eastAsia="en-GB"/>
        </w:rPr>
        <w:t>;</w:t>
      </w:r>
    </w:p>
    <w:p w14:paraId="6B1AD2BA" w14:textId="52EA21D5"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 </w:t>
      </w:r>
      <w:r w:rsidRPr="00A4009D">
        <w:rPr>
          <w:rFonts w:ascii="Courier New" w:eastAsia="Times New Roman" w:hAnsi="Courier New" w:cs="Courier New"/>
          <w:b/>
          <w:bCs/>
          <w:color w:val="333333"/>
          <w:sz w:val="20"/>
          <w:szCs w:val="20"/>
          <w:bdr w:val="none" w:sz="0" w:space="0" w:color="auto" w:frame="1"/>
          <w:lang w:eastAsia="en-GB"/>
        </w:rPr>
        <w:t>else</w:t>
      </w: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if</w:t>
      </w:r>
      <w:r w:rsidRPr="00A4009D">
        <w:rPr>
          <w:rFonts w:ascii="Courier New" w:eastAsia="Times New Roman" w:hAnsi="Courier New" w:cs="Courier New"/>
          <w:color w:val="333333"/>
          <w:sz w:val="20"/>
          <w:szCs w:val="20"/>
          <w:bdr w:val="none" w:sz="0" w:space="0" w:color="auto" w:frame="1"/>
          <w:lang w:eastAsia="en-GB"/>
        </w:rPr>
        <w:t xml:space="preserve"> (action </w:t>
      </w:r>
      <w:r w:rsidRPr="00A4009D">
        <w:rPr>
          <w:rFonts w:ascii="Courier New" w:eastAsia="Times New Roman" w:hAnsi="Courier New" w:cs="Courier New"/>
          <w:b/>
          <w:bCs/>
          <w:color w:val="333333"/>
          <w:sz w:val="20"/>
          <w:szCs w:val="20"/>
          <w:bdr w:val="none" w:sz="0" w:space="0" w:color="auto" w:frame="1"/>
          <w:lang w:eastAsia="en-GB"/>
        </w:rPr>
        <w:t>is</w:t>
      </w:r>
      <w:r w:rsidRPr="00A4009D">
        <w:rPr>
          <w:rFonts w:ascii="Courier New" w:eastAsia="Times New Roman" w:hAnsi="Courier New" w:cs="Courier New"/>
          <w:color w:val="333333"/>
          <w:sz w:val="20"/>
          <w:szCs w:val="20"/>
          <w:bdr w:val="none" w:sz="0" w:space="0" w:color="auto" w:frame="1"/>
          <w:lang w:eastAsia="en-GB"/>
        </w:rPr>
        <w:t xml:space="preserve"> </w:t>
      </w:r>
      <w:proofErr w:type="spellStart"/>
      <w:r w:rsidRPr="00A4009D">
        <w:rPr>
          <w:rFonts w:ascii="Courier New" w:eastAsia="Times New Roman" w:hAnsi="Courier New" w:cs="Courier New"/>
          <w:color w:val="000000"/>
          <w:sz w:val="20"/>
          <w:szCs w:val="20"/>
          <w:lang w:eastAsia="en-GB"/>
        </w:rPr>
        <w:t>SetCompletedTodoAction</w:t>
      </w:r>
      <w:proofErr w:type="spellEnd"/>
      <w:r w:rsidRPr="00A4009D">
        <w:rPr>
          <w:rFonts w:ascii="Courier New" w:eastAsia="Times New Roman" w:hAnsi="Courier New" w:cs="Courier New"/>
          <w:color w:val="333333"/>
          <w:sz w:val="20"/>
          <w:szCs w:val="20"/>
          <w:bdr w:val="none" w:sz="0" w:space="0" w:color="auto" w:frame="1"/>
          <w:lang w:eastAsia="en-GB"/>
        </w:rPr>
        <w:t>) {</w:t>
      </w:r>
    </w:p>
    <w:p w14:paraId="7F1307AD" w14:textId="5EEC204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sidRPr="00A4009D">
        <w:rPr>
          <w:rFonts w:ascii="Courier New" w:eastAsia="Times New Roman" w:hAnsi="Courier New" w:cs="Courier New"/>
          <w:color w:val="333333"/>
          <w:sz w:val="20"/>
          <w:szCs w:val="20"/>
          <w:bdr w:val="none" w:sz="0" w:space="0" w:color="auto" w:frame="1"/>
          <w:lang w:eastAsia="en-GB"/>
        </w:rPr>
        <w:t xml:space="preserve"> </w:t>
      </w:r>
      <w:r w:rsidR="00EC7743">
        <w:rPr>
          <w:rFonts w:ascii="Courier New" w:eastAsia="Times New Roman" w:hAnsi="Courier New" w:cs="Courier New"/>
          <w:color w:val="333333"/>
          <w:sz w:val="20"/>
          <w:szCs w:val="20"/>
          <w:bdr w:val="none" w:sz="0" w:space="0" w:color="auto" w:frame="1"/>
          <w:lang w:eastAsia="en-GB"/>
        </w:rPr>
        <w:t>_</w:t>
      </w:r>
      <w:proofErr w:type="spellStart"/>
      <w:r w:rsidR="00EC7743">
        <w:rPr>
          <w:rFonts w:ascii="Courier New" w:eastAsia="Times New Roman" w:hAnsi="Courier New" w:cs="Courier New"/>
          <w:color w:val="333333"/>
          <w:sz w:val="20"/>
          <w:szCs w:val="20"/>
          <w:bdr w:val="none" w:sz="0" w:space="0" w:color="auto" w:frame="1"/>
          <w:lang w:eastAsia="en-GB"/>
        </w:rPr>
        <w:t>setCompletedTodo</w:t>
      </w:r>
      <w:proofErr w:type="spellEnd"/>
      <w:r w:rsidR="00EC7743">
        <w:rPr>
          <w:rFonts w:ascii="Courier New" w:eastAsia="Times New Roman" w:hAnsi="Courier New" w:cs="Courier New"/>
          <w:color w:val="333333"/>
          <w:sz w:val="20"/>
          <w:szCs w:val="20"/>
          <w:bdr w:val="none" w:sz="0" w:space="0" w:color="auto" w:frame="1"/>
          <w:lang w:eastAsia="en-GB"/>
        </w:rPr>
        <w:t>(</w:t>
      </w:r>
      <w:proofErr w:type="spellStart"/>
      <w:r w:rsidR="00EC7743">
        <w:rPr>
          <w:rFonts w:ascii="Courier New" w:eastAsia="Times New Roman" w:hAnsi="Courier New" w:cs="Courier New"/>
          <w:color w:val="333333"/>
          <w:sz w:val="20"/>
          <w:szCs w:val="20"/>
          <w:bdr w:val="none" w:sz="0" w:space="0" w:color="auto" w:frame="1"/>
          <w:lang w:eastAsia="en-GB"/>
        </w:rPr>
        <w:t>todos</w:t>
      </w:r>
      <w:proofErr w:type="spellEnd"/>
      <w:r w:rsidR="00EC7743">
        <w:rPr>
          <w:rFonts w:ascii="Courier New" w:eastAsia="Times New Roman" w:hAnsi="Courier New" w:cs="Courier New"/>
          <w:color w:val="333333"/>
          <w:sz w:val="20"/>
          <w:szCs w:val="20"/>
          <w:bdr w:val="none" w:sz="0" w:space="0" w:color="auto" w:frame="1"/>
          <w:lang w:eastAsia="en-GB"/>
        </w:rPr>
        <w:t>, action);</w:t>
      </w:r>
    </w:p>
    <w:p w14:paraId="60B08AF7" w14:textId="13667B4E"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 </w:t>
      </w:r>
      <w:r w:rsidRPr="00A4009D">
        <w:rPr>
          <w:rFonts w:ascii="Courier New" w:eastAsia="Times New Roman" w:hAnsi="Courier New" w:cs="Courier New"/>
          <w:b/>
          <w:bCs/>
          <w:color w:val="333333"/>
          <w:sz w:val="20"/>
          <w:szCs w:val="20"/>
          <w:bdr w:val="none" w:sz="0" w:space="0" w:color="auto" w:frame="1"/>
          <w:lang w:eastAsia="en-GB"/>
        </w:rPr>
        <w:t>else</w:t>
      </w:r>
      <w:r w:rsidRPr="00A4009D">
        <w:rPr>
          <w:rFonts w:ascii="Courier New" w:eastAsia="Times New Roman" w:hAnsi="Courier New" w:cs="Courier New"/>
          <w:color w:val="333333"/>
          <w:sz w:val="20"/>
          <w:szCs w:val="20"/>
          <w:bdr w:val="none" w:sz="0" w:space="0" w:color="auto" w:frame="1"/>
          <w:lang w:eastAsia="en-GB"/>
        </w:rPr>
        <w:t xml:space="preserve"> {</w:t>
      </w:r>
    </w:p>
    <w:p w14:paraId="6FD0130C"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r w:rsidRPr="00A4009D">
        <w:rPr>
          <w:rFonts w:ascii="Courier New" w:eastAsia="Times New Roman" w:hAnsi="Courier New" w:cs="Courier New"/>
          <w:b/>
          <w:bCs/>
          <w:color w:val="333333"/>
          <w:sz w:val="20"/>
          <w:szCs w:val="20"/>
          <w:bdr w:val="none" w:sz="0" w:space="0" w:color="auto" w:frame="1"/>
          <w:lang w:eastAsia="en-GB"/>
        </w:rPr>
        <w:t>return</w:t>
      </w:r>
      <w:r w:rsidRPr="00A4009D">
        <w:rPr>
          <w:rFonts w:ascii="Courier New" w:eastAsia="Times New Roman" w:hAnsi="Courier New" w:cs="Courier New"/>
          <w:color w:val="333333"/>
          <w:sz w:val="20"/>
          <w:szCs w:val="20"/>
          <w:bdr w:val="none" w:sz="0" w:space="0" w:color="auto" w:frame="1"/>
          <w:lang w:eastAsia="en-GB"/>
        </w:rPr>
        <w:t xml:space="preserve"> state;</w:t>
      </w:r>
    </w:p>
    <w:p w14:paraId="1C77B417"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bdr w:val="none" w:sz="0" w:space="0" w:color="auto" w:frame="1"/>
          <w:lang w:eastAsia="en-GB"/>
        </w:rPr>
      </w:pPr>
      <w:r w:rsidRPr="00A4009D">
        <w:rPr>
          <w:rFonts w:ascii="Courier New" w:eastAsia="Times New Roman" w:hAnsi="Courier New" w:cs="Courier New"/>
          <w:color w:val="333333"/>
          <w:sz w:val="20"/>
          <w:szCs w:val="20"/>
          <w:bdr w:val="none" w:sz="0" w:space="0" w:color="auto" w:frame="1"/>
          <w:lang w:eastAsia="en-GB"/>
        </w:rPr>
        <w:t xml:space="preserve">  }</w:t>
      </w:r>
    </w:p>
    <w:p w14:paraId="37448C3B" w14:textId="77777777" w:rsidR="00A4009D" w:rsidRPr="00A4009D" w:rsidRDefault="00A4009D" w:rsidP="00A4009D">
      <w:pPr>
        <w:pBdr>
          <w:top w:val="single" w:sz="6" w:space="12" w:color="DDDDDD"/>
          <w:left w:val="single" w:sz="6" w:space="12" w:color="DDDDDD"/>
          <w:bottom w:val="single" w:sz="6" w:space="12" w:color="DDDDDD"/>
          <w:right w:val="single" w:sz="6" w:space="12" w:color="DDDDDD"/>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0"/>
          <w:szCs w:val="20"/>
          <w:lang w:eastAsia="en-GB"/>
        </w:rPr>
      </w:pPr>
      <w:r w:rsidRPr="00A4009D">
        <w:rPr>
          <w:rFonts w:ascii="Courier New" w:eastAsia="Times New Roman" w:hAnsi="Courier New" w:cs="Courier New"/>
          <w:color w:val="333333"/>
          <w:sz w:val="20"/>
          <w:szCs w:val="20"/>
          <w:bdr w:val="none" w:sz="0" w:space="0" w:color="auto" w:frame="1"/>
          <w:lang w:eastAsia="en-GB"/>
        </w:rPr>
        <w:t>};</w:t>
      </w:r>
    </w:p>
    <w:p w14:paraId="0F3F3ED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85B906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BBFC3B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BED9E6" w14:textId="1E85BC96" w:rsidR="005E3004" w:rsidRDefault="005E3004" w:rsidP="005E3004">
      <w:pPr>
        <w:rPr>
          <w:b/>
          <w:bCs/>
        </w:rPr>
      </w:pPr>
    </w:p>
    <w:p w14:paraId="279643B5" w14:textId="56404D79"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The tab Reducer and the visibility Filter 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4AB02F8D"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240D813" w14:textId="20DE0A96" w:rsidR="00EC7743" w:rsidRDefault="00EC7743" w:rsidP="005E3004">
      <w:pPr>
        <w:rPr>
          <w:lang w:val="en-US"/>
        </w:rPr>
      </w:pPr>
      <w:r>
        <w:rPr>
          <w:lang w:val="en-US"/>
        </w:rPr>
        <w:t>The process is the same as before. Two reducers ,</w:t>
      </w:r>
      <w:proofErr w:type="spellStart"/>
      <w:r>
        <w:rPr>
          <w:lang w:val="en-US"/>
        </w:rPr>
        <w:t>called_setTabState</w:t>
      </w:r>
      <w:proofErr w:type="spellEnd"/>
      <w:r>
        <w:rPr>
          <w:lang w:val="en-US"/>
        </w:rPr>
        <w:t xml:space="preserve"> and _</w:t>
      </w:r>
      <w:proofErr w:type="spellStart"/>
      <w:r>
        <w:rPr>
          <w:lang w:val="en-US"/>
        </w:rPr>
        <w:t>setVisibilityFilter</w:t>
      </w:r>
      <w:proofErr w:type="spellEnd"/>
      <w:r>
        <w:rPr>
          <w:lang w:val="en-US"/>
        </w:rPr>
        <w:t xml:space="preserve"> ,are created to handle respectively actions of type </w:t>
      </w:r>
      <w:proofErr w:type="spellStart"/>
      <w:r>
        <w:rPr>
          <w:lang w:val="en-US"/>
        </w:rPr>
        <w:t>SetTabAction</w:t>
      </w:r>
      <w:proofErr w:type="spellEnd"/>
      <w:r>
        <w:rPr>
          <w:lang w:val="en-US"/>
        </w:rPr>
        <w:t xml:space="preserve"> and </w:t>
      </w:r>
      <w:proofErr w:type="spellStart"/>
      <w:r>
        <w:rPr>
          <w:lang w:val="en-US"/>
        </w:rPr>
        <w:t>SetVisibilityFilter</w:t>
      </w:r>
      <w:proofErr w:type="spellEnd"/>
      <w:r>
        <w:rPr>
          <w:lang w:val="en-US"/>
        </w:rPr>
        <w:t xml:space="preserve"> action. In both cases the value contained in the action is used to produce a new state. Both of them are used to create other two reducers called </w:t>
      </w:r>
      <w:proofErr w:type="spellStart"/>
      <w:r>
        <w:rPr>
          <w:lang w:val="en-US"/>
        </w:rPr>
        <w:t>tabReducer</w:t>
      </w:r>
      <w:proofErr w:type="spellEnd"/>
      <w:r>
        <w:rPr>
          <w:lang w:val="en-US"/>
        </w:rPr>
        <w:t xml:space="preserve"> and </w:t>
      </w:r>
      <w:proofErr w:type="spellStart"/>
      <w:r w:rsidR="007549F0">
        <w:rPr>
          <w:lang w:val="en-US"/>
        </w:rPr>
        <w:t>visibilityFilterReducer</w:t>
      </w:r>
      <w:proofErr w:type="spellEnd"/>
      <w:r w:rsidR="007549F0">
        <w:rPr>
          <w:lang w:val="en-US"/>
        </w:rPr>
        <w:t xml:space="preserve"> using the </w:t>
      </w:r>
      <w:proofErr w:type="spellStart"/>
      <w:r w:rsidR="007549F0">
        <w:rPr>
          <w:lang w:val="en-US"/>
        </w:rPr>
        <w:t>combineReducers</w:t>
      </w:r>
      <w:proofErr w:type="spellEnd"/>
      <w:r w:rsidR="007549F0">
        <w:rPr>
          <w:lang w:val="en-US"/>
        </w:rPr>
        <w:t xml:space="preserve"> function introduced earlier. In this case the usage of the </w:t>
      </w:r>
      <w:proofErr w:type="spellStart"/>
      <w:r w:rsidR="007549F0">
        <w:rPr>
          <w:lang w:val="en-US"/>
        </w:rPr>
        <w:t>combineReducers</w:t>
      </w:r>
      <w:proofErr w:type="spellEnd"/>
      <w:r w:rsidR="007549F0">
        <w:rPr>
          <w:lang w:val="en-US"/>
        </w:rPr>
        <w:t xml:space="preserve"> function wasn’t really necessary by the fact that it combines only one reducer. However in case new actions may be introduced it will get handy.</w:t>
      </w:r>
    </w:p>
    <w:p w14:paraId="1209505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A5D076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DF1F1C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5D546B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5CF8326" w14:textId="5205E79D" w:rsidR="00EC7743" w:rsidRPr="00EC7743"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lastRenderedPageBreak/>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EC7743" w:rsidRPr="00EC7743">
        <w:rPr>
          <w:rFonts w:ascii="Courier New" w:eastAsia="Times New Roman" w:hAnsi="Courier New" w:cs="Courier New"/>
          <w:color w:val="080808"/>
          <w:sz w:val="20"/>
          <w:szCs w:val="20"/>
          <w:lang w:eastAsia="en-GB"/>
        </w:rPr>
        <w:br/>
      </w:r>
      <w:proofErr w:type="spellStart"/>
      <w:r w:rsidR="00EC7743" w:rsidRPr="00EC7743">
        <w:rPr>
          <w:rFonts w:ascii="Courier New" w:eastAsia="Times New Roman" w:hAnsi="Courier New" w:cs="Courier New"/>
          <w:color w:val="000000"/>
          <w:sz w:val="20"/>
          <w:szCs w:val="20"/>
          <w:lang w:eastAsia="en-GB"/>
        </w:rPr>
        <w:t>TabState</w:t>
      </w:r>
      <w:proofErr w:type="spellEnd"/>
      <w:r w:rsidR="00EC7743" w:rsidRPr="00EC7743">
        <w:rPr>
          <w:rFonts w:ascii="Courier New" w:eastAsia="Times New Roman" w:hAnsi="Courier New" w:cs="Courier New"/>
          <w:color w:val="000000"/>
          <w:sz w:val="20"/>
          <w:szCs w:val="20"/>
          <w:lang w:eastAsia="en-GB"/>
        </w:rPr>
        <w:t xml:space="preserve"> </w:t>
      </w:r>
      <w:r w:rsidR="00EC7743" w:rsidRPr="00EC7743">
        <w:rPr>
          <w:rFonts w:ascii="Courier New" w:eastAsia="Times New Roman" w:hAnsi="Courier New" w:cs="Courier New"/>
          <w:color w:val="00627A"/>
          <w:sz w:val="20"/>
          <w:szCs w:val="20"/>
          <w:lang w:eastAsia="en-GB"/>
        </w:rPr>
        <w:t>_</w:t>
      </w:r>
      <w:proofErr w:type="spellStart"/>
      <w:r w:rsidR="00EC7743" w:rsidRPr="00EC7743">
        <w:rPr>
          <w:rFonts w:ascii="Courier New" w:eastAsia="Times New Roman" w:hAnsi="Courier New" w:cs="Courier New"/>
          <w:color w:val="00627A"/>
          <w:sz w:val="20"/>
          <w:szCs w:val="20"/>
          <w:lang w:eastAsia="en-GB"/>
        </w:rPr>
        <w:t>setTabState</w:t>
      </w:r>
      <w:proofErr w:type="spellEnd"/>
      <w:r w:rsidR="00EC7743" w:rsidRPr="00EC7743">
        <w:rPr>
          <w:rFonts w:ascii="Courier New" w:eastAsia="Times New Roman" w:hAnsi="Courier New" w:cs="Courier New"/>
          <w:color w:val="080808"/>
          <w:sz w:val="20"/>
          <w:szCs w:val="20"/>
          <w:lang w:eastAsia="en-GB"/>
        </w:rPr>
        <w:t>(</w:t>
      </w:r>
      <w:proofErr w:type="spellStart"/>
      <w:r w:rsidR="00EC7743" w:rsidRPr="00EC7743">
        <w:rPr>
          <w:rFonts w:ascii="Courier New" w:eastAsia="Times New Roman" w:hAnsi="Courier New" w:cs="Courier New"/>
          <w:color w:val="000000"/>
          <w:sz w:val="20"/>
          <w:szCs w:val="20"/>
          <w:lang w:eastAsia="en-GB"/>
        </w:rPr>
        <w:t>TabState</w:t>
      </w:r>
      <w:proofErr w:type="spellEnd"/>
      <w:r w:rsidR="00EC7743" w:rsidRPr="00EC7743">
        <w:rPr>
          <w:rFonts w:ascii="Courier New" w:eastAsia="Times New Roman" w:hAnsi="Courier New" w:cs="Courier New"/>
          <w:color w:val="000000"/>
          <w:sz w:val="20"/>
          <w:szCs w:val="20"/>
          <w:lang w:eastAsia="en-GB"/>
        </w:rPr>
        <w:t xml:space="preserve"> </w:t>
      </w:r>
      <w:r w:rsidR="00EC7743" w:rsidRPr="00EC7743">
        <w:rPr>
          <w:rFonts w:ascii="Courier New" w:eastAsia="Times New Roman" w:hAnsi="Courier New" w:cs="Courier New"/>
          <w:color w:val="080808"/>
          <w:sz w:val="20"/>
          <w:szCs w:val="20"/>
          <w:lang w:eastAsia="en-GB"/>
        </w:rPr>
        <w:t xml:space="preserve">state, </w:t>
      </w:r>
      <w:proofErr w:type="spellStart"/>
      <w:r w:rsidR="00EC7743" w:rsidRPr="00EC7743">
        <w:rPr>
          <w:rFonts w:ascii="Courier New" w:eastAsia="Times New Roman" w:hAnsi="Courier New" w:cs="Courier New"/>
          <w:color w:val="000000"/>
          <w:sz w:val="20"/>
          <w:szCs w:val="20"/>
          <w:lang w:eastAsia="en-GB"/>
        </w:rPr>
        <w:t>SetTabAction</w:t>
      </w:r>
      <w:proofErr w:type="spellEnd"/>
      <w:r w:rsidR="00EC7743" w:rsidRPr="00EC7743">
        <w:rPr>
          <w:rFonts w:ascii="Courier New" w:eastAsia="Times New Roman" w:hAnsi="Courier New" w:cs="Courier New"/>
          <w:color w:val="000000"/>
          <w:sz w:val="20"/>
          <w:szCs w:val="20"/>
          <w:lang w:eastAsia="en-GB"/>
        </w:rPr>
        <w:t xml:space="preserve"> </w:t>
      </w:r>
      <w:r w:rsidR="00EC7743" w:rsidRPr="00EC7743">
        <w:rPr>
          <w:rFonts w:ascii="Courier New" w:eastAsia="Times New Roman" w:hAnsi="Courier New" w:cs="Courier New"/>
          <w:color w:val="080808"/>
          <w:sz w:val="20"/>
          <w:szCs w:val="20"/>
          <w:lang w:eastAsia="en-GB"/>
        </w:rPr>
        <w:t>action){</w:t>
      </w:r>
      <w:r w:rsidR="00EC7743" w:rsidRPr="00EC7743">
        <w:rPr>
          <w:rFonts w:ascii="Courier New" w:eastAsia="Times New Roman" w:hAnsi="Courier New" w:cs="Courier New"/>
          <w:color w:val="080808"/>
          <w:sz w:val="20"/>
          <w:szCs w:val="20"/>
          <w:lang w:eastAsia="en-GB"/>
        </w:rPr>
        <w:br/>
        <w:t xml:space="preserve">   </w:t>
      </w:r>
      <w:r w:rsidR="00EC7743" w:rsidRPr="00EC7743">
        <w:rPr>
          <w:rFonts w:ascii="Courier New" w:eastAsia="Times New Roman" w:hAnsi="Courier New" w:cs="Courier New"/>
          <w:color w:val="0033B3"/>
          <w:sz w:val="20"/>
          <w:szCs w:val="20"/>
          <w:lang w:eastAsia="en-GB"/>
        </w:rPr>
        <w:t xml:space="preserve">return </w:t>
      </w:r>
      <w:proofErr w:type="spellStart"/>
      <w:r w:rsidR="00EC7743" w:rsidRPr="00EC7743">
        <w:rPr>
          <w:rFonts w:ascii="Courier New" w:eastAsia="Times New Roman" w:hAnsi="Courier New" w:cs="Courier New"/>
          <w:color w:val="080808"/>
          <w:sz w:val="20"/>
          <w:szCs w:val="20"/>
          <w:lang w:eastAsia="en-GB"/>
        </w:rPr>
        <w:t>action.</w:t>
      </w:r>
      <w:r w:rsidR="00EC7743" w:rsidRPr="00EC7743">
        <w:rPr>
          <w:rFonts w:ascii="Courier New" w:eastAsia="Times New Roman" w:hAnsi="Courier New" w:cs="Courier New"/>
          <w:color w:val="871094"/>
          <w:sz w:val="20"/>
          <w:szCs w:val="20"/>
          <w:lang w:eastAsia="en-GB"/>
        </w:rPr>
        <w:t>newtab</w:t>
      </w:r>
      <w:proofErr w:type="spellEnd"/>
      <w:r w:rsidR="00EC7743" w:rsidRPr="00EC7743">
        <w:rPr>
          <w:rFonts w:ascii="Courier New" w:eastAsia="Times New Roman" w:hAnsi="Courier New" w:cs="Courier New"/>
          <w:color w:val="080808"/>
          <w:sz w:val="20"/>
          <w:szCs w:val="20"/>
          <w:lang w:eastAsia="en-GB"/>
        </w:rPr>
        <w:t>;</w:t>
      </w:r>
      <w:r w:rsidR="00EC7743" w:rsidRPr="00EC7743">
        <w:rPr>
          <w:rFonts w:ascii="Courier New" w:eastAsia="Times New Roman" w:hAnsi="Courier New" w:cs="Courier New"/>
          <w:color w:val="080808"/>
          <w:sz w:val="20"/>
          <w:szCs w:val="20"/>
          <w:lang w:eastAsia="en-GB"/>
        </w:rPr>
        <w:br/>
        <w:t>}</w:t>
      </w:r>
    </w:p>
    <w:p w14:paraId="4D68A629" w14:textId="0C12EA36" w:rsidR="00EC7743" w:rsidRPr="00EC7743" w:rsidRDefault="00EC7743" w:rsidP="00EC7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80808"/>
          <w:sz w:val="20"/>
          <w:szCs w:val="20"/>
          <w:lang w:eastAsia="en-GB"/>
        </w:rPr>
        <w:br/>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00000"/>
          <w:sz w:val="20"/>
          <w:szCs w:val="20"/>
          <w:lang w:eastAsia="en-GB"/>
        </w:rPr>
        <w:t xml:space="preserve"> </w:t>
      </w:r>
      <w:r w:rsidRPr="00EC7743">
        <w:rPr>
          <w:rFonts w:ascii="Courier New" w:eastAsia="Times New Roman" w:hAnsi="Courier New" w:cs="Courier New"/>
          <w:color w:val="00627A"/>
          <w:sz w:val="20"/>
          <w:szCs w:val="20"/>
          <w:lang w:eastAsia="en-GB"/>
        </w:rPr>
        <w:t>_</w:t>
      </w:r>
      <w:proofErr w:type="spellStart"/>
      <w:r w:rsidRPr="00EC7743">
        <w:rPr>
          <w:rFonts w:ascii="Courier New" w:eastAsia="Times New Roman" w:hAnsi="Courier New" w:cs="Courier New"/>
          <w:color w:val="00627A"/>
          <w:sz w:val="20"/>
          <w:szCs w:val="20"/>
          <w:lang w:eastAsia="en-GB"/>
        </w:rPr>
        <w:t>setVisibilityFilter</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 xml:space="preserve">    </w:t>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00000"/>
          <w:sz w:val="20"/>
          <w:szCs w:val="20"/>
          <w:lang w:eastAsia="en-GB"/>
        </w:rPr>
        <w:t xml:space="preserve"> </w:t>
      </w:r>
      <w:proofErr w:type="spellStart"/>
      <w:r w:rsidRPr="00EC7743">
        <w:rPr>
          <w:rFonts w:ascii="Courier New" w:eastAsia="Times New Roman" w:hAnsi="Courier New" w:cs="Courier New"/>
          <w:color w:val="080808"/>
          <w:sz w:val="20"/>
          <w:szCs w:val="20"/>
          <w:lang w:eastAsia="en-GB"/>
        </w:rPr>
        <w:t>oldState</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00000"/>
          <w:sz w:val="20"/>
          <w:szCs w:val="20"/>
          <w:lang w:eastAsia="en-GB"/>
        </w:rPr>
        <w:t>SetVisibilityFilterAction</w:t>
      </w:r>
      <w:proofErr w:type="spellEnd"/>
      <w:r w:rsidRPr="00EC7743">
        <w:rPr>
          <w:rFonts w:ascii="Courier New" w:eastAsia="Times New Roman" w:hAnsi="Courier New" w:cs="Courier New"/>
          <w:color w:val="000000"/>
          <w:sz w:val="20"/>
          <w:szCs w:val="20"/>
          <w:lang w:eastAsia="en-GB"/>
        </w:rPr>
        <w:t xml:space="preserve"> </w:t>
      </w:r>
      <w:r w:rsidRPr="00EC7743">
        <w:rPr>
          <w:rFonts w:ascii="Courier New" w:eastAsia="Times New Roman" w:hAnsi="Courier New" w:cs="Courier New"/>
          <w:color w:val="080808"/>
          <w:sz w:val="20"/>
          <w:szCs w:val="20"/>
          <w:lang w:eastAsia="en-GB"/>
        </w:rPr>
        <w:t>action) {</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33B3"/>
          <w:sz w:val="20"/>
          <w:szCs w:val="20"/>
          <w:lang w:eastAsia="en-GB"/>
        </w:rPr>
        <w:t xml:space="preserve">return </w:t>
      </w:r>
      <w:proofErr w:type="spellStart"/>
      <w:r w:rsidRPr="00EC7743">
        <w:rPr>
          <w:rFonts w:ascii="Courier New" w:eastAsia="Times New Roman" w:hAnsi="Courier New" w:cs="Courier New"/>
          <w:color w:val="080808"/>
          <w:sz w:val="20"/>
          <w:szCs w:val="20"/>
          <w:lang w:eastAsia="en-GB"/>
        </w:rPr>
        <w:t>action.</w:t>
      </w:r>
      <w:r w:rsidRPr="00EC7743">
        <w:rPr>
          <w:rFonts w:ascii="Courier New" w:eastAsia="Times New Roman" w:hAnsi="Courier New" w:cs="Courier New"/>
          <w:color w:val="871094"/>
          <w:sz w:val="20"/>
          <w:szCs w:val="20"/>
          <w:lang w:eastAsia="en-GB"/>
        </w:rPr>
        <w:t>filter</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w:t>
      </w:r>
    </w:p>
    <w:p w14:paraId="617DE730" w14:textId="73C30ADF" w:rsidR="00EC7743" w:rsidRDefault="00EC7743" w:rsidP="005E3004"/>
    <w:p w14:paraId="1C850C3E" w14:textId="4CAFDDE1" w:rsidR="00EC7743" w:rsidRDefault="00EC7743" w:rsidP="005E3004">
      <w:pPr>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033B3"/>
          <w:sz w:val="20"/>
          <w:szCs w:val="20"/>
          <w:lang w:eastAsia="en-GB"/>
        </w:rPr>
        <w:t xml:space="preserve">final </w:t>
      </w:r>
      <w:proofErr w:type="spellStart"/>
      <w:r w:rsidRPr="00EC7743">
        <w:rPr>
          <w:rFonts w:ascii="Courier New" w:eastAsia="Times New Roman" w:hAnsi="Courier New" w:cs="Courier New"/>
          <w:color w:val="000000"/>
          <w:sz w:val="20"/>
          <w:szCs w:val="20"/>
          <w:lang w:eastAsia="en-GB"/>
        </w:rPr>
        <w:t>tabReducer</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80808"/>
          <w:sz w:val="20"/>
          <w:szCs w:val="20"/>
          <w:lang w:eastAsia="en-GB"/>
        </w:rPr>
        <w:t>combineReducers</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TabState</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proofErr w:type="spellStart"/>
      <w:r w:rsidRPr="00EC7743">
        <w:rPr>
          <w:rFonts w:ascii="Courier New" w:eastAsia="Times New Roman" w:hAnsi="Courier New" w:cs="Courier New"/>
          <w:color w:val="2196F3"/>
          <w:sz w:val="20"/>
          <w:szCs w:val="20"/>
          <w:lang w:eastAsia="en-GB"/>
        </w:rPr>
        <w:t>TypedReducer</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TabState</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00000"/>
          <w:sz w:val="20"/>
          <w:szCs w:val="20"/>
          <w:lang w:eastAsia="en-GB"/>
        </w:rPr>
        <w:t>SetTabAction</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0627A"/>
          <w:sz w:val="20"/>
          <w:szCs w:val="20"/>
          <w:lang w:eastAsia="en-GB"/>
        </w:rPr>
        <w:t>_</w:t>
      </w:r>
      <w:proofErr w:type="spellStart"/>
      <w:r w:rsidRPr="00EC7743">
        <w:rPr>
          <w:rFonts w:ascii="Courier New" w:eastAsia="Times New Roman" w:hAnsi="Courier New" w:cs="Courier New"/>
          <w:color w:val="00627A"/>
          <w:sz w:val="20"/>
          <w:szCs w:val="20"/>
          <w:lang w:eastAsia="en-GB"/>
        </w:rPr>
        <w:t>setTabState</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r>
      <w:r w:rsidRPr="00EC7743">
        <w:rPr>
          <w:rFonts w:ascii="Courier New" w:eastAsia="Times New Roman" w:hAnsi="Courier New" w:cs="Courier New"/>
          <w:color w:val="080808"/>
          <w:sz w:val="20"/>
          <w:szCs w:val="20"/>
          <w:lang w:eastAsia="en-GB"/>
        </w:rPr>
        <w:br/>
        <w:t>]);</w:t>
      </w:r>
    </w:p>
    <w:p w14:paraId="11DFD1ED" w14:textId="0148DCDC" w:rsidR="00EC7743" w:rsidRDefault="00EC7743" w:rsidP="005E3004">
      <w:pPr>
        <w:rPr>
          <w:rFonts w:ascii="Courier New" w:eastAsia="Times New Roman" w:hAnsi="Courier New" w:cs="Courier New"/>
          <w:color w:val="080808"/>
          <w:sz w:val="20"/>
          <w:szCs w:val="20"/>
          <w:lang w:eastAsia="en-GB"/>
        </w:rPr>
      </w:pPr>
      <w:r w:rsidRPr="00EC7743">
        <w:rPr>
          <w:rFonts w:ascii="Courier New" w:eastAsia="Times New Roman" w:hAnsi="Courier New" w:cs="Courier New"/>
          <w:color w:val="0033B3"/>
          <w:sz w:val="20"/>
          <w:szCs w:val="20"/>
          <w:lang w:eastAsia="en-GB"/>
        </w:rPr>
        <w:t xml:space="preserve">final </w:t>
      </w:r>
      <w:proofErr w:type="spellStart"/>
      <w:r w:rsidRPr="00EC7743">
        <w:rPr>
          <w:rFonts w:ascii="Courier New" w:eastAsia="Times New Roman" w:hAnsi="Courier New" w:cs="Courier New"/>
          <w:color w:val="000000"/>
          <w:sz w:val="20"/>
          <w:szCs w:val="20"/>
          <w:lang w:eastAsia="en-GB"/>
        </w:rPr>
        <w:t>visibilityFilterReducer</w:t>
      </w:r>
      <w:proofErr w:type="spellEnd"/>
      <w:r w:rsidRPr="00EC7743">
        <w:rPr>
          <w:rFonts w:ascii="Courier New" w:eastAsia="Times New Roman" w:hAnsi="Courier New" w:cs="Courier New"/>
          <w:color w:val="000000"/>
          <w:sz w:val="20"/>
          <w:szCs w:val="20"/>
          <w:lang w:eastAsia="en-GB"/>
        </w:rPr>
        <w:t xml:space="preserve"> </w:t>
      </w:r>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80808"/>
          <w:sz w:val="20"/>
          <w:szCs w:val="20"/>
          <w:lang w:eastAsia="en-GB"/>
        </w:rPr>
        <w:t>combineReducers</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proofErr w:type="spellStart"/>
      <w:r w:rsidRPr="00EC7743">
        <w:rPr>
          <w:rFonts w:ascii="Courier New" w:eastAsia="Times New Roman" w:hAnsi="Courier New" w:cs="Courier New"/>
          <w:color w:val="2196F3"/>
          <w:sz w:val="20"/>
          <w:szCs w:val="20"/>
          <w:lang w:eastAsia="en-GB"/>
        </w:rPr>
        <w:t>TypedReducer</w:t>
      </w:r>
      <w:proofErr w:type="spellEnd"/>
      <w:r w:rsidRPr="00EC7743">
        <w:rPr>
          <w:rFonts w:ascii="Courier New" w:eastAsia="Times New Roman" w:hAnsi="Courier New" w:cs="Courier New"/>
          <w:color w:val="080808"/>
          <w:sz w:val="20"/>
          <w:szCs w:val="20"/>
          <w:lang w:eastAsia="en-GB"/>
        </w:rPr>
        <w:t>&lt;</w:t>
      </w:r>
      <w:proofErr w:type="spellStart"/>
      <w:r w:rsidRPr="00EC7743">
        <w:rPr>
          <w:rFonts w:ascii="Courier New" w:eastAsia="Times New Roman" w:hAnsi="Courier New" w:cs="Courier New"/>
          <w:color w:val="000000"/>
          <w:sz w:val="20"/>
          <w:szCs w:val="20"/>
          <w:lang w:eastAsia="en-GB"/>
        </w:rPr>
        <w:t>VisibilityFilter</w:t>
      </w:r>
      <w:proofErr w:type="spellEnd"/>
      <w:r w:rsidRPr="00EC7743">
        <w:rPr>
          <w:rFonts w:ascii="Courier New" w:eastAsia="Times New Roman" w:hAnsi="Courier New" w:cs="Courier New"/>
          <w:color w:val="080808"/>
          <w:sz w:val="20"/>
          <w:szCs w:val="20"/>
          <w:lang w:eastAsia="en-GB"/>
        </w:rPr>
        <w:t xml:space="preserve">, </w:t>
      </w:r>
      <w:proofErr w:type="spellStart"/>
      <w:r w:rsidRPr="00EC7743">
        <w:rPr>
          <w:rFonts w:ascii="Courier New" w:eastAsia="Times New Roman" w:hAnsi="Courier New" w:cs="Courier New"/>
          <w:color w:val="000000"/>
          <w:sz w:val="20"/>
          <w:szCs w:val="20"/>
          <w:lang w:eastAsia="en-GB"/>
        </w:rPr>
        <w:t>SetVisibilityFilterAction</w:t>
      </w:r>
      <w:proofErr w:type="spellEnd"/>
      <w:r w:rsidRPr="00EC7743">
        <w:rPr>
          <w:rFonts w:ascii="Courier New" w:eastAsia="Times New Roman" w:hAnsi="Courier New" w:cs="Courier New"/>
          <w:color w:val="080808"/>
          <w:sz w:val="20"/>
          <w:szCs w:val="20"/>
          <w:lang w:eastAsia="en-GB"/>
        </w:rPr>
        <w:t>&gt;(</w:t>
      </w:r>
      <w:r w:rsidRPr="00EC7743">
        <w:rPr>
          <w:rFonts w:ascii="Courier New" w:eastAsia="Times New Roman" w:hAnsi="Courier New" w:cs="Courier New"/>
          <w:color w:val="080808"/>
          <w:sz w:val="20"/>
          <w:szCs w:val="20"/>
          <w:lang w:eastAsia="en-GB"/>
        </w:rPr>
        <w:br/>
        <w:t xml:space="preserve">      </w:t>
      </w:r>
      <w:r w:rsidRPr="00EC7743">
        <w:rPr>
          <w:rFonts w:ascii="Courier New" w:eastAsia="Times New Roman" w:hAnsi="Courier New" w:cs="Courier New"/>
          <w:color w:val="00627A"/>
          <w:sz w:val="20"/>
          <w:szCs w:val="20"/>
          <w:lang w:eastAsia="en-GB"/>
        </w:rPr>
        <w:t>_</w:t>
      </w:r>
      <w:proofErr w:type="spellStart"/>
      <w:r w:rsidRPr="00EC7743">
        <w:rPr>
          <w:rFonts w:ascii="Courier New" w:eastAsia="Times New Roman" w:hAnsi="Courier New" w:cs="Courier New"/>
          <w:color w:val="00627A"/>
          <w:sz w:val="20"/>
          <w:szCs w:val="20"/>
          <w:lang w:eastAsia="en-GB"/>
        </w:rPr>
        <w:t>setVisibilityFilter</w:t>
      </w:r>
      <w:proofErr w:type="spellEnd"/>
      <w:r w:rsidRPr="00EC7743">
        <w:rPr>
          <w:rFonts w:ascii="Courier New" w:eastAsia="Times New Roman" w:hAnsi="Courier New" w:cs="Courier New"/>
          <w:color w:val="080808"/>
          <w:sz w:val="20"/>
          <w:szCs w:val="20"/>
          <w:lang w:eastAsia="en-GB"/>
        </w:rPr>
        <w:t>)</w:t>
      </w:r>
      <w:r w:rsidRPr="00EC7743">
        <w:rPr>
          <w:rFonts w:ascii="Courier New" w:eastAsia="Times New Roman" w:hAnsi="Courier New" w:cs="Courier New"/>
          <w:color w:val="080808"/>
          <w:sz w:val="20"/>
          <w:szCs w:val="20"/>
          <w:lang w:eastAsia="en-GB"/>
        </w:rPr>
        <w:br/>
        <w:t>]);</w:t>
      </w:r>
    </w:p>
    <w:p w14:paraId="6334F732"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1FC331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34027A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0B10C63" w14:textId="77777777" w:rsidR="0003043B" w:rsidRDefault="0003043B" w:rsidP="005E3004">
      <w:pPr>
        <w:rPr>
          <w:b/>
          <w:bCs/>
        </w:rPr>
      </w:pPr>
    </w:p>
    <w:p w14:paraId="7DDD0970" w14:textId="3B17CC36"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proofErr w:type="spellStart"/>
      <w:r>
        <w:rPr>
          <w:b/>
          <w:bCs/>
          <w:lang w:val="en-US"/>
        </w:rPr>
        <w:t>AppState</w:t>
      </w:r>
      <w:proofErr w:type="spellEnd"/>
      <w:r>
        <w:rPr>
          <w:b/>
          <w:bCs/>
          <w:lang w:val="en-US"/>
        </w:rPr>
        <w:t xml:space="preserve"> reducer</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23C00C9E"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97B809D" w14:textId="793FCB30" w:rsidR="007549F0" w:rsidRDefault="007549F0" w:rsidP="005E3004">
      <w:r>
        <w:t xml:space="preserve">Finally all the basic bricks have been implemented and can be used now to create the biggest reducer; the </w:t>
      </w:r>
      <w:proofErr w:type="spellStart"/>
      <w:r>
        <w:t>AppState</w:t>
      </w:r>
      <w:proofErr w:type="spellEnd"/>
      <w:r>
        <w:t xml:space="preserve"> reducer. It is of course a function that takes the current </w:t>
      </w:r>
      <w:proofErr w:type="spellStart"/>
      <w:r>
        <w:t>AppState</w:t>
      </w:r>
      <w:proofErr w:type="spellEnd"/>
      <w:r>
        <w:t xml:space="preserve"> and an action. It then compose a new </w:t>
      </w:r>
      <w:proofErr w:type="spellStart"/>
      <w:r>
        <w:t>AppState</w:t>
      </w:r>
      <w:proofErr w:type="spellEnd"/>
      <w:r>
        <w:t xml:space="preserve"> instance using the sub-reducers just created</w:t>
      </w:r>
      <w:r w:rsidR="00655CE4">
        <w:t xml:space="preserve"> and passing to them the received action. Every sub-reducer processes the action to understand if it needs to </w:t>
      </w:r>
      <w:proofErr w:type="spellStart"/>
      <w:r w:rsidR="00655CE4">
        <w:t>perfom</w:t>
      </w:r>
      <w:proofErr w:type="spellEnd"/>
      <w:r w:rsidR="00655CE4">
        <w:t xml:space="preserve"> a transition in the handled part of the state. And that’s it, a unique component handling all the application’s state has been defined combining more sub parts.</w:t>
      </w:r>
    </w:p>
    <w:p w14:paraId="479360C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BF49DF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25CE73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1201F8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F62F2E4" w14:textId="78671898" w:rsidR="00655CE4" w:rsidRDefault="0003043B" w:rsidP="0003043B">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FE3E4C2" w14:textId="58561F6B" w:rsidR="00655CE4" w:rsidRDefault="00655CE4" w:rsidP="0065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655CE4">
        <w:rPr>
          <w:rFonts w:ascii="Courier New" w:eastAsia="Times New Roman" w:hAnsi="Courier New" w:cs="Courier New"/>
          <w:color w:val="000000"/>
          <w:sz w:val="20"/>
          <w:szCs w:val="20"/>
          <w:lang w:eastAsia="en-GB"/>
        </w:rPr>
        <w:t>AppState</w:t>
      </w:r>
      <w:proofErr w:type="spellEnd"/>
      <w:r w:rsidRPr="00655CE4">
        <w:rPr>
          <w:rFonts w:ascii="Courier New" w:eastAsia="Times New Roman" w:hAnsi="Courier New" w:cs="Courier New"/>
          <w:color w:val="000000"/>
          <w:sz w:val="20"/>
          <w:szCs w:val="20"/>
          <w:lang w:eastAsia="en-GB"/>
        </w:rPr>
        <w:t xml:space="preserve"> </w:t>
      </w:r>
      <w:proofErr w:type="spellStart"/>
      <w:r w:rsidRPr="00655CE4">
        <w:rPr>
          <w:rFonts w:ascii="Courier New" w:eastAsia="Times New Roman" w:hAnsi="Courier New" w:cs="Courier New"/>
          <w:color w:val="00627A"/>
          <w:sz w:val="20"/>
          <w:szCs w:val="20"/>
          <w:lang w:eastAsia="en-GB"/>
        </w:rPr>
        <w:t>appStateReducer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00000"/>
          <w:sz w:val="20"/>
          <w:szCs w:val="20"/>
          <w:lang w:eastAsia="en-GB"/>
        </w:rPr>
        <w:t>AppState</w:t>
      </w:r>
      <w:proofErr w:type="spellEnd"/>
      <w:r w:rsidRPr="00655CE4">
        <w:rPr>
          <w:rFonts w:ascii="Courier New" w:eastAsia="Times New Roman" w:hAnsi="Courier New" w:cs="Courier New"/>
          <w:color w:val="000000"/>
          <w:sz w:val="20"/>
          <w:szCs w:val="20"/>
          <w:lang w:eastAsia="en-GB"/>
        </w:rPr>
        <w:t xml:space="preserve"> </w:t>
      </w:r>
      <w:proofErr w:type="spellStart"/>
      <w:r w:rsidRPr="00655CE4">
        <w:rPr>
          <w:rFonts w:ascii="Courier New" w:eastAsia="Times New Roman" w:hAnsi="Courier New" w:cs="Courier New"/>
          <w:color w:val="080808"/>
          <w:sz w:val="20"/>
          <w:szCs w:val="20"/>
          <w:lang w:eastAsia="en-GB"/>
        </w:rPr>
        <w:t>appState</w:t>
      </w:r>
      <w:proofErr w:type="spellEnd"/>
      <w:r w:rsidRPr="00655CE4">
        <w:rPr>
          <w:rFonts w:ascii="Courier New" w:eastAsia="Times New Roman" w:hAnsi="Courier New" w:cs="Courier New"/>
          <w:color w:val="080808"/>
          <w:sz w:val="20"/>
          <w:szCs w:val="20"/>
          <w:lang w:eastAsia="en-GB"/>
        </w:rPr>
        <w:t>, action) {</w:t>
      </w:r>
      <w:r w:rsidRPr="00655CE4">
        <w:rPr>
          <w:rFonts w:ascii="Courier New" w:eastAsia="Times New Roman" w:hAnsi="Courier New" w:cs="Courier New"/>
          <w:color w:val="080808"/>
          <w:sz w:val="20"/>
          <w:szCs w:val="20"/>
          <w:lang w:eastAsia="en-GB"/>
        </w:rPr>
        <w:br/>
        <w:t xml:space="preserve">  </w:t>
      </w:r>
      <w:r w:rsidRPr="00655CE4">
        <w:rPr>
          <w:rFonts w:ascii="Courier New" w:eastAsia="Times New Roman" w:hAnsi="Courier New" w:cs="Courier New"/>
          <w:color w:val="0033B3"/>
          <w:sz w:val="20"/>
          <w:szCs w:val="20"/>
          <w:lang w:eastAsia="en-GB"/>
        </w:rPr>
        <w:t xml:space="preserve">return </w:t>
      </w:r>
      <w:proofErr w:type="spellStart"/>
      <w:r w:rsidRPr="00655CE4">
        <w:rPr>
          <w:rFonts w:ascii="Courier New" w:eastAsia="Times New Roman" w:hAnsi="Courier New" w:cs="Courier New"/>
          <w:color w:val="2196F3"/>
          <w:sz w:val="20"/>
          <w:szCs w:val="20"/>
          <w:lang w:eastAsia="en-GB"/>
        </w:rPr>
        <w:t>AppState</w:t>
      </w:r>
      <w:proofErr w:type="spellEnd"/>
      <w:r w:rsidRPr="00655CE4">
        <w:rPr>
          <w:rFonts w:ascii="Courier New" w:eastAsia="Times New Roman" w:hAnsi="Courier New" w:cs="Courier New"/>
          <w:color w:val="080808"/>
          <w:sz w:val="20"/>
          <w:szCs w:val="20"/>
          <w:lang w:eastAsia="en-GB"/>
        </w:rPr>
        <w:t>(</w:t>
      </w:r>
      <w:r w:rsidRPr="00655CE4">
        <w:rPr>
          <w:rFonts w:ascii="Courier New" w:eastAsia="Times New Roman" w:hAnsi="Courier New" w:cs="Courier New"/>
          <w:color w:val="080808"/>
          <w:sz w:val="20"/>
          <w:szCs w:val="20"/>
          <w:lang w:eastAsia="en-GB"/>
        </w:rPr>
        <w:br/>
        <w:t xml:space="preserve">      </w:t>
      </w:r>
      <w:proofErr w:type="spellStart"/>
      <w:r w:rsidRPr="00655CE4">
        <w:rPr>
          <w:rFonts w:ascii="Courier New" w:eastAsia="Times New Roman" w:hAnsi="Courier New" w:cs="Courier New"/>
          <w:color w:val="080808"/>
          <w:sz w:val="20"/>
          <w:szCs w:val="20"/>
          <w:lang w:eastAsia="en-GB"/>
        </w:rPr>
        <w:t>todos</w:t>
      </w:r>
      <w:proofErr w:type="spellEnd"/>
      <w:r w:rsidRPr="00655CE4">
        <w:rPr>
          <w:rFonts w:ascii="Courier New" w:eastAsia="Times New Roman" w:hAnsi="Courier New" w:cs="Courier New"/>
          <w:color w:val="080808"/>
          <w:sz w:val="20"/>
          <w:szCs w:val="20"/>
          <w:lang w:eastAsia="en-GB"/>
        </w:rPr>
        <w:t xml:space="preserve">: </w:t>
      </w:r>
      <w:proofErr w:type="spellStart"/>
      <w:r w:rsidRPr="00655CE4">
        <w:rPr>
          <w:rFonts w:ascii="Courier New" w:eastAsia="Times New Roman" w:hAnsi="Courier New" w:cs="Courier New"/>
          <w:color w:val="000000"/>
          <w:sz w:val="20"/>
          <w:szCs w:val="20"/>
          <w:lang w:eastAsia="en-GB"/>
        </w:rPr>
        <w:t>todoReducer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todos</w:t>
      </w:r>
      <w:proofErr w:type="spellEnd"/>
      <w:r w:rsidRPr="00655CE4">
        <w:rPr>
          <w:rFonts w:ascii="Courier New" w:eastAsia="Times New Roman" w:hAnsi="Courier New" w:cs="Courier New"/>
          <w:color w:val="080808"/>
          <w:sz w:val="20"/>
          <w:szCs w:val="20"/>
          <w:lang w:eastAsia="en-GB"/>
        </w:rPr>
        <w:t>, action),</w:t>
      </w:r>
      <w:r w:rsidRPr="00655CE4">
        <w:rPr>
          <w:rFonts w:ascii="Courier New" w:eastAsia="Times New Roman" w:hAnsi="Courier New" w:cs="Courier New"/>
          <w:color w:val="080808"/>
          <w:sz w:val="20"/>
          <w:szCs w:val="20"/>
          <w:lang w:eastAsia="en-GB"/>
        </w:rPr>
        <w:br/>
        <w:t xml:space="preserve">      </w:t>
      </w:r>
      <w:proofErr w:type="spellStart"/>
      <w:r w:rsidRPr="00655CE4">
        <w:rPr>
          <w:rFonts w:ascii="Courier New" w:eastAsia="Times New Roman" w:hAnsi="Courier New" w:cs="Courier New"/>
          <w:color w:val="080808"/>
          <w:sz w:val="20"/>
          <w:szCs w:val="20"/>
          <w:lang w:eastAsia="en-GB"/>
        </w:rPr>
        <w:t>tabState</w:t>
      </w:r>
      <w:proofErr w:type="spellEnd"/>
      <w:r w:rsidRPr="00655CE4">
        <w:rPr>
          <w:rFonts w:ascii="Courier New" w:eastAsia="Times New Roman" w:hAnsi="Courier New" w:cs="Courier New"/>
          <w:color w:val="080808"/>
          <w:sz w:val="20"/>
          <w:szCs w:val="20"/>
          <w:lang w:eastAsia="en-GB"/>
        </w:rPr>
        <w:t xml:space="preserve">: </w:t>
      </w:r>
      <w:proofErr w:type="spellStart"/>
      <w:r w:rsidRPr="00655CE4">
        <w:rPr>
          <w:rFonts w:ascii="Courier New" w:eastAsia="Times New Roman" w:hAnsi="Courier New" w:cs="Courier New"/>
          <w:color w:val="000000"/>
          <w:sz w:val="20"/>
          <w:szCs w:val="20"/>
          <w:lang w:eastAsia="en-GB"/>
        </w:rPr>
        <w:t>tabReducer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tabState</w:t>
      </w:r>
      <w:proofErr w:type="spellEnd"/>
      <w:r w:rsidRPr="00655CE4">
        <w:rPr>
          <w:rFonts w:ascii="Courier New" w:eastAsia="Times New Roman" w:hAnsi="Courier New" w:cs="Courier New"/>
          <w:color w:val="080808"/>
          <w:sz w:val="20"/>
          <w:szCs w:val="20"/>
          <w:lang w:eastAsia="en-GB"/>
        </w:rPr>
        <w:t>, action),</w:t>
      </w:r>
      <w:r w:rsidRPr="00655CE4">
        <w:rPr>
          <w:rFonts w:ascii="Courier New" w:eastAsia="Times New Roman" w:hAnsi="Courier New" w:cs="Courier New"/>
          <w:color w:val="080808"/>
          <w:sz w:val="20"/>
          <w:szCs w:val="20"/>
          <w:lang w:eastAsia="en-GB"/>
        </w:rPr>
        <w:br/>
        <w:t xml:space="preserve">      </w:t>
      </w:r>
      <w:proofErr w:type="spellStart"/>
      <w:r w:rsidRPr="00655CE4">
        <w:rPr>
          <w:rFonts w:ascii="Courier New" w:eastAsia="Times New Roman" w:hAnsi="Courier New" w:cs="Courier New"/>
          <w:color w:val="080808"/>
          <w:sz w:val="20"/>
          <w:szCs w:val="20"/>
          <w:lang w:eastAsia="en-GB"/>
        </w:rPr>
        <w:t>visibilityFilter</w:t>
      </w:r>
      <w:proofErr w:type="spellEnd"/>
      <w:r w:rsidRPr="00655CE4">
        <w:rPr>
          <w:rFonts w:ascii="Courier New" w:eastAsia="Times New Roman" w:hAnsi="Courier New" w:cs="Courier New"/>
          <w:color w:val="080808"/>
          <w:sz w:val="20"/>
          <w:szCs w:val="20"/>
          <w:lang w:eastAsia="en-GB"/>
        </w:rPr>
        <w:t xml:space="preserve">: </w:t>
      </w:r>
      <w:proofErr w:type="spellStart"/>
      <w:r w:rsidRPr="00655CE4">
        <w:rPr>
          <w:rFonts w:ascii="Courier New" w:eastAsia="Times New Roman" w:hAnsi="Courier New" w:cs="Courier New"/>
          <w:color w:val="000000"/>
          <w:sz w:val="20"/>
          <w:szCs w:val="20"/>
          <w:lang w:eastAsia="en-GB"/>
        </w:rPr>
        <w:t>visibilityFilterReducer</w:t>
      </w:r>
      <w:proofErr w:type="spellEnd"/>
      <w:r w:rsidRPr="00655CE4">
        <w:rPr>
          <w:rFonts w:ascii="Courier New" w:eastAsia="Times New Roman" w:hAnsi="Courier New" w:cs="Courier New"/>
          <w:color w:val="080808"/>
          <w:sz w:val="20"/>
          <w:szCs w:val="20"/>
          <w:lang w:eastAsia="en-GB"/>
        </w:rPr>
        <w:t>(</w:t>
      </w:r>
      <w:proofErr w:type="spellStart"/>
      <w:r w:rsidRPr="00655CE4">
        <w:rPr>
          <w:rFonts w:ascii="Courier New" w:eastAsia="Times New Roman" w:hAnsi="Courier New" w:cs="Courier New"/>
          <w:color w:val="080808"/>
          <w:sz w:val="20"/>
          <w:szCs w:val="20"/>
          <w:lang w:eastAsia="en-GB"/>
        </w:rPr>
        <w:t>appState.</w:t>
      </w:r>
      <w:r w:rsidRPr="00655CE4">
        <w:rPr>
          <w:rFonts w:ascii="Courier New" w:eastAsia="Times New Roman" w:hAnsi="Courier New" w:cs="Courier New"/>
          <w:color w:val="871094"/>
          <w:sz w:val="20"/>
          <w:szCs w:val="20"/>
          <w:lang w:eastAsia="en-GB"/>
        </w:rPr>
        <w:t>visibilityFilter</w:t>
      </w:r>
      <w:r w:rsidRPr="00655CE4">
        <w:rPr>
          <w:rFonts w:ascii="Courier New" w:eastAsia="Times New Roman" w:hAnsi="Courier New" w:cs="Courier New"/>
          <w:color w:val="080808"/>
          <w:sz w:val="20"/>
          <w:szCs w:val="20"/>
          <w:lang w:eastAsia="en-GB"/>
        </w:rPr>
        <w:t>,action</w:t>
      </w:r>
      <w:proofErr w:type="spellEnd"/>
      <w:r w:rsidRPr="00655CE4">
        <w:rPr>
          <w:rFonts w:ascii="Courier New" w:eastAsia="Times New Roman" w:hAnsi="Courier New" w:cs="Courier New"/>
          <w:color w:val="080808"/>
          <w:sz w:val="20"/>
          <w:szCs w:val="20"/>
          <w:lang w:eastAsia="en-GB"/>
        </w:rPr>
        <w:t>));</w:t>
      </w:r>
      <w:r w:rsidRPr="00655CE4">
        <w:rPr>
          <w:rFonts w:ascii="Courier New" w:eastAsia="Times New Roman" w:hAnsi="Courier New" w:cs="Courier New"/>
          <w:color w:val="080808"/>
          <w:sz w:val="20"/>
          <w:szCs w:val="20"/>
          <w:lang w:eastAsia="en-GB"/>
        </w:rPr>
        <w:br/>
        <w:t>}</w:t>
      </w:r>
    </w:p>
    <w:p w14:paraId="4FB9488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2205A8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E3EC88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B0025DB" w14:textId="77777777" w:rsidR="0003043B" w:rsidRPr="00655CE4" w:rsidRDefault="0003043B" w:rsidP="00655C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B020751" w14:textId="4FA6C89D"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r>
        <w:rPr>
          <w:b/>
          <w:bCs/>
          <w:lang w:val="en-US"/>
        </w:rPr>
        <w:t>Middleware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37DF5DC8"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7AC13324" w14:textId="508F218C" w:rsidR="003D0670" w:rsidRDefault="003D0670" w:rsidP="005E3004">
      <w:r>
        <w:lastRenderedPageBreak/>
        <w:t xml:space="preserve">All we need to start accessing the state in the UI is settled up but the way in which the </w:t>
      </w:r>
      <w:proofErr w:type="spellStart"/>
      <w:r>
        <w:t>todos</w:t>
      </w:r>
      <w:proofErr w:type="spellEnd"/>
      <w:r>
        <w:t xml:space="preserve"> are fetched from the database is not really clear yet. Two actions were set up for this purpose but only has been handled by a reducer for the moment. The fact is that the process of fetching </w:t>
      </w:r>
      <w:proofErr w:type="spellStart"/>
      <w:r>
        <w:t>todos</w:t>
      </w:r>
      <w:proofErr w:type="spellEnd"/>
      <w:r>
        <w:t xml:space="preserve"> from the database is not immediate. It is asynchronous with respect to the application workflow. Reducers are not suited for handling asynchronous code , they need to be pure and as simple as possible. There are many ways in practice to deal with </w:t>
      </w:r>
      <w:proofErr w:type="spellStart"/>
      <w:r>
        <w:t>asyn</w:t>
      </w:r>
      <w:proofErr w:type="spellEnd"/>
      <w:r>
        <w:t xml:space="preserve"> code but</w:t>
      </w:r>
      <w:r w:rsidR="00841FF9">
        <w:t xml:space="preserve"> the</w:t>
      </w:r>
      <w:r>
        <w:t xml:space="preserve"> most “correct” one is to use </w:t>
      </w:r>
      <w:proofErr w:type="spellStart"/>
      <w:r>
        <w:t>middleware</w:t>
      </w:r>
      <w:r w:rsidR="00841FF9">
        <w:t>s</w:t>
      </w:r>
      <w:proofErr w:type="spellEnd"/>
      <w:r w:rsidR="00841FF9">
        <w:t xml:space="preserve">. </w:t>
      </w:r>
      <w:proofErr w:type="spellStart"/>
      <w:r w:rsidR="00841FF9">
        <w:t>Middlewares</w:t>
      </w:r>
      <w:proofErr w:type="spellEnd"/>
      <w:r w:rsidR="00841FF9">
        <w:t xml:space="preserve"> has been introduce HERE RIEFERIMENTO. The act as a sort of proxy from the action dispatch and the reducers. One or more middleware can be provided to be executed on </w:t>
      </w:r>
      <w:proofErr w:type="spellStart"/>
      <w:r w:rsidR="00841FF9">
        <w:t>a</w:t>
      </w:r>
      <w:proofErr w:type="spellEnd"/>
      <w:r w:rsidR="00841FF9">
        <w:t xml:space="preserve"> action call. They are used to handle asynchronous code but also action that generate side effects. In our case we defined an action called </w:t>
      </w:r>
      <w:proofErr w:type="spellStart"/>
      <w:r w:rsidR="00841FF9">
        <w:t>LoadTodoAction</w:t>
      </w:r>
      <w:proofErr w:type="spellEnd"/>
      <w:r w:rsidR="00841FF9">
        <w:t xml:space="preserve"> that do not have any meaning in terms of reducers. Once dispatched it will pass through one or more middleware before reaching the reducers. A </w:t>
      </w:r>
      <w:r w:rsidR="00877D8A">
        <w:t xml:space="preserve">middleware is just a function that takes three parameters: the store, an action and the next dispatcher. It processes the action , probably accessing the store, and the pass the action to the next middleware. In our case a new middleware function is defined and called </w:t>
      </w:r>
      <w:proofErr w:type="spellStart"/>
      <w:r w:rsidR="00877D8A">
        <w:t>loadTodoMiddleware</w:t>
      </w:r>
      <w:proofErr w:type="spellEnd"/>
      <w:r w:rsidR="00877D8A">
        <w:t xml:space="preserve">. It just check is the dispatched action if of type </w:t>
      </w:r>
      <w:proofErr w:type="spellStart"/>
      <w:r w:rsidR="00877D8A">
        <w:t>LoadTodoAction</w:t>
      </w:r>
      <w:proofErr w:type="spellEnd"/>
      <w:r w:rsidR="00877D8A">
        <w:t xml:space="preserve"> and in case it is starts to load the </w:t>
      </w:r>
      <w:proofErr w:type="spellStart"/>
      <w:r w:rsidR="00877D8A">
        <w:t>todos</w:t>
      </w:r>
      <w:proofErr w:type="spellEnd"/>
      <w:r w:rsidR="00877D8A">
        <w:t xml:space="preserve"> from the database. Once the fetching process is completed it dispatches another action of type </w:t>
      </w:r>
      <w:proofErr w:type="spellStart"/>
      <w:r w:rsidR="00877D8A">
        <w:t>LoadTodoSuccededAction</w:t>
      </w:r>
      <w:proofErr w:type="spellEnd"/>
      <w:r w:rsidR="00877D8A">
        <w:t xml:space="preserve"> that , this time will be handled, by the </w:t>
      </w:r>
      <w:proofErr w:type="spellStart"/>
      <w:r w:rsidR="00877D8A">
        <w:t>AppState</w:t>
      </w:r>
      <w:proofErr w:type="spellEnd"/>
      <w:r w:rsidR="00877D8A">
        <w:t xml:space="preserve"> reducer.</w:t>
      </w:r>
    </w:p>
    <w:p w14:paraId="3D1A964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0047F5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796A42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924E4D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422260D" w14:textId="576C7A3A"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7A3905F" w14:textId="26277E39" w:rsidR="00877D8A" w:rsidRPr="00877D8A" w:rsidRDefault="00877D8A" w:rsidP="00877D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7D8A">
        <w:rPr>
          <w:rFonts w:ascii="Courier New" w:eastAsia="Times New Roman" w:hAnsi="Courier New" w:cs="Courier New"/>
          <w:color w:val="0033B3"/>
          <w:sz w:val="20"/>
          <w:szCs w:val="20"/>
          <w:lang w:eastAsia="en-GB"/>
        </w:rPr>
        <w:t xml:space="preserve">void </w:t>
      </w:r>
      <w:proofErr w:type="spellStart"/>
      <w:r w:rsidRPr="00877D8A">
        <w:rPr>
          <w:rFonts w:ascii="Courier New" w:eastAsia="Times New Roman" w:hAnsi="Courier New" w:cs="Courier New"/>
          <w:color w:val="00627A"/>
          <w:sz w:val="20"/>
          <w:szCs w:val="20"/>
          <w:lang w:eastAsia="en-GB"/>
        </w:rPr>
        <w:t>loadTodosMiddleware</w:t>
      </w:r>
      <w:proofErr w:type="spellEnd"/>
      <w:r w:rsidRPr="00877D8A">
        <w:rPr>
          <w:rFonts w:ascii="Courier New" w:eastAsia="Times New Roman" w:hAnsi="Courier New" w:cs="Courier New"/>
          <w:color w:val="080808"/>
          <w:sz w:val="20"/>
          <w:szCs w:val="20"/>
          <w:lang w:eastAsia="en-GB"/>
        </w:rPr>
        <w:t>(</w:t>
      </w:r>
      <w:r w:rsidRPr="00877D8A">
        <w:rPr>
          <w:rFonts w:ascii="Courier New" w:eastAsia="Times New Roman" w:hAnsi="Courier New" w:cs="Courier New"/>
          <w:color w:val="000000"/>
          <w:sz w:val="20"/>
          <w:szCs w:val="20"/>
          <w:lang w:eastAsia="en-GB"/>
        </w:rPr>
        <w:t>Store</w:t>
      </w:r>
      <w:r w:rsidRPr="00877D8A">
        <w:rPr>
          <w:rFonts w:ascii="Courier New" w:eastAsia="Times New Roman" w:hAnsi="Courier New" w:cs="Courier New"/>
          <w:color w:val="080808"/>
          <w:sz w:val="20"/>
          <w:szCs w:val="20"/>
          <w:lang w:eastAsia="en-GB"/>
        </w:rPr>
        <w:t>&lt;</w:t>
      </w:r>
      <w:proofErr w:type="spellStart"/>
      <w:r w:rsidRPr="00877D8A">
        <w:rPr>
          <w:rFonts w:ascii="Courier New" w:eastAsia="Times New Roman" w:hAnsi="Courier New" w:cs="Courier New"/>
          <w:color w:val="000000"/>
          <w:sz w:val="20"/>
          <w:szCs w:val="20"/>
          <w:lang w:eastAsia="en-GB"/>
        </w:rPr>
        <w:t>AppState</w:t>
      </w:r>
      <w:proofErr w:type="spellEnd"/>
      <w:r w:rsidRPr="00877D8A">
        <w:rPr>
          <w:rFonts w:ascii="Courier New" w:eastAsia="Times New Roman" w:hAnsi="Courier New" w:cs="Courier New"/>
          <w:color w:val="080808"/>
          <w:sz w:val="20"/>
          <w:szCs w:val="20"/>
          <w:lang w:eastAsia="en-GB"/>
        </w:rPr>
        <w:t xml:space="preserve">&gt; store, action, </w:t>
      </w:r>
      <w:proofErr w:type="spellStart"/>
      <w:r w:rsidRPr="00877D8A">
        <w:rPr>
          <w:rFonts w:ascii="Courier New" w:eastAsia="Times New Roman" w:hAnsi="Courier New" w:cs="Courier New"/>
          <w:color w:val="000000"/>
          <w:sz w:val="20"/>
          <w:szCs w:val="20"/>
          <w:lang w:eastAsia="en-GB"/>
        </w:rPr>
        <w:t>NextDispatcher</w:t>
      </w:r>
      <w:proofErr w:type="spellEnd"/>
      <w:r w:rsidRPr="00877D8A">
        <w:rPr>
          <w:rFonts w:ascii="Courier New" w:eastAsia="Times New Roman" w:hAnsi="Courier New" w:cs="Courier New"/>
          <w:color w:val="000000"/>
          <w:sz w:val="20"/>
          <w:szCs w:val="20"/>
          <w:lang w:eastAsia="en-GB"/>
        </w:rPr>
        <w:t xml:space="preserve"> </w:t>
      </w:r>
      <w:r w:rsidRPr="00877D8A">
        <w:rPr>
          <w:rFonts w:ascii="Courier New" w:eastAsia="Times New Roman" w:hAnsi="Courier New" w:cs="Courier New"/>
          <w:color w:val="080808"/>
          <w:sz w:val="20"/>
          <w:szCs w:val="20"/>
          <w:lang w:eastAsia="en-GB"/>
        </w:rPr>
        <w:t>next) {</w:t>
      </w:r>
      <w:r w:rsidRPr="00877D8A">
        <w:rPr>
          <w:rFonts w:ascii="Courier New" w:eastAsia="Times New Roman" w:hAnsi="Courier New" w:cs="Courier New"/>
          <w:color w:val="080808"/>
          <w:sz w:val="20"/>
          <w:szCs w:val="20"/>
          <w:lang w:eastAsia="en-GB"/>
        </w:rPr>
        <w:br/>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033B3"/>
          <w:sz w:val="20"/>
          <w:szCs w:val="20"/>
          <w:lang w:eastAsia="en-GB"/>
        </w:rPr>
        <w:t xml:space="preserve">if </w:t>
      </w:r>
      <w:r w:rsidRPr="00877D8A">
        <w:rPr>
          <w:rFonts w:ascii="Courier New" w:eastAsia="Times New Roman" w:hAnsi="Courier New" w:cs="Courier New"/>
          <w:color w:val="080808"/>
          <w:sz w:val="20"/>
          <w:szCs w:val="20"/>
          <w:lang w:eastAsia="en-GB"/>
        </w:rPr>
        <w:t xml:space="preserve">(action </w:t>
      </w:r>
      <w:r w:rsidRPr="00877D8A">
        <w:rPr>
          <w:rFonts w:ascii="Courier New" w:eastAsia="Times New Roman" w:hAnsi="Courier New" w:cs="Courier New"/>
          <w:color w:val="0033B3"/>
          <w:sz w:val="20"/>
          <w:szCs w:val="20"/>
          <w:lang w:eastAsia="en-GB"/>
        </w:rPr>
        <w:t xml:space="preserve">is </w:t>
      </w:r>
      <w:proofErr w:type="spellStart"/>
      <w:r w:rsidRPr="00877D8A">
        <w:rPr>
          <w:rFonts w:ascii="Courier New" w:eastAsia="Times New Roman" w:hAnsi="Courier New" w:cs="Courier New"/>
          <w:color w:val="000000"/>
          <w:sz w:val="20"/>
          <w:szCs w:val="20"/>
          <w:lang w:eastAsia="en-GB"/>
        </w:rPr>
        <w:t>LoadTodoAction</w:t>
      </w:r>
      <w:proofErr w:type="spellEnd"/>
      <w:r w:rsidRPr="00877D8A">
        <w:rPr>
          <w:rFonts w:ascii="Courier New" w:eastAsia="Times New Roman" w:hAnsi="Courier New" w:cs="Courier New"/>
          <w:color w:val="080808"/>
          <w:sz w:val="20"/>
          <w:szCs w:val="20"/>
          <w:lang w:eastAsia="en-GB"/>
        </w:rPr>
        <w:t>) {</w:t>
      </w:r>
      <w:r w:rsidRPr="00877D8A">
        <w:rPr>
          <w:rFonts w:ascii="Courier New" w:eastAsia="Times New Roman" w:hAnsi="Courier New" w:cs="Courier New"/>
          <w:color w:val="080808"/>
          <w:sz w:val="20"/>
          <w:szCs w:val="20"/>
          <w:lang w:eastAsia="en-GB"/>
        </w:rPr>
        <w:br/>
        <w:t xml:space="preserve">    </w:t>
      </w:r>
      <w:proofErr w:type="spellStart"/>
      <w:r w:rsidRPr="00877D8A">
        <w:rPr>
          <w:rFonts w:ascii="Courier New" w:eastAsia="Times New Roman" w:hAnsi="Courier New" w:cs="Courier New"/>
          <w:color w:val="000000"/>
          <w:sz w:val="20"/>
          <w:szCs w:val="20"/>
          <w:lang w:eastAsia="en-GB"/>
        </w:rPr>
        <w:t>TodoRepository</w:t>
      </w:r>
      <w:r w:rsidRPr="00877D8A">
        <w:rPr>
          <w:rFonts w:ascii="Courier New" w:eastAsia="Times New Roman" w:hAnsi="Courier New" w:cs="Courier New"/>
          <w:color w:val="080808"/>
          <w:sz w:val="20"/>
          <w:szCs w:val="20"/>
          <w:lang w:eastAsia="en-GB"/>
        </w:rPr>
        <w:t>.</w:t>
      </w:r>
      <w:r w:rsidRPr="00877D8A">
        <w:rPr>
          <w:rFonts w:ascii="Courier New" w:eastAsia="Times New Roman" w:hAnsi="Courier New" w:cs="Courier New"/>
          <w:i/>
          <w:iCs/>
          <w:color w:val="00627A"/>
          <w:sz w:val="20"/>
          <w:szCs w:val="20"/>
          <w:lang w:eastAsia="en-GB"/>
        </w:rPr>
        <w:t>loadTodos</w:t>
      </w:r>
      <w:proofErr w:type="spellEnd"/>
      <w:r w:rsidRPr="00877D8A">
        <w:rPr>
          <w:rFonts w:ascii="Courier New" w:eastAsia="Times New Roman" w:hAnsi="Courier New" w:cs="Courier New"/>
          <w:color w:val="080808"/>
          <w:sz w:val="20"/>
          <w:szCs w:val="20"/>
          <w:lang w:eastAsia="en-GB"/>
        </w:rPr>
        <w:t>().then((</w:t>
      </w:r>
      <w:proofErr w:type="spellStart"/>
      <w:r w:rsidRPr="00877D8A">
        <w:rPr>
          <w:rFonts w:ascii="Courier New" w:eastAsia="Times New Roman" w:hAnsi="Courier New" w:cs="Courier New"/>
          <w:color w:val="080808"/>
          <w:sz w:val="20"/>
          <w:szCs w:val="20"/>
          <w:lang w:eastAsia="en-GB"/>
        </w:rPr>
        <w:t>todos</w:t>
      </w:r>
      <w:proofErr w:type="spellEnd"/>
      <w:r w:rsidRPr="00877D8A">
        <w:rPr>
          <w:rFonts w:ascii="Courier New" w:eastAsia="Times New Roman" w:hAnsi="Courier New" w:cs="Courier New"/>
          <w:color w:val="080808"/>
          <w:sz w:val="20"/>
          <w:szCs w:val="20"/>
          <w:lang w:eastAsia="en-GB"/>
        </w:rPr>
        <w:t>) {</w:t>
      </w:r>
      <w:proofErr w:type="spellStart"/>
      <w:r w:rsidRPr="00877D8A">
        <w:rPr>
          <w:rFonts w:ascii="Courier New" w:eastAsia="Times New Roman" w:hAnsi="Courier New" w:cs="Courier New"/>
          <w:color w:val="080808"/>
          <w:sz w:val="20"/>
          <w:szCs w:val="20"/>
          <w:lang w:eastAsia="en-GB"/>
        </w:rPr>
        <w:t>store.dispatch</w:t>
      </w:r>
      <w:proofErr w:type="spellEnd"/>
      <w:r w:rsidRPr="00877D8A">
        <w:rPr>
          <w:rFonts w:ascii="Courier New" w:eastAsia="Times New Roman" w:hAnsi="Courier New" w:cs="Courier New"/>
          <w:color w:val="080808"/>
          <w:sz w:val="20"/>
          <w:szCs w:val="20"/>
          <w:lang w:eastAsia="en-GB"/>
        </w:rPr>
        <w:t>(</w:t>
      </w:r>
      <w:proofErr w:type="spellStart"/>
      <w:r w:rsidRPr="00877D8A">
        <w:rPr>
          <w:rFonts w:ascii="Courier New" w:eastAsia="Times New Roman" w:hAnsi="Courier New" w:cs="Courier New"/>
          <w:color w:val="2196F3"/>
          <w:sz w:val="20"/>
          <w:szCs w:val="20"/>
          <w:lang w:eastAsia="en-GB"/>
        </w:rPr>
        <w:t>LoadTodoSucceededAction</w:t>
      </w:r>
      <w:proofErr w:type="spellEnd"/>
      <w:r w:rsidRPr="00877D8A">
        <w:rPr>
          <w:rFonts w:ascii="Courier New" w:eastAsia="Times New Roman" w:hAnsi="Courier New" w:cs="Courier New"/>
          <w:color w:val="080808"/>
          <w:sz w:val="20"/>
          <w:szCs w:val="20"/>
          <w:lang w:eastAsia="en-GB"/>
        </w:rPr>
        <w:t>(</w:t>
      </w:r>
      <w:proofErr w:type="spellStart"/>
      <w:r w:rsidRPr="00877D8A">
        <w:rPr>
          <w:rFonts w:ascii="Courier New" w:eastAsia="Times New Roman" w:hAnsi="Courier New" w:cs="Courier New"/>
          <w:color w:val="080808"/>
          <w:sz w:val="20"/>
          <w:szCs w:val="20"/>
          <w:lang w:eastAsia="en-GB"/>
        </w:rPr>
        <w:t>todos</w:t>
      </w:r>
      <w:proofErr w:type="spellEnd"/>
      <w:r w:rsidRPr="00877D8A">
        <w:rPr>
          <w:rFonts w:ascii="Courier New" w:eastAsia="Times New Roman" w:hAnsi="Courier New" w:cs="Courier New"/>
          <w:color w:val="080808"/>
          <w:sz w:val="20"/>
          <w:szCs w:val="20"/>
          <w:lang w:eastAsia="en-GB"/>
        </w:rPr>
        <w:t>));} );</w:t>
      </w:r>
      <w:r w:rsidRPr="00877D8A">
        <w:rPr>
          <w:rFonts w:ascii="Courier New" w:eastAsia="Times New Roman" w:hAnsi="Courier New" w:cs="Courier New"/>
          <w:color w:val="080808"/>
          <w:sz w:val="20"/>
          <w:szCs w:val="20"/>
          <w:lang w:eastAsia="en-GB"/>
        </w:rPr>
        <w:br/>
        <w:t xml:space="preserve">  }</w:t>
      </w:r>
      <w:r w:rsidRPr="00877D8A">
        <w:rPr>
          <w:rFonts w:ascii="Courier New" w:eastAsia="Times New Roman" w:hAnsi="Courier New" w:cs="Courier New"/>
          <w:color w:val="080808"/>
          <w:sz w:val="20"/>
          <w:szCs w:val="20"/>
          <w:lang w:eastAsia="en-GB"/>
        </w:rPr>
        <w:br/>
        <w:t xml:space="preserve">  next(action);</w:t>
      </w:r>
      <w:r w:rsidRPr="00877D8A">
        <w:rPr>
          <w:rFonts w:ascii="Courier New" w:eastAsia="Times New Roman" w:hAnsi="Courier New" w:cs="Courier New"/>
          <w:color w:val="080808"/>
          <w:sz w:val="20"/>
          <w:szCs w:val="20"/>
          <w:lang w:eastAsia="en-GB"/>
        </w:rPr>
        <w:br/>
        <w:t>}</w:t>
      </w:r>
    </w:p>
    <w:p w14:paraId="73F7DA64"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682293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73D243"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63F0307" w14:textId="77777777" w:rsidR="00877D8A" w:rsidRDefault="00877D8A" w:rsidP="005E3004"/>
    <w:p w14:paraId="4BD644F5" w14:textId="7FFACE04" w:rsidR="00815B28" w:rsidRDefault="00877D8A" w:rsidP="005E3004">
      <w:r>
        <w:t>All the ingredients are now available to start composing our UI.</w:t>
      </w:r>
    </w:p>
    <w:p w14:paraId="53BE7D5E" w14:textId="4DDC5A30" w:rsidR="00877D8A" w:rsidRDefault="00877D8A" w:rsidP="005E3004"/>
    <w:p w14:paraId="4C6B099F" w14:textId="0EBFED58"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Pr>
          <w:b/>
          <w:bCs/>
          <w:lang w:val="en-US"/>
        </w:rPr>
        <w:t>Making the state accessible</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415D09C1"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4ADE913A" w14:textId="177A2ECA" w:rsidR="006170F3" w:rsidRDefault="006170F3" w:rsidP="005E3004">
      <w:r>
        <w:t xml:space="preserve">Like almost every solution used in this overview , also redux uses providers to make the state accessible down the widgets tree. The state is unique and tough should obviously be placed in the root of the widgets tree or some part of </w:t>
      </w:r>
      <w:r w:rsidR="00AA75C6">
        <w:t>the tree</w:t>
      </w:r>
      <w:r>
        <w:t xml:space="preserve"> would not be covered by its accessibility. To do so a </w:t>
      </w:r>
      <w:proofErr w:type="spellStart"/>
      <w:r>
        <w:t>StoreProvider</w:t>
      </w:r>
      <w:proofErr w:type="spellEnd"/>
      <w:r>
        <w:t xml:space="preserve"> is used to wrap the entire app position</w:t>
      </w:r>
      <w:r w:rsidR="00AA75C6">
        <w:t>ed right below</w:t>
      </w:r>
      <w:r>
        <w:t xml:space="preserve"> the </w:t>
      </w:r>
      <w:proofErr w:type="spellStart"/>
      <w:r>
        <w:t>MyApp</w:t>
      </w:r>
      <w:proofErr w:type="spellEnd"/>
      <w:r>
        <w:t xml:space="preserve"> widget. An object of type Store must be provided to the </w:t>
      </w:r>
      <w:proofErr w:type="spellStart"/>
      <w:r>
        <w:t>StoreProvider</w:t>
      </w:r>
      <w:proofErr w:type="spellEnd"/>
      <w:r>
        <w:t xml:space="preserve"> widget. The type</w:t>
      </w:r>
      <w:r w:rsidR="00AA75C6">
        <w:t>d class</w:t>
      </w:r>
      <w:r>
        <w:t xml:space="preserve"> Store is provided by the redux package. Store class is a typed class meaning that the type of the global state to be handled must be provided. In our case the global state is of the type </w:t>
      </w:r>
      <w:proofErr w:type="spellStart"/>
      <w:r>
        <w:t>AppState</w:t>
      </w:r>
      <w:proofErr w:type="spellEnd"/>
      <w:r>
        <w:t xml:space="preserve"> defined above. The Store class constructor takes three parameters. The reducer for the </w:t>
      </w:r>
      <w:proofErr w:type="spellStart"/>
      <w:r>
        <w:t>AppState</w:t>
      </w:r>
      <w:proofErr w:type="spellEnd"/>
      <w:r>
        <w:t xml:space="preserve"> ,</w:t>
      </w:r>
      <w:r w:rsidR="00AA75C6">
        <w:t xml:space="preserve"> an instance of an object of type </w:t>
      </w:r>
      <w:proofErr w:type="spellStart"/>
      <w:r w:rsidR="00AA75C6">
        <w:t>AppState</w:t>
      </w:r>
      <w:proofErr w:type="spellEnd"/>
      <w:r w:rsidR="00AA75C6">
        <w:t xml:space="preserve"> that identifies the initial state and a list of </w:t>
      </w:r>
      <w:proofErr w:type="spellStart"/>
      <w:r w:rsidR="00AA75C6">
        <w:t>middlewares</w:t>
      </w:r>
      <w:proofErr w:type="spellEnd"/>
      <w:r w:rsidR="00AA75C6">
        <w:t xml:space="preserve">. In our case a single middleware is passed. In order to fetch the </w:t>
      </w:r>
      <w:proofErr w:type="spellStart"/>
      <w:r w:rsidR="00AA75C6">
        <w:t>todos</w:t>
      </w:r>
      <w:proofErr w:type="spellEnd"/>
      <w:r w:rsidR="00AA75C6">
        <w:t xml:space="preserve"> on the application start we will use the </w:t>
      </w:r>
      <w:proofErr w:type="spellStart"/>
      <w:r w:rsidR="00AA75C6">
        <w:t>init</w:t>
      </w:r>
      <w:proofErr w:type="spellEnd"/>
      <w:r w:rsidR="00AA75C6">
        <w:t xml:space="preserve"> method of the stateful widgets. </w:t>
      </w:r>
      <w:r w:rsidR="00EB33D1">
        <w:t xml:space="preserve"> The </w:t>
      </w:r>
      <w:proofErr w:type="spellStart"/>
      <w:r w:rsidR="00EB33D1">
        <w:t>HomePage</w:t>
      </w:r>
      <w:proofErr w:type="spellEnd"/>
      <w:r w:rsidR="00EB33D1">
        <w:t xml:space="preserve"> widget is already stateful and so its </w:t>
      </w:r>
      <w:proofErr w:type="spellStart"/>
      <w:r w:rsidR="00EB33D1">
        <w:t>init</w:t>
      </w:r>
      <w:proofErr w:type="spellEnd"/>
      <w:r w:rsidR="00EB33D1">
        <w:t xml:space="preserve"> method is used to dispatch the first action : the </w:t>
      </w:r>
      <w:proofErr w:type="spellStart"/>
      <w:r w:rsidR="00EB33D1">
        <w:t>LoadTodosAction</w:t>
      </w:r>
      <w:proofErr w:type="spellEnd"/>
      <w:r w:rsidR="00EB33D1">
        <w:t xml:space="preserve">. For simplicity the function to be </w:t>
      </w:r>
      <w:r w:rsidR="00EB33D1">
        <w:lastRenderedPageBreak/>
        <w:t xml:space="preserve">executed in the </w:t>
      </w:r>
      <w:proofErr w:type="spellStart"/>
      <w:r w:rsidR="00EB33D1">
        <w:t>init</w:t>
      </w:r>
      <w:proofErr w:type="spellEnd"/>
      <w:r w:rsidR="00EB33D1">
        <w:t xml:space="preserve"> method is passed from the </w:t>
      </w:r>
      <w:proofErr w:type="spellStart"/>
      <w:r w:rsidR="00EB33D1">
        <w:t>MyApp</w:t>
      </w:r>
      <w:proofErr w:type="spellEnd"/>
      <w:r w:rsidR="00EB33D1">
        <w:t xml:space="preserve"> widget where the store is already available to the </w:t>
      </w:r>
      <w:proofErr w:type="spellStart"/>
      <w:r w:rsidR="00EB33D1">
        <w:t>HomePage</w:t>
      </w:r>
      <w:proofErr w:type="spellEnd"/>
      <w:r w:rsidR="00EB33D1">
        <w:t xml:space="preserve"> using a newly created parameter.</w:t>
      </w:r>
    </w:p>
    <w:p w14:paraId="3453CA9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D904E8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420C5E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8548E8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6325781" w14:textId="4EED7F14"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194AEEBB" w14:textId="7799E6A6" w:rsidR="00AA75C6" w:rsidRPr="00AA75C6" w:rsidRDefault="00AA75C6" w:rsidP="00AA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A75C6">
        <w:rPr>
          <w:rFonts w:ascii="Courier New" w:eastAsia="Times New Roman" w:hAnsi="Courier New" w:cs="Courier New"/>
          <w:color w:val="0033B3"/>
          <w:sz w:val="20"/>
          <w:szCs w:val="20"/>
          <w:lang w:eastAsia="en-GB"/>
        </w:rPr>
        <w:t xml:space="preserve">void </w:t>
      </w:r>
      <w:r w:rsidRPr="00AA75C6">
        <w:rPr>
          <w:rFonts w:ascii="Courier New" w:eastAsia="Times New Roman" w:hAnsi="Courier New" w:cs="Courier New"/>
          <w:color w:val="00627A"/>
          <w:sz w:val="20"/>
          <w:szCs w:val="20"/>
          <w:lang w:eastAsia="en-GB"/>
        </w:rPr>
        <w:t>main</w:t>
      </w:r>
      <w:r w:rsidRPr="00AA75C6">
        <w:rPr>
          <w:rFonts w:ascii="Courier New" w:eastAsia="Times New Roman" w:hAnsi="Courier New" w:cs="Courier New"/>
          <w:color w:val="080808"/>
          <w:sz w:val="20"/>
          <w:szCs w:val="20"/>
          <w:lang w:eastAsia="en-GB"/>
        </w:rPr>
        <w:t>() {</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00000"/>
          <w:sz w:val="20"/>
          <w:szCs w:val="20"/>
          <w:lang w:eastAsia="en-GB"/>
        </w:rPr>
        <w:t>WidgetsFlutterBinding</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i/>
          <w:iCs/>
          <w:color w:val="00627A"/>
          <w:sz w:val="20"/>
          <w:szCs w:val="20"/>
          <w:lang w:eastAsia="en-GB"/>
        </w:rPr>
        <w:t>ensureInitialized</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80808"/>
          <w:sz w:val="20"/>
          <w:szCs w:val="20"/>
          <w:lang w:eastAsia="en-GB"/>
        </w:rPr>
        <w:t>runApp</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2196F3"/>
          <w:sz w:val="20"/>
          <w:szCs w:val="20"/>
          <w:lang w:eastAsia="en-GB"/>
        </w:rPr>
        <w:t>MyApp</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store: </w:t>
      </w:r>
      <w:r w:rsidRPr="00AA75C6">
        <w:rPr>
          <w:rFonts w:ascii="Courier New" w:eastAsia="Times New Roman" w:hAnsi="Courier New" w:cs="Courier New"/>
          <w:color w:val="2196F3"/>
          <w:sz w:val="20"/>
          <w:szCs w:val="20"/>
          <w:lang w:eastAsia="en-GB"/>
        </w:rPr>
        <w:t>Store</w:t>
      </w:r>
      <w:r w:rsidRPr="00AA75C6">
        <w:rPr>
          <w:rFonts w:ascii="Courier New" w:eastAsia="Times New Roman" w:hAnsi="Courier New" w:cs="Courier New"/>
          <w:color w:val="080808"/>
          <w:sz w:val="20"/>
          <w:szCs w:val="20"/>
          <w:lang w:eastAsia="en-GB"/>
        </w:rPr>
        <w:t>&lt;</w:t>
      </w:r>
      <w:proofErr w:type="spellStart"/>
      <w:r w:rsidRPr="00AA75C6">
        <w:rPr>
          <w:rFonts w:ascii="Courier New" w:eastAsia="Times New Roman" w:hAnsi="Courier New" w:cs="Courier New"/>
          <w:color w:val="000000"/>
          <w:sz w:val="20"/>
          <w:szCs w:val="20"/>
          <w:lang w:eastAsia="en-GB"/>
        </w:rPr>
        <w:t>AppState</w:t>
      </w:r>
      <w:proofErr w:type="spellEnd"/>
      <w:r w:rsidRPr="00AA75C6">
        <w:rPr>
          <w:rFonts w:ascii="Courier New" w:eastAsia="Times New Roman" w:hAnsi="Courier New" w:cs="Courier New"/>
          <w:color w:val="080808"/>
          <w:sz w:val="20"/>
          <w:szCs w:val="20"/>
          <w:lang w:eastAsia="en-GB"/>
        </w:rPr>
        <w:t>&gt;(</w:t>
      </w:r>
      <w:proofErr w:type="spellStart"/>
      <w:r w:rsidRPr="00AA75C6">
        <w:rPr>
          <w:rFonts w:ascii="Courier New" w:eastAsia="Times New Roman" w:hAnsi="Courier New" w:cs="Courier New"/>
          <w:color w:val="00627A"/>
          <w:sz w:val="20"/>
          <w:szCs w:val="20"/>
          <w:lang w:eastAsia="en-GB"/>
        </w:rPr>
        <w:t>appStateReducer</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80808"/>
          <w:sz w:val="20"/>
          <w:szCs w:val="20"/>
          <w:lang w:eastAsia="en-GB"/>
        </w:rPr>
        <w:t>initialState</w:t>
      </w:r>
      <w:proofErr w:type="spellEnd"/>
      <w:r w:rsidRPr="00AA75C6">
        <w:rPr>
          <w:rFonts w:ascii="Courier New" w:eastAsia="Times New Roman" w:hAnsi="Courier New" w:cs="Courier New"/>
          <w:color w:val="080808"/>
          <w:sz w:val="20"/>
          <w:szCs w:val="20"/>
          <w:lang w:eastAsia="en-GB"/>
        </w:rPr>
        <w:t xml:space="preserve">: </w:t>
      </w:r>
      <w:proofErr w:type="spellStart"/>
      <w:r w:rsidRPr="00AA75C6">
        <w:rPr>
          <w:rFonts w:ascii="Courier New" w:eastAsia="Times New Roman" w:hAnsi="Courier New" w:cs="Courier New"/>
          <w:color w:val="2196F3"/>
          <w:sz w:val="20"/>
          <w:szCs w:val="20"/>
          <w:lang w:eastAsia="en-GB"/>
        </w:rPr>
        <w:t>AppState</w:t>
      </w:r>
      <w:proofErr w:type="spellEnd"/>
      <w:r w:rsidRPr="00AA75C6">
        <w:rPr>
          <w:rFonts w:ascii="Courier New" w:eastAsia="Times New Roman" w:hAnsi="Courier New" w:cs="Courier New"/>
          <w:color w:val="080808"/>
          <w:sz w:val="20"/>
          <w:szCs w:val="20"/>
          <w:lang w:eastAsia="en-GB"/>
        </w:rPr>
        <w:t>(), middleware: [</w:t>
      </w:r>
      <w:proofErr w:type="spellStart"/>
      <w:r w:rsidRPr="00AA75C6">
        <w:rPr>
          <w:rFonts w:ascii="Courier New" w:eastAsia="Times New Roman" w:hAnsi="Courier New" w:cs="Courier New"/>
          <w:color w:val="00627A"/>
          <w:sz w:val="20"/>
          <w:szCs w:val="20"/>
          <w:lang w:eastAsia="en-GB"/>
        </w:rPr>
        <w:t>loadTodosMiddleware</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w:t>
      </w:r>
    </w:p>
    <w:p w14:paraId="0CCE0D91" w14:textId="77777777" w:rsidR="00AA75C6" w:rsidRPr="00AA75C6" w:rsidRDefault="00AA75C6" w:rsidP="00AA75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033B3"/>
          <w:sz w:val="20"/>
          <w:szCs w:val="20"/>
          <w:lang w:eastAsia="en-GB"/>
        </w:rPr>
        <w:t xml:space="preserve">class </w:t>
      </w:r>
      <w:proofErr w:type="spellStart"/>
      <w:r w:rsidRPr="00AA75C6">
        <w:rPr>
          <w:rFonts w:ascii="Courier New" w:eastAsia="Times New Roman" w:hAnsi="Courier New" w:cs="Courier New"/>
          <w:color w:val="000000"/>
          <w:sz w:val="20"/>
          <w:szCs w:val="20"/>
          <w:lang w:eastAsia="en-GB"/>
        </w:rPr>
        <w:t>MyApp</w:t>
      </w:r>
      <w:proofErr w:type="spellEnd"/>
      <w:r w:rsidRPr="00AA75C6">
        <w:rPr>
          <w:rFonts w:ascii="Courier New" w:eastAsia="Times New Roman" w:hAnsi="Courier New" w:cs="Courier New"/>
          <w:color w:val="000000"/>
          <w:sz w:val="20"/>
          <w:szCs w:val="20"/>
          <w:lang w:eastAsia="en-GB"/>
        </w:rPr>
        <w:t xml:space="preserve"> </w:t>
      </w:r>
      <w:r w:rsidRPr="00AA75C6">
        <w:rPr>
          <w:rFonts w:ascii="Courier New" w:eastAsia="Times New Roman" w:hAnsi="Courier New" w:cs="Courier New"/>
          <w:color w:val="0033B3"/>
          <w:sz w:val="20"/>
          <w:szCs w:val="20"/>
          <w:lang w:eastAsia="en-GB"/>
        </w:rPr>
        <w:t xml:space="preserve">extends </w:t>
      </w:r>
      <w:proofErr w:type="spellStart"/>
      <w:r w:rsidRPr="00AA75C6">
        <w:rPr>
          <w:rFonts w:ascii="Courier New" w:eastAsia="Times New Roman" w:hAnsi="Courier New" w:cs="Courier New"/>
          <w:color w:val="000000"/>
          <w:sz w:val="20"/>
          <w:szCs w:val="20"/>
          <w:lang w:eastAsia="en-GB"/>
        </w:rPr>
        <w:t>StatelessWidget</w:t>
      </w:r>
      <w:proofErr w:type="spellEnd"/>
      <w:r w:rsidRPr="00AA75C6">
        <w:rPr>
          <w:rFonts w:ascii="Courier New" w:eastAsia="Times New Roman" w:hAnsi="Courier New" w:cs="Courier New"/>
          <w:color w:val="000000"/>
          <w:sz w:val="20"/>
          <w:szCs w:val="20"/>
          <w:lang w:eastAsia="en-GB"/>
        </w:rPr>
        <w:t xml:space="preserve"> </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final </w:t>
      </w:r>
      <w:r w:rsidRPr="00AA75C6">
        <w:rPr>
          <w:rFonts w:ascii="Courier New" w:eastAsia="Times New Roman" w:hAnsi="Courier New" w:cs="Courier New"/>
          <w:color w:val="000000"/>
          <w:sz w:val="20"/>
          <w:szCs w:val="20"/>
          <w:lang w:eastAsia="en-GB"/>
        </w:rPr>
        <w:t>Store</w:t>
      </w:r>
      <w:r w:rsidRPr="00AA75C6">
        <w:rPr>
          <w:rFonts w:ascii="Courier New" w:eastAsia="Times New Roman" w:hAnsi="Courier New" w:cs="Courier New"/>
          <w:color w:val="080808"/>
          <w:sz w:val="20"/>
          <w:szCs w:val="20"/>
          <w:lang w:eastAsia="en-GB"/>
        </w:rPr>
        <w:t>&lt;</w:t>
      </w:r>
      <w:proofErr w:type="spellStart"/>
      <w:r w:rsidRPr="00AA75C6">
        <w:rPr>
          <w:rFonts w:ascii="Courier New" w:eastAsia="Times New Roman" w:hAnsi="Courier New" w:cs="Courier New"/>
          <w:color w:val="000000"/>
          <w:sz w:val="20"/>
          <w:szCs w:val="20"/>
          <w:lang w:eastAsia="en-GB"/>
        </w:rPr>
        <w:t>AppState</w:t>
      </w:r>
      <w:proofErr w:type="spellEnd"/>
      <w:r w:rsidRPr="00AA75C6">
        <w:rPr>
          <w:rFonts w:ascii="Courier New" w:eastAsia="Times New Roman" w:hAnsi="Courier New" w:cs="Courier New"/>
          <w:color w:val="080808"/>
          <w:sz w:val="20"/>
          <w:szCs w:val="20"/>
          <w:lang w:eastAsia="en-GB"/>
        </w:rPr>
        <w:t xml:space="preserve">&gt;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0033B3"/>
          <w:sz w:val="20"/>
          <w:szCs w:val="20"/>
          <w:lang w:eastAsia="en-GB"/>
        </w:rPr>
        <w:t>const</w:t>
      </w:r>
      <w:proofErr w:type="spellEnd"/>
      <w:r w:rsidRPr="00AA75C6">
        <w:rPr>
          <w:rFonts w:ascii="Courier New" w:eastAsia="Times New Roman" w:hAnsi="Courier New" w:cs="Courier New"/>
          <w:color w:val="0033B3"/>
          <w:sz w:val="20"/>
          <w:szCs w:val="20"/>
          <w:lang w:eastAsia="en-GB"/>
        </w:rPr>
        <w:t xml:space="preserve"> </w:t>
      </w:r>
      <w:proofErr w:type="spellStart"/>
      <w:r w:rsidRPr="00AA75C6">
        <w:rPr>
          <w:rFonts w:ascii="Courier New" w:eastAsia="Times New Roman" w:hAnsi="Courier New" w:cs="Courier New"/>
          <w:color w:val="000000"/>
          <w:sz w:val="20"/>
          <w:szCs w:val="20"/>
          <w:lang w:eastAsia="en-GB"/>
        </w:rPr>
        <w:t>MyApp</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00000"/>
          <w:sz w:val="20"/>
          <w:szCs w:val="20"/>
          <w:lang w:eastAsia="en-GB"/>
        </w:rPr>
        <w:t>Key</w:t>
      </w:r>
      <w:r w:rsidRPr="00AA75C6">
        <w:rPr>
          <w:rFonts w:ascii="Courier New" w:eastAsia="Times New Roman" w:hAnsi="Courier New" w:cs="Courier New"/>
          <w:color w:val="080808"/>
          <w:sz w:val="20"/>
          <w:szCs w:val="20"/>
          <w:lang w:eastAsia="en-GB"/>
        </w:rPr>
        <w:t xml:space="preserve">? key, </w:t>
      </w:r>
      <w:r w:rsidRPr="00AA75C6">
        <w:rPr>
          <w:rFonts w:ascii="Courier New" w:eastAsia="Times New Roman" w:hAnsi="Courier New" w:cs="Courier New"/>
          <w:color w:val="0033B3"/>
          <w:sz w:val="20"/>
          <w:szCs w:val="20"/>
          <w:lang w:eastAsia="en-GB"/>
        </w:rPr>
        <w:t xml:space="preserve">required </w:t>
      </w:r>
      <w:proofErr w:type="spellStart"/>
      <w:r w:rsidRPr="00AA75C6">
        <w:rPr>
          <w:rFonts w:ascii="Courier New" w:eastAsia="Times New Roman" w:hAnsi="Courier New" w:cs="Courier New"/>
          <w:color w:val="0033B3"/>
          <w:sz w:val="20"/>
          <w:szCs w:val="20"/>
          <w:lang w:eastAsia="en-GB"/>
        </w:rPr>
        <w:t>this</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871094"/>
          <w:sz w:val="20"/>
          <w:szCs w:val="20"/>
          <w:lang w:eastAsia="en-GB"/>
        </w:rPr>
        <w:t>store</w:t>
      </w:r>
      <w:proofErr w:type="spellEnd"/>
      <w:r w:rsidRPr="00AA75C6">
        <w:rPr>
          <w:rFonts w:ascii="Courier New" w:eastAsia="Times New Roman" w:hAnsi="Courier New" w:cs="Courier New"/>
          <w:color w:val="080808"/>
          <w:sz w:val="20"/>
          <w:szCs w:val="20"/>
          <w:lang w:eastAsia="en-GB"/>
        </w:rPr>
        <w:t xml:space="preserve">}) : </w:t>
      </w:r>
      <w:r w:rsidRPr="00AA75C6">
        <w:rPr>
          <w:rFonts w:ascii="Courier New" w:eastAsia="Times New Roman" w:hAnsi="Courier New" w:cs="Courier New"/>
          <w:color w:val="0033B3"/>
          <w:sz w:val="20"/>
          <w:szCs w:val="20"/>
          <w:lang w:eastAsia="en-GB"/>
        </w:rPr>
        <w:t>super</w:t>
      </w:r>
      <w:r w:rsidRPr="00AA75C6">
        <w:rPr>
          <w:rFonts w:ascii="Courier New" w:eastAsia="Times New Roman" w:hAnsi="Courier New" w:cs="Courier New"/>
          <w:color w:val="080808"/>
          <w:sz w:val="20"/>
          <w:szCs w:val="20"/>
          <w:lang w:eastAsia="en-GB"/>
        </w:rPr>
        <w:t>(key: key);</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9E880D"/>
          <w:sz w:val="20"/>
          <w:szCs w:val="20"/>
          <w:lang w:eastAsia="en-GB"/>
        </w:rPr>
        <w:t>@override</w:t>
      </w:r>
      <w:r w:rsidRPr="00AA75C6">
        <w:rPr>
          <w:rFonts w:ascii="Courier New" w:eastAsia="Times New Roman" w:hAnsi="Courier New" w:cs="Courier New"/>
          <w:color w:val="9E880D"/>
          <w:sz w:val="20"/>
          <w:szCs w:val="20"/>
          <w:lang w:eastAsia="en-GB"/>
        </w:rPr>
        <w:br/>
        <w:t xml:space="preserve">  </w:t>
      </w:r>
      <w:r w:rsidRPr="00AA75C6">
        <w:rPr>
          <w:rFonts w:ascii="Courier New" w:eastAsia="Times New Roman" w:hAnsi="Courier New" w:cs="Courier New"/>
          <w:color w:val="000000"/>
          <w:sz w:val="20"/>
          <w:szCs w:val="20"/>
          <w:lang w:eastAsia="en-GB"/>
        </w:rPr>
        <w:t xml:space="preserve">Widget </w:t>
      </w:r>
      <w:r w:rsidRPr="00AA75C6">
        <w:rPr>
          <w:rFonts w:ascii="Courier New" w:eastAsia="Times New Roman" w:hAnsi="Courier New" w:cs="Courier New"/>
          <w:color w:val="00627A"/>
          <w:sz w:val="20"/>
          <w:szCs w:val="20"/>
          <w:lang w:eastAsia="en-GB"/>
        </w:rPr>
        <w:t>build</w:t>
      </w:r>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00000"/>
          <w:sz w:val="20"/>
          <w:szCs w:val="20"/>
          <w:lang w:eastAsia="en-GB"/>
        </w:rPr>
        <w:t>BuildContext</w:t>
      </w:r>
      <w:proofErr w:type="spellEnd"/>
      <w:r w:rsidRPr="00AA75C6">
        <w:rPr>
          <w:rFonts w:ascii="Courier New" w:eastAsia="Times New Roman" w:hAnsi="Courier New" w:cs="Courier New"/>
          <w:color w:val="000000"/>
          <w:sz w:val="20"/>
          <w:szCs w:val="20"/>
          <w:lang w:eastAsia="en-GB"/>
        </w:rPr>
        <w:t xml:space="preserve"> </w:t>
      </w:r>
      <w:r w:rsidRPr="00AA75C6">
        <w:rPr>
          <w:rFonts w:ascii="Courier New" w:eastAsia="Times New Roman" w:hAnsi="Courier New" w:cs="Courier New"/>
          <w:color w:val="080808"/>
          <w:sz w:val="20"/>
          <w:szCs w:val="20"/>
          <w:lang w:eastAsia="en-GB"/>
        </w:rPr>
        <w:t>context) {</w:t>
      </w:r>
      <w:r w:rsidRPr="00AA75C6">
        <w:rPr>
          <w:rFonts w:ascii="Courier New" w:eastAsia="Times New Roman" w:hAnsi="Courier New" w:cs="Courier New"/>
          <w:color w:val="080808"/>
          <w:sz w:val="20"/>
          <w:szCs w:val="20"/>
          <w:lang w:eastAsia="en-GB"/>
        </w:rPr>
        <w:br/>
        <w:t xml:space="preserve">    print(</w:t>
      </w:r>
      <w:r w:rsidRPr="00AA75C6">
        <w:rPr>
          <w:rFonts w:ascii="Courier New" w:eastAsia="Times New Roman" w:hAnsi="Courier New" w:cs="Courier New"/>
          <w:color w:val="067D17"/>
          <w:sz w:val="20"/>
          <w:szCs w:val="20"/>
          <w:lang w:eastAsia="en-GB"/>
        </w:rPr>
        <w:t>"Building Material App"</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033B3"/>
          <w:sz w:val="20"/>
          <w:szCs w:val="20"/>
          <w:lang w:eastAsia="en-GB"/>
        </w:rPr>
        <w:t xml:space="preserve">return </w:t>
      </w:r>
      <w:proofErr w:type="spellStart"/>
      <w:r w:rsidRPr="00AA75C6">
        <w:rPr>
          <w:rFonts w:ascii="Courier New" w:eastAsia="Times New Roman" w:hAnsi="Courier New" w:cs="Courier New"/>
          <w:color w:val="2196F3"/>
          <w:sz w:val="20"/>
          <w:szCs w:val="20"/>
          <w:lang w:eastAsia="en-GB"/>
        </w:rPr>
        <w:t>StoreProvider</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store: </w:t>
      </w:r>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child: </w:t>
      </w:r>
      <w:proofErr w:type="spellStart"/>
      <w:r w:rsidRPr="00AA75C6">
        <w:rPr>
          <w:rFonts w:ascii="Courier New" w:eastAsia="Times New Roman" w:hAnsi="Courier New" w:cs="Courier New"/>
          <w:color w:val="2196F3"/>
          <w:sz w:val="20"/>
          <w:szCs w:val="20"/>
          <w:lang w:eastAsia="en-GB"/>
        </w:rPr>
        <w:t>MaterialApp</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80808"/>
          <w:sz w:val="20"/>
          <w:szCs w:val="20"/>
          <w:lang w:eastAsia="en-GB"/>
        </w:rPr>
        <w:t>initialRoute</w:t>
      </w:r>
      <w:proofErr w:type="spellEnd"/>
      <w:r w:rsidRPr="00AA75C6">
        <w:rPr>
          <w:rFonts w:ascii="Courier New" w:eastAsia="Times New Roman" w:hAnsi="Courier New" w:cs="Courier New"/>
          <w:color w:val="080808"/>
          <w:sz w:val="20"/>
          <w:szCs w:val="20"/>
          <w:lang w:eastAsia="en-GB"/>
        </w:rPr>
        <w:t xml:space="preserve">: </w:t>
      </w:r>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routes: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 xml:space="preserve">: (context) =&gt; </w:t>
      </w:r>
      <w:proofErr w:type="spellStart"/>
      <w:r w:rsidRPr="00AA75C6">
        <w:rPr>
          <w:rFonts w:ascii="Courier New" w:eastAsia="Times New Roman" w:hAnsi="Courier New" w:cs="Courier New"/>
          <w:color w:val="2196F3"/>
          <w:sz w:val="20"/>
          <w:szCs w:val="20"/>
          <w:lang w:eastAsia="en-GB"/>
        </w:rPr>
        <w:t>HomePage</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80808"/>
          <w:sz w:val="20"/>
          <w:szCs w:val="20"/>
          <w:lang w:eastAsia="en-GB"/>
        </w:rPr>
        <w:t>onInit</w:t>
      </w:r>
      <w:proofErr w:type="spellEnd"/>
      <w:r w:rsidRPr="00AA75C6">
        <w:rPr>
          <w:rFonts w:ascii="Courier New" w:eastAsia="Times New Roman" w:hAnsi="Courier New" w:cs="Courier New"/>
          <w:color w:val="080808"/>
          <w:sz w:val="20"/>
          <w:szCs w:val="20"/>
          <w:lang w:eastAsia="en-GB"/>
        </w:rPr>
        <w:t>: (){</w:t>
      </w:r>
      <w:r w:rsidRPr="00AA75C6">
        <w:rPr>
          <w:rFonts w:ascii="Courier New" w:eastAsia="Times New Roman" w:hAnsi="Courier New" w:cs="Courier New"/>
          <w:color w:val="080808"/>
          <w:sz w:val="20"/>
          <w:szCs w:val="20"/>
          <w:lang w:eastAsia="en-GB"/>
        </w:rPr>
        <w:br/>
        <w:t xml:space="preserve">            </w:t>
      </w:r>
      <w:proofErr w:type="spellStart"/>
      <w:r w:rsidRPr="00AA75C6">
        <w:rPr>
          <w:rFonts w:ascii="Courier New" w:eastAsia="Times New Roman" w:hAnsi="Courier New" w:cs="Courier New"/>
          <w:color w:val="871094"/>
          <w:sz w:val="20"/>
          <w:szCs w:val="20"/>
          <w:lang w:eastAsia="en-GB"/>
        </w:rPr>
        <w:t>store</w:t>
      </w:r>
      <w:r w:rsidRPr="00AA75C6">
        <w:rPr>
          <w:rFonts w:ascii="Courier New" w:eastAsia="Times New Roman" w:hAnsi="Courier New" w:cs="Courier New"/>
          <w:color w:val="080808"/>
          <w:sz w:val="20"/>
          <w:szCs w:val="20"/>
          <w:lang w:eastAsia="en-GB"/>
        </w:rPr>
        <w:t>.dispatch</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2196F3"/>
          <w:sz w:val="20"/>
          <w:szCs w:val="20"/>
          <w:lang w:eastAsia="en-GB"/>
        </w:rPr>
        <w:t>LoadTodoAction</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proofErr w:type="spellStart"/>
      <w:r w:rsidRPr="00AA75C6">
        <w:rPr>
          <w:rFonts w:ascii="Courier New" w:eastAsia="Times New Roman" w:hAnsi="Courier New" w:cs="Courier New"/>
          <w:color w:val="067D17"/>
          <w:sz w:val="20"/>
          <w:szCs w:val="20"/>
          <w:lang w:eastAsia="en-GB"/>
        </w:rPr>
        <w:t>addTodo</w:t>
      </w:r>
      <w:proofErr w:type="spellEnd"/>
      <w:r w:rsidRPr="00AA75C6">
        <w:rPr>
          <w:rFonts w:ascii="Courier New" w:eastAsia="Times New Roman" w:hAnsi="Courier New" w:cs="Courier New"/>
          <w:color w:val="067D17"/>
          <w:sz w:val="20"/>
          <w:szCs w:val="20"/>
          <w:lang w:eastAsia="en-GB"/>
        </w:rPr>
        <w:t>"</w:t>
      </w:r>
      <w:r w:rsidRPr="00AA75C6">
        <w:rPr>
          <w:rFonts w:ascii="Courier New" w:eastAsia="Times New Roman" w:hAnsi="Courier New" w:cs="Courier New"/>
          <w:color w:val="080808"/>
          <w:sz w:val="20"/>
          <w:szCs w:val="20"/>
          <w:lang w:eastAsia="en-GB"/>
        </w:rPr>
        <w:t>:(context) =&gt;</w:t>
      </w:r>
      <w:proofErr w:type="spellStart"/>
      <w:r w:rsidRPr="00AA75C6">
        <w:rPr>
          <w:rFonts w:ascii="Courier New" w:eastAsia="Times New Roman" w:hAnsi="Courier New" w:cs="Courier New"/>
          <w:color w:val="0033B3"/>
          <w:sz w:val="20"/>
          <w:szCs w:val="20"/>
          <w:lang w:eastAsia="en-GB"/>
        </w:rPr>
        <w:t>const</w:t>
      </w:r>
      <w:proofErr w:type="spellEnd"/>
      <w:r w:rsidRPr="00AA75C6">
        <w:rPr>
          <w:rFonts w:ascii="Courier New" w:eastAsia="Times New Roman" w:hAnsi="Courier New" w:cs="Courier New"/>
          <w:color w:val="0033B3"/>
          <w:sz w:val="20"/>
          <w:szCs w:val="20"/>
          <w:lang w:eastAsia="en-GB"/>
        </w:rPr>
        <w:t xml:space="preserve"> </w:t>
      </w:r>
      <w:proofErr w:type="spellStart"/>
      <w:r w:rsidRPr="00AA75C6">
        <w:rPr>
          <w:rFonts w:ascii="Courier New" w:eastAsia="Times New Roman" w:hAnsi="Courier New" w:cs="Courier New"/>
          <w:color w:val="2196F3"/>
          <w:sz w:val="20"/>
          <w:szCs w:val="20"/>
          <w:lang w:eastAsia="en-GB"/>
        </w:rPr>
        <w:t>AddTodoPage</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67D17"/>
          <w:sz w:val="20"/>
          <w:szCs w:val="20"/>
          <w:lang w:eastAsia="en-GB"/>
        </w:rPr>
        <w:t>"/</w:t>
      </w:r>
      <w:proofErr w:type="spellStart"/>
      <w:r w:rsidRPr="00AA75C6">
        <w:rPr>
          <w:rFonts w:ascii="Courier New" w:eastAsia="Times New Roman" w:hAnsi="Courier New" w:cs="Courier New"/>
          <w:color w:val="067D17"/>
          <w:sz w:val="20"/>
          <w:szCs w:val="20"/>
          <w:lang w:eastAsia="en-GB"/>
        </w:rPr>
        <w:t>updateTodo</w:t>
      </w:r>
      <w:proofErr w:type="spellEnd"/>
      <w:r w:rsidRPr="00AA75C6">
        <w:rPr>
          <w:rFonts w:ascii="Courier New" w:eastAsia="Times New Roman" w:hAnsi="Courier New" w:cs="Courier New"/>
          <w:color w:val="067D17"/>
          <w:sz w:val="20"/>
          <w:szCs w:val="20"/>
          <w:lang w:eastAsia="en-GB"/>
        </w:rPr>
        <w:t xml:space="preserve">" </w:t>
      </w:r>
      <w:r w:rsidRPr="00AA75C6">
        <w:rPr>
          <w:rFonts w:ascii="Courier New" w:eastAsia="Times New Roman" w:hAnsi="Courier New" w:cs="Courier New"/>
          <w:color w:val="080808"/>
          <w:sz w:val="20"/>
          <w:szCs w:val="20"/>
          <w:lang w:eastAsia="en-GB"/>
        </w:rPr>
        <w:t xml:space="preserve">: (context)=&gt; </w:t>
      </w:r>
      <w:proofErr w:type="spellStart"/>
      <w:r w:rsidRPr="00AA75C6">
        <w:rPr>
          <w:rFonts w:ascii="Courier New" w:eastAsia="Times New Roman" w:hAnsi="Courier New" w:cs="Courier New"/>
          <w:color w:val="2196F3"/>
          <w:sz w:val="20"/>
          <w:szCs w:val="20"/>
          <w:lang w:eastAsia="en-GB"/>
        </w:rPr>
        <w:t>UpdateTodoPage</w:t>
      </w:r>
      <w:proofErr w:type="spellEnd"/>
      <w:r w:rsidRPr="00AA75C6">
        <w:rPr>
          <w:rFonts w:ascii="Courier New" w:eastAsia="Times New Roman" w:hAnsi="Courier New" w:cs="Courier New"/>
          <w:color w:val="080808"/>
          <w:sz w:val="20"/>
          <w:szCs w:val="20"/>
          <w:lang w:eastAsia="en-GB"/>
        </w:rPr>
        <w:t>(</w:t>
      </w:r>
      <w:proofErr w:type="spellStart"/>
      <w:r w:rsidRPr="00AA75C6">
        <w:rPr>
          <w:rFonts w:ascii="Courier New" w:eastAsia="Times New Roman" w:hAnsi="Courier New" w:cs="Courier New"/>
          <w:color w:val="080808"/>
          <w:sz w:val="20"/>
          <w:szCs w:val="20"/>
          <w:lang w:eastAsia="en-GB"/>
        </w:rPr>
        <w:t>todo</w:t>
      </w:r>
      <w:proofErr w:type="spellEnd"/>
      <w:r w:rsidRPr="00AA75C6">
        <w:rPr>
          <w:rFonts w:ascii="Courier New" w:eastAsia="Times New Roman" w:hAnsi="Courier New" w:cs="Courier New"/>
          <w:color w:val="080808"/>
          <w:sz w:val="20"/>
          <w:szCs w:val="20"/>
          <w:lang w:eastAsia="en-GB"/>
        </w:rPr>
        <w:t>: (</w:t>
      </w:r>
      <w:proofErr w:type="spellStart"/>
      <w:r w:rsidRPr="00AA75C6">
        <w:rPr>
          <w:rFonts w:ascii="Courier New" w:eastAsia="Times New Roman" w:hAnsi="Courier New" w:cs="Courier New"/>
          <w:color w:val="000000"/>
          <w:sz w:val="20"/>
          <w:szCs w:val="20"/>
          <w:lang w:eastAsia="en-GB"/>
        </w:rPr>
        <w:t>ModalRoute</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i/>
          <w:iCs/>
          <w:color w:val="00627A"/>
          <w:sz w:val="20"/>
          <w:szCs w:val="20"/>
          <w:lang w:eastAsia="en-GB"/>
        </w:rPr>
        <w:t>of</w:t>
      </w:r>
      <w:proofErr w:type="spellEnd"/>
      <w:r w:rsidRPr="00AA75C6">
        <w:rPr>
          <w:rFonts w:ascii="Courier New" w:eastAsia="Times New Roman" w:hAnsi="Courier New" w:cs="Courier New"/>
          <w:color w:val="080808"/>
          <w:sz w:val="20"/>
          <w:szCs w:val="20"/>
          <w:lang w:eastAsia="en-GB"/>
        </w:rPr>
        <w:t>(context)?.</w:t>
      </w:r>
      <w:proofErr w:type="spellStart"/>
      <w:r w:rsidRPr="00AA75C6">
        <w:rPr>
          <w:rFonts w:ascii="Courier New" w:eastAsia="Times New Roman" w:hAnsi="Courier New" w:cs="Courier New"/>
          <w:color w:val="871094"/>
          <w:sz w:val="20"/>
          <w:szCs w:val="20"/>
          <w:lang w:eastAsia="en-GB"/>
        </w:rPr>
        <w:t>settings</w:t>
      </w:r>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871094"/>
          <w:sz w:val="20"/>
          <w:szCs w:val="20"/>
          <w:lang w:eastAsia="en-GB"/>
        </w:rPr>
        <w:t>arguments</w:t>
      </w:r>
      <w:proofErr w:type="spellEnd"/>
      <w:r w:rsidRPr="00AA75C6">
        <w:rPr>
          <w:rFonts w:ascii="Courier New" w:eastAsia="Times New Roman" w:hAnsi="Courier New" w:cs="Courier New"/>
          <w:color w:val="871094"/>
          <w:sz w:val="20"/>
          <w:szCs w:val="20"/>
          <w:lang w:eastAsia="en-GB"/>
        </w:rPr>
        <w:t xml:space="preserve"> </w:t>
      </w:r>
      <w:r w:rsidRPr="00AA75C6">
        <w:rPr>
          <w:rFonts w:ascii="Courier New" w:eastAsia="Times New Roman" w:hAnsi="Courier New" w:cs="Courier New"/>
          <w:color w:val="0033B3"/>
          <w:sz w:val="20"/>
          <w:szCs w:val="20"/>
          <w:lang w:eastAsia="en-GB"/>
        </w:rPr>
        <w:t xml:space="preserve">as </w:t>
      </w:r>
      <w:proofErr w:type="spellStart"/>
      <w:r w:rsidRPr="00AA75C6">
        <w:rPr>
          <w:rFonts w:ascii="Courier New" w:eastAsia="Times New Roman" w:hAnsi="Courier New" w:cs="Courier New"/>
          <w:color w:val="000000"/>
          <w:sz w:val="20"/>
          <w:szCs w:val="20"/>
          <w:lang w:eastAsia="en-GB"/>
        </w:rPr>
        <w:t>Todo</w:t>
      </w:r>
      <w:proofErr w:type="spellEnd"/>
      <w:r w:rsidRPr="00AA75C6">
        <w:rPr>
          <w:rFonts w:ascii="Courier New" w:eastAsia="Times New Roman" w:hAnsi="Courier New" w:cs="Courier New"/>
          <w:color w:val="080808"/>
          <w:sz w:val="20"/>
          <w:szCs w:val="20"/>
          <w:lang w:eastAsia="en-GB"/>
        </w:rPr>
        <w:t>))</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r>
      <w:r w:rsidRPr="00AA75C6">
        <w:rPr>
          <w:rFonts w:ascii="Courier New" w:eastAsia="Times New Roman" w:hAnsi="Courier New" w:cs="Courier New"/>
          <w:color w:val="080808"/>
          <w:sz w:val="20"/>
          <w:szCs w:val="20"/>
          <w:lang w:eastAsia="en-GB"/>
        </w:rPr>
        <w:br/>
        <w:t xml:space="preserve">  }</w:t>
      </w:r>
      <w:r w:rsidRPr="00AA75C6">
        <w:rPr>
          <w:rFonts w:ascii="Courier New" w:eastAsia="Times New Roman" w:hAnsi="Courier New" w:cs="Courier New"/>
          <w:color w:val="080808"/>
          <w:sz w:val="20"/>
          <w:szCs w:val="20"/>
          <w:lang w:eastAsia="en-GB"/>
        </w:rPr>
        <w:br/>
        <w:t>}</w:t>
      </w:r>
    </w:p>
    <w:p w14:paraId="50349C07"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D52AA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769E15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B7222F" w14:textId="4561C7A9" w:rsidR="00AA75C6" w:rsidRDefault="00AA75C6" w:rsidP="005E3004"/>
    <w:p w14:paraId="533574C9" w14:textId="332B2C86" w:rsidR="00EB33D1" w:rsidRDefault="00EB33D1" w:rsidP="005E3004">
      <w:r>
        <w:t xml:space="preserve">Inside the </w:t>
      </w:r>
      <w:proofErr w:type="spellStart"/>
      <w:r>
        <w:t>HomePage</w:t>
      </w:r>
      <w:proofErr w:type="spellEnd"/>
      <w:r>
        <w:t xml:space="preserve"> widget the </w:t>
      </w:r>
      <w:proofErr w:type="spellStart"/>
      <w:r>
        <w:t>initState</w:t>
      </w:r>
      <w:proofErr w:type="spellEnd"/>
      <w:r>
        <w:t xml:space="preserve"> method is defined and the store is accessed for the first time. To access the store a </w:t>
      </w:r>
      <w:proofErr w:type="spellStart"/>
      <w:r>
        <w:t>StoreConnector</w:t>
      </w:r>
      <w:proofErr w:type="spellEnd"/>
      <w:r>
        <w:t xml:space="preserve"> widget is used. Its task is to access the state and to </w:t>
      </w:r>
      <w:r w:rsidR="00881779">
        <w:t xml:space="preserve">create a </w:t>
      </w:r>
      <w:proofErr w:type="spellStart"/>
      <w:r w:rsidR="00881779">
        <w:t>viewmodel</w:t>
      </w:r>
      <w:proofErr w:type="spellEnd"/>
      <w:r w:rsidR="00881779">
        <w:t xml:space="preserve"> containing the information related to the pages usage</w:t>
      </w:r>
      <w:r w:rsidR="00EF7C5E" w:rsidRPr="00EF7C5E">
        <w:t xml:space="preserve"> </w:t>
      </w:r>
      <w:r w:rsidR="00EF7C5E">
        <w:t>only</w:t>
      </w:r>
      <w:r w:rsidR="00881779">
        <w:t>. Th</w:t>
      </w:r>
      <w:r w:rsidR="00EF7C5E">
        <w:t>e</w:t>
      </w:r>
      <w:r w:rsidR="00881779">
        <w:t xml:space="preserve"> </w:t>
      </w:r>
      <w:proofErr w:type="spellStart"/>
      <w:r w:rsidR="00881779">
        <w:t>viewmodel</w:t>
      </w:r>
      <w:proofErr w:type="spellEnd"/>
      <w:r w:rsidR="00881779">
        <w:t xml:space="preserve"> is really important because </w:t>
      </w:r>
      <w:proofErr w:type="spellStart"/>
      <w:r w:rsidR="00881779">
        <w:t>idenfies</w:t>
      </w:r>
      <w:proofErr w:type="spellEnd"/>
      <w:r w:rsidR="00881779">
        <w:t xml:space="preserve"> the prospective </w:t>
      </w:r>
      <w:r w:rsidR="00EF7C5E">
        <w:t>from</w:t>
      </w:r>
      <w:r w:rsidR="00881779">
        <w:t xml:space="preserve"> which the widget is looking at the state. If the </w:t>
      </w:r>
      <w:proofErr w:type="spellStart"/>
      <w:r w:rsidR="00881779">
        <w:t>viewmodel</w:t>
      </w:r>
      <w:proofErr w:type="spellEnd"/>
      <w:r w:rsidR="00881779">
        <w:t xml:space="preserve"> changes the widget is rebuilt. Not always a state change produces a </w:t>
      </w:r>
      <w:proofErr w:type="spellStart"/>
      <w:r w:rsidR="00881779">
        <w:t>viewmodel</w:t>
      </w:r>
      <w:proofErr w:type="spellEnd"/>
      <w:r w:rsidR="00881779">
        <w:t xml:space="preserve"> change. The </w:t>
      </w:r>
      <w:proofErr w:type="spellStart"/>
      <w:r w:rsidR="00881779">
        <w:t>StoreConnect</w:t>
      </w:r>
      <w:r w:rsidR="00EF7C5E">
        <w:t>or</w:t>
      </w:r>
      <w:proofErr w:type="spellEnd"/>
      <w:r w:rsidR="00881779">
        <w:t xml:space="preserve"> widget</w:t>
      </w:r>
      <w:r>
        <w:t xml:space="preserve"> takes two types in its definition. The global state</w:t>
      </w:r>
      <w:r w:rsidR="00EF7C5E">
        <w:t>’s</w:t>
      </w:r>
      <w:r>
        <w:t xml:space="preserve"> </w:t>
      </w:r>
      <w:proofErr w:type="spellStart"/>
      <w:r>
        <w:t>type,</w:t>
      </w:r>
      <w:r w:rsidR="00EF7C5E">
        <w:t>the</w:t>
      </w:r>
      <w:proofErr w:type="spellEnd"/>
      <w:r>
        <w:t xml:space="preserve"> </w:t>
      </w:r>
      <w:proofErr w:type="spellStart"/>
      <w:r>
        <w:t>AppState</w:t>
      </w:r>
      <w:proofErr w:type="spellEnd"/>
      <w:r>
        <w:t xml:space="preserve">, and the </w:t>
      </w:r>
      <w:r w:rsidR="00881779">
        <w:t xml:space="preserve">type of the </w:t>
      </w:r>
      <w:proofErr w:type="spellStart"/>
      <w:r w:rsidR="00881779">
        <w:t>viewmodel</w:t>
      </w:r>
      <w:proofErr w:type="spellEnd"/>
      <w:r w:rsidR="00881779">
        <w:t xml:space="preserve"> it is going to compose</w:t>
      </w:r>
      <w:r w:rsidR="00EF7C5E">
        <w:t xml:space="preserve">, in our case just a </w:t>
      </w:r>
      <w:proofErr w:type="spellStart"/>
      <w:r w:rsidR="00EF7C5E">
        <w:t>TabState</w:t>
      </w:r>
      <w:proofErr w:type="spellEnd"/>
      <w:r w:rsidR="00EF7C5E">
        <w:t xml:space="preserve"> object. T</w:t>
      </w:r>
      <w:r w:rsidR="00881779">
        <w:t xml:space="preserve">he </w:t>
      </w:r>
      <w:proofErr w:type="spellStart"/>
      <w:r w:rsidR="00881779">
        <w:t>HomePage</w:t>
      </w:r>
      <w:proofErr w:type="spellEnd"/>
      <w:r w:rsidR="00881779">
        <w:t xml:space="preserve"> </w:t>
      </w:r>
      <w:r w:rsidR="00EF7C5E">
        <w:t xml:space="preserve">,indeed, only need </w:t>
      </w:r>
      <w:r w:rsidR="00881779">
        <w:t>the</w:t>
      </w:r>
      <w:r w:rsidR="00EF7C5E">
        <w:t xml:space="preserve"> part of the state related to the tab and</w:t>
      </w:r>
      <w:r w:rsidR="00881779">
        <w:t xml:space="preserve"> so it is not necessary to create an ad hoc view model. The model of the </w:t>
      </w:r>
      <w:proofErr w:type="spellStart"/>
      <w:r w:rsidR="00881779">
        <w:t>TabState</w:t>
      </w:r>
      <w:proofErr w:type="spellEnd"/>
      <w:r w:rsidR="00EF7C5E">
        <w:t xml:space="preserve"> defined </w:t>
      </w:r>
      <w:proofErr w:type="spellStart"/>
      <w:r w:rsidR="00EF7C5E">
        <w:t>hereRIFERIMENTO</w:t>
      </w:r>
      <w:proofErr w:type="spellEnd"/>
      <w:r w:rsidR="00881779">
        <w:t xml:space="preserve"> is enough to contain the interesting part of the state. </w:t>
      </w:r>
      <w:r w:rsidR="00EF7C5E">
        <w:t xml:space="preserve"> Two </w:t>
      </w:r>
      <w:proofErr w:type="spellStart"/>
      <w:r w:rsidR="00EF7C5E">
        <w:t>StoreConnector’s</w:t>
      </w:r>
      <w:proofErr w:type="spellEnd"/>
      <w:r w:rsidR="00EF7C5E">
        <w:t xml:space="preserve"> fields must </w:t>
      </w:r>
      <w:r w:rsidR="00EF7C5E">
        <w:lastRenderedPageBreak/>
        <w:t xml:space="preserve">be filled to make it work correctly. The converter field and the builder field. In the first one a function must be provided that manipulate the state to return an object of the type previously specified, in our case </w:t>
      </w:r>
      <w:proofErr w:type="spellStart"/>
      <w:r w:rsidR="00EF7C5E">
        <w:t>a</w:t>
      </w:r>
      <w:proofErr w:type="spellEnd"/>
      <w:r w:rsidR="00EF7C5E">
        <w:t xml:space="preserve"> object of type </w:t>
      </w:r>
      <w:proofErr w:type="spellStart"/>
      <w:r w:rsidR="00EF7C5E">
        <w:t>TabState</w:t>
      </w:r>
      <w:proofErr w:type="spellEnd"/>
      <w:r w:rsidR="00EF7C5E">
        <w:t xml:space="preserve">. The builder field </w:t>
      </w:r>
      <w:r w:rsidR="00D57CB4">
        <w:t xml:space="preserve">is populated with a function that </w:t>
      </w:r>
      <w:r w:rsidR="00392D58">
        <w:t>returns a widget</w:t>
      </w:r>
      <w:r w:rsidR="00D57CB4">
        <w:t>. Inside this function the current context and the object returned from the converter function are available.</w:t>
      </w:r>
      <w:r w:rsidR="00392D58">
        <w:t xml:space="preserve"> The current tab value is used to populate the Scaffold widget as usual.</w:t>
      </w:r>
    </w:p>
    <w:p w14:paraId="32CA604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8DB443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ED4474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0BF0DB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B60FCAD" w14:textId="5C7EE62C"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FE64B69" w14:textId="08310387" w:rsidR="00EB33D1" w:rsidRPr="00EB33D1" w:rsidRDefault="00EB33D1" w:rsidP="00EB33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B33D1">
        <w:rPr>
          <w:rFonts w:ascii="Courier New" w:eastAsia="Times New Roman" w:hAnsi="Courier New" w:cs="Courier New"/>
          <w:color w:val="9E880D"/>
          <w:sz w:val="20"/>
          <w:szCs w:val="20"/>
          <w:lang w:eastAsia="en-GB"/>
        </w:rPr>
        <w:t>@override</w:t>
      </w:r>
      <w:r w:rsidRPr="00EB33D1">
        <w:rPr>
          <w:rFonts w:ascii="Courier New" w:eastAsia="Times New Roman" w:hAnsi="Courier New" w:cs="Courier New"/>
          <w:color w:val="9E880D"/>
          <w:sz w:val="20"/>
          <w:szCs w:val="20"/>
          <w:lang w:eastAsia="en-GB"/>
        </w:rPr>
        <w:br/>
      </w:r>
      <w:r w:rsidRPr="00EB33D1">
        <w:rPr>
          <w:rFonts w:ascii="Courier New" w:eastAsia="Times New Roman" w:hAnsi="Courier New" w:cs="Courier New"/>
          <w:color w:val="0033B3"/>
          <w:sz w:val="20"/>
          <w:szCs w:val="20"/>
          <w:lang w:eastAsia="en-GB"/>
        </w:rPr>
        <w:t xml:space="preserve">void </w:t>
      </w:r>
      <w:proofErr w:type="spellStart"/>
      <w:r w:rsidRPr="00EB33D1">
        <w:rPr>
          <w:rFonts w:ascii="Courier New" w:eastAsia="Times New Roman" w:hAnsi="Courier New" w:cs="Courier New"/>
          <w:color w:val="00627A"/>
          <w:sz w:val="20"/>
          <w:szCs w:val="20"/>
          <w:lang w:eastAsia="en-GB"/>
        </w:rPr>
        <w:t>initState</w:t>
      </w:r>
      <w:proofErr w:type="spellEnd"/>
      <w:r w:rsidRPr="00EB33D1">
        <w:rPr>
          <w:rFonts w:ascii="Courier New" w:eastAsia="Times New Roman" w:hAnsi="Courier New" w:cs="Courier New"/>
          <w:color w:val="080808"/>
          <w:sz w:val="20"/>
          <w:szCs w:val="20"/>
          <w:lang w:eastAsia="en-GB"/>
        </w:rPr>
        <w:t>() {</w:t>
      </w:r>
      <w:r w:rsidRPr="00EB33D1">
        <w:rPr>
          <w:rFonts w:ascii="Courier New" w:eastAsia="Times New Roman" w:hAnsi="Courier New" w:cs="Courier New"/>
          <w:color w:val="080808"/>
          <w:sz w:val="20"/>
          <w:szCs w:val="20"/>
          <w:lang w:eastAsia="en-GB"/>
        </w:rPr>
        <w:br/>
        <w:t xml:space="preserve">  </w:t>
      </w:r>
      <w:proofErr w:type="spellStart"/>
      <w:r w:rsidRPr="00EB33D1">
        <w:rPr>
          <w:rFonts w:ascii="Courier New" w:eastAsia="Times New Roman" w:hAnsi="Courier New" w:cs="Courier New"/>
          <w:color w:val="871094"/>
          <w:sz w:val="20"/>
          <w:szCs w:val="20"/>
          <w:lang w:eastAsia="en-GB"/>
        </w:rPr>
        <w:t>widget</w:t>
      </w:r>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871094"/>
          <w:sz w:val="20"/>
          <w:szCs w:val="20"/>
          <w:lang w:eastAsia="en-GB"/>
        </w:rPr>
        <w:t>onInit</w:t>
      </w:r>
      <w:proofErr w:type="spellEnd"/>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080808"/>
          <w:sz w:val="20"/>
          <w:szCs w:val="20"/>
          <w:lang w:eastAsia="en-GB"/>
        </w:rPr>
        <w:br/>
        <w:t xml:space="preserve">  </w:t>
      </w:r>
      <w:proofErr w:type="spellStart"/>
      <w:r w:rsidRPr="00EB33D1">
        <w:rPr>
          <w:rFonts w:ascii="Courier New" w:eastAsia="Times New Roman" w:hAnsi="Courier New" w:cs="Courier New"/>
          <w:color w:val="0033B3"/>
          <w:sz w:val="20"/>
          <w:szCs w:val="20"/>
          <w:lang w:eastAsia="en-GB"/>
        </w:rPr>
        <w:t>super</w:t>
      </w:r>
      <w:r w:rsidRPr="00EB33D1">
        <w:rPr>
          <w:rFonts w:ascii="Courier New" w:eastAsia="Times New Roman" w:hAnsi="Courier New" w:cs="Courier New"/>
          <w:color w:val="080808"/>
          <w:sz w:val="20"/>
          <w:szCs w:val="20"/>
          <w:lang w:eastAsia="en-GB"/>
        </w:rPr>
        <w:t>.initState</w:t>
      </w:r>
      <w:proofErr w:type="spellEnd"/>
      <w:r w:rsidRPr="00EB33D1">
        <w:rPr>
          <w:rFonts w:ascii="Courier New" w:eastAsia="Times New Roman" w:hAnsi="Courier New" w:cs="Courier New"/>
          <w:color w:val="080808"/>
          <w:sz w:val="20"/>
          <w:szCs w:val="20"/>
          <w:lang w:eastAsia="en-GB"/>
        </w:rPr>
        <w:t>();</w:t>
      </w:r>
      <w:r w:rsidRPr="00EB33D1">
        <w:rPr>
          <w:rFonts w:ascii="Courier New" w:eastAsia="Times New Roman" w:hAnsi="Courier New" w:cs="Courier New"/>
          <w:color w:val="080808"/>
          <w:sz w:val="20"/>
          <w:szCs w:val="20"/>
          <w:lang w:eastAsia="en-GB"/>
        </w:rPr>
        <w:br/>
        <w:t>}</w:t>
      </w:r>
    </w:p>
    <w:p w14:paraId="248C0D78" w14:textId="73F3F8F3" w:rsidR="00EB33D1" w:rsidRDefault="00EB33D1" w:rsidP="005E3004"/>
    <w:p w14:paraId="30F23E4E" w14:textId="77777777" w:rsidR="00881779" w:rsidRPr="00881779" w:rsidRDefault="00881779" w:rsidP="008817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81779">
        <w:rPr>
          <w:rFonts w:ascii="Courier New" w:eastAsia="Times New Roman" w:hAnsi="Courier New" w:cs="Courier New"/>
          <w:color w:val="9E880D"/>
          <w:sz w:val="20"/>
          <w:szCs w:val="20"/>
          <w:lang w:eastAsia="en-GB"/>
        </w:rPr>
        <w:t>@override</w:t>
      </w:r>
      <w:r w:rsidRPr="00881779">
        <w:rPr>
          <w:rFonts w:ascii="Courier New" w:eastAsia="Times New Roman" w:hAnsi="Courier New" w:cs="Courier New"/>
          <w:color w:val="9E880D"/>
          <w:sz w:val="20"/>
          <w:szCs w:val="20"/>
          <w:lang w:eastAsia="en-GB"/>
        </w:rPr>
        <w:br/>
      </w:r>
      <w:r w:rsidRPr="00881779">
        <w:rPr>
          <w:rFonts w:ascii="Courier New" w:eastAsia="Times New Roman" w:hAnsi="Courier New" w:cs="Courier New"/>
          <w:color w:val="000000"/>
          <w:sz w:val="20"/>
          <w:szCs w:val="20"/>
          <w:lang w:eastAsia="en-GB"/>
        </w:rPr>
        <w:t xml:space="preserve">Widget </w:t>
      </w:r>
      <w:r w:rsidRPr="00881779">
        <w:rPr>
          <w:rFonts w:ascii="Courier New" w:eastAsia="Times New Roman" w:hAnsi="Courier New" w:cs="Courier New"/>
          <w:color w:val="00627A"/>
          <w:sz w:val="20"/>
          <w:szCs w:val="20"/>
          <w:lang w:eastAsia="en-GB"/>
        </w:rPr>
        <w:t>build</w:t>
      </w:r>
      <w:r w:rsidRPr="00881779">
        <w:rPr>
          <w:rFonts w:ascii="Courier New" w:eastAsia="Times New Roman" w:hAnsi="Courier New" w:cs="Courier New"/>
          <w:color w:val="080808"/>
          <w:sz w:val="20"/>
          <w:szCs w:val="20"/>
          <w:lang w:eastAsia="en-GB"/>
        </w:rPr>
        <w:t>(</w:t>
      </w:r>
      <w:proofErr w:type="spellStart"/>
      <w:r w:rsidRPr="00881779">
        <w:rPr>
          <w:rFonts w:ascii="Courier New" w:eastAsia="Times New Roman" w:hAnsi="Courier New" w:cs="Courier New"/>
          <w:color w:val="000000"/>
          <w:sz w:val="20"/>
          <w:szCs w:val="20"/>
          <w:lang w:eastAsia="en-GB"/>
        </w:rPr>
        <w:t>BuildContext</w:t>
      </w:r>
      <w:proofErr w:type="spellEnd"/>
      <w:r w:rsidRPr="00881779">
        <w:rPr>
          <w:rFonts w:ascii="Courier New" w:eastAsia="Times New Roman" w:hAnsi="Courier New" w:cs="Courier New"/>
          <w:color w:val="000000"/>
          <w:sz w:val="20"/>
          <w:szCs w:val="20"/>
          <w:lang w:eastAsia="en-GB"/>
        </w:rPr>
        <w:t xml:space="preserve"> </w:t>
      </w:r>
      <w:r w:rsidRPr="00881779">
        <w:rPr>
          <w:rFonts w:ascii="Courier New" w:eastAsia="Times New Roman" w:hAnsi="Courier New" w:cs="Courier New"/>
          <w:color w:val="080808"/>
          <w:sz w:val="20"/>
          <w:szCs w:val="20"/>
          <w:lang w:eastAsia="en-GB"/>
        </w:rPr>
        <w:t>context) {</w:t>
      </w:r>
      <w:r w:rsidRPr="00881779">
        <w:rPr>
          <w:rFonts w:ascii="Courier New" w:eastAsia="Times New Roman" w:hAnsi="Courier New" w:cs="Courier New"/>
          <w:color w:val="080808"/>
          <w:sz w:val="20"/>
          <w:szCs w:val="20"/>
          <w:lang w:eastAsia="en-GB"/>
        </w:rPr>
        <w:br/>
        <w:t xml:space="preserve">  print(</w:t>
      </w:r>
      <w:r w:rsidRPr="00881779">
        <w:rPr>
          <w:rFonts w:ascii="Courier New" w:eastAsia="Times New Roman" w:hAnsi="Courier New" w:cs="Courier New"/>
          <w:color w:val="067D17"/>
          <w:sz w:val="20"/>
          <w:szCs w:val="20"/>
          <w:lang w:eastAsia="en-GB"/>
        </w:rPr>
        <w:t xml:space="preserve">"Building </w:t>
      </w:r>
      <w:proofErr w:type="spellStart"/>
      <w:r w:rsidRPr="00881779">
        <w:rPr>
          <w:rFonts w:ascii="Courier New" w:eastAsia="Times New Roman" w:hAnsi="Courier New" w:cs="Courier New"/>
          <w:color w:val="067D17"/>
          <w:sz w:val="20"/>
          <w:szCs w:val="20"/>
          <w:lang w:eastAsia="en-GB"/>
        </w:rPr>
        <w:t>HomePage</w:t>
      </w:r>
      <w:proofErr w:type="spellEnd"/>
      <w:r w:rsidRPr="00881779">
        <w:rPr>
          <w:rFonts w:ascii="Courier New" w:eastAsia="Times New Roman" w:hAnsi="Courier New" w:cs="Courier New"/>
          <w:color w:val="067D17"/>
          <w:sz w:val="20"/>
          <w:szCs w:val="20"/>
          <w:lang w:eastAsia="en-GB"/>
        </w:rPr>
        <w: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33B3"/>
          <w:sz w:val="20"/>
          <w:szCs w:val="20"/>
          <w:lang w:eastAsia="en-GB"/>
        </w:rPr>
        <w:t xml:space="preserve">return </w:t>
      </w:r>
      <w:proofErr w:type="spellStart"/>
      <w:r w:rsidRPr="00881779">
        <w:rPr>
          <w:rFonts w:ascii="Courier New" w:eastAsia="Times New Roman" w:hAnsi="Courier New" w:cs="Courier New"/>
          <w:color w:val="2196F3"/>
          <w:sz w:val="20"/>
          <w:szCs w:val="20"/>
          <w:lang w:eastAsia="en-GB"/>
        </w:rPr>
        <w:t>StoreConnector</w:t>
      </w:r>
      <w:proofErr w:type="spellEnd"/>
      <w:r w:rsidRPr="00881779">
        <w:rPr>
          <w:rFonts w:ascii="Courier New" w:eastAsia="Times New Roman" w:hAnsi="Courier New" w:cs="Courier New"/>
          <w:color w:val="080808"/>
          <w:sz w:val="20"/>
          <w:szCs w:val="20"/>
          <w:lang w:eastAsia="en-GB"/>
        </w:rPr>
        <w:t>&lt;</w:t>
      </w:r>
      <w:proofErr w:type="spellStart"/>
      <w:r w:rsidRPr="00881779">
        <w:rPr>
          <w:rFonts w:ascii="Courier New" w:eastAsia="Times New Roman" w:hAnsi="Courier New" w:cs="Courier New"/>
          <w:color w:val="000000"/>
          <w:sz w:val="20"/>
          <w:szCs w:val="20"/>
          <w:lang w:eastAsia="en-GB"/>
        </w:rPr>
        <w:t>AppState</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00000"/>
          <w:sz w:val="20"/>
          <w:szCs w:val="20"/>
          <w:lang w:eastAsia="en-GB"/>
        </w:rPr>
        <w:t>TabState</w:t>
      </w:r>
      <w:proofErr w:type="spellEnd"/>
      <w:r w:rsidRPr="00881779">
        <w:rPr>
          <w:rFonts w:ascii="Courier New" w:eastAsia="Times New Roman" w:hAnsi="Courier New" w:cs="Courier New"/>
          <w:color w:val="080808"/>
          <w:sz w:val="20"/>
          <w:szCs w:val="20"/>
          <w:lang w:eastAsia="en-GB"/>
        </w:rPr>
        <w:t>&gt;(</w:t>
      </w:r>
      <w:r w:rsidRPr="00881779">
        <w:rPr>
          <w:rFonts w:ascii="Courier New" w:eastAsia="Times New Roman" w:hAnsi="Courier New" w:cs="Courier New"/>
          <w:color w:val="080808"/>
          <w:sz w:val="20"/>
          <w:szCs w:val="20"/>
          <w:lang w:eastAsia="en-GB"/>
        </w:rPr>
        <w:br/>
        <w:t xml:space="preserve">    converter: (store) =&gt; </w:t>
      </w:r>
      <w:proofErr w:type="spellStart"/>
      <w:r w:rsidRPr="00881779">
        <w:rPr>
          <w:rFonts w:ascii="Courier New" w:eastAsia="Times New Roman" w:hAnsi="Courier New" w:cs="Courier New"/>
          <w:color w:val="080808"/>
          <w:sz w:val="20"/>
          <w:szCs w:val="20"/>
          <w:lang w:eastAsia="en-GB"/>
        </w:rPr>
        <w:t>store.</w:t>
      </w:r>
      <w:r w:rsidRPr="00881779">
        <w:rPr>
          <w:rFonts w:ascii="Courier New" w:eastAsia="Times New Roman" w:hAnsi="Courier New" w:cs="Courier New"/>
          <w:color w:val="871094"/>
          <w:sz w:val="20"/>
          <w:szCs w:val="20"/>
          <w:lang w:eastAsia="en-GB"/>
        </w:rPr>
        <w:t>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tabState</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builder: (context, </w:t>
      </w:r>
      <w:proofErr w:type="spellStart"/>
      <w:r w:rsidRPr="00881779">
        <w:rPr>
          <w:rFonts w:ascii="Courier New" w:eastAsia="Times New Roman" w:hAnsi="Courier New" w:cs="Courier New"/>
          <w:color w:val="080808"/>
          <w:sz w:val="20"/>
          <w:szCs w:val="20"/>
          <w:lang w:eastAsia="en-GB"/>
        </w:rPr>
        <w:t>currTab</w:t>
      </w:r>
      <w:proofErr w:type="spellEnd"/>
      <w:r w:rsidRPr="00881779">
        <w:rPr>
          <w:rFonts w:ascii="Courier New" w:eastAsia="Times New Roman" w:hAnsi="Courier New" w:cs="Courier New"/>
          <w:color w:val="080808"/>
          <w:sz w:val="20"/>
          <w:szCs w:val="20"/>
          <w:lang w:eastAsia="en-GB"/>
        </w:rPr>
        <w:t>)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033B3"/>
          <w:sz w:val="20"/>
          <w:szCs w:val="20"/>
          <w:lang w:eastAsia="en-GB"/>
        </w:rPr>
        <w:t xml:space="preserve">return </w:t>
      </w:r>
      <w:r w:rsidRPr="00881779">
        <w:rPr>
          <w:rFonts w:ascii="Courier New" w:eastAsia="Times New Roman" w:hAnsi="Courier New" w:cs="Courier New"/>
          <w:color w:val="2196F3"/>
          <w:sz w:val="20"/>
          <w:szCs w:val="20"/>
          <w:lang w:eastAsia="en-GB"/>
        </w:rPr>
        <w:t>Scaffold</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appBar</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AppBar</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title: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2196F3"/>
          <w:sz w:val="20"/>
          <w:szCs w:val="20"/>
          <w:lang w:eastAsia="en-GB"/>
        </w:rPr>
        <w:t>Text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67D17"/>
          <w:sz w:val="20"/>
          <w:szCs w:val="20"/>
          <w:lang w:eastAsia="en-GB"/>
        </w:rPr>
        <w:t>"</w:t>
      </w:r>
      <w:proofErr w:type="spellStart"/>
      <w:r w:rsidRPr="00881779">
        <w:rPr>
          <w:rFonts w:ascii="Courier New" w:eastAsia="Times New Roman" w:hAnsi="Courier New" w:cs="Courier New"/>
          <w:color w:val="067D17"/>
          <w:sz w:val="20"/>
          <w:szCs w:val="20"/>
          <w:lang w:eastAsia="en-GB"/>
        </w:rPr>
        <w:t>Todo</w:t>
      </w:r>
      <w:proofErr w:type="spellEnd"/>
      <w:r w:rsidRPr="00881779">
        <w:rPr>
          <w:rFonts w:ascii="Courier New" w:eastAsia="Times New Roman" w:hAnsi="Courier New" w:cs="Courier New"/>
          <w:color w:val="067D17"/>
          <w:sz w:val="20"/>
          <w:szCs w:val="20"/>
          <w:lang w:eastAsia="en-GB"/>
        </w:rPr>
        <w:t xml:space="preserve"> App"</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actions: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080808"/>
          <w:sz w:val="20"/>
          <w:szCs w:val="20"/>
          <w:lang w:eastAsia="en-GB"/>
        </w:rPr>
        <w:t>[</w:t>
      </w:r>
      <w:proofErr w:type="spellStart"/>
      <w:r w:rsidRPr="00881779">
        <w:rPr>
          <w:rFonts w:ascii="Courier New" w:eastAsia="Times New Roman" w:hAnsi="Courier New" w:cs="Courier New"/>
          <w:color w:val="2196F3"/>
          <w:sz w:val="20"/>
          <w:szCs w:val="20"/>
          <w:lang w:eastAsia="en-GB"/>
        </w:rPr>
        <w:t>VisibilityFilterComponent</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body: </w:t>
      </w:r>
      <w:proofErr w:type="spellStart"/>
      <w:r w:rsidRPr="00881779">
        <w:rPr>
          <w:rFonts w:ascii="Courier New" w:eastAsia="Times New Roman" w:hAnsi="Courier New" w:cs="Courier New"/>
          <w:color w:val="080808"/>
          <w:sz w:val="20"/>
          <w:szCs w:val="20"/>
          <w:lang w:eastAsia="en-GB"/>
        </w:rPr>
        <w:t>currTab</w:t>
      </w:r>
      <w:proofErr w:type="spellEnd"/>
      <w:r w:rsidRPr="00881779">
        <w:rPr>
          <w:rFonts w:ascii="Courier New" w:eastAsia="Times New Roman" w:hAnsi="Courier New" w:cs="Courier New"/>
          <w:color w:val="080808"/>
          <w:sz w:val="20"/>
          <w:szCs w:val="20"/>
          <w:lang w:eastAsia="en-GB"/>
        </w:rPr>
        <w:t xml:space="preserve"> == </w:t>
      </w:r>
      <w:proofErr w:type="spellStart"/>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todos</w:t>
      </w:r>
      <w:proofErr w:type="spellEnd"/>
      <w:r w:rsidRPr="00881779">
        <w:rPr>
          <w:rFonts w:ascii="Courier New" w:eastAsia="Times New Roman" w:hAnsi="Courier New" w:cs="Courier New"/>
          <w:color w:val="871094"/>
          <w:sz w:val="20"/>
          <w:szCs w:val="20"/>
          <w:lang w:eastAsia="en-GB"/>
        </w:rPr>
        <w:t xml:space="preserve"> </w:t>
      </w:r>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TodoView</w:t>
      </w:r>
      <w:proofErr w:type="spellEnd"/>
      <w:r w:rsidRPr="00881779">
        <w:rPr>
          <w:rFonts w:ascii="Courier New" w:eastAsia="Times New Roman" w:hAnsi="Courier New" w:cs="Courier New"/>
          <w:color w:val="080808"/>
          <w:sz w:val="20"/>
          <w:szCs w:val="20"/>
          <w:lang w:eastAsia="en-GB"/>
        </w:rPr>
        <w:t xml:space="preserve">() :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2196F3"/>
          <w:sz w:val="20"/>
          <w:szCs w:val="20"/>
          <w:lang w:eastAsia="en-GB"/>
        </w:rPr>
        <w:t>Stats</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bottomNavigationBar</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TabSelector</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floatingActionButton</w:t>
      </w:r>
      <w:proofErr w:type="spellEnd"/>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080808"/>
          <w:sz w:val="20"/>
          <w:szCs w:val="20"/>
          <w:lang w:eastAsia="en-GB"/>
        </w:rPr>
        <w:t>currTab</w:t>
      </w:r>
      <w:proofErr w:type="spellEnd"/>
      <w:r w:rsidRPr="00881779">
        <w:rPr>
          <w:rFonts w:ascii="Courier New" w:eastAsia="Times New Roman" w:hAnsi="Courier New" w:cs="Courier New"/>
          <w:color w:val="080808"/>
          <w:sz w:val="20"/>
          <w:szCs w:val="20"/>
          <w:lang w:eastAsia="en-GB"/>
        </w:rPr>
        <w:t xml:space="preserve"> == </w:t>
      </w:r>
      <w:proofErr w:type="spellStart"/>
      <w:r w:rsidRPr="00881779">
        <w:rPr>
          <w:rFonts w:ascii="Courier New" w:eastAsia="Times New Roman" w:hAnsi="Courier New" w:cs="Courier New"/>
          <w:color w:val="000000"/>
          <w:sz w:val="20"/>
          <w:szCs w:val="20"/>
          <w:lang w:eastAsia="en-GB"/>
        </w:rPr>
        <w:t>TabState</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871094"/>
          <w:sz w:val="20"/>
          <w:szCs w:val="20"/>
          <w:lang w:eastAsia="en-GB"/>
        </w:rPr>
        <w:t>todos</w:t>
      </w:r>
      <w:proofErr w:type="spellEnd"/>
      <w:r w:rsidRPr="00881779">
        <w:rPr>
          <w:rFonts w:ascii="Courier New" w:eastAsia="Times New Roman" w:hAnsi="Courier New" w:cs="Courier New"/>
          <w:color w:val="871094"/>
          <w:sz w:val="20"/>
          <w:szCs w:val="20"/>
          <w:lang w:eastAsia="en-GB"/>
        </w:rPr>
        <w:br/>
        <w:t xml:space="preserve">              </w:t>
      </w:r>
      <w:r w:rsidRPr="00881779">
        <w:rPr>
          <w:rFonts w:ascii="Courier New" w:eastAsia="Times New Roman" w:hAnsi="Courier New" w:cs="Courier New"/>
          <w:color w:val="080808"/>
          <w:sz w:val="20"/>
          <w:szCs w:val="20"/>
          <w:lang w:eastAsia="en-GB"/>
        </w:rPr>
        <w:t xml:space="preserve">? </w:t>
      </w:r>
      <w:proofErr w:type="spellStart"/>
      <w:r w:rsidRPr="00881779">
        <w:rPr>
          <w:rFonts w:ascii="Courier New" w:eastAsia="Times New Roman" w:hAnsi="Courier New" w:cs="Courier New"/>
          <w:color w:val="2196F3"/>
          <w:sz w:val="20"/>
          <w:szCs w:val="20"/>
          <w:lang w:eastAsia="en-GB"/>
        </w:rPr>
        <w:t>FloatingActionButton</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child: </w:t>
      </w:r>
      <w:proofErr w:type="spellStart"/>
      <w:r w:rsidRPr="00881779">
        <w:rPr>
          <w:rFonts w:ascii="Courier New" w:eastAsia="Times New Roman" w:hAnsi="Courier New" w:cs="Courier New"/>
          <w:color w:val="0033B3"/>
          <w:sz w:val="20"/>
          <w:szCs w:val="20"/>
          <w:lang w:eastAsia="en-GB"/>
        </w:rPr>
        <w:t>const</w:t>
      </w:r>
      <w:proofErr w:type="spellEnd"/>
      <w:r w:rsidRPr="00881779">
        <w:rPr>
          <w:rFonts w:ascii="Courier New" w:eastAsia="Times New Roman" w:hAnsi="Courier New" w:cs="Courier New"/>
          <w:color w:val="0033B3"/>
          <w:sz w:val="20"/>
          <w:szCs w:val="20"/>
          <w:lang w:eastAsia="en-GB"/>
        </w:rPr>
        <w:t xml:space="preserve"> </w:t>
      </w:r>
      <w:r w:rsidRPr="00881779">
        <w:rPr>
          <w:rFonts w:ascii="Courier New" w:eastAsia="Times New Roman" w:hAnsi="Courier New" w:cs="Courier New"/>
          <w:color w:val="2196F3"/>
          <w:sz w:val="20"/>
          <w:szCs w:val="20"/>
          <w:lang w:eastAsia="en-GB"/>
        </w:rPr>
        <w:t>Icon</w:t>
      </w:r>
      <w:r w:rsidRPr="00881779">
        <w:rPr>
          <w:rFonts w:ascii="Courier New" w:eastAsia="Times New Roman" w:hAnsi="Courier New" w:cs="Courier New"/>
          <w:color w:val="080808"/>
          <w:sz w:val="20"/>
          <w:szCs w:val="20"/>
          <w:lang w:eastAsia="en-GB"/>
        </w:rPr>
        <w:t>(</w:t>
      </w:r>
      <w:proofErr w:type="spellStart"/>
      <w:r w:rsidRPr="00881779">
        <w:rPr>
          <w:rFonts w:ascii="Courier New" w:eastAsia="Times New Roman" w:hAnsi="Courier New" w:cs="Courier New"/>
          <w:color w:val="000000"/>
          <w:sz w:val="20"/>
          <w:szCs w:val="20"/>
          <w:lang w:eastAsia="en-GB"/>
        </w:rPr>
        <w:t>Icons</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i/>
          <w:iCs/>
          <w:color w:val="871094"/>
          <w:sz w:val="20"/>
          <w:szCs w:val="20"/>
          <w:lang w:eastAsia="en-GB"/>
        </w:rPr>
        <w:t>plus_one</w:t>
      </w:r>
      <w:proofErr w:type="spellEnd"/>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80808"/>
          <w:sz w:val="20"/>
          <w:szCs w:val="20"/>
          <w:lang w:eastAsia="en-GB"/>
        </w:rPr>
        <w:t>onPressed</w:t>
      </w:r>
      <w:proofErr w:type="spellEnd"/>
      <w:r w:rsidRPr="00881779">
        <w:rPr>
          <w:rFonts w:ascii="Courier New" w:eastAsia="Times New Roman" w:hAnsi="Courier New" w:cs="Courier New"/>
          <w:color w:val="080808"/>
          <w:sz w:val="20"/>
          <w:szCs w:val="20"/>
          <w:lang w:eastAsia="en-GB"/>
        </w:rPr>
        <w:t>: () {</w:t>
      </w:r>
      <w:r w:rsidRPr="00881779">
        <w:rPr>
          <w:rFonts w:ascii="Courier New" w:eastAsia="Times New Roman" w:hAnsi="Courier New" w:cs="Courier New"/>
          <w:color w:val="080808"/>
          <w:sz w:val="20"/>
          <w:szCs w:val="20"/>
          <w:lang w:eastAsia="en-GB"/>
        </w:rPr>
        <w:br/>
        <w:t xml:space="preserve">                    </w:t>
      </w:r>
      <w:proofErr w:type="spellStart"/>
      <w:r w:rsidRPr="00881779">
        <w:rPr>
          <w:rFonts w:ascii="Courier New" w:eastAsia="Times New Roman" w:hAnsi="Courier New" w:cs="Courier New"/>
          <w:color w:val="000000"/>
          <w:sz w:val="20"/>
          <w:szCs w:val="20"/>
          <w:lang w:eastAsia="en-GB"/>
        </w:rPr>
        <w:t>Navigator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i/>
          <w:iCs/>
          <w:color w:val="00627A"/>
          <w:sz w:val="20"/>
          <w:szCs w:val="20"/>
          <w:lang w:eastAsia="en-GB"/>
        </w:rPr>
        <w:t>pushNamed</w:t>
      </w:r>
      <w:proofErr w:type="spellEnd"/>
      <w:r w:rsidRPr="00881779">
        <w:rPr>
          <w:rFonts w:ascii="Courier New" w:eastAsia="Times New Roman" w:hAnsi="Courier New" w:cs="Courier New"/>
          <w:color w:val="080808"/>
          <w:sz w:val="20"/>
          <w:szCs w:val="20"/>
          <w:lang w:eastAsia="en-GB"/>
        </w:rPr>
        <w:t xml:space="preserve">(context, </w:t>
      </w:r>
      <w:r w:rsidRPr="00881779">
        <w:rPr>
          <w:rFonts w:ascii="Courier New" w:eastAsia="Times New Roman" w:hAnsi="Courier New" w:cs="Courier New"/>
          <w:color w:val="067D17"/>
          <w:sz w:val="20"/>
          <w:szCs w:val="20"/>
          <w:lang w:eastAsia="en-GB"/>
        </w:rPr>
        <w:t>"/</w:t>
      </w:r>
      <w:proofErr w:type="spellStart"/>
      <w:r w:rsidRPr="00881779">
        <w:rPr>
          <w:rFonts w:ascii="Courier New" w:eastAsia="Times New Roman" w:hAnsi="Courier New" w:cs="Courier New"/>
          <w:color w:val="067D17"/>
          <w:sz w:val="20"/>
          <w:szCs w:val="20"/>
          <w:lang w:eastAsia="en-GB"/>
        </w:rPr>
        <w:t>addTodo</w:t>
      </w:r>
      <w:proofErr w:type="spellEnd"/>
      <w:r w:rsidRPr="00881779">
        <w:rPr>
          <w:rFonts w:ascii="Courier New" w:eastAsia="Times New Roman" w:hAnsi="Courier New" w:cs="Courier New"/>
          <w:color w:val="067D17"/>
          <w:sz w:val="20"/>
          <w:szCs w:val="20"/>
          <w:lang w:eastAsia="en-GB"/>
        </w:rPr>
        <w:t>"</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 </w:t>
      </w:r>
      <w:r w:rsidRPr="00881779">
        <w:rPr>
          <w:rFonts w:ascii="Courier New" w:eastAsia="Times New Roman" w:hAnsi="Courier New" w:cs="Courier New"/>
          <w:color w:val="2196F3"/>
          <w:sz w:val="20"/>
          <w:szCs w:val="20"/>
          <w:lang w:eastAsia="en-GB"/>
        </w:rPr>
        <w:t>Container</w:t>
      </w:r>
      <w:r w:rsidRPr="00881779">
        <w:rPr>
          <w:rFonts w:ascii="Courier New" w:eastAsia="Times New Roman" w:hAnsi="Courier New" w:cs="Courier New"/>
          <w:color w:val="080808"/>
          <w:sz w:val="20"/>
          <w:szCs w:val="20"/>
          <w:lang w:eastAsia="en-GB"/>
        </w:rPr>
        <w:t>());</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 xml:space="preserve">  );</w:t>
      </w:r>
      <w:r w:rsidRPr="00881779">
        <w:rPr>
          <w:rFonts w:ascii="Courier New" w:eastAsia="Times New Roman" w:hAnsi="Courier New" w:cs="Courier New"/>
          <w:color w:val="080808"/>
          <w:sz w:val="20"/>
          <w:szCs w:val="20"/>
          <w:lang w:eastAsia="en-GB"/>
        </w:rPr>
        <w:br/>
        <w:t>}</w:t>
      </w:r>
    </w:p>
    <w:p w14:paraId="61AA7015"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29ACD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7D0CC2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1A28938" w14:textId="1A57DA7D" w:rsidR="00881779" w:rsidRDefault="00881779" w:rsidP="005E3004"/>
    <w:p w14:paraId="37659DAA" w14:textId="0CEA8BB6" w:rsidR="00392D58" w:rsidRDefault="00B574EA" w:rsidP="005E3004">
      <w:r>
        <w:t xml:space="preserve">We could now start to implement the component widgets using the </w:t>
      </w:r>
      <w:proofErr w:type="spellStart"/>
      <w:r w:rsidR="0019393D">
        <w:t>AppState</w:t>
      </w:r>
      <w:proofErr w:type="spellEnd"/>
      <w:r>
        <w:t xml:space="preserve"> but first a short digression about Selectors must be taken.</w:t>
      </w:r>
    </w:p>
    <w:p w14:paraId="74010FDA" w14:textId="309667F6"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Pr>
          <w:b/>
          <w:bCs/>
          <w:lang w:val="en-US"/>
        </w:rPr>
        <w:t>Selectors</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7CA0897"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26893D3" w14:textId="5BF5CC44" w:rsidR="00B574EA" w:rsidRDefault="006802FD" w:rsidP="005E3004">
      <w:r>
        <w:t xml:space="preserve">They are introduced </w:t>
      </w:r>
      <w:proofErr w:type="spellStart"/>
      <w:r>
        <w:t>hereRIFERIMENTO</w:t>
      </w:r>
      <w:proofErr w:type="spellEnd"/>
      <w:r>
        <w:t xml:space="preserve"> . Selectors are used to compute those parts of the state that entirely depends on other parts. In our case the filtered list is not included in the </w:t>
      </w:r>
      <w:proofErr w:type="spellStart"/>
      <w:r>
        <w:t>AppState</w:t>
      </w:r>
      <w:proofErr w:type="spellEnd"/>
      <w:r>
        <w:t xml:space="preserve"> , also because would be hard to deal with it in the centralized state </w:t>
      </w:r>
      <w:proofErr w:type="spellStart"/>
      <w:r>
        <w:t>syncornizing</w:t>
      </w:r>
      <w:proofErr w:type="spellEnd"/>
      <w:r>
        <w:t xml:space="preserve"> it with the changes in the </w:t>
      </w:r>
      <w:proofErr w:type="spellStart"/>
      <w:r>
        <w:t>todos</w:t>
      </w:r>
      <w:proofErr w:type="spellEnd"/>
      <w:r>
        <w:t xml:space="preserve"> list and the filter. The easiest way to deal with the filtered list is to compute it in the UI layer before </w:t>
      </w:r>
      <w:proofErr w:type="spellStart"/>
      <w:r>
        <w:t>buildeing</w:t>
      </w:r>
      <w:proofErr w:type="spellEnd"/>
      <w:r>
        <w:t xml:space="preserve"> the </w:t>
      </w:r>
      <w:r>
        <w:lastRenderedPageBreak/>
        <w:t xml:space="preserve">widget, in our case the </w:t>
      </w:r>
      <w:proofErr w:type="spellStart"/>
      <w:r>
        <w:t>TodoView</w:t>
      </w:r>
      <w:proofErr w:type="spellEnd"/>
      <w:r>
        <w:t xml:space="preserve"> widget. However, this way of doing can become quite heavy soon by the fact that the computation of the filtered list is </w:t>
      </w:r>
      <w:proofErr w:type="spellStart"/>
      <w:r>
        <w:t>perfomed</w:t>
      </w:r>
      <w:proofErr w:type="spellEnd"/>
      <w:r>
        <w:t xml:space="preserve"> every time the </w:t>
      </w:r>
      <w:proofErr w:type="spellStart"/>
      <w:r>
        <w:t>widge</w:t>
      </w:r>
      <w:proofErr w:type="spellEnd"/>
      <w:r>
        <w:t xml:space="preserve"> tis rebuilt</w:t>
      </w:r>
      <w:r w:rsidR="00F438D5">
        <w:t xml:space="preserve"> and it can be costly sometimes. For this reason Selector are used to </w:t>
      </w:r>
      <w:proofErr w:type="spellStart"/>
      <w:r w:rsidR="00F438D5">
        <w:t>memoize</w:t>
      </w:r>
      <w:proofErr w:type="spellEnd"/>
      <w:r w:rsidR="00F438D5">
        <w:t xml:space="preserve"> the previously computed value and reuse them in case they did not change. Selectors are just functions that take as input the state an return an object composed with it. All the memorization part is </w:t>
      </w:r>
      <w:proofErr w:type="spellStart"/>
      <w:r w:rsidR="00F438D5">
        <w:t>perfomed</w:t>
      </w:r>
      <w:proofErr w:type="spellEnd"/>
      <w:r w:rsidR="00F438D5">
        <w:t xml:space="preserve"> by a third party package called Reselect. In order to use it </w:t>
      </w:r>
      <w:proofErr w:type="spellStart"/>
      <w:r w:rsidR="00F438D5">
        <w:t>it</w:t>
      </w:r>
      <w:proofErr w:type="spellEnd"/>
      <w:r w:rsidR="00F438D5">
        <w:t xml:space="preserve"> must be included in the </w:t>
      </w:r>
      <w:proofErr w:type="spellStart"/>
      <w:r w:rsidR="00F438D5">
        <w:t>pubspec.yaml</w:t>
      </w:r>
      <w:proofErr w:type="spellEnd"/>
      <w:r w:rsidR="00F438D5">
        <w:t xml:space="preserve"> file under the dependencies field. It provides some functions with the name </w:t>
      </w:r>
      <w:proofErr w:type="spellStart"/>
      <w:r w:rsidR="00F438D5">
        <w:t>createSelector</w:t>
      </w:r>
      <w:proofErr w:type="spellEnd"/>
      <w:r w:rsidR="00F438D5">
        <w:t xml:space="preserve"> that take care of </w:t>
      </w:r>
      <w:proofErr w:type="spellStart"/>
      <w:r w:rsidR="00F438D5">
        <w:t>memoize</w:t>
      </w:r>
      <w:proofErr w:type="spellEnd"/>
      <w:r w:rsidR="00F438D5">
        <w:t xml:space="preserve"> the values and understand when to recompute them. </w:t>
      </w:r>
      <w:r w:rsidR="0049531F">
        <w:t xml:space="preserve">Selectors can be simple o composed. For example two simple selectors can be implemented in our case. One that takes the state and return the filter and on that takes the state and return the list of </w:t>
      </w:r>
      <w:proofErr w:type="spellStart"/>
      <w:r w:rsidR="0049531F">
        <w:t>todos</w:t>
      </w:r>
      <w:proofErr w:type="spellEnd"/>
      <w:r w:rsidR="0049531F">
        <w:t xml:space="preserve">. Selectors can be composed with other selector to create articulated objects. Selectors are composed using the </w:t>
      </w:r>
      <w:proofErr w:type="spellStart"/>
      <w:r w:rsidR="0049531F">
        <w:t>createSelector</w:t>
      </w:r>
      <w:proofErr w:type="spellEnd"/>
      <w:r w:rsidR="0049531F">
        <w:t xml:space="preserve"> function followed by a number. For example a selector computing the list of completed </w:t>
      </w:r>
      <w:proofErr w:type="spellStart"/>
      <w:r w:rsidR="0049531F">
        <w:t>todos</w:t>
      </w:r>
      <w:proofErr w:type="spellEnd"/>
      <w:r w:rsidR="0049531F">
        <w:t xml:space="preserve"> can be built using the </w:t>
      </w:r>
      <w:proofErr w:type="spellStart"/>
      <w:r w:rsidR="0049531F">
        <w:t>todos</w:t>
      </w:r>
      <w:proofErr w:type="spellEnd"/>
      <w:r w:rsidR="0049531F">
        <w:t xml:space="preserve"> </w:t>
      </w:r>
      <w:proofErr w:type="spellStart"/>
      <w:r w:rsidR="0049531F">
        <w:t>selctor</w:t>
      </w:r>
      <w:proofErr w:type="spellEnd"/>
      <w:r w:rsidR="0049531F">
        <w:t xml:space="preserve"> we just created</w:t>
      </w:r>
      <w:r w:rsidR="009407DF">
        <w:t xml:space="preserve"> and the same for computing the list of pending </w:t>
      </w:r>
      <w:proofErr w:type="spellStart"/>
      <w:r w:rsidR="009407DF">
        <w:t>todos</w:t>
      </w:r>
      <w:proofErr w:type="spellEnd"/>
      <w:r w:rsidR="009407DF">
        <w:t xml:space="preserve">. A Selector is created then to compute the filtered list. It will use four other selectors. The list of </w:t>
      </w:r>
      <w:proofErr w:type="spellStart"/>
      <w:r w:rsidR="009407DF">
        <w:t>todos</w:t>
      </w:r>
      <w:proofErr w:type="spellEnd"/>
      <w:r w:rsidR="009407DF">
        <w:t xml:space="preserve"> selector, the filter selector, the list of pending </w:t>
      </w:r>
      <w:proofErr w:type="spellStart"/>
      <w:r w:rsidR="009407DF">
        <w:t>todos</w:t>
      </w:r>
      <w:proofErr w:type="spellEnd"/>
      <w:r w:rsidR="009407DF">
        <w:t xml:space="preserve"> selector and the list of completed </w:t>
      </w:r>
      <w:proofErr w:type="spellStart"/>
      <w:r w:rsidR="009407DF">
        <w:t>todos</w:t>
      </w:r>
      <w:proofErr w:type="spellEnd"/>
      <w:r w:rsidR="009407DF">
        <w:t xml:space="preserve"> selector outputs are composed to compute the filtered list of </w:t>
      </w:r>
      <w:proofErr w:type="spellStart"/>
      <w:r w:rsidR="009407DF">
        <w:t>todos</w:t>
      </w:r>
      <w:proofErr w:type="spellEnd"/>
      <w:r w:rsidR="009407DF">
        <w:t>. Besides of making the code more readable , selectors also optimize the application performances.</w:t>
      </w:r>
    </w:p>
    <w:p w14:paraId="0E2288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DEBBE8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7F8C6A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DEA332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FDFF764" w14:textId="7CB89536"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216204F" w14:textId="0B511003" w:rsidR="009407DF" w:rsidRDefault="009407DF" w:rsidP="0094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w:t>
      </w:r>
      <w:proofErr w:type="spellStart"/>
      <w:r w:rsidRPr="009407DF">
        <w:rPr>
          <w:rFonts w:ascii="Courier New" w:eastAsia="Times New Roman" w:hAnsi="Courier New" w:cs="Courier New"/>
          <w:color w:val="000000"/>
          <w:sz w:val="20"/>
          <w:szCs w:val="20"/>
          <w:lang w:eastAsia="en-GB"/>
        </w:rPr>
        <w:t>AppState</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xml:space="preserve">state) =&gt; </w:t>
      </w:r>
      <w:proofErr w:type="spellStart"/>
      <w:r w:rsidRPr="009407DF">
        <w:rPr>
          <w:rFonts w:ascii="Courier New" w:eastAsia="Times New Roman" w:hAnsi="Courier New" w:cs="Courier New"/>
          <w:color w:val="080808"/>
          <w:sz w:val="20"/>
          <w:szCs w:val="20"/>
          <w:lang w:eastAsia="en-GB"/>
        </w:rPr>
        <w:t>state.</w:t>
      </w:r>
      <w:r w:rsidRPr="009407DF">
        <w:rPr>
          <w:rFonts w:ascii="Courier New" w:eastAsia="Times New Roman" w:hAnsi="Courier New" w:cs="Courier New"/>
          <w:color w:val="871094"/>
          <w:sz w:val="20"/>
          <w:szCs w:val="20"/>
          <w:lang w:eastAsia="en-GB"/>
        </w:rPr>
        <w:t>todos</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filterSelector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w:t>
      </w:r>
      <w:proofErr w:type="spellStart"/>
      <w:r w:rsidRPr="009407DF">
        <w:rPr>
          <w:rFonts w:ascii="Courier New" w:eastAsia="Times New Roman" w:hAnsi="Courier New" w:cs="Courier New"/>
          <w:color w:val="000000"/>
          <w:sz w:val="20"/>
          <w:szCs w:val="20"/>
          <w:lang w:eastAsia="en-GB"/>
        </w:rPr>
        <w:t>AppState</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xml:space="preserve">state) =&gt; </w:t>
      </w:r>
      <w:proofErr w:type="spellStart"/>
      <w:r w:rsidRPr="009407DF">
        <w:rPr>
          <w:rFonts w:ascii="Courier New" w:eastAsia="Times New Roman" w:hAnsi="Courier New" w:cs="Courier New"/>
          <w:color w:val="080808"/>
          <w:sz w:val="20"/>
          <w:szCs w:val="20"/>
          <w:lang w:eastAsia="en-GB"/>
        </w:rPr>
        <w:t>state.</w:t>
      </w:r>
      <w:r w:rsidRPr="009407DF">
        <w:rPr>
          <w:rFonts w:ascii="Courier New" w:eastAsia="Times New Roman" w:hAnsi="Courier New" w:cs="Courier New"/>
          <w:color w:val="871094"/>
          <w:sz w:val="20"/>
          <w:szCs w:val="20"/>
          <w:lang w:eastAsia="en-GB"/>
        </w:rPr>
        <w:t>visibilityFilter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completedTodosSelector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createSelector1(</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&gt;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 =&gt;</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80808"/>
          <w:sz w:val="20"/>
          <w:szCs w:val="20"/>
          <w:lang w:eastAsia="en-GB"/>
        </w:rPr>
        <w:t>todos.where</w:t>
      </w:r>
      <w:proofErr w:type="spellEnd"/>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 =&gt; </w:t>
      </w:r>
      <w:proofErr w:type="spellStart"/>
      <w:r w:rsidRPr="009407DF">
        <w:rPr>
          <w:rFonts w:ascii="Courier New" w:eastAsia="Times New Roman" w:hAnsi="Courier New" w:cs="Courier New"/>
          <w:color w:val="080808"/>
          <w:sz w:val="20"/>
          <w:szCs w:val="20"/>
          <w:lang w:eastAsia="en-GB"/>
        </w:rPr>
        <w:t>todo.</w:t>
      </w:r>
      <w:r w:rsidRPr="009407DF">
        <w:rPr>
          <w:rFonts w:ascii="Courier New" w:eastAsia="Times New Roman" w:hAnsi="Courier New" w:cs="Courier New"/>
          <w:color w:val="871094"/>
          <w:sz w:val="20"/>
          <w:szCs w:val="20"/>
          <w:lang w:eastAsia="en-GB"/>
        </w:rPr>
        <w:t>completed</w:t>
      </w:r>
      <w:proofErr w:type="spellEnd"/>
      <w:r w:rsidRPr="009407DF">
        <w:rPr>
          <w:rFonts w:ascii="Courier New" w:eastAsia="Times New Roman" w:hAnsi="Courier New" w:cs="Courier New"/>
          <w:color w:val="871094"/>
          <w:sz w:val="20"/>
          <w:szCs w:val="20"/>
          <w:lang w:eastAsia="en-GB"/>
        </w:rPr>
        <w:t xml:space="preserve"> </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33B3"/>
          <w:sz w:val="20"/>
          <w:szCs w:val="20"/>
          <w:lang w:eastAsia="en-GB"/>
        </w:rPr>
        <w:t>true</w:t>
      </w:r>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toList</w:t>
      </w:r>
      <w:proofErr w:type="spellEnd"/>
      <w:r w:rsidRPr="009407DF">
        <w:rPr>
          <w:rFonts w:ascii="Courier New" w:eastAsia="Times New Roman" w:hAnsi="Courier New" w:cs="Courier New"/>
          <w:color w:val="080808"/>
          <w:sz w:val="20"/>
          <w:szCs w:val="20"/>
          <w:lang w:eastAsia="en-GB"/>
        </w:rPr>
        <w:t>());</w:t>
      </w:r>
    </w:p>
    <w:p w14:paraId="604511B9" w14:textId="7FAA4496" w:rsidR="009407DF" w:rsidRPr="009407DF" w:rsidRDefault="009407DF" w:rsidP="00940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pendingTodosSelector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createSelector1(</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&gt;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 =&gt;</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80808"/>
          <w:sz w:val="20"/>
          <w:szCs w:val="20"/>
          <w:lang w:eastAsia="en-GB"/>
        </w:rPr>
        <w:t>todos.where</w:t>
      </w:r>
      <w:proofErr w:type="spellEnd"/>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 =&gt; </w:t>
      </w:r>
      <w:proofErr w:type="spellStart"/>
      <w:r w:rsidRPr="009407DF">
        <w:rPr>
          <w:rFonts w:ascii="Courier New" w:eastAsia="Times New Roman" w:hAnsi="Courier New" w:cs="Courier New"/>
          <w:color w:val="080808"/>
          <w:sz w:val="20"/>
          <w:szCs w:val="20"/>
          <w:lang w:eastAsia="en-GB"/>
        </w:rPr>
        <w:t>todo.</w:t>
      </w:r>
      <w:r w:rsidRPr="009407DF">
        <w:rPr>
          <w:rFonts w:ascii="Courier New" w:eastAsia="Times New Roman" w:hAnsi="Courier New" w:cs="Courier New"/>
          <w:color w:val="871094"/>
          <w:sz w:val="20"/>
          <w:szCs w:val="20"/>
          <w:lang w:eastAsia="en-GB"/>
        </w:rPr>
        <w:t>completed</w:t>
      </w:r>
      <w:proofErr w:type="spellEnd"/>
      <w:r w:rsidRPr="009407DF">
        <w:rPr>
          <w:rFonts w:ascii="Courier New" w:eastAsia="Times New Roman" w:hAnsi="Courier New" w:cs="Courier New"/>
          <w:color w:val="871094"/>
          <w:sz w:val="20"/>
          <w:szCs w:val="20"/>
          <w:lang w:eastAsia="en-GB"/>
        </w:rPr>
        <w:t xml:space="preserve"> </w:t>
      </w:r>
      <w:r w:rsidRPr="009407DF">
        <w:rPr>
          <w:rFonts w:ascii="Courier New" w:eastAsia="Times New Roman" w:hAnsi="Courier New" w:cs="Courier New"/>
          <w:color w:val="080808"/>
          <w:sz w:val="20"/>
          <w:szCs w:val="20"/>
          <w:lang w:eastAsia="en-GB"/>
        </w:rPr>
        <w:t xml:space="preserve">== </w:t>
      </w:r>
      <w:r w:rsidRPr="009407DF">
        <w:rPr>
          <w:rFonts w:ascii="Courier New" w:eastAsia="Times New Roman" w:hAnsi="Courier New" w:cs="Courier New"/>
          <w:color w:val="0033B3"/>
          <w:sz w:val="20"/>
          <w:szCs w:val="20"/>
          <w:lang w:eastAsia="en-GB"/>
        </w:rPr>
        <w:t>false</w:t>
      </w:r>
      <w:r w:rsidRPr="009407DF">
        <w:rPr>
          <w:rFonts w:ascii="Courier New" w:eastAsia="Times New Roman" w:hAnsi="Courier New" w:cs="Courier New"/>
          <w:color w:val="080808"/>
          <w:sz w:val="20"/>
          <w:szCs w:val="20"/>
          <w:lang w:eastAsia="en-GB"/>
        </w:rPr>
        <w:t>).</w:t>
      </w:r>
      <w:proofErr w:type="spellStart"/>
      <w:r w:rsidRPr="009407DF">
        <w:rPr>
          <w:rFonts w:ascii="Courier New" w:eastAsia="Times New Roman" w:hAnsi="Courier New" w:cs="Courier New"/>
          <w:color w:val="080808"/>
          <w:sz w:val="20"/>
          <w:szCs w:val="20"/>
          <w:lang w:eastAsia="en-GB"/>
        </w:rPr>
        <w:t>toList</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80808"/>
          <w:sz w:val="20"/>
          <w:szCs w:val="20"/>
          <w:lang w:eastAsia="en-GB"/>
        </w:rPr>
        <w:br/>
      </w:r>
      <w:r w:rsidRPr="009407DF">
        <w:rPr>
          <w:rFonts w:ascii="Courier New" w:eastAsia="Times New Roman" w:hAnsi="Courier New" w:cs="Courier New"/>
          <w:color w:val="0033B3"/>
          <w:sz w:val="20"/>
          <w:szCs w:val="20"/>
          <w:lang w:eastAsia="en-GB"/>
        </w:rPr>
        <w:t xml:space="preserve">final </w:t>
      </w:r>
      <w:proofErr w:type="spellStart"/>
      <w:r w:rsidRPr="009407DF">
        <w:rPr>
          <w:rFonts w:ascii="Courier New" w:eastAsia="Times New Roman" w:hAnsi="Courier New" w:cs="Courier New"/>
          <w:color w:val="000000"/>
          <w:sz w:val="20"/>
          <w:szCs w:val="20"/>
          <w:lang w:eastAsia="en-GB"/>
        </w:rPr>
        <w:t>filteredTodosSelector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createSelector4(</w:t>
      </w:r>
      <w:r w:rsidRPr="009407DF">
        <w:rPr>
          <w:rFonts w:ascii="Courier New" w:eastAsia="Times New Roman" w:hAnsi="Courier New" w:cs="Courier New"/>
          <w:color w:val="080808"/>
          <w:sz w:val="20"/>
          <w:szCs w:val="20"/>
          <w:lang w:eastAsia="en-GB"/>
        </w:rPr>
        <w:br/>
        <w:t xml:space="preserve">    </w:t>
      </w:r>
      <w:proofErr w:type="spellStart"/>
      <w:r w:rsidRPr="009407DF">
        <w:rPr>
          <w:rFonts w:ascii="Courier New" w:eastAsia="Times New Roman" w:hAnsi="Courier New" w:cs="Courier New"/>
          <w:color w:val="000000"/>
          <w:sz w:val="20"/>
          <w:szCs w:val="20"/>
          <w:lang w:eastAsia="en-GB"/>
        </w:rPr>
        <w:t>todosSelector</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filterSelector</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completedTodosSelector</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pendingTodosSelector</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 xml:space="preserve">&gt;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 xml:space="preserve">, </w:t>
      </w:r>
      <w:proofErr w:type="spellStart"/>
      <w:r w:rsidRPr="009407DF">
        <w:rPr>
          <w:rFonts w:ascii="Courier New" w:eastAsia="Times New Roman" w:hAnsi="Courier New" w:cs="Courier New"/>
          <w:color w:val="000000"/>
          <w:sz w:val="20"/>
          <w:szCs w:val="20"/>
          <w:lang w:eastAsia="en-GB"/>
        </w:rPr>
        <w:t>VisibilityFilter</w:t>
      </w:r>
      <w:proofErr w:type="spellEnd"/>
      <w:r w:rsidRPr="009407DF">
        <w:rPr>
          <w:rFonts w:ascii="Courier New" w:eastAsia="Times New Roman" w:hAnsi="Courier New" w:cs="Courier New"/>
          <w:color w:val="000000"/>
          <w:sz w:val="20"/>
          <w:szCs w:val="20"/>
          <w:lang w:eastAsia="en-GB"/>
        </w:rPr>
        <w:t xml:space="preserve"> </w:t>
      </w:r>
      <w:r w:rsidRPr="009407DF">
        <w:rPr>
          <w:rFonts w:ascii="Courier New" w:eastAsia="Times New Roman" w:hAnsi="Courier New" w:cs="Courier New"/>
          <w:color w:val="080808"/>
          <w:sz w:val="20"/>
          <w:szCs w:val="20"/>
          <w:lang w:eastAsia="en-GB"/>
        </w:rPr>
        <w:t xml:space="preserve">filter,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&gt; completed,</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0000"/>
          <w:sz w:val="20"/>
          <w:szCs w:val="20"/>
          <w:lang w:eastAsia="en-GB"/>
        </w:rPr>
        <w:t>List</w:t>
      </w:r>
      <w:r w:rsidRPr="009407DF">
        <w:rPr>
          <w:rFonts w:ascii="Courier New" w:eastAsia="Times New Roman" w:hAnsi="Courier New" w:cs="Courier New"/>
          <w:color w:val="080808"/>
          <w:sz w:val="20"/>
          <w:szCs w:val="20"/>
          <w:lang w:eastAsia="en-GB"/>
        </w:rPr>
        <w:t>&lt;</w:t>
      </w:r>
      <w:proofErr w:type="spellStart"/>
      <w:r w:rsidRPr="009407DF">
        <w:rPr>
          <w:rFonts w:ascii="Courier New" w:eastAsia="Times New Roman" w:hAnsi="Courier New" w:cs="Courier New"/>
          <w:color w:val="000000"/>
          <w:sz w:val="20"/>
          <w:szCs w:val="20"/>
          <w:lang w:eastAsia="en-GB"/>
        </w:rPr>
        <w:t>Todo</w:t>
      </w:r>
      <w:proofErr w:type="spellEnd"/>
      <w:r w:rsidRPr="009407DF">
        <w:rPr>
          <w:rFonts w:ascii="Courier New" w:eastAsia="Times New Roman" w:hAnsi="Courier New" w:cs="Courier New"/>
          <w:color w:val="080808"/>
          <w:sz w:val="20"/>
          <w:szCs w:val="20"/>
          <w:lang w:eastAsia="en-GB"/>
        </w:rPr>
        <w:t>&gt; pending) {</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switch </w:t>
      </w:r>
      <w:r w:rsidRPr="009407DF">
        <w:rPr>
          <w:rFonts w:ascii="Courier New" w:eastAsia="Times New Roman" w:hAnsi="Courier New" w:cs="Courier New"/>
          <w:color w:val="080808"/>
          <w:sz w:val="20"/>
          <w:szCs w:val="20"/>
          <w:lang w:eastAsia="en-GB"/>
        </w:rPr>
        <w:t>(filter) {</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proofErr w:type="spellStart"/>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completed</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completed;</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proofErr w:type="spellStart"/>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notCompleted</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r w:rsidRPr="009407DF">
        <w:rPr>
          <w:rFonts w:ascii="Courier New" w:eastAsia="Times New Roman" w:hAnsi="Courier New" w:cs="Courier New"/>
          <w:color w:val="080808"/>
          <w:sz w:val="20"/>
          <w:szCs w:val="20"/>
          <w:lang w:eastAsia="en-GB"/>
        </w:rPr>
        <w:t>pending;</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case </w:t>
      </w:r>
      <w:proofErr w:type="spellStart"/>
      <w:r w:rsidRPr="009407DF">
        <w:rPr>
          <w:rFonts w:ascii="Courier New" w:eastAsia="Times New Roman" w:hAnsi="Courier New" w:cs="Courier New"/>
          <w:color w:val="000000"/>
          <w:sz w:val="20"/>
          <w:szCs w:val="20"/>
          <w:lang w:eastAsia="en-GB"/>
        </w:rPr>
        <w:t>VisibilityFilter</w:t>
      </w:r>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871094"/>
          <w:sz w:val="20"/>
          <w:szCs w:val="20"/>
          <w:lang w:eastAsia="en-GB"/>
        </w:rPr>
        <w:t>all</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033B3"/>
          <w:sz w:val="20"/>
          <w:szCs w:val="20"/>
          <w:lang w:eastAsia="en-GB"/>
        </w:rPr>
        <w:t xml:space="preserve">return </w:t>
      </w:r>
      <w:proofErr w:type="spellStart"/>
      <w:r w:rsidRPr="009407DF">
        <w:rPr>
          <w:rFonts w:ascii="Courier New" w:eastAsia="Times New Roman" w:hAnsi="Courier New" w:cs="Courier New"/>
          <w:color w:val="080808"/>
          <w:sz w:val="20"/>
          <w:szCs w:val="20"/>
          <w:lang w:eastAsia="en-GB"/>
        </w:rPr>
        <w:t>todos</w:t>
      </w:r>
      <w:proofErr w:type="spellEnd"/>
      <w:r w:rsidRPr="009407DF">
        <w:rPr>
          <w:rFonts w:ascii="Courier New" w:eastAsia="Times New Roman" w:hAnsi="Courier New" w:cs="Courier New"/>
          <w:color w:val="080808"/>
          <w:sz w:val="20"/>
          <w:szCs w:val="20"/>
          <w:lang w:eastAsia="en-GB"/>
        </w:rPr>
        <w:t>;</w:t>
      </w:r>
      <w:r w:rsidRPr="009407DF">
        <w:rPr>
          <w:rFonts w:ascii="Courier New" w:eastAsia="Times New Roman" w:hAnsi="Courier New" w:cs="Courier New"/>
          <w:color w:val="080808"/>
          <w:sz w:val="20"/>
          <w:szCs w:val="20"/>
          <w:lang w:eastAsia="en-GB"/>
        </w:rPr>
        <w:br/>
        <w:t xml:space="preserve">  }</w:t>
      </w:r>
      <w:r w:rsidRPr="009407DF">
        <w:rPr>
          <w:rFonts w:ascii="Courier New" w:eastAsia="Times New Roman" w:hAnsi="Courier New" w:cs="Courier New"/>
          <w:color w:val="080808"/>
          <w:sz w:val="20"/>
          <w:szCs w:val="20"/>
          <w:lang w:eastAsia="en-GB"/>
        </w:rPr>
        <w:br/>
        <w:t>});</w:t>
      </w:r>
    </w:p>
    <w:p w14:paraId="1EA3023E"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E99B5E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9E42D4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CF72C50" w14:textId="1CFE8B7A" w:rsidR="009407DF" w:rsidRDefault="009407DF" w:rsidP="005E3004"/>
    <w:p w14:paraId="151F1AB7" w14:textId="113886E1"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proofErr w:type="spellStart"/>
      <w:r>
        <w:rPr>
          <w:b/>
          <w:bCs/>
          <w:lang w:val="en-US"/>
        </w:rPr>
        <w:t>TodoView</w:t>
      </w:r>
      <w:proofErr w:type="spellEnd"/>
      <w:r>
        <w:rPr>
          <w:b/>
          <w:bCs/>
          <w:lang w:val="en-US"/>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6550A9DB"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1F7970CB" w14:textId="20C7D728" w:rsidR="0019393D" w:rsidRDefault="0019393D" w:rsidP="005E3004">
      <w:r>
        <w:lastRenderedPageBreak/>
        <w:t xml:space="preserve">After this short digression about selectors we are ready now to set up the </w:t>
      </w:r>
      <w:proofErr w:type="spellStart"/>
      <w:r>
        <w:t>TodoView</w:t>
      </w:r>
      <w:proofErr w:type="spellEnd"/>
      <w:r>
        <w:t xml:space="preserve"> component. The </w:t>
      </w:r>
      <w:proofErr w:type="spellStart"/>
      <w:r>
        <w:t>ListView</w:t>
      </w:r>
      <w:proofErr w:type="spellEnd"/>
      <w:r>
        <w:t xml:space="preserve"> widget is wrapped into a </w:t>
      </w:r>
      <w:proofErr w:type="spellStart"/>
      <w:r>
        <w:t>StoreConnector</w:t>
      </w:r>
      <w:proofErr w:type="spellEnd"/>
      <w:r>
        <w:t xml:space="preserve"> widget type with the </w:t>
      </w:r>
      <w:proofErr w:type="spellStart"/>
      <w:r>
        <w:t>AppState</w:t>
      </w:r>
      <w:proofErr w:type="spellEnd"/>
      <w:r>
        <w:t xml:space="preserve"> and a list of </w:t>
      </w:r>
      <w:proofErr w:type="spellStart"/>
      <w:r>
        <w:t>todos</w:t>
      </w:r>
      <w:proofErr w:type="spellEnd"/>
      <w:r>
        <w:t xml:space="preserve">. Indeed, the </w:t>
      </w:r>
      <w:proofErr w:type="spellStart"/>
      <w:r>
        <w:t>TodoView</w:t>
      </w:r>
      <w:proofErr w:type="spellEnd"/>
      <w:r>
        <w:t xml:space="preserve"> component just needs to access the part of the state concerning the filtered list of </w:t>
      </w:r>
      <w:proofErr w:type="spellStart"/>
      <w:r>
        <w:t>todos</w:t>
      </w:r>
      <w:proofErr w:type="spellEnd"/>
      <w:r>
        <w:t xml:space="preserve"> that is in the end an object of type List&lt;</w:t>
      </w:r>
      <w:proofErr w:type="spellStart"/>
      <w:r>
        <w:t>Todo</w:t>
      </w:r>
      <w:proofErr w:type="spellEnd"/>
      <w:r>
        <w:t xml:space="preserve">&gt;. However, the list of filtered </w:t>
      </w:r>
      <w:proofErr w:type="spellStart"/>
      <w:r>
        <w:t>todos</w:t>
      </w:r>
      <w:proofErr w:type="spellEnd"/>
      <w:r>
        <w:t xml:space="preserve"> is not directly available in the </w:t>
      </w:r>
      <w:proofErr w:type="spellStart"/>
      <w:r>
        <w:t>AppState</w:t>
      </w:r>
      <w:proofErr w:type="spellEnd"/>
      <w:r>
        <w:t xml:space="preserve"> but the selectors we just defined can to be used to compute the filtered list. In the </w:t>
      </w:r>
      <w:proofErr w:type="spellStart"/>
      <w:r>
        <w:t>StoreConnector</w:t>
      </w:r>
      <w:proofErr w:type="spellEnd"/>
      <w:r>
        <w:t xml:space="preserve"> converter</w:t>
      </w:r>
      <w:r w:rsidR="00A30999">
        <w:t xml:space="preserve"> field a function is provided that takes the store and returns the filtered list using the </w:t>
      </w:r>
      <w:proofErr w:type="spellStart"/>
      <w:r w:rsidR="00A30999">
        <w:t>filteredTodosSelector</w:t>
      </w:r>
      <w:proofErr w:type="spellEnd"/>
      <w:r w:rsidR="00A30999">
        <w:t xml:space="preserve"> function. The converter function output is then available inside the builder field function and we can use it to populate the </w:t>
      </w:r>
      <w:proofErr w:type="spellStart"/>
      <w:r w:rsidR="00A30999">
        <w:t>ListView</w:t>
      </w:r>
      <w:proofErr w:type="spellEnd"/>
      <w:r w:rsidR="00A30999">
        <w:t xml:space="preserve"> widget as </w:t>
      </w:r>
      <w:r w:rsidR="00E23574">
        <w:t>usual</w:t>
      </w:r>
      <w:r w:rsidR="00A30999">
        <w:t xml:space="preserve">. </w:t>
      </w:r>
    </w:p>
    <w:p w14:paraId="50412E1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6" w:name="_Toc88267251"/>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F92947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5560D6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14C9ADB"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426E572" w14:textId="62DDA21E" w:rsidR="00A30999"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A30999" w:rsidRPr="00A30999">
        <w:rPr>
          <w:rFonts w:ascii="Courier New" w:eastAsia="Times New Roman" w:hAnsi="Courier New" w:cs="Courier New"/>
          <w:color w:val="080808"/>
          <w:sz w:val="20"/>
          <w:szCs w:val="20"/>
          <w:lang w:eastAsia="en-GB"/>
        </w:rPr>
        <w:br/>
      </w:r>
      <w:r w:rsidR="00A30999" w:rsidRPr="00A30999">
        <w:rPr>
          <w:rFonts w:ascii="Courier New" w:eastAsia="Times New Roman" w:hAnsi="Courier New" w:cs="Courier New"/>
          <w:color w:val="0033B3"/>
          <w:sz w:val="20"/>
          <w:szCs w:val="20"/>
          <w:lang w:eastAsia="en-GB"/>
        </w:rPr>
        <w:t xml:space="preserve">class </w:t>
      </w:r>
      <w:proofErr w:type="spellStart"/>
      <w:r w:rsidR="00A30999" w:rsidRPr="00A30999">
        <w:rPr>
          <w:rFonts w:ascii="Courier New" w:eastAsia="Times New Roman" w:hAnsi="Courier New" w:cs="Courier New"/>
          <w:color w:val="000000"/>
          <w:sz w:val="20"/>
          <w:szCs w:val="20"/>
          <w:lang w:eastAsia="en-GB"/>
        </w:rPr>
        <w:t>TodoView</w:t>
      </w:r>
      <w:proofErr w:type="spellEnd"/>
      <w:r w:rsidR="00A30999" w:rsidRPr="00A30999">
        <w:rPr>
          <w:rFonts w:ascii="Courier New" w:eastAsia="Times New Roman" w:hAnsi="Courier New" w:cs="Courier New"/>
          <w:color w:val="000000"/>
          <w:sz w:val="20"/>
          <w:szCs w:val="20"/>
          <w:lang w:eastAsia="en-GB"/>
        </w:rPr>
        <w:t xml:space="preserve"> </w:t>
      </w:r>
      <w:r w:rsidR="00A30999" w:rsidRPr="00A30999">
        <w:rPr>
          <w:rFonts w:ascii="Courier New" w:eastAsia="Times New Roman" w:hAnsi="Courier New" w:cs="Courier New"/>
          <w:color w:val="0033B3"/>
          <w:sz w:val="20"/>
          <w:szCs w:val="20"/>
          <w:lang w:eastAsia="en-GB"/>
        </w:rPr>
        <w:t xml:space="preserve">extends </w:t>
      </w:r>
      <w:proofErr w:type="spellStart"/>
      <w:r w:rsidR="00A30999" w:rsidRPr="00A30999">
        <w:rPr>
          <w:rFonts w:ascii="Courier New" w:eastAsia="Times New Roman" w:hAnsi="Courier New" w:cs="Courier New"/>
          <w:color w:val="000000"/>
          <w:sz w:val="20"/>
          <w:szCs w:val="20"/>
          <w:lang w:eastAsia="en-GB"/>
        </w:rPr>
        <w:t>StatelessWidget</w:t>
      </w:r>
      <w:proofErr w:type="spellEnd"/>
      <w:r w:rsidR="00A30999" w:rsidRPr="00A30999">
        <w:rPr>
          <w:rFonts w:ascii="Courier New" w:eastAsia="Times New Roman" w:hAnsi="Courier New" w:cs="Courier New"/>
          <w:color w:val="000000"/>
          <w:sz w:val="20"/>
          <w:szCs w:val="20"/>
          <w:lang w:eastAsia="en-GB"/>
        </w:rPr>
        <w:t xml:space="preserve"> </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A30999" w:rsidRPr="00A30999">
        <w:rPr>
          <w:rFonts w:ascii="Courier New" w:eastAsia="Times New Roman" w:hAnsi="Courier New" w:cs="Courier New"/>
          <w:color w:val="0033B3"/>
          <w:sz w:val="20"/>
          <w:szCs w:val="20"/>
          <w:lang w:eastAsia="en-GB"/>
        </w:rPr>
        <w:t>const</w:t>
      </w:r>
      <w:proofErr w:type="spellEnd"/>
      <w:r w:rsidR="00A30999" w:rsidRPr="00A30999">
        <w:rPr>
          <w:rFonts w:ascii="Courier New" w:eastAsia="Times New Roman" w:hAnsi="Courier New" w:cs="Courier New"/>
          <w:color w:val="0033B3"/>
          <w:sz w:val="20"/>
          <w:szCs w:val="20"/>
          <w:lang w:eastAsia="en-GB"/>
        </w:rPr>
        <w:t xml:space="preserve"> </w:t>
      </w:r>
      <w:proofErr w:type="spellStart"/>
      <w:r w:rsidR="00A30999" w:rsidRPr="00A30999">
        <w:rPr>
          <w:rFonts w:ascii="Courier New" w:eastAsia="Times New Roman" w:hAnsi="Courier New" w:cs="Courier New"/>
          <w:color w:val="000000"/>
          <w:sz w:val="20"/>
          <w:szCs w:val="20"/>
          <w:lang w:eastAsia="en-GB"/>
        </w:rPr>
        <w:t>TodoView</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00000"/>
          <w:sz w:val="20"/>
          <w:szCs w:val="20"/>
          <w:lang w:eastAsia="en-GB"/>
        </w:rPr>
        <w:t>Key</w:t>
      </w:r>
      <w:r w:rsidR="00A30999" w:rsidRPr="00A30999">
        <w:rPr>
          <w:rFonts w:ascii="Courier New" w:eastAsia="Times New Roman" w:hAnsi="Courier New" w:cs="Courier New"/>
          <w:color w:val="080808"/>
          <w:sz w:val="20"/>
          <w:szCs w:val="20"/>
          <w:lang w:eastAsia="en-GB"/>
        </w:rPr>
        <w:t xml:space="preserve">? key}) : </w:t>
      </w:r>
      <w:r w:rsidR="00A30999" w:rsidRPr="00A30999">
        <w:rPr>
          <w:rFonts w:ascii="Courier New" w:eastAsia="Times New Roman" w:hAnsi="Courier New" w:cs="Courier New"/>
          <w:color w:val="0033B3"/>
          <w:sz w:val="20"/>
          <w:szCs w:val="20"/>
          <w:lang w:eastAsia="en-GB"/>
        </w:rPr>
        <w:t>super</w:t>
      </w:r>
      <w:r w:rsidR="00A30999" w:rsidRPr="00A30999">
        <w:rPr>
          <w:rFonts w:ascii="Courier New" w:eastAsia="Times New Roman" w:hAnsi="Courier New" w:cs="Courier New"/>
          <w:color w:val="080808"/>
          <w:sz w:val="20"/>
          <w:szCs w:val="20"/>
          <w:lang w:eastAsia="en-GB"/>
        </w:rPr>
        <w:t>(key: key);</w:t>
      </w:r>
      <w:r w:rsidR="00A30999" w:rsidRPr="00A30999">
        <w:rPr>
          <w:rFonts w:ascii="Courier New" w:eastAsia="Times New Roman" w:hAnsi="Courier New" w:cs="Courier New"/>
          <w:color w:val="080808"/>
          <w:sz w:val="20"/>
          <w:szCs w:val="20"/>
          <w:lang w:eastAsia="en-GB"/>
        </w:rPr>
        <w:br/>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9E880D"/>
          <w:sz w:val="20"/>
          <w:szCs w:val="20"/>
          <w:lang w:eastAsia="en-GB"/>
        </w:rPr>
        <w:t>@override</w:t>
      </w:r>
      <w:r w:rsidR="00A30999" w:rsidRPr="00A30999">
        <w:rPr>
          <w:rFonts w:ascii="Courier New" w:eastAsia="Times New Roman" w:hAnsi="Courier New" w:cs="Courier New"/>
          <w:color w:val="9E880D"/>
          <w:sz w:val="20"/>
          <w:szCs w:val="20"/>
          <w:lang w:eastAsia="en-GB"/>
        </w:rPr>
        <w:br/>
        <w:t xml:space="preserve">  </w:t>
      </w:r>
      <w:r w:rsidR="00A30999" w:rsidRPr="00A30999">
        <w:rPr>
          <w:rFonts w:ascii="Courier New" w:eastAsia="Times New Roman" w:hAnsi="Courier New" w:cs="Courier New"/>
          <w:color w:val="000000"/>
          <w:sz w:val="20"/>
          <w:szCs w:val="20"/>
          <w:lang w:eastAsia="en-GB"/>
        </w:rPr>
        <w:t xml:space="preserve">Widget </w:t>
      </w:r>
      <w:r w:rsidR="00A30999" w:rsidRPr="00A30999">
        <w:rPr>
          <w:rFonts w:ascii="Courier New" w:eastAsia="Times New Roman" w:hAnsi="Courier New" w:cs="Courier New"/>
          <w:color w:val="00627A"/>
          <w:sz w:val="20"/>
          <w:szCs w:val="20"/>
          <w:lang w:eastAsia="en-GB"/>
        </w:rPr>
        <w:t>build</w:t>
      </w:r>
      <w:r w:rsidR="00A30999" w:rsidRPr="00A30999">
        <w:rPr>
          <w:rFonts w:ascii="Courier New" w:eastAsia="Times New Roman" w:hAnsi="Courier New" w:cs="Courier New"/>
          <w:color w:val="080808"/>
          <w:sz w:val="20"/>
          <w:szCs w:val="20"/>
          <w:lang w:eastAsia="en-GB"/>
        </w:rPr>
        <w:t>(</w:t>
      </w:r>
      <w:proofErr w:type="spellStart"/>
      <w:r w:rsidR="00A30999" w:rsidRPr="00A30999">
        <w:rPr>
          <w:rFonts w:ascii="Courier New" w:eastAsia="Times New Roman" w:hAnsi="Courier New" w:cs="Courier New"/>
          <w:color w:val="000000"/>
          <w:sz w:val="20"/>
          <w:szCs w:val="20"/>
          <w:lang w:eastAsia="en-GB"/>
        </w:rPr>
        <w:t>BuildContext</w:t>
      </w:r>
      <w:proofErr w:type="spellEnd"/>
      <w:r w:rsidR="00A30999" w:rsidRPr="00A30999">
        <w:rPr>
          <w:rFonts w:ascii="Courier New" w:eastAsia="Times New Roman" w:hAnsi="Courier New" w:cs="Courier New"/>
          <w:color w:val="000000"/>
          <w:sz w:val="20"/>
          <w:szCs w:val="20"/>
          <w:lang w:eastAsia="en-GB"/>
        </w:rPr>
        <w:t xml:space="preserve"> </w:t>
      </w:r>
      <w:r w:rsidR="00A30999" w:rsidRPr="00A30999">
        <w:rPr>
          <w:rFonts w:ascii="Courier New" w:eastAsia="Times New Roman" w:hAnsi="Courier New" w:cs="Courier New"/>
          <w:color w:val="080808"/>
          <w:sz w:val="20"/>
          <w:szCs w:val="20"/>
          <w:lang w:eastAsia="en-GB"/>
        </w:rPr>
        <w:t>context)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2196F3"/>
          <w:sz w:val="20"/>
          <w:szCs w:val="20"/>
          <w:lang w:eastAsia="en-GB"/>
        </w:rPr>
        <w:t>StoreConnector</w:t>
      </w:r>
      <w:proofErr w:type="spellEnd"/>
      <w:r w:rsidR="00A30999" w:rsidRPr="00A30999">
        <w:rPr>
          <w:rFonts w:ascii="Courier New" w:eastAsia="Times New Roman" w:hAnsi="Courier New" w:cs="Courier New"/>
          <w:color w:val="080808"/>
          <w:sz w:val="20"/>
          <w:szCs w:val="20"/>
          <w:lang w:eastAsia="en-GB"/>
        </w:rPr>
        <w:t>&lt;</w:t>
      </w:r>
      <w:proofErr w:type="spellStart"/>
      <w:r w:rsidR="00A30999" w:rsidRPr="00A30999">
        <w:rPr>
          <w:rFonts w:ascii="Courier New" w:eastAsia="Times New Roman" w:hAnsi="Courier New" w:cs="Courier New"/>
          <w:color w:val="000000"/>
          <w:sz w:val="20"/>
          <w:szCs w:val="20"/>
          <w:lang w:eastAsia="en-GB"/>
        </w:rPr>
        <w:t>AppState</w:t>
      </w:r>
      <w:proofErr w:type="spellEnd"/>
      <w:r w:rsidR="00A30999" w:rsidRPr="00A30999">
        <w:rPr>
          <w:rFonts w:ascii="Courier New" w:eastAsia="Times New Roman" w:hAnsi="Courier New" w:cs="Courier New"/>
          <w:color w:val="080808"/>
          <w:sz w:val="20"/>
          <w:szCs w:val="20"/>
          <w:lang w:eastAsia="en-GB"/>
        </w:rPr>
        <w:t xml:space="preserve">, </w:t>
      </w:r>
      <w:r w:rsidR="00A30999">
        <w:rPr>
          <w:rFonts w:ascii="Courier New" w:eastAsia="Times New Roman" w:hAnsi="Courier New" w:cs="Courier New"/>
          <w:color w:val="000000"/>
          <w:sz w:val="20"/>
          <w:szCs w:val="20"/>
          <w:lang w:eastAsia="en-GB"/>
        </w:rPr>
        <w:t>List&lt;</w:t>
      </w:r>
      <w:proofErr w:type="spellStart"/>
      <w:r w:rsidR="00A30999">
        <w:rPr>
          <w:rFonts w:ascii="Courier New" w:eastAsia="Times New Roman" w:hAnsi="Courier New" w:cs="Courier New"/>
          <w:color w:val="000000"/>
          <w:sz w:val="20"/>
          <w:szCs w:val="20"/>
          <w:lang w:eastAsia="en-GB"/>
        </w:rPr>
        <w:t>Todo</w:t>
      </w:r>
      <w:proofErr w:type="spellEnd"/>
      <w:r w:rsidR="00A30999">
        <w:rPr>
          <w:rFonts w:ascii="Courier New" w:eastAsia="Times New Roman" w:hAnsi="Courier New" w:cs="Courier New"/>
          <w:color w:val="000000"/>
          <w:sz w:val="20"/>
          <w:szCs w:val="20"/>
          <w:lang w:eastAsia="en-GB"/>
        </w:rPr>
        <w:t>&gt;</w:t>
      </w:r>
      <w:r w:rsidR="00A30999" w:rsidRPr="00A30999">
        <w:rPr>
          <w:rFonts w:ascii="Courier New" w:eastAsia="Times New Roman" w:hAnsi="Courier New" w:cs="Courier New"/>
          <w:color w:val="080808"/>
          <w:sz w:val="20"/>
          <w:szCs w:val="20"/>
          <w:lang w:eastAsia="en-GB"/>
        </w:rPr>
        <w:t xml:space="preserve"> &gt;(</w:t>
      </w:r>
      <w:r w:rsidR="00A30999" w:rsidRPr="00A30999">
        <w:rPr>
          <w:rFonts w:ascii="Courier New" w:eastAsia="Times New Roman" w:hAnsi="Courier New" w:cs="Courier New"/>
          <w:color w:val="080808"/>
          <w:sz w:val="20"/>
          <w:szCs w:val="20"/>
          <w:lang w:eastAsia="en-GB"/>
        </w:rPr>
        <w:br/>
        <w:t xml:space="preserve">        distinct: </w:t>
      </w:r>
      <w:r w:rsidR="00A30999" w:rsidRPr="00A30999">
        <w:rPr>
          <w:rFonts w:ascii="Courier New" w:eastAsia="Times New Roman" w:hAnsi="Courier New" w:cs="Courier New"/>
          <w:color w:val="0033B3"/>
          <w:sz w:val="20"/>
          <w:szCs w:val="20"/>
          <w:lang w:eastAsia="en-GB"/>
        </w:rPr>
        <w:t>true</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builder: (context, </w:t>
      </w:r>
      <w:proofErr w:type="spellStart"/>
      <w:r w:rsidR="00A30999">
        <w:rPr>
          <w:rFonts w:ascii="Courier New" w:eastAsia="Times New Roman" w:hAnsi="Courier New" w:cs="Courier New"/>
          <w:color w:val="080808"/>
          <w:sz w:val="20"/>
          <w:szCs w:val="20"/>
          <w:lang w:eastAsia="en-GB"/>
        </w:rPr>
        <w:t>todos</w:t>
      </w:r>
      <w:proofErr w:type="spellEnd"/>
      <w:r w:rsidR="00A30999" w:rsidRPr="00A30999">
        <w:rPr>
          <w:rFonts w:ascii="Courier New" w:eastAsia="Times New Roman" w:hAnsi="Courier New" w:cs="Courier New"/>
          <w:color w:val="080808"/>
          <w:sz w:val="20"/>
          <w:szCs w:val="20"/>
          <w:lang w:eastAsia="en-GB"/>
        </w:rPr>
        <w:t>) {</w:t>
      </w:r>
      <w:r w:rsidR="00A30999" w:rsidRPr="00A30999">
        <w:rPr>
          <w:rFonts w:ascii="Courier New" w:eastAsia="Times New Roman" w:hAnsi="Courier New" w:cs="Courier New"/>
          <w:color w:val="080808"/>
          <w:sz w:val="20"/>
          <w:szCs w:val="20"/>
          <w:lang w:eastAsia="en-GB"/>
        </w:rPr>
        <w:br/>
        <w:t xml:space="preserve">          print(</w:t>
      </w:r>
      <w:r w:rsidR="00A30999" w:rsidRPr="00A30999">
        <w:rPr>
          <w:rFonts w:ascii="Courier New" w:eastAsia="Times New Roman" w:hAnsi="Courier New" w:cs="Courier New"/>
          <w:color w:val="067D17"/>
          <w:sz w:val="20"/>
          <w:szCs w:val="20"/>
          <w:lang w:eastAsia="en-GB"/>
        </w:rPr>
        <w:t xml:space="preserve">"Building </w:t>
      </w:r>
      <w:proofErr w:type="spellStart"/>
      <w:r w:rsidR="00A30999" w:rsidRPr="00A30999">
        <w:rPr>
          <w:rFonts w:ascii="Courier New" w:eastAsia="Times New Roman" w:hAnsi="Courier New" w:cs="Courier New"/>
          <w:color w:val="067D17"/>
          <w:sz w:val="20"/>
          <w:szCs w:val="20"/>
          <w:lang w:eastAsia="en-GB"/>
        </w:rPr>
        <w:t>TodoView</w:t>
      </w:r>
      <w:proofErr w:type="spellEnd"/>
      <w:r w:rsidR="00A30999" w:rsidRPr="00A30999">
        <w:rPr>
          <w:rFonts w:ascii="Courier New" w:eastAsia="Times New Roman" w:hAnsi="Courier New" w:cs="Courier New"/>
          <w:color w:val="067D17"/>
          <w:sz w:val="20"/>
          <w:szCs w:val="20"/>
          <w:lang w:eastAsia="en-GB"/>
        </w:rPr>
        <w:t>"</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2196F3"/>
          <w:sz w:val="20"/>
          <w:szCs w:val="20"/>
          <w:lang w:eastAsia="en-GB"/>
        </w:rPr>
        <w:t>ListView</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2196F3"/>
          <w:sz w:val="20"/>
          <w:szCs w:val="20"/>
          <w:lang w:eastAsia="en-GB"/>
        </w:rPr>
        <w:t>builder</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A30999" w:rsidRPr="00A30999">
        <w:rPr>
          <w:rFonts w:ascii="Courier New" w:eastAsia="Times New Roman" w:hAnsi="Courier New" w:cs="Courier New"/>
          <w:color w:val="080808"/>
          <w:sz w:val="20"/>
          <w:szCs w:val="20"/>
          <w:lang w:eastAsia="en-GB"/>
        </w:rPr>
        <w:t>itemCount</w:t>
      </w:r>
      <w:proofErr w:type="spellEnd"/>
      <w:r w:rsidR="00A30999" w:rsidRPr="00A30999">
        <w:rPr>
          <w:rFonts w:ascii="Courier New" w:eastAsia="Times New Roman" w:hAnsi="Courier New" w:cs="Courier New"/>
          <w:color w:val="080808"/>
          <w:sz w:val="20"/>
          <w:szCs w:val="20"/>
          <w:lang w:eastAsia="en-GB"/>
        </w:rPr>
        <w:t xml:space="preserve">: </w:t>
      </w:r>
      <w:proofErr w:type="spellStart"/>
      <w:r w:rsidR="00A30999" w:rsidRPr="00A30999">
        <w:rPr>
          <w:rFonts w:ascii="Courier New" w:eastAsia="Times New Roman" w:hAnsi="Courier New" w:cs="Courier New"/>
          <w:color w:val="871094"/>
          <w:sz w:val="20"/>
          <w:szCs w:val="20"/>
          <w:lang w:eastAsia="en-GB"/>
        </w:rPr>
        <w:t>todos</w:t>
      </w:r>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871094"/>
          <w:sz w:val="20"/>
          <w:szCs w:val="20"/>
          <w:lang w:eastAsia="en-GB"/>
        </w:rPr>
        <w:t>length</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A30999" w:rsidRPr="00A30999">
        <w:rPr>
          <w:rFonts w:ascii="Courier New" w:eastAsia="Times New Roman" w:hAnsi="Courier New" w:cs="Courier New"/>
          <w:color w:val="080808"/>
          <w:sz w:val="20"/>
          <w:szCs w:val="20"/>
          <w:lang w:eastAsia="en-GB"/>
        </w:rPr>
        <w:t>itemBuilder</w:t>
      </w:r>
      <w:proofErr w:type="spellEnd"/>
      <w:r w:rsidR="00A30999" w:rsidRPr="00A30999">
        <w:rPr>
          <w:rFonts w:ascii="Courier New" w:eastAsia="Times New Roman" w:hAnsi="Courier New" w:cs="Courier New"/>
          <w:color w:val="080808"/>
          <w:sz w:val="20"/>
          <w:szCs w:val="20"/>
          <w:lang w:eastAsia="en-GB"/>
        </w:rPr>
        <w:t>: (context, index)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2196F3"/>
          <w:sz w:val="20"/>
          <w:szCs w:val="20"/>
          <w:lang w:eastAsia="en-GB"/>
        </w:rPr>
        <w:t>TodoItem</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proofErr w:type="spellStart"/>
      <w:r w:rsidR="00E23574">
        <w:rPr>
          <w:rFonts w:ascii="Courier New" w:eastAsia="Times New Roman" w:hAnsi="Courier New" w:cs="Courier New"/>
          <w:color w:val="080808"/>
          <w:sz w:val="20"/>
          <w:szCs w:val="20"/>
          <w:lang w:eastAsia="en-GB"/>
        </w:rPr>
        <w:t>todo</w:t>
      </w:r>
      <w:proofErr w:type="spellEnd"/>
      <w:r w:rsidR="00A30999" w:rsidRPr="00A30999">
        <w:rPr>
          <w:rFonts w:ascii="Courier New" w:eastAsia="Times New Roman" w:hAnsi="Courier New" w:cs="Courier New"/>
          <w:color w:val="080808"/>
          <w:sz w:val="20"/>
          <w:szCs w:val="20"/>
          <w:lang w:eastAsia="en-GB"/>
        </w:rPr>
        <w:t xml:space="preserve">: </w:t>
      </w:r>
      <w:proofErr w:type="spellStart"/>
      <w:r w:rsidR="00A30999" w:rsidRPr="00A30999">
        <w:rPr>
          <w:rFonts w:ascii="Courier New" w:eastAsia="Times New Roman" w:hAnsi="Courier New" w:cs="Courier New"/>
          <w:color w:val="871094"/>
          <w:sz w:val="20"/>
          <w:szCs w:val="20"/>
          <w:lang w:eastAsia="en-GB"/>
        </w:rPr>
        <w:t>todos</w:t>
      </w:r>
      <w:r w:rsidR="00A30999" w:rsidRPr="00A30999">
        <w:rPr>
          <w:rFonts w:ascii="Courier New" w:eastAsia="Times New Roman" w:hAnsi="Courier New" w:cs="Courier New"/>
          <w:color w:val="080808"/>
          <w:sz w:val="20"/>
          <w:szCs w:val="20"/>
          <w:lang w:eastAsia="en-GB"/>
        </w:rPr>
        <w:t>.elementAt</w:t>
      </w:r>
      <w:proofErr w:type="spellEnd"/>
      <w:r w:rsidR="00A30999" w:rsidRPr="00A30999">
        <w:rPr>
          <w:rFonts w:ascii="Courier New" w:eastAsia="Times New Roman" w:hAnsi="Courier New" w:cs="Courier New"/>
          <w:color w:val="080808"/>
          <w:sz w:val="20"/>
          <w:szCs w:val="20"/>
          <w:lang w:eastAsia="en-GB"/>
        </w:rPr>
        <w:t>(index),</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converter: (store)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033B3"/>
          <w:sz w:val="20"/>
          <w:szCs w:val="20"/>
          <w:lang w:eastAsia="en-GB"/>
        </w:rPr>
        <w:t xml:space="preserve">return </w:t>
      </w:r>
      <w:proofErr w:type="spellStart"/>
      <w:r w:rsidR="00A30999" w:rsidRPr="00A30999">
        <w:rPr>
          <w:rFonts w:ascii="Courier New" w:eastAsia="Times New Roman" w:hAnsi="Courier New" w:cs="Courier New"/>
          <w:color w:val="000000"/>
          <w:sz w:val="20"/>
          <w:szCs w:val="20"/>
          <w:lang w:eastAsia="en-GB"/>
        </w:rPr>
        <w:t>filteredTodosSelector</w:t>
      </w:r>
      <w:proofErr w:type="spellEnd"/>
      <w:r w:rsidR="00A30999" w:rsidRPr="00A30999">
        <w:rPr>
          <w:rFonts w:ascii="Courier New" w:eastAsia="Times New Roman" w:hAnsi="Courier New" w:cs="Courier New"/>
          <w:color w:val="080808"/>
          <w:sz w:val="20"/>
          <w:szCs w:val="20"/>
          <w:lang w:eastAsia="en-GB"/>
        </w:rPr>
        <w:t>(</w:t>
      </w:r>
      <w:proofErr w:type="spellStart"/>
      <w:r w:rsidR="00A30999" w:rsidRPr="00A30999">
        <w:rPr>
          <w:rFonts w:ascii="Courier New" w:eastAsia="Times New Roman" w:hAnsi="Courier New" w:cs="Courier New"/>
          <w:color w:val="080808"/>
          <w:sz w:val="20"/>
          <w:szCs w:val="20"/>
          <w:lang w:eastAsia="en-GB"/>
        </w:rPr>
        <w:t>store.</w:t>
      </w:r>
      <w:r w:rsidR="00A30999" w:rsidRPr="00A30999">
        <w:rPr>
          <w:rFonts w:ascii="Courier New" w:eastAsia="Times New Roman" w:hAnsi="Courier New" w:cs="Courier New"/>
          <w:color w:val="871094"/>
          <w:sz w:val="20"/>
          <w:szCs w:val="20"/>
          <w:lang w:eastAsia="en-GB"/>
        </w:rPr>
        <w:t>state</w:t>
      </w:r>
      <w:proofErr w:type="spellEnd"/>
      <w:r w:rsidR="00A30999" w:rsidRPr="00A30999">
        <w:rPr>
          <w:rFonts w:ascii="Courier New" w:eastAsia="Times New Roman" w:hAnsi="Courier New" w:cs="Courier New"/>
          <w:color w:val="080808"/>
          <w:sz w:val="20"/>
          <w:szCs w:val="20"/>
          <w:lang w:eastAsia="en-GB"/>
        </w:rPr>
        <w:t>);</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 xml:space="preserve">  }</w:t>
      </w:r>
      <w:r w:rsidR="00A30999" w:rsidRPr="00A30999">
        <w:rPr>
          <w:rFonts w:ascii="Courier New" w:eastAsia="Times New Roman" w:hAnsi="Courier New" w:cs="Courier New"/>
          <w:color w:val="080808"/>
          <w:sz w:val="20"/>
          <w:szCs w:val="20"/>
          <w:lang w:eastAsia="en-GB"/>
        </w:rPr>
        <w:br/>
        <w:t>}</w:t>
      </w:r>
    </w:p>
    <w:p w14:paraId="6EC02841"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CD547B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D2C115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D047AF2" w14:textId="3FED8555" w:rsidR="00E23574" w:rsidRDefault="00E23574"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09B13BF" w14:textId="16D82ED9" w:rsidR="00F62AB1" w:rsidRPr="00F62AB1" w:rsidRDefault="00F62AB1" w:rsidP="00F62AB1">
      <w:pPr>
        <w:rPr>
          <w:b/>
          <w:bCs/>
          <w:lang w:val="en-US"/>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655CE4">
        <w:rPr>
          <w:b/>
          <w:bCs/>
          <w:lang w:val="en-US"/>
        </w:rPr>
        <w:t xml:space="preserve">The </w:t>
      </w:r>
      <w:proofErr w:type="spellStart"/>
      <w:r>
        <w:rPr>
          <w:b/>
          <w:bCs/>
          <w:lang w:val="en-US"/>
        </w:rPr>
        <w:t>TodoItem</w:t>
      </w:r>
      <w:proofErr w:type="spellEnd"/>
      <w:r>
        <w:rPr>
          <w:b/>
          <w:bCs/>
          <w:lang w:val="en-US"/>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18514E19"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3E38EC86" w14:textId="28D695B1" w:rsidR="00E23574" w:rsidRDefault="00E23574"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B3965F1" w14:textId="0A3D2E18" w:rsidR="00E23574" w:rsidRDefault="00BB1170"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w:t>
      </w:r>
      <w:proofErr w:type="spellStart"/>
      <w:r>
        <w:rPr>
          <w:rFonts w:ascii="Courier New" w:eastAsia="Times New Roman" w:hAnsi="Courier New" w:cs="Courier New"/>
          <w:color w:val="080808"/>
          <w:sz w:val="20"/>
          <w:szCs w:val="20"/>
          <w:lang w:eastAsia="en-GB"/>
        </w:rPr>
        <w:t>TodoItem</w:t>
      </w:r>
      <w:proofErr w:type="spellEnd"/>
      <w:r>
        <w:rPr>
          <w:rFonts w:ascii="Courier New" w:eastAsia="Times New Roman" w:hAnsi="Courier New" w:cs="Courier New"/>
          <w:color w:val="080808"/>
          <w:sz w:val="20"/>
          <w:szCs w:val="20"/>
          <w:lang w:eastAsia="en-GB"/>
        </w:rPr>
        <w:t xml:space="preserve"> component does not need any modification with respect to the implementation </w:t>
      </w:r>
      <w:proofErr w:type="spellStart"/>
      <w:r>
        <w:rPr>
          <w:rFonts w:ascii="Courier New" w:eastAsia="Times New Roman" w:hAnsi="Courier New" w:cs="Courier New"/>
          <w:color w:val="080808"/>
          <w:sz w:val="20"/>
          <w:szCs w:val="20"/>
          <w:lang w:eastAsia="en-GB"/>
        </w:rPr>
        <w:t>reposrted</w:t>
      </w:r>
      <w:proofErr w:type="spellEnd"/>
      <w:r>
        <w:rPr>
          <w:rFonts w:ascii="Courier New" w:eastAsia="Times New Roman" w:hAnsi="Courier New" w:cs="Courier New"/>
          <w:color w:val="080808"/>
          <w:sz w:val="20"/>
          <w:szCs w:val="20"/>
          <w:lang w:eastAsia="en-GB"/>
        </w:rPr>
        <w:t xml:space="preserve"> HERE RIFERIMENTO. Indeed, it just receives a </w:t>
      </w:r>
      <w:proofErr w:type="spellStart"/>
      <w:r>
        <w:rPr>
          <w:rFonts w:ascii="Courier New" w:eastAsia="Times New Roman" w:hAnsi="Courier New" w:cs="Courier New"/>
          <w:color w:val="080808"/>
          <w:sz w:val="20"/>
          <w:szCs w:val="20"/>
          <w:lang w:eastAsia="en-GB"/>
        </w:rPr>
        <w:t>todo</w:t>
      </w:r>
      <w:proofErr w:type="spellEnd"/>
      <w:r>
        <w:rPr>
          <w:rFonts w:ascii="Courier New" w:eastAsia="Times New Roman" w:hAnsi="Courier New" w:cs="Courier New"/>
          <w:color w:val="080808"/>
          <w:sz w:val="20"/>
          <w:szCs w:val="20"/>
          <w:lang w:eastAsia="en-GB"/>
        </w:rPr>
        <w:t xml:space="preserve"> from the parent widget and exposes it to the user. The only missing part in the </w:t>
      </w:r>
      <w:proofErr w:type="spellStart"/>
      <w:r>
        <w:rPr>
          <w:rFonts w:ascii="Courier New" w:eastAsia="Times New Roman" w:hAnsi="Courier New" w:cs="Courier New"/>
          <w:color w:val="080808"/>
          <w:sz w:val="20"/>
          <w:szCs w:val="20"/>
          <w:lang w:eastAsia="en-GB"/>
        </w:rPr>
        <w:t>onChanged</w:t>
      </w:r>
      <w:proofErr w:type="spellEnd"/>
      <w:r>
        <w:rPr>
          <w:rFonts w:ascii="Courier New" w:eastAsia="Times New Roman" w:hAnsi="Courier New" w:cs="Courier New"/>
          <w:color w:val="080808"/>
          <w:sz w:val="20"/>
          <w:szCs w:val="20"/>
          <w:lang w:eastAsia="en-GB"/>
        </w:rPr>
        <w:t xml:space="preserve"> field of the Checkbox that is left empty because its implementation changes between </w:t>
      </w:r>
      <w:proofErr w:type="spellStart"/>
      <w:r>
        <w:rPr>
          <w:rFonts w:ascii="Courier New" w:eastAsia="Times New Roman" w:hAnsi="Courier New" w:cs="Courier New"/>
          <w:color w:val="080808"/>
          <w:sz w:val="20"/>
          <w:szCs w:val="20"/>
          <w:lang w:eastAsia="en-GB"/>
        </w:rPr>
        <w:t>diffent</w:t>
      </w:r>
      <w:proofErr w:type="spellEnd"/>
      <w:r>
        <w:rPr>
          <w:rFonts w:ascii="Courier New" w:eastAsia="Times New Roman" w:hAnsi="Courier New" w:cs="Courier New"/>
          <w:color w:val="080808"/>
          <w:sz w:val="20"/>
          <w:szCs w:val="20"/>
          <w:lang w:eastAsia="en-GB"/>
        </w:rPr>
        <w:t xml:space="preserve"> solutions. Inside the </w:t>
      </w:r>
      <w:proofErr w:type="spellStart"/>
      <w:r>
        <w:rPr>
          <w:rFonts w:ascii="Courier New" w:eastAsia="Times New Roman" w:hAnsi="Courier New" w:cs="Courier New"/>
          <w:color w:val="080808"/>
          <w:sz w:val="20"/>
          <w:szCs w:val="20"/>
          <w:lang w:eastAsia="en-GB"/>
        </w:rPr>
        <w:t>onChage</w:t>
      </w:r>
      <w:proofErr w:type="spellEnd"/>
      <w:r>
        <w:rPr>
          <w:rFonts w:ascii="Courier New" w:eastAsia="Times New Roman" w:hAnsi="Courier New" w:cs="Courier New"/>
          <w:color w:val="080808"/>
          <w:sz w:val="20"/>
          <w:szCs w:val="20"/>
          <w:lang w:eastAsia="en-GB"/>
        </w:rPr>
        <w:t xml:space="preserve"> field a function must be provided that updates the completed field of the </w:t>
      </w:r>
      <w:proofErr w:type="spellStart"/>
      <w:r>
        <w:rPr>
          <w:rFonts w:ascii="Courier New" w:eastAsia="Times New Roman" w:hAnsi="Courier New" w:cs="Courier New"/>
          <w:color w:val="080808"/>
          <w:sz w:val="20"/>
          <w:szCs w:val="20"/>
          <w:lang w:eastAsia="en-GB"/>
        </w:rPr>
        <w:t>todo</w:t>
      </w:r>
      <w:proofErr w:type="spellEnd"/>
      <w:r>
        <w:rPr>
          <w:rFonts w:ascii="Courier New" w:eastAsia="Times New Roman" w:hAnsi="Courier New" w:cs="Courier New"/>
          <w:color w:val="080808"/>
          <w:sz w:val="20"/>
          <w:szCs w:val="20"/>
          <w:lang w:eastAsia="en-GB"/>
        </w:rPr>
        <w:t xml:space="preserve"> visualized by the </w:t>
      </w:r>
      <w:proofErr w:type="spellStart"/>
      <w:r>
        <w:rPr>
          <w:rFonts w:ascii="Courier New" w:eastAsia="Times New Roman" w:hAnsi="Courier New" w:cs="Courier New"/>
          <w:color w:val="080808"/>
          <w:sz w:val="20"/>
          <w:szCs w:val="20"/>
          <w:lang w:eastAsia="en-GB"/>
        </w:rPr>
        <w:t>TodoView</w:t>
      </w:r>
      <w:proofErr w:type="spellEnd"/>
      <w:r>
        <w:rPr>
          <w:rFonts w:ascii="Courier New" w:eastAsia="Times New Roman" w:hAnsi="Courier New" w:cs="Courier New"/>
          <w:color w:val="080808"/>
          <w:sz w:val="20"/>
          <w:szCs w:val="20"/>
          <w:lang w:eastAsia="en-GB"/>
        </w:rPr>
        <w:t xml:space="preserve"> widget. Providing that function is really easy, the store is accessed using the of method of the </w:t>
      </w:r>
      <w:proofErr w:type="spellStart"/>
      <w:r>
        <w:rPr>
          <w:rFonts w:ascii="Courier New" w:eastAsia="Times New Roman" w:hAnsi="Courier New" w:cs="Courier New"/>
          <w:color w:val="080808"/>
          <w:sz w:val="20"/>
          <w:szCs w:val="20"/>
          <w:lang w:eastAsia="en-GB"/>
        </w:rPr>
        <w:t>StoreProvider</w:t>
      </w:r>
      <w:proofErr w:type="spellEnd"/>
      <w:r>
        <w:rPr>
          <w:rFonts w:ascii="Courier New" w:eastAsia="Times New Roman" w:hAnsi="Courier New" w:cs="Courier New"/>
          <w:color w:val="080808"/>
          <w:sz w:val="20"/>
          <w:szCs w:val="20"/>
          <w:lang w:eastAsia="en-GB"/>
        </w:rPr>
        <w:t xml:space="preserve"> widget. ( the of method gets the nearest instance of the store of type provided in the call, in our case </w:t>
      </w:r>
      <w:proofErr w:type="spellStart"/>
      <w:r>
        <w:rPr>
          <w:rFonts w:ascii="Courier New" w:eastAsia="Times New Roman" w:hAnsi="Courier New" w:cs="Courier New"/>
          <w:color w:val="080808"/>
          <w:sz w:val="20"/>
          <w:szCs w:val="20"/>
          <w:lang w:eastAsia="en-GB"/>
        </w:rPr>
        <w:t>AppState</w:t>
      </w:r>
      <w:proofErr w:type="spellEnd"/>
      <w:r>
        <w:rPr>
          <w:rFonts w:ascii="Courier New" w:eastAsia="Times New Roman" w:hAnsi="Courier New" w:cs="Courier New"/>
          <w:color w:val="080808"/>
          <w:sz w:val="20"/>
          <w:szCs w:val="20"/>
          <w:lang w:eastAsia="en-GB"/>
        </w:rPr>
        <w:t xml:space="preserve">)The store is then used to dispatch an action of type </w:t>
      </w:r>
      <w:proofErr w:type="spellStart"/>
      <w:r>
        <w:rPr>
          <w:rFonts w:ascii="Courier New" w:eastAsia="Times New Roman" w:hAnsi="Courier New" w:cs="Courier New"/>
          <w:color w:val="080808"/>
          <w:sz w:val="20"/>
          <w:szCs w:val="20"/>
          <w:lang w:eastAsia="en-GB"/>
        </w:rPr>
        <w:t>SetCompletedTodoAction</w:t>
      </w:r>
      <w:proofErr w:type="spellEnd"/>
      <w:r>
        <w:rPr>
          <w:rFonts w:ascii="Courier New" w:eastAsia="Times New Roman" w:hAnsi="Courier New" w:cs="Courier New"/>
          <w:color w:val="080808"/>
          <w:sz w:val="20"/>
          <w:szCs w:val="20"/>
          <w:lang w:eastAsia="en-GB"/>
        </w:rPr>
        <w:t xml:space="preserve"> </w:t>
      </w:r>
      <w:r w:rsidR="008D26A1">
        <w:rPr>
          <w:rFonts w:ascii="Courier New" w:eastAsia="Times New Roman" w:hAnsi="Courier New" w:cs="Courier New"/>
          <w:color w:val="080808"/>
          <w:sz w:val="20"/>
          <w:szCs w:val="20"/>
          <w:lang w:eastAsia="en-GB"/>
        </w:rPr>
        <w:t xml:space="preserve">created using the id of the visualized </w:t>
      </w:r>
      <w:proofErr w:type="spellStart"/>
      <w:r w:rsidR="008D26A1">
        <w:rPr>
          <w:rFonts w:ascii="Courier New" w:eastAsia="Times New Roman" w:hAnsi="Courier New" w:cs="Courier New"/>
          <w:color w:val="080808"/>
          <w:sz w:val="20"/>
          <w:szCs w:val="20"/>
          <w:lang w:eastAsia="en-GB"/>
        </w:rPr>
        <w:t>todo</w:t>
      </w:r>
      <w:proofErr w:type="spellEnd"/>
      <w:r w:rsidR="008D26A1">
        <w:rPr>
          <w:rFonts w:ascii="Courier New" w:eastAsia="Times New Roman" w:hAnsi="Courier New" w:cs="Courier New"/>
          <w:color w:val="080808"/>
          <w:sz w:val="20"/>
          <w:szCs w:val="20"/>
          <w:lang w:eastAsia="en-GB"/>
        </w:rPr>
        <w:t xml:space="preserve"> and the completed Boolean value provided by the </w:t>
      </w:r>
      <w:proofErr w:type="spellStart"/>
      <w:r w:rsidR="008D26A1">
        <w:rPr>
          <w:rFonts w:ascii="Courier New" w:eastAsia="Times New Roman" w:hAnsi="Courier New" w:cs="Courier New"/>
          <w:color w:val="080808"/>
          <w:sz w:val="20"/>
          <w:szCs w:val="20"/>
          <w:lang w:eastAsia="en-GB"/>
        </w:rPr>
        <w:t>onChange</w:t>
      </w:r>
      <w:proofErr w:type="spellEnd"/>
      <w:r w:rsidR="008D26A1">
        <w:rPr>
          <w:rFonts w:ascii="Courier New" w:eastAsia="Times New Roman" w:hAnsi="Courier New" w:cs="Courier New"/>
          <w:color w:val="080808"/>
          <w:sz w:val="20"/>
          <w:szCs w:val="20"/>
          <w:lang w:eastAsia="en-GB"/>
        </w:rPr>
        <w:t xml:space="preserve"> </w:t>
      </w:r>
      <w:proofErr w:type="spellStart"/>
      <w:r w:rsidR="008D26A1">
        <w:rPr>
          <w:rFonts w:ascii="Courier New" w:eastAsia="Times New Roman" w:hAnsi="Courier New" w:cs="Courier New"/>
          <w:color w:val="080808"/>
          <w:sz w:val="20"/>
          <w:szCs w:val="20"/>
          <w:lang w:eastAsia="en-GB"/>
        </w:rPr>
        <w:t>fuction</w:t>
      </w:r>
      <w:proofErr w:type="spellEnd"/>
      <w:r w:rsidR="008D26A1">
        <w:rPr>
          <w:rFonts w:ascii="Courier New" w:eastAsia="Times New Roman" w:hAnsi="Courier New" w:cs="Courier New"/>
          <w:color w:val="080808"/>
          <w:sz w:val="20"/>
          <w:szCs w:val="20"/>
          <w:lang w:eastAsia="en-GB"/>
        </w:rPr>
        <w:t>.</w:t>
      </w:r>
    </w:p>
    <w:p w14:paraId="681E056A" w14:textId="6BA13B94" w:rsidR="008D26A1" w:rsidRDefault="008D26A1"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A52BB5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12EAD93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69C0B8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B7390F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3777F13" w14:textId="5B8C1EED"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1D32338" w14:textId="77777777" w:rsidR="008D26A1" w:rsidRPr="008D26A1" w:rsidRDefault="008D26A1" w:rsidP="008D2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D26A1">
        <w:rPr>
          <w:rFonts w:ascii="Courier New" w:eastAsia="Times New Roman" w:hAnsi="Courier New" w:cs="Courier New"/>
          <w:color w:val="2196F3"/>
          <w:sz w:val="20"/>
          <w:szCs w:val="20"/>
          <w:lang w:eastAsia="en-GB"/>
        </w:rPr>
        <w:t>Checkbox</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color w:val="080808"/>
          <w:sz w:val="20"/>
          <w:szCs w:val="20"/>
          <w:lang w:eastAsia="en-GB"/>
        </w:rPr>
        <w:br/>
        <w:t xml:space="preserve">    value: </w:t>
      </w:r>
      <w:proofErr w:type="spellStart"/>
      <w:r w:rsidRPr="008D26A1">
        <w:rPr>
          <w:rFonts w:ascii="Courier New" w:eastAsia="Times New Roman" w:hAnsi="Courier New" w:cs="Courier New"/>
          <w:color w:val="080808"/>
          <w:sz w:val="20"/>
          <w:szCs w:val="20"/>
          <w:lang w:eastAsia="en-GB"/>
        </w:rPr>
        <w:t>todo.</w:t>
      </w:r>
      <w:r w:rsidRPr="008D26A1">
        <w:rPr>
          <w:rFonts w:ascii="Courier New" w:eastAsia="Times New Roman" w:hAnsi="Courier New" w:cs="Courier New"/>
          <w:color w:val="871094"/>
          <w:sz w:val="20"/>
          <w:szCs w:val="20"/>
          <w:lang w:eastAsia="en-GB"/>
        </w:rPr>
        <w:t>completed</w:t>
      </w:r>
      <w:proofErr w:type="spellEnd"/>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color w:val="080808"/>
          <w:sz w:val="20"/>
          <w:szCs w:val="20"/>
          <w:lang w:eastAsia="en-GB"/>
        </w:rPr>
        <w:br/>
        <w:t xml:space="preserve">    </w:t>
      </w:r>
      <w:proofErr w:type="spellStart"/>
      <w:r w:rsidRPr="008D26A1">
        <w:rPr>
          <w:rFonts w:ascii="Courier New" w:eastAsia="Times New Roman" w:hAnsi="Courier New" w:cs="Courier New"/>
          <w:color w:val="080808"/>
          <w:sz w:val="20"/>
          <w:szCs w:val="20"/>
          <w:lang w:eastAsia="en-GB"/>
        </w:rPr>
        <w:t>onChanged</w:t>
      </w:r>
      <w:proofErr w:type="spellEnd"/>
      <w:r w:rsidRPr="008D26A1">
        <w:rPr>
          <w:rFonts w:ascii="Courier New" w:eastAsia="Times New Roman" w:hAnsi="Courier New" w:cs="Courier New"/>
          <w:color w:val="080808"/>
          <w:sz w:val="20"/>
          <w:szCs w:val="20"/>
          <w:lang w:eastAsia="en-GB"/>
        </w:rPr>
        <w:t>: (completed) {</w:t>
      </w:r>
      <w:r w:rsidRPr="008D26A1">
        <w:rPr>
          <w:rFonts w:ascii="Courier New" w:eastAsia="Times New Roman" w:hAnsi="Courier New" w:cs="Courier New"/>
          <w:color w:val="080808"/>
          <w:sz w:val="20"/>
          <w:szCs w:val="20"/>
          <w:lang w:eastAsia="en-GB"/>
        </w:rPr>
        <w:br/>
        <w:t xml:space="preserve">      </w:t>
      </w:r>
      <w:proofErr w:type="spellStart"/>
      <w:r w:rsidRPr="008D26A1">
        <w:rPr>
          <w:rFonts w:ascii="Courier New" w:eastAsia="Times New Roman" w:hAnsi="Courier New" w:cs="Courier New"/>
          <w:color w:val="000000"/>
          <w:sz w:val="20"/>
          <w:szCs w:val="20"/>
          <w:lang w:eastAsia="en-GB"/>
        </w:rPr>
        <w:t>StoreProvider</w:t>
      </w:r>
      <w:r w:rsidRPr="008D26A1">
        <w:rPr>
          <w:rFonts w:ascii="Courier New" w:eastAsia="Times New Roman" w:hAnsi="Courier New" w:cs="Courier New"/>
          <w:color w:val="080808"/>
          <w:sz w:val="20"/>
          <w:szCs w:val="20"/>
          <w:lang w:eastAsia="en-GB"/>
        </w:rPr>
        <w:t>.</w:t>
      </w:r>
      <w:r w:rsidRPr="008D26A1">
        <w:rPr>
          <w:rFonts w:ascii="Courier New" w:eastAsia="Times New Roman" w:hAnsi="Courier New" w:cs="Courier New"/>
          <w:i/>
          <w:iCs/>
          <w:color w:val="00627A"/>
          <w:sz w:val="20"/>
          <w:szCs w:val="20"/>
          <w:lang w:eastAsia="en-GB"/>
        </w:rPr>
        <w:t>of</w:t>
      </w:r>
      <w:proofErr w:type="spellEnd"/>
      <w:r w:rsidRPr="008D26A1">
        <w:rPr>
          <w:rFonts w:ascii="Courier New" w:eastAsia="Times New Roman" w:hAnsi="Courier New" w:cs="Courier New"/>
          <w:color w:val="080808"/>
          <w:sz w:val="20"/>
          <w:szCs w:val="20"/>
          <w:lang w:eastAsia="en-GB"/>
        </w:rPr>
        <w:t>&lt;</w:t>
      </w:r>
      <w:proofErr w:type="spellStart"/>
      <w:r w:rsidRPr="008D26A1">
        <w:rPr>
          <w:rFonts w:ascii="Courier New" w:eastAsia="Times New Roman" w:hAnsi="Courier New" w:cs="Courier New"/>
          <w:color w:val="000000"/>
          <w:sz w:val="20"/>
          <w:szCs w:val="20"/>
          <w:lang w:eastAsia="en-GB"/>
        </w:rPr>
        <w:t>AppState</w:t>
      </w:r>
      <w:proofErr w:type="spellEnd"/>
      <w:r w:rsidRPr="008D26A1">
        <w:rPr>
          <w:rFonts w:ascii="Courier New" w:eastAsia="Times New Roman" w:hAnsi="Courier New" w:cs="Courier New"/>
          <w:color w:val="080808"/>
          <w:sz w:val="20"/>
          <w:szCs w:val="20"/>
          <w:lang w:eastAsia="en-GB"/>
        </w:rPr>
        <w:t>&gt;(context).dispatch(</w:t>
      </w:r>
      <w:r w:rsidRPr="008D26A1">
        <w:rPr>
          <w:rFonts w:ascii="Courier New" w:eastAsia="Times New Roman" w:hAnsi="Courier New" w:cs="Courier New"/>
          <w:color w:val="080808"/>
          <w:sz w:val="20"/>
          <w:szCs w:val="20"/>
          <w:lang w:eastAsia="en-GB"/>
        </w:rPr>
        <w:br/>
        <w:t xml:space="preserve">          </w:t>
      </w:r>
      <w:proofErr w:type="spellStart"/>
      <w:r w:rsidRPr="008D26A1">
        <w:rPr>
          <w:rFonts w:ascii="Courier New" w:eastAsia="Times New Roman" w:hAnsi="Courier New" w:cs="Courier New"/>
          <w:color w:val="2196F3"/>
          <w:sz w:val="20"/>
          <w:szCs w:val="20"/>
          <w:lang w:eastAsia="en-GB"/>
        </w:rPr>
        <w:t>SetCompletedTodoAction</w:t>
      </w:r>
      <w:proofErr w:type="spellEnd"/>
      <w:r w:rsidRPr="008D26A1">
        <w:rPr>
          <w:rFonts w:ascii="Courier New" w:eastAsia="Times New Roman" w:hAnsi="Courier New" w:cs="Courier New"/>
          <w:color w:val="080808"/>
          <w:sz w:val="20"/>
          <w:szCs w:val="20"/>
          <w:lang w:eastAsia="en-GB"/>
        </w:rPr>
        <w:t>(todo.</w:t>
      </w:r>
      <w:r w:rsidRPr="008D26A1">
        <w:rPr>
          <w:rFonts w:ascii="Courier New" w:eastAsia="Times New Roman" w:hAnsi="Courier New" w:cs="Courier New"/>
          <w:color w:val="871094"/>
          <w:sz w:val="20"/>
          <w:szCs w:val="20"/>
          <w:lang w:eastAsia="en-GB"/>
        </w:rPr>
        <w:t>id</w:t>
      </w:r>
      <w:r w:rsidRPr="008D26A1">
        <w:rPr>
          <w:rFonts w:ascii="Courier New" w:eastAsia="Times New Roman" w:hAnsi="Courier New" w:cs="Courier New"/>
          <w:color w:val="080808"/>
          <w:sz w:val="20"/>
          <w:szCs w:val="20"/>
          <w:lang w:eastAsia="en-GB"/>
        </w:rPr>
        <w:t>, completed!));</w:t>
      </w:r>
      <w:r w:rsidRPr="008D26A1">
        <w:rPr>
          <w:rFonts w:ascii="Courier New" w:eastAsia="Times New Roman" w:hAnsi="Courier New" w:cs="Courier New"/>
          <w:color w:val="080808"/>
          <w:sz w:val="20"/>
          <w:szCs w:val="20"/>
          <w:lang w:eastAsia="en-GB"/>
        </w:rPr>
        <w:br/>
        <w:t xml:space="preserve">    }),</w:t>
      </w:r>
    </w:p>
    <w:p w14:paraId="503DF171"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3644F8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A4B887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3E9F246" w14:textId="77777777" w:rsidR="008D26A1" w:rsidRDefault="008D26A1" w:rsidP="00A309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E89EA8F" w14:textId="51E8F63D"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proofErr w:type="spellStart"/>
      <w:r w:rsidRPr="00F62AB1">
        <w:rPr>
          <w:rFonts w:ascii="Courier New" w:eastAsia="Times New Roman" w:hAnsi="Courier New" w:cs="Courier New"/>
          <w:color w:val="080808"/>
          <w:sz w:val="20"/>
          <w:szCs w:val="20"/>
          <w:lang w:eastAsia="en-GB"/>
        </w:rPr>
        <w:t>VisibilityFilterSelector</w:t>
      </w:r>
      <w:proofErr w:type="spellEnd"/>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0BF864D7"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6D27F8F0" w14:textId="794A8E1C" w:rsidR="008D26A1" w:rsidRDefault="008D26A1" w:rsidP="008D26A1">
      <w:pPr>
        <w:rPr>
          <w:rFonts w:ascii="Courier New" w:eastAsia="Times New Roman" w:hAnsi="Courier New" w:cs="Courier New"/>
          <w:color w:val="080808"/>
          <w:sz w:val="20"/>
          <w:szCs w:val="20"/>
          <w:lang w:eastAsia="en-GB"/>
        </w:rPr>
      </w:pPr>
      <w:r w:rsidRPr="008D26A1">
        <w:rPr>
          <w:rFonts w:ascii="Courier New" w:eastAsia="Times New Roman" w:hAnsi="Courier New" w:cs="Courier New"/>
          <w:color w:val="080808"/>
          <w:sz w:val="20"/>
          <w:szCs w:val="20"/>
          <w:lang w:eastAsia="en-GB"/>
        </w:rPr>
        <w:t xml:space="preserve">The </w:t>
      </w:r>
      <w:proofErr w:type="spellStart"/>
      <w:r w:rsidRPr="008D26A1">
        <w:rPr>
          <w:rFonts w:ascii="Courier New" w:eastAsia="Times New Roman" w:hAnsi="Courier New" w:cs="Courier New"/>
          <w:color w:val="080808"/>
          <w:sz w:val="20"/>
          <w:szCs w:val="20"/>
          <w:lang w:eastAsia="en-GB"/>
        </w:rPr>
        <w:t>dfhdhfdhs</w:t>
      </w:r>
      <w:proofErr w:type="spellEnd"/>
      <w:r w:rsidRPr="008D26A1">
        <w:rPr>
          <w:rFonts w:ascii="Courier New" w:eastAsia="Times New Roman" w:hAnsi="Courier New" w:cs="Courier New"/>
          <w:color w:val="080808"/>
          <w:sz w:val="20"/>
          <w:szCs w:val="20"/>
          <w:lang w:eastAsia="en-GB"/>
        </w:rPr>
        <w:t xml:space="preserve"> component</w:t>
      </w:r>
      <w:r>
        <w:rPr>
          <w:rFonts w:ascii="Courier New" w:eastAsia="Times New Roman" w:hAnsi="Courier New" w:cs="Courier New"/>
          <w:color w:val="080808"/>
          <w:sz w:val="20"/>
          <w:szCs w:val="20"/>
          <w:lang w:eastAsia="en-GB"/>
        </w:rPr>
        <w:t xml:space="preserve"> only</w:t>
      </w:r>
      <w:r w:rsidRPr="008D26A1">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accesses the part of the state concerning the filter. The entire </w:t>
      </w:r>
      <w:proofErr w:type="spellStart"/>
      <w:r>
        <w:rPr>
          <w:rFonts w:ascii="Courier New" w:eastAsia="Times New Roman" w:hAnsi="Courier New" w:cs="Courier New"/>
          <w:color w:val="080808"/>
          <w:sz w:val="20"/>
          <w:szCs w:val="20"/>
          <w:lang w:eastAsia="en-GB"/>
        </w:rPr>
        <w:t>DropdownButton</w:t>
      </w:r>
      <w:proofErr w:type="spellEnd"/>
      <w:r>
        <w:rPr>
          <w:rFonts w:ascii="Courier New" w:eastAsia="Times New Roman" w:hAnsi="Courier New" w:cs="Courier New"/>
          <w:color w:val="080808"/>
          <w:sz w:val="20"/>
          <w:szCs w:val="20"/>
          <w:lang w:eastAsia="en-GB"/>
        </w:rPr>
        <w:t xml:space="preserve"> widget is wrapped into a </w:t>
      </w:r>
      <w:proofErr w:type="spellStart"/>
      <w:r>
        <w:rPr>
          <w:rFonts w:ascii="Courier New" w:eastAsia="Times New Roman" w:hAnsi="Courier New" w:cs="Courier New"/>
          <w:color w:val="080808"/>
          <w:sz w:val="20"/>
          <w:szCs w:val="20"/>
          <w:lang w:eastAsia="en-GB"/>
        </w:rPr>
        <w:t>StoreConnector</w:t>
      </w:r>
      <w:proofErr w:type="spellEnd"/>
      <w:r>
        <w:rPr>
          <w:rFonts w:ascii="Courier New" w:eastAsia="Times New Roman" w:hAnsi="Courier New" w:cs="Courier New"/>
          <w:color w:val="080808"/>
          <w:sz w:val="20"/>
          <w:szCs w:val="20"/>
          <w:lang w:eastAsia="en-GB"/>
        </w:rPr>
        <w:t xml:space="preserve"> widget. The </w:t>
      </w:r>
      <w:proofErr w:type="spellStart"/>
      <w:r>
        <w:rPr>
          <w:rFonts w:ascii="Courier New" w:eastAsia="Times New Roman" w:hAnsi="Courier New" w:cs="Courier New"/>
          <w:color w:val="080808"/>
          <w:sz w:val="20"/>
          <w:szCs w:val="20"/>
          <w:lang w:eastAsia="en-GB"/>
        </w:rPr>
        <w:t>StoreConnector’s</w:t>
      </w:r>
      <w:proofErr w:type="spellEnd"/>
      <w:r>
        <w:rPr>
          <w:rFonts w:ascii="Courier New" w:eastAsia="Times New Roman" w:hAnsi="Courier New" w:cs="Courier New"/>
          <w:color w:val="080808"/>
          <w:sz w:val="20"/>
          <w:szCs w:val="20"/>
          <w:lang w:eastAsia="en-GB"/>
        </w:rPr>
        <w:t xml:space="preserve"> converter function will return a value of type </w:t>
      </w:r>
      <w:proofErr w:type="spellStart"/>
      <w:r>
        <w:rPr>
          <w:rFonts w:ascii="Courier New" w:eastAsia="Times New Roman" w:hAnsi="Courier New" w:cs="Courier New"/>
          <w:color w:val="080808"/>
          <w:sz w:val="20"/>
          <w:szCs w:val="20"/>
          <w:lang w:eastAsia="en-GB"/>
        </w:rPr>
        <w:t>VisibilityFilter</w:t>
      </w:r>
      <w:proofErr w:type="spellEnd"/>
      <w:r>
        <w:rPr>
          <w:rFonts w:ascii="Courier New" w:eastAsia="Times New Roman" w:hAnsi="Courier New" w:cs="Courier New"/>
          <w:color w:val="080808"/>
          <w:sz w:val="20"/>
          <w:szCs w:val="20"/>
          <w:lang w:eastAsia="en-GB"/>
        </w:rPr>
        <w:t xml:space="preserve">. </w:t>
      </w:r>
      <w:r w:rsidR="001B66E1">
        <w:rPr>
          <w:rFonts w:ascii="Courier New" w:eastAsia="Times New Roman" w:hAnsi="Courier New" w:cs="Courier New"/>
          <w:color w:val="080808"/>
          <w:sz w:val="20"/>
          <w:szCs w:val="20"/>
          <w:lang w:eastAsia="en-GB"/>
        </w:rPr>
        <w:t xml:space="preserve">In the converter field a function taking the store and returning the filter value must be provided. To do so the </w:t>
      </w:r>
      <w:proofErr w:type="spellStart"/>
      <w:r w:rsidR="001B66E1">
        <w:rPr>
          <w:rFonts w:ascii="Courier New" w:eastAsia="Times New Roman" w:hAnsi="Courier New" w:cs="Courier New"/>
          <w:color w:val="080808"/>
          <w:sz w:val="20"/>
          <w:szCs w:val="20"/>
          <w:lang w:eastAsia="en-GB"/>
        </w:rPr>
        <w:t>filterSelector</w:t>
      </w:r>
      <w:proofErr w:type="spellEnd"/>
      <w:r w:rsidR="001B66E1">
        <w:rPr>
          <w:rFonts w:ascii="Courier New" w:eastAsia="Times New Roman" w:hAnsi="Courier New" w:cs="Courier New"/>
          <w:color w:val="080808"/>
          <w:sz w:val="20"/>
          <w:szCs w:val="20"/>
          <w:lang w:eastAsia="en-GB"/>
        </w:rPr>
        <w:t xml:space="preserve"> implemented earlier can be used or instead the filter value can be accessed directly by the store, both solution are equivalent. The </w:t>
      </w:r>
      <w:proofErr w:type="spellStart"/>
      <w:r w:rsidR="001B66E1">
        <w:rPr>
          <w:rFonts w:ascii="Courier New" w:eastAsia="Times New Roman" w:hAnsi="Courier New" w:cs="Courier New"/>
          <w:color w:val="080808"/>
          <w:sz w:val="20"/>
          <w:szCs w:val="20"/>
          <w:lang w:eastAsia="en-GB"/>
        </w:rPr>
        <w:t>ouput</w:t>
      </w:r>
      <w:proofErr w:type="spellEnd"/>
      <w:r w:rsidR="001B66E1">
        <w:rPr>
          <w:rFonts w:ascii="Courier New" w:eastAsia="Times New Roman" w:hAnsi="Courier New" w:cs="Courier New"/>
          <w:color w:val="080808"/>
          <w:sz w:val="20"/>
          <w:szCs w:val="20"/>
          <w:lang w:eastAsia="en-GB"/>
        </w:rPr>
        <w:t xml:space="preserve"> of the converter function can be accessed in the builder field function and used to populate the </w:t>
      </w:r>
      <w:proofErr w:type="spellStart"/>
      <w:r w:rsidR="001B66E1">
        <w:rPr>
          <w:rFonts w:ascii="Courier New" w:eastAsia="Times New Roman" w:hAnsi="Courier New" w:cs="Courier New"/>
          <w:color w:val="080808"/>
          <w:sz w:val="20"/>
          <w:szCs w:val="20"/>
          <w:lang w:eastAsia="en-GB"/>
        </w:rPr>
        <w:t>DropdownButton</w:t>
      </w:r>
      <w:proofErr w:type="spellEnd"/>
      <w:r w:rsidR="001B66E1">
        <w:rPr>
          <w:rFonts w:ascii="Courier New" w:eastAsia="Times New Roman" w:hAnsi="Courier New" w:cs="Courier New"/>
          <w:color w:val="080808"/>
          <w:sz w:val="20"/>
          <w:szCs w:val="20"/>
          <w:lang w:eastAsia="en-GB"/>
        </w:rPr>
        <w:t xml:space="preserve"> widget. The only part that differs from the implementation provided HERE RIFERIMENTO is the function </w:t>
      </w:r>
      <w:r w:rsidR="00A62AD3">
        <w:rPr>
          <w:rFonts w:ascii="Courier New" w:eastAsia="Times New Roman" w:hAnsi="Courier New" w:cs="Courier New"/>
          <w:color w:val="080808"/>
          <w:sz w:val="20"/>
          <w:szCs w:val="20"/>
          <w:lang w:eastAsia="en-GB"/>
        </w:rPr>
        <w:t>used</w:t>
      </w:r>
      <w:r w:rsidR="001B66E1">
        <w:rPr>
          <w:rFonts w:ascii="Courier New" w:eastAsia="Times New Roman" w:hAnsi="Courier New" w:cs="Courier New"/>
          <w:color w:val="080808"/>
          <w:sz w:val="20"/>
          <w:szCs w:val="20"/>
          <w:lang w:eastAsia="en-GB"/>
        </w:rPr>
        <w:t xml:space="preserve"> in the </w:t>
      </w:r>
      <w:proofErr w:type="spellStart"/>
      <w:r w:rsidR="001B66E1">
        <w:rPr>
          <w:rFonts w:ascii="Courier New" w:eastAsia="Times New Roman" w:hAnsi="Courier New" w:cs="Courier New"/>
          <w:color w:val="080808"/>
          <w:sz w:val="20"/>
          <w:szCs w:val="20"/>
          <w:lang w:eastAsia="en-GB"/>
        </w:rPr>
        <w:t>onChanged</w:t>
      </w:r>
      <w:proofErr w:type="spellEnd"/>
      <w:r w:rsidR="001B66E1">
        <w:rPr>
          <w:rFonts w:ascii="Courier New" w:eastAsia="Times New Roman" w:hAnsi="Courier New" w:cs="Courier New"/>
          <w:color w:val="080808"/>
          <w:sz w:val="20"/>
          <w:szCs w:val="20"/>
          <w:lang w:eastAsia="en-GB"/>
        </w:rPr>
        <w:t xml:space="preserve"> field of the </w:t>
      </w:r>
      <w:proofErr w:type="spellStart"/>
      <w:r w:rsidR="001B66E1">
        <w:rPr>
          <w:rFonts w:ascii="Courier New" w:eastAsia="Times New Roman" w:hAnsi="Courier New" w:cs="Courier New"/>
          <w:color w:val="080808"/>
          <w:sz w:val="20"/>
          <w:szCs w:val="20"/>
          <w:lang w:eastAsia="en-GB"/>
        </w:rPr>
        <w:t>DropdownMenuItem</w:t>
      </w:r>
      <w:proofErr w:type="spellEnd"/>
      <w:r w:rsidR="001B66E1">
        <w:rPr>
          <w:rFonts w:ascii="Courier New" w:eastAsia="Times New Roman" w:hAnsi="Courier New" w:cs="Courier New"/>
          <w:color w:val="080808"/>
          <w:sz w:val="20"/>
          <w:szCs w:val="20"/>
          <w:lang w:eastAsia="en-GB"/>
        </w:rPr>
        <w:t xml:space="preserve"> widgets. It gets an instance of the store using the </w:t>
      </w:r>
      <w:proofErr w:type="spellStart"/>
      <w:r w:rsidR="001B66E1">
        <w:rPr>
          <w:rFonts w:ascii="Courier New" w:eastAsia="Times New Roman" w:hAnsi="Courier New" w:cs="Courier New"/>
          <w:color w:val="080808"/>
          <w:sz w:val="20"/>
          <w:szCs w:val="20"/>
          <w:lang w:eastAsia="en-GB"/>
        </w:rPr>
        <w:t>StoreProvider</w:t>
      </w:r>
      <w:proofErr w:type="spellEnd"/>
      <w:r w:rsidR="00A62AD3">
        <w:rPr>
          <w:rFonts w:ascii="Courier New" w:eastAsia="Times New Roman" w:hAnsi="Courier New" w:cs="Courier New"/>
          <w:color w:val="080808"/>
          <w:sz w:val="20"/>
          <w:szCs w:val="20"/>
          <w:lang w:eastAsia="en-GB"/>
        </w:rPr>
        <w:t xml:space="preserve"> widget’s </w:t>
      </w:r>
      <w:r w:rsidR="001B66E1">
        <w:rPr>
          <w:rFonts w:ascii="Courier New" w:eastAsia="Times New Roman" w:hAnsi="Courier New" w:cs="Courier New"/>
          <w:color w:val="080808"/>
          <w:sz w:val="20"/>
          <w:szCs w:val="20"/>
          <w:lang w:eastAsia="en-GB"/>
        </w:rPr>
        <w:t xml:space="preserve">of method and then dispatches an action of type </w:t>
      </w:r>
      <w:proofErr w:type="spellStart"/>
      <w:r w:rsidR="001B66E1">
        <w:rPr>
          <w:rFonts w:ascii="Courier New" w:eastAsia="Times New Roman" w:hAnsi="Courier New" w:cs="Courier New"/>
          <w:color w:val="080808"/>
          <w:sz w:val="20"/>
          <w:szCs w:val="20"/>
          <w:lang w:eastAsia="en-GB"/>
        </w:rPr>
        <w:t>SetVisibilityFilterAction</w:t>
      </w:r>
      <w:proofErr w:type="spellEnd"/>
      <w:r w:rsidR="001B66E1">
        <w:rPr>
          <w:rFonts w:ascii="Courier New" w:eastAsia="Times New Roman" w:hAnsi="Courier New" w:cs="Courier New"/>
          <w:color w:val="080808"/>
          <w:sz w:val="20"/>
          <w:szCs w:val="20"/>
          <w:lang w:eastAsia="en-GB"/>
        </w:rPr>
        <w:t xml:space="preserve"> using </w:t>
      </w:r>
      <w:r w:rsidR="009266C1">
        <w:rPr>
          <w:rFonts w:ascii="Courier New" w:eastAsia="Times New Roman" w:hAnsi="Courier New" w:cs="Courier New"/>
          <w:color w:val="080808"/>
          <w:sz w:val="20"/>
          <w:szCs w:val="20"/>
          <w:lang w:eastAsia="en-GB"/>
        </w:rPr>
        <w:t xml:space="preserve">the </w:t>
      </w:r>
      <w:proofErr w:type="spellStart"/>
      <w:r w:rsidR="009266C1">
        <w:rPr>
          <w:rFonts w:ascii="Courier New" w:eastAsia="Times New Roman" w:hAnsi="Courier New" w:cs="Courier New"/>
          <w:color w:val="080808"/>
          <w:sz w:val="20"/>
          <w:szCs w:val="20"/>
          <w:lang w:eastAsia="en-GB"/>
        </w:rPr>
        <w:t>DropdownMenuItem</w:t>
      </w:r>
      <w:proofErr w:type="spellEnd"/>
      <w:r w:rsidR="009266C1">
        <w:rPr>
          <w:rFonts w:ascii="Courier New" w:eastAsia="Times New Roman" w:hAnsi="Courier New" w:cs="Courier New"/>
          <w:color w:val="080808"/>
          <w:sz w:val="20"/>
          <w:szCs w:val="20"/>
          <w:lang w:eastAsia="en-GB"/>
        </w:rPr>
        <w:t xml:space="preserve"> corresponding filter value.</w:t>
      </w:r>
    </w:p>
    <w:p w14:paraId="298B5ED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2C2116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A23930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1CD8814"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45C0F1" w14:textId="54EA5B1B" w:rsidR="009266C1" w:rsidRPr="009266C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9266C1" w:rsidRPr="009266C1">
        <w:rPr>
          <w:rFonts w:ascii="Courier New" w:eastAsia="Times New Roman" w:hAnsi="Courier New" w:cs="Courier New"/>
          <w:color w:val="080808"/>
          <w:sz w:val="20"/>
          <w:szCs w:val="20"/>
          <w:lang w:eastAsia="en-GB"/>
        </w:rPr>
        <w:br/>
      </w:r>
      <w:r w:rsidR="009266C1" w:rsidRPr="009266C1">
        <w:rPr>
          <w:rFonts w:ascii="Courier New" w:eastAsia="Times New Roman" w:hAnsi="Courier New" w:cs="Courier New"/>
          <w:color w:val="9E880D"/>
          <w:sz w:val="20"/>
          <w:szCs w:val="20"/>
          <w:lang w:eastAsia="en-GB"/>
        </w:rPr>
        <w:t>@override</w:t>
      </w:r>
      <w:r w:rsidR="009266C1" w:rsidRPr="009266C1">
        <w:rPr>
          <w:rFonts w:ascii="Courier New" w:eastAsia="Times New Roman" w:hAnsi="Courier New" w:cs="Courier New"/>
          <w:color w:val="9E880D"/>
          <w:sz w:val="20"/>
          <w:szCs w:val="20"/>
          <w:lang w:eastAsia="en-GB"/>
        </w:rPr>
        <w:br/>
      </w:r>
      <w:r w:rsidR="009266C1" w:rsidRPr="009266C1">
        <w:rPr>
          <w:rFonts w:ascii="Courier New" w:eastAsia="Times New Roman" w:hAnsi="Courier New" w:cs="Courier New"/>
          <w:color w:val="000000"/>
          <w:sz w:val="20"/>
          <w:szCs w:val="20"/>
          <w:lang w:eastAsia="en-GB"/>
        </w:rPr>
        <w:t xml:space="preserve">Widget </w:t>
      </w:r>
      <w:r w:rsidR="009266C1" w:rsidRPr="009266C1">
        <w:rPr>
          <w:rFonts w:ascii="Courier New" w:eastAsia="Times New Roman" w:hAnsi="Courier New" w:cs="Courier New"/>
          <w:color w:val="00627A"/>
          <w:sz w:val="20"/>
          <w:szCs w:val="20"/>
          <w:lang w:eastAsia="en-GB"/>
        </w:rPr>
        <w:t>build</w:t>
      </w:r>
      <w:r w:rsidR="009266C1" w:rsidRPr="009266C1">
        <w:rPr>
          <w:rFonts w:ascii="Courier New" w:eastAsia="Times New Roman" w:hAnsi="Courier New" w:cs="Courier New"/>
          <w:color w:val="080808"/>
          <w:sz w:val="20"/>
          <w:szCs w:val="20"/>
          <w:lang w:eastAsia="en-GB"/>
        </w:rPr>
        <w:t>(</w:t>
      </w:r>
      <w:proofErr w:type="spellStart"/>
      <w:r w:rsidR="009266C1" w:rsidRPr="009266C1">
        <w:rPr>
          <w:rFonts w:ascii="Courier New" w:eastAsia="Times New Roman" w:hAnsi="Courier New" w:cs="Courier New"/>
          <w:color w:val="000000"/>
          <w:sz w:val="20"/>
          <w:szCs w:val="20"/>
          <w:lang w:eastAsia="en-GB"/>
        </w:rPr>
        <w:t>BuildContext</w:t>
      </w:r>
      <w:proofErr w:type="spellEnd"/>
      <w:r w:rsidR="009266C1" w:rsidRPr="009266C1">
        <w:rPr>
          <w:rFonts w:ascii="Courier New" w:eastAsia="Times New Roman" w:hAnsi="Courier New" w:cs="Courier New"/>
          <w:color w:val="000000"/>
          <w:sz w:val="20"/>
          <w:szCs w:val="20"/>
          <w:lang w:eastAsia="en-GB"/>
        </w:rPr>
        <w:t xml:space="preserve"> </w:t>
      </w:r>
      <w:r w:rsidR="009266C1" w:rsidRPr="009266C1">
        <w:rPr>
          <w:rFonts w:ascii="Courier New" w:eastAsia="Times New Roman" w:hAnsi="Courier New" w:cs="Courier New"/>
          <w:color w:val="080808"/>
          <w:sz w:val="20"/>
          <w:szCs w:val="20"/>
          <w:lang w:eastAsia="en-GB"/>
        </w:rPr>
        <w:t>context)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proofErr w:type="spellStart"/>
      <w:r w:rsidR="009266C1" w:rsidRPr="009266C1">
        <w:rPr>
          <w:rFonts w:ascii="Courier New" w:eastAsia="Times New Roman" w:hAnsi="Courier New" w:cs="Courier New"/>
          <w:color w:val="2196F3"/>
          <w:sz w:val="20"/>
          <w:szCs w:val="20"/>
          <w:lang w:eastAsia="en-GB"/>
        </w:rPr>
        <w:t>StoreConnector</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AppState</w:t>
      </w:r>
      <w:proofErr w:type="spellEnd"/>
      <w:r w:rsidR="009266C1" w:rsidRPr="009266C1">
        <w:rPr>
          <w:rFonts w:ascii="Courier New" w:eastAsia="Times New Roman" w:hAnsi="Courier New" w:cs="Courier New"/>
          <w:color w:val="080808"/>
          <w:sz w:val="20"/>
          <w:szCs w:val="20"/>
          <w:lang w:eastAsia="en-GB"/>
        </w:rPr>
        <w:t xml:space="preserve">, </w:t>
      </w:r>
      <w:proofErr w:type="spellStart"/>
      <w:r w:rsidR="009266C1" w:rsidRPr="009266C1">
        <w:rPr>
          <w:rFonts w:ascii="Courier New" w:eastAsia="Times New Roman" w:hAnsi="Courier New" w:cs="Courier New"/>
          <w:color w:val="000000"/>
          <w:sz w:val="20"/>
          <w:szCs w:val="20"/>
          <w:lang w:eastAsia="en-GB"/>
        </w:rPr>
        <w:t>VisibilityFilter</w:t>
      </w:r>
      <w:proofErr w:type="spellEnd"/>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converter: (store) =&gt; </w:t>
      </w:r>
      <w:proofErr w:type="spellStart"/>
      <w:r w:rsidR="009266C1" w:rsidRPr="009266C1">
        <w:rPr>
          <w:rFonts w:ascii="Courier New" w:eastAsia="Times New Roman" w:hAnsi="Courier New" w:cs="Courier New"/>
          <w:color w:val="000000"/>
          <w:sz w:val="20"/>
          <w:szCs w:val="20"/>
          <w:lang w:eastAsia="en-GB"/>
        </w:rPr>
        <w:t>filterSelector</w:t>
      </w:r>
      <w:proofErr w:type="spellEnd"/>
      <w:r w:rsidR="009266C1" w:rsidRPr="009266C1">
        <w:rPr>
          <w:rFonts w:ascii="Courier New" w:eastAsia="Times New Roman" w:hAnsi="Courier New" w:cs="Courier New"/>
          <w:color w:val="080808"/>
          <w:sz w:val="20"/>
          <w:szCs w:val="20"/>
          <w:lang w:eastAsia="en-GB"/>
        </w:rPr>
        <w:t>(</w:t>
      </w:r>
      <w:proofErr w:type="spellStart"/>
      <w:r w:rsidR="009266C1" w:rsidRPr="009266C1">
        <w:rPr>
          <w:rFonts w:ascii="Courier New" w:eastAsia="Times New Roman" w:hAnsi="Courier New" w:cs="Courier New"/>
          <w:color w:val="080808"/>
          <w:sz w:val="20"/>
          <w:szCs w:val="20"/>
          <w:lang w:eastAsia="en-GB"/>
        </w:rPr>
        <w:t>store.</w:t>
      </w:r>
      <w:r w:rsidR="009266C1" w:rsidRPr="009266C1">
        <w:rPr>
          <w:rFonts w:ascii="Courier New" w:eastAsia="Times New Roman" w:hAnsi="Courier New" w:cs="Courier New"/>
          <w:color w:val="871094"/>
          <w:sz w:val="20"/>
          <w:szCs w:val="20"/>
          <w:lang w:eastAsia="en-GB"/>
        </w:rPr>
        <w:t>state</w:t>
      </w:r>
      <w:proofErr w:type="spellEnd"/>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builder: (context, </w:t>
      </w:r>
      <w:proofErr w:type="spellStart"/>
      <w:r w:rsidR="009266C1" w:rsidRPr="009266C1">
        <w:rPr>
          <w:rFonts w:ascii="Courier New" w:eastAsia="Times New Roman" w:hAnsi="Courier New" w:cs="Courier New"/>
          <w:color w:val="080808"/>
          <w:sz w:val="20"/>
          <w:szCs w:val="20"/>
          <w:lang w:eastAsia="en-GB"/>
        </w:rPr>
        <w:t>activeFilter</w:t>
      </w:r>
      <w:proofErr w:type="spellEnd"/>
      <w:r w:rsidR="009266C1" w:rsidRPr="009266C1">
        <w:rPr>
          <w:rFonts w:ascii="Courier New" w:eastAsia="Times New Roman" w:hAnsi="Courier New" w:cs="Courier New"/>
          <w:color w:val="080808"/>
          <w:sz w:val="20"/>
          <w:szCs w:val="20"/>
          <w:lang w:eastAsia="en-GB"/>
        </w:rPr>
        <w:t>) {</w:t>
      </w:r>
      <w:r w:rsidR="009266C1" w:rsidRPr="009266C1">
        <w:rPr>
          <w:rFonts w:ascii="Courier New" w:eastAsia="Times New Roman" w:hAnsi="Courier New" w:cs="Courier New"/>
          <w:color w:val="080808"/>
          <w:sz w:val="20"/>
          <w:szCs w:val="20"/>
          <w:lang w:eastAsia="en-GB"/>
        </w:rPr>
        <w:br/>
        <w:t xml:space="preserve">      print(</w:t>
      </w:r>
      <w:r w:rsidR="009266C1" w:rsidRPr="009266C1">
        <w:rPr>
          <w:rFonts w:ascii="Courier New" w:eastAsia="Times New Roman" w:hAnsi="Courier New" w:cs="Courier New"/>
          <w:color w:val="067D17"/>
          <w:sz w:val="20"/>
          <w:szCs w:val="20"/>
          <w:lang w:eastAsia="en-GB"/>
        </w:rPr>
        <w:t>"Building Visibility filter"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proofErr w:type="spellStart"/>
      <w:r w:rsidR="009266C1" w:rsidRPr="009266C1">
        <w:rPr>
          <w:rFonts w:ascii="Courier New" w:eastAsia="Times New Roman" w:hAnsi="Courier New" w:cs="Courier New"/>
          <w:color w:val="2196F3"/>
          <w:sz w:val="20"/>
          <w:szCs w:val="20"/>
          <w:lang w:eastAsia="en-GB"/>
        </w:rPr>
        <w:t>DropdownButton</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VisibilityFilter</w:t>
      </w:r>
      <w:proofErr w:type="spellEnd"/>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value: </w:t>
      </w:r>
      <w:proofErr w:type="spellStart"/>
      <w:r w:rsidR="009266C1" w:rsidRPr="009266C1">
        <w:rPr>
          <w:rFonts w:ascii="Courier New" w:eastAsia="Times New Roman" w:hAnsi="Courier New" w:cs="Courier New"/>
          <w:color w:val="080808"/>
          <w:sz w:val="20"/>
          <w:szCs w:val="20"/>
          <w:lang w:eastAsia="en-GB"/>
        </w:rPr>
        <w:t>activeFilter</w:t>
      </w:r>
      <w:proofErr w:type="spellEnd"/>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items: </w:t>
      </w:r>
      <w:proofErr w:type="spellStart"/>
      <w:r w:rsidR="009266C1" w:rsidRPr="009266C1">
        <w:rPr>
          <w:rFonts w:ascii="Courier New" w:eastAsia="Times New Roman" w:hAnsi="Courier New" w:cs="Courier New"/>
          <w:color w:val="000000"/>
          <w:sz w:val="20"/>
          <w:szCs w:val="20"/>
          <w:lang w:eastAsia="en-GB"/>
        </w:rPr>
        <w:t>VisibilityFilter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871094"/>
          <w:sz w:val="20"/>
          <w:szCs w:val="20"/>
          <w:lang w:eastAsia="en-GB"/>
        </w:rPr>
        <w:t>values</w:t>
      </w:r>
      <w:r w:rsidR="009266C1" w:rsidRPr="009266C1">
        <w:rPr>
          <w:rFonts w:ascii="Courier New" w:eastAsia="Times New Roman" w:hAnsi="Courier New" w:cs="Courier New"/>
          <w:color w:val="080808"/>
          <w:sz w:val="20"/>
          <w:szCs w:val="20"/>
          <w:lang w:eastAsia="en-GB"/>
        </w:rPr>
        <w:t>.map</w:t>
      </w:r>
      <w:proofErr w:type="spellEnd"/>
      <w:r w:rsidR="009266C1" w:rsidRPr="009266C1">
        <w:rPr>
          <w:rFonts w:ascii="Courier New" w:eastAsia="Times New Roman" w:hAnsi="Courier New" w:cs="Courier New"/>
          <w:color w:val="080808"/>
          <w:sz w:val="20"/>
          <w:szCs w:val="20"/>
          <w:lang w:eastAsia="en-GB"/>
        </w:rPr>
        <w:t>((filter)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033B3"/>
          <w:sz w:val="20"/>
          <w:szCs w:val="20"/>
          <w:lang w:eastAsia="en-GB"/>
        </w:rPr>
        <w:t xml:space="preserve">return </w:t>
      </w:r>
      <w:proofErr w:type="spellStart"/>
      <w:r w:rsidR="009266C1" w:rsidRPr="009266C1">
        <w:rPr>
          <w:rFonts w:ascii="Courier New" w:eastAsia="Times New Roman" w:hAnsi="Courier New" w:cs="Courier New"/>
          <w:color w:val="2196F3"/>
          <w:sz w:val="20"/>
          <w:szCs w:val="20"/>
          <w:lang w:eastAsia="en-GB"/>
        </w:rPr>
        <w:t>DropdownMenuItem</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VisibilityFilter</w:t>
      </w:r>
      <w:proofErr w:type="spellEnd"/>
      <w:r w:rsidR="009266C1" w:rsidRPr="009266C1">
        <w:rPr>
          <w:rFonts w:ascii="Courier New" w:eastAsia="Times New Roman" w:hAnsi="Courier New" w:cs="Courier New"/>
          <w:color w:val="080808"/>
          <w:sz w:val="20"/>
          <w:szCs w:val="20"/>
          <w:lang w:eastAsia="en-GB"/>
        </w:rPr>
        <w:t>&gt;(</w:t>
      </w:r>
      <w:r w:rsidR="009266C1" w:rsidRPr="009266C1">
        <w:rPr>
          <w:rFonts w:ascii="Courier New" w:eastAsia="Times New Roman" w:hAnsi="Courier New" w:cs="Courier New"/>
          <w:color w:val="080808"/>
          <w:sz w:val="20"/>
          <w:szCs w:val="20"/>
          <w:lang w:eastAsia="en-GB"/>
        </w:rPr>
        <w:br/>
        <w:t xml:space="preserve">              child: </w:t>
      </w:r>
      <w:r w:rsidR="009266C1" w:rsidRPr="009266C1">
        <w:rPr>
          <w:rFonts w:ascii="Courier New" w:eastAsia="Times New Roman" w:hAnsi="Courier New" w:cs="Courier New"/>
          <w:color w:val="2196F3"/>
          <w:sz w:val="20"/>
          <w:szCs w:val="20"/>
          <w:lang w:eastAsia="en-GB"/>
        </w:rPr>
        <w:t>Text</w:t>
      </w:r>
      <w:r w:rsidR="009266C1" w:rsidRPr="009266C1">
        <w:rPr>
          <w:rFonts w:ascii="Courier New" w:eastAsia="Times New Roman" w:hAnsi="Courier New" w:cs="Courier New"/>
          <w:color w:val="080808"/>
          <w:sz w:val="20"/>
          <w:szCs w:val="20"/>
          <w:lang w:eastAsia="en-GB"/>
        </w:rPr>
        <w:t>(</w:t>
      </w:r>
      <w:proofErr w:type="spellStart"/>
      <w:r w:rsidR="009266C1" w:rsidRPr="009266C1">
        <w:rPr>
          <w:rFonts w:ascii="Courier New" w:eastAsia="Times New Roman" w:hAnsi="Courier New" w:cs="Courier New"/>
          <w:color w:val="080808"/>
          <w:sz w:val="20"/>
          <w:szCs w:val="20"/>
          <w:lang w:eastAsia="en-GB"/>
        </w:rPr>
        <w:t>describeEnum</w:t>
      </w:r>
      <w:proofErr w:type="spellEnd"/>
      <w:r w:rsidR="009266C1" w:rsidRPr="009266C1">
        <w:rPr>
          <w:rFonts w:ascii="Courier New" w:eastAsia="Times New Roman" w:hAnsi="Courier New" w:cs="Courier New"/>
          <w:color w:val="080808"/>
          <w:sz w:val="20"/>
          <w:szCs w:val="20"/>
          <w:lang w:eastAsia="en-GB"/>
        </w:rPr>
        <w:t>(filter)), value: filter);</w:t>
      </w:r>
      <w:r w:rsidR="009266C1" w:rsidRPr="009266C1">
        <w:rPr>
          <w:rFonts w:ascii="Courier New" w:eastAsia="Times New Roman" w:hAnsi="Courier New" w:cs="Courier New"/>
          <w:color w:val="080808"/>
          <w:sz w:val="20"/>
          <w:szCs w:val="20"/>
          <w:lang w:eastAsia="en-GB"/>
        </w:rPr>
        <w:br/>
        <w:t xml:space="preserve">        }).</w:t>
      </w:r>
      <w:proofErr w:type="spellStart"/>
      <w:r w:rsidR="009266C1" w:rsidRPr="009266C1">
        <w:rPr>
          <w:rFonts w:ascii="Courier New" w:eastAsia="Times New Roman" w:hAnsi="Courier New" w:cs="Courier New"/>
          <w:color w:val="080808"/>
          <w:sz w:val="20"/>
          <w:szCs w:val="20"/>
          <w:lang w:eastAsia="en-GB"/>
        </w:rPr>
        <w:t>toList</w:t>
      </w:r>
      <w:proofErr w:type="spellEnd"/>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color w:val="080808"/>
          <w:sz w:val="20"/>
          <w:szCs w:val="20"/>
          <w:lang w:eastAsia="en-GB"/>
        </w:rPr>
        <w:br/>
        <w:t xml:space="preserve">        </w:t>
      </w:r>
      <w:proofErr w:type="spellStart"/>
      <w:r w:rsidR="009266C1" w:rsidRPr="009266C1">
        <w:rPr>
          <w:rFonts w:ascii="Courier New" w:eastAsia="Times New Roman" w:hAnsi="Courier New" w:cs="Courier New"/>
          <w:color w:val="080808"/>
          <w:sz w:val="20"/>
          <w:szCs w:val="20"/>
          <w:lang w:eastAsia="en-GB"/>
        </w:rPr>
        <w:t>onChanged</w:t>
      </w:r>
      <w:proofErr w:type="spellEnd"/>
      <w:r w:rsidR="009266C1" w:rsidRPr="009266C1">
        <w:rPr>
          <w:rFonts w:ascii="Courier New" w:eastAsia="Times New Roman" w:hAnsi="Courier New" w:cs="Courier New"/>
          <w:color w:val="080808"/>
          <w:sz w:val="20"/>
          <w:szCs w:val="20"/>
          <w:lang w:eastAsia="en-GB"/>
        </w:rPr>
        <w:t>: (filter) {</w:t>
      </w:r>
      <w:r w:rsidR="009266C1" w:rsidRPr="009266C1">
        <w:rPr>
          <w:rFonts w:ascii="Courier New" w:eastAsia="Times New Roman" w:hAnsi="Courier New" w:cs="Courier New"/>
          <w:color w:val="080808"/>
          <w:sz w:val="20"/>
          <w:szCs w:val="20"/>
          <w:lang w:eastAsia="en-GB"/>
        </w:rPr>
        <w:br/>
        <w:t xml:space="preserve">          </w:t>
      </w:r>
      <w:proofErr w:type="spellStart"/>
      <w:r w:rsidR="009266C1" w:rsidRPr="009266C1">
        <w:rPr>
          <w:rFonts w:ascii="Courier New" w:eastAsia="Times New Roman" w:hAnsi="Courier New" w:cs="Courier New"/>
          <w:color w:val="000000"/>
          <w:sz w:val="20"/>
          <w:szCs w:val="20"/>
          <w:lang w:eastAsia="en-GB"/>
        </w:rPr>
        <w:t>StoreProvider</w:t>
      </w:r>
      <w:r w:rsidR="009266C1" w:rsidRPr="009266C1">
        <w:rPr>
          <w:rFonts w:ascii="Courier New" w:eastAsia="Times New Roman" w:hAnsi="Courier New" w:cs="Courier New"/>
          <w:color w:val="080808"/>
          <w:sz w:val="20"/>
          <w:szCs w:val="20"/>
          <w:lang w:eastAsia="en-GB"/>
        </w:rPr>
        <w:t>.</w:t>
      </w:r>
      <w:r w:rsidR="009266C1" w:rsidRPr="009266C1">
        <w:rPr>
          <w:rFonts w:ascii="Courier New" w:eastAsia="Times New Roman" w:hAnsi="Courier New" w:cs="Courier New"/>
          <w:i/>
          <w:iCs/>
          <w:color w:val="00627A"/>
          <w:sz w:val="20"/>
          <w:szCs w:val="20"/>
          <w:lang w:eastAsia="en-GB"/>
        </w:rPr>
        <w:t>of</w:t>
      </w:r>
      <w:proofErr w:type="spellEnd"/>
      <w:r w:rsidR="009266C1" w:rsidRPr="009266C1">
        <w:rPr>
          <w:rFonts w:ascii="Courier New" w:eastAsia="Times New Roman" w:hAnsi="Courier New" w:cs="Courier New"/>
          <w:color w:val="080808"/>
          <w:sz w:val="20"/>
          <w:szCs w:val="20"/>
          <w:lang w:eastAsia="en-GB"/>
        </w:rPr>
        <w:t>&lt;</w:t>
      </w:r>
      <w:proofErr w:type="spellStart"/>
      <w:r w:rsidR="009266C1" w:rsidRPr="009266C1">
        <w:rPr>
          <w:rFonts w:ascii="Courier New" w:eastAsia="Times New Roman" w:hAnsi="Courier New" w:cs="Courier New"/>
          <w:color w:val="000000"/>
          <w:sz w:val="20"/>
          <w:szCs w:val="20"/>
          <w:lang w:eastAsia="en-GB"/>
        </w:rPr>
        <w:t>AppState</w:t>
      </w:r>
      <w:proofErr w:type="spellEnd"/>
      <w:r w:rsidR="009266C1" w:rsidRPr="009266C1">
        <w:rPr>
          <w:rFonts w:ascii="Courier New" w:eastAsia="Times New Roman" w:hAnsi="Courier New" w:cs="Courier New"/>
          <w:color w:val="080808"/>
          <w:sz w:val="20"/>
          <w:szCs w:val="20"/>
          <w:lang w:eastAsia="en-GB"/>
        </w:rPr>
        <w:t>&gt;(context)</w:t>
      </w:r>
      <w:r w:rsidR="009266C1" w:rsidRPr="009266C1">
        <w:rPr>
          <w:rFonts w:ascii="Courier New" w:eastAsia="Times New Roman" w:hAnsi="Courier New" w:cs="Courier New"/>
          <w:color w:val="080808"/>
          <w:sz w:val="20"/>
          <w:szCs w:val="20"/>
          <w:lang w:eastAsia="en-GB"/>
        </w:rPr>
        <w:br/>
        <w:t xml:space="preserve">              .dispatch(</w:t>
      </w:r>
      <w:proofErr w:type="spellStart"/>
      <w:r w:rsidR="009266C1" w:rsidRPr="009266C1">
        <w:rPr>
          <w:rFonts w:ascii="Courier New" w:eastAsia="Times New Roman" w:hAnsi="Courier New" w:cs="Courier New"/>
          <w:color w:val="2196F3"/>
          <w:sz w:val="20"/>
          <w:szCs w:val="20"/>
          <w:lang w:eastAsia="en-GB"/>
        </w:rPr>
        <w:t>SetVisibilityFilterAction</w:t>
      </w:r>
      <w:proofErr w:type="spellEnd"/>
      <w:r w:rsidR="009266C1" w:rsidRPr="009266C1">
        <w:rPr>
          <w:rFonts w:ascii="Courier New" w:eastAsia="Times New Roman" w:hAnsi="Courier New" w:cs="Courier New"/>
          <w:color w:val="080808"/>
          <w:sz w:val="20"/>
          <w:szCs w:val="20"/>
          <w:lang w:eastAsia="en-GB"/>
        </w:rPr>
        <w:t>(filter!));</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r w:rsidR="009266C1" w:rsidRPr="009266C1">
        <w:rPr>
          <w:rFonts w:ascii="Courier New" w:eastAsia="Times New Roman" w:hAnsi="Courier New" w:cs="Courier New"/>
          <w:color w:val="080808"/>
          <w:sz w:val="20"/>
          <w:szCs w:val="20"/>
          <w:lang w:eastAsia="en-GB"/>
        </w:rPr>
        <w:br/>
        <w:t xml:space="preserve">  );</w:t>
      </w:r>
    </w:p>
    <w:p w14:paraId="0C9CE6CD"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A4EF1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lastRenderedPageBreak/>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1A41ECA"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BF532F6" w14:textId="3C3AC2D4" w:rsidR="009266C1" w:rsidRDefault="009266C1" w:rsidP="008D26A1"/>
    <w:p w14:paraId="6BADA98D" w14:textId="5986F7F0"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proofErr w:type="spellStart"/>
      <w:r>
        <w:rPr>
          <w:rFonts w:ascii="Courier New" w:eastAsia="Times New Roman" w:hAnsi="Courier New" w:cs="Courier New"/>
          <w:color w:val="080808"/>
          <w:sz w:val="20"/>
          <w:szCs w:val="20"/>
          <w:lang w:eastAsia="en-GB"/>
        </w:rPr>
        <w:t>TabSelector</w:t>
      </w:r>
      <w:proofErr w:type="spellEnd"/>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004E83CF"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4C45B9AF" w14:textId="159841A9" w:rsidR="00A62AD3" w:rsidRDefault="00A62AD3" w:rsidP="008D26A1">
      <w:r w:rsidRPr="00A62AD3">
        <w:t>Also in this case t</w:t>
      </w:r>
      <w:r>
        <w:t xml:space="preserve">he </w:t>
      </w:r>
      <w:proofErr w:type="spellStart"/>
      <w:r>
        <w:t>TabSelector</w:t>
      </w:r>
      <w:proofErr w:type="spellEnd"/>
      <w:r>
        <w:t xml:space="preserve"> components needs to read and write the </w:t>
      </w:r>
      <w:proofErr w:type="spellStart"/>
      <w:r>
        <w:t>AppState</w:t>
      </w:r>
      <w:proofErr w:type="spellEnd"/>
      <w:r>
        <w:t xml:space="preserve">. A </w:t>
      </w:r>
      <w:proofErr w:type="spellStart"/>
      <w:r>
        <w:t>StoreConnecgor</w:t>
      </w:r>
      <w:proofErr w:type="spellEnd"/>
      <w:r>
        <w:t xml:space="preserve"> widget is used to wrap the </w:t>
      </w:r>
      <w:proofErr w:type="spellStart"/>
      <w:r>
        <w:t>BottomNavigationBar</w:t>
      </w:r>
      <w:proofErr w:type="spellEnd"/>
      <w:r>
        <w:t xml:space="preserve"> widget making the state accessible to it. The view model to be outputted by the converter function is just an object of type </w:t>
      </w:r>
      <w:proofErr w:type="spellStart"/>
      <w:r>
        <w:t>TabState</w:t>
      </w:r>
      <w:proofErr w:type="spellEnd"/>
      <w:r>
        <w:t>.</w:t>
      </w:r>
      <w:r w:rsidR="00566DE0">
        <w:t xml:space="preserve"> An arrow function that returns the current </w:t>
      </w:r>
      <w:proofErr w:type="spellStart"/>
      <w:r w:rsidR="00566DE0">
        <w:t>AppState’s</w:t>
      </w:r>
      <w:proofErr w:type="spellEnd"/>
      <w:r w:rsidR="00566DE0">
        <w:t xml:space="preserve"> tab is provided to the converter field. The function output is then used in the builder field function to populate the </w:t>
      </w:r>
      <w:proofErr w:type="spellStart"/>
      <w:r w:rsidR="00566DE0">
        <w:t>BottomNavigationBar</w:t>
      </w:r>
      <w:proofErr w:type="spellEnd"/>
      <w:r w:rsidR="00566DE0">
        <w:t xml:space="preserve"> widget. To notice the function provided in the </w:t>
      </w:r>
      <w:proofErr w:type="spellStart"/>
      <w:r w:rsidR="00566DE0">
        <w:t>onTap</w:t>
      </w:r>
      <w:proofErr w:type="spellEnd"/>
      <w:r w:rsidR="00566DE0">
        <w:t xml:space="preserve"> field that accesses the </w:t>
      </w:r>
      <w:proofErr w:type="spellStart"/>
      <w:r w:rsidR="00566DE0">
        <w:t>AppState</w:t>
      </w:r>
      <w:proofErr w:type="spellEnd"/>
      <w:r w:rsidR="00566DE0">
        <w:t xml:space="preserve"> using the </w:t>
      </w:r>
      <w:proofErr w:type="spellStart"/>
      <w:r w:rsidR="00566DE0">
        <w:t>StoreProvider’s</w:t>
      </w:r>
      <w:proofErr w:type="spellEnd"/>
      <w:r w:rsidR="00566DE0">
        <w:t xml:space="preserve"> of method and dispatches a new action of type </w:t>
      </w:r>
      <w:proofErr w:type="spellStart"/>
      <w:r w:rsidR="00566DE0">
        <w:t>SetTabAction</w:t>
      </w:r>
      <w:proofErr w:type="spellEnd"/>
      <w:r w:rsidR="00566DE0">
        <w:t xml:space="preserve"> with the corresponding </w:t>
      </w:r>
      <w:proofErr w:type="spellStart"/>
      <w:r w:rsidR="00566DE0">
        <w:t>bottomNavigationBarItem’s</w:t>
      </w:r>
      <w:proofErr w:type="spellEnd"/>
      <w:r w:rsidR="00566DE0">
        <w:t xml:space="preserve"> </w:t>
      </w:r>
      <w:proofErr w:type="spellStart"/>
      <w:r w:rsidR="00566DE0">
        <w:t>teb</w:t>
      </w:r>
      <w:proofErr w:type="spellEnd"/>
      <w:r w:rsidR="00566DE0">
        <w:t xml:space="preserve"> value.</w:t>
      </w:r>
    </w:p>
    <w:p w14:paraId="674F4F7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8A93FC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000BF8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7C0C97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7692223" w14:textId="39FE3DF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5286095" w14:textId="3DB5ED9B" w:rsidR="00A62AD3" w:rsidRPr="00A62AD3" w:rsidRDefault="00A62AD3" w:rsidP="00A62A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62AD3">
        <w:rPr>
          <w:rFonts w:ascii="Courier New" w:eastAsia="Times New Roman" w:hAnsi="Courier New" w:cs="Courier New"/>
          <w:color w:val="0033B3"/>
          <w:sz w:val="20"/>
          <w:szCs w:val="20"/>
          <w:lang w:eastAsia="en-GB"/>
        </w:rPr>
        <w:t xml:space="preserve">class </w:t>
      </w:r>
      <w:proofErr w:type="spellStart"/>
      <w:r w:rsidRPr="00A62AD3">
        <w:rPr>
          <w:rFonts w:ascii="Courier New" w:eastAsia="Times New Roman" w:hAnsi="Courier New" w:cs="Courier New"/>
          <w:color w:val="080808"/>
          <w:sz w:val="20"/>
          <w:szCs w:val="20"/>
          <w:lang w:eastAsia="en-GB"/>
        </w:rPr>
        <w:t>TabSelector</w:t>
      </w:r>
      <w:proofErr w:type="spellEnd"/>
      <w:r w:rsidRPr="00A62AD3">
        <w:rPr>
          <w:rFonts w:ascii="Courier New" w:eastAsia="Times New Roman" w:hAnsi="Courier New" w:cs="Courier New"/>
          <w:color w:val="080808"/>
          <w:sz w:val="20"/>
          <w:szCs w:val="20"/>
          <w:lang w:eastAsia="en-GB"/>
        </w:rPr>
        <w:t xml:space="preserve"> </w:t>
      </w:r>
      <w:r w:rsidRPr="00A62AD3">
        <w:rPr>
          <w:rFonts w:ascii="Courier New" w:eastAsia="Times New Roman" w:hAnsi="Courier New" w:cs="Courier New"/>
          <w:color w:val="0033B3"/>
          <w:sz w:val="20"/>
          <w:szCs w:val="20"/>
          <w:lang w:eastAsia="en-GB"/>
        </w:rPr>
        <w:t xml:space="preserve">extends </w:t>
      </w:r>
      <w:proofErr w:type="spellStart"/>
      <w:r w:rsidRPr="00A62AD3">
        <w:rPr>
          <w:rFonts w:ascii="Courier New" w:eastAsia="Times New Roman" w:hAnsi="Courier New" w:cs="Courier New"/>
          <w:color w:val="080808"/>
          <w:sz w:val="20"/>
          <w:szCs w:val="20"/>
          <w:lang w:eastAsia="en-GB"/>
        </w:rPr>
        <w:t>StatelessWidget</w:t>
      </w:r>
      <w:proofErr w:type="spellEnd"/>
      <w:r w:rsidRPr="00A62AD3">
        <w:rPr>
          <w:rFonts w:ascii="Courier New" w:eastAsia="Times New Roman" w:hAnsi="Courier New" w:cs="Courier New"/>
          <w:color w:val="080808"/>
          <w:sz w:val="20"/>
          <w:szCs w:val="20"/>
          <w:lang w:eastAsia="en-GB"/>
        </w:rPr>
        <w:t xml:space="preserve"> {</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033B3"/>
          <w:sz w:val="20"/>
          <w:szCs w:val="20"/>
          <w:lang w:eastAsia="en-GB"/>
        </w:rPr>
        <w:t>const</w:t>
      </w:r>
      <w:proofErr w:type="spellEnd"/>
      <w:r w:rsidRPr="00A62AD3">
        <w:rPr>
          <w:rFonts w:ascii="Courier New" w:eastAsia="Times New Roman" w:hAnsi="Courier New" w:cs="Courier New"/>
          <w:color w:val="0033B3"/>
          <w:sz w:val="20"/>
          <w:szCs w:val="20"/>
          <w:lang w:eastAsia="en-GB"/>
        </w:rPr>
        <w:t xml:space="preserve"> </w:t>
      </w:r>
      <w:proofErr w:type="spellStart"/>
      <w:r w:rsidRPr="00A62AD3">
        <w:rPr>
          <w:rFonts w:ascii="Courier New" w:eastAsia="Times New Roman" w:hAnsi="Courier New" w:cs="Courier New"/>
          <w:color w:val="080808"/>
          <w:sz w:val="20"/>
          <w:szCs w:val="20"/>
          <w:lang w:eastAsia="en-GB"/>
        </w:rPr>
        <w:t>TabSelector</w:t>
      </w:r>
      <w:proofErr w:type="spellEnd"/>
      <w:r w:rsidRPr="00A62AD3">
        <w:rPr>
          <w:rFonts w:ascii="Courier New" w:eastAsia="Times New Roman" w:hAnsi="Courier New" w:cs="Courier New"/>
          <w:color w:val="080808"/>
          <w:sz w:val="20"/>
          <w:szCs w:val="20"/>
          <w:lang w:eastAsia="en-GB"/>
        </w:rPr>
        <w:t xml:space="preserve">({Key? key}) : </w:t>
      </w:r>
      <w:r w:rsidRPr="00A62AD3">
        <w:rPr>
          <w:rFonts w:ascii="Courier New" w:eastAsia="Times New Roman" w:hAnsi="Courier New" w:cs="Courier New"/>
          <w:color w:val="0033B3"/>
          <w:sz w:val="20"/>
          <w:szCs w:val="20"/>
          <w:lang w:eastAsia="en-GB"/>
        </w:rPr>
        <w:t>super</w:t>
      </w:r>
      <w:r w:rsidRPr="00A62AD3">
        <w:rPr>
          <w:rFonts w:ascii="Courier New" w:eastAsia="Times New Roman" w:hAnsi="Courier New" w:cs="Courier New"/>
          <w:color w:val="080808"/>
          <w:sz w:val="20"/>
          <w:szCs w:val="20"/>
          <w:lang w:eastAsia="en-GB"/>
        </w:rPr>
        <w:t>(key: key);</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@override</w:t>
      </w:r>
      <w:r w:rsidRPr="00A62AD3">
        <w:rPr>
          <w:rFonts w:ascii="Courier New" w:eastAsia="Times New Roman" w:hAnsi="Courier New" w:cs="Courier New"/>
          <w:color w:val="080808"/>
          <w:sz w:val="20"/>
          <w:szCs w:val="20"/>
          <w:lang w:eastAsia="en-GB"/>
        </w:rPr>
        <w:br/>
        <w:t xml:space="preserve">  Widget build(</w:t>
      </w:r>
      <w:proofErr w:type="spellStart"/>
      <w:r w:rsidRPr="00A62AD3">
        <w:rPr>
          <w:rFonts w:ascii="Courier New" w:eastAsia="Times New Roman" w:hAnsi="Courier New" w:cs="Courier New"/>
          <w:color w:val="080808"/>
          <w:sz w:val="20"/>
          <w:szCs w:val="20"/>
          <w:lang w:eastAsia="en-GB"/>
        </w:rPr>
        <w:t>BuildContext</w:t>
      </w:r>
      <w:proofErr w:type="spellEnd"/>
      <w:r w:rsidRPr="00A62AD3">
        <w:rPr>
          <w:rFonts w:ascii="Courier New" w:eastAsia="Times New Roman" w:hAnsi="Courier New" w:cs="Courier New"/>
          <w:color w:val="080808"/>
          <w:sz w:val="20"/>
          <w:szCs w:val="20"/>
          <w:lang w:eastAsia="en-GB"/>
        </w:rPr>
        <w:t xml:space="preserve"> context) {</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return </w:t>
      </w:r>
      <w:proofErr w:type="spellStart"/>
      <w:r w:rsidRPr="00A62AD3">
        <w:rPr>
          <w:rFonts w:ascii="Courier New" w:eastAsia="Times New Roman" w:hAnsi="Courier New" w:cs="Courier New"/>
          <w:color w:val="080808"/>
          <w:sz w:val="20"/>
          <w:szCs w:val="20"/>
          <w:lang w:eastAsia="en-GB"/>
        </w:rPr>
        <w:t>StoreConnector</w:t>
      </w:r>
      <w:proofErr w:type="spellEnd"/>
      <w:r w:rsidRPr="00A62AD3">
        <w:rPr>
          <w:rFonts w:ascii="Courier New" w:eastAsia="Times New Roman" w:hAnsi="Courier New" w:cs="Courier New"/>
          <w:color w:val="080808"/>
          <w:sz w:val="20"/>
          <w:szCs w:val="20"/>
          <w:lang w:eastAsia="en-GB"/>
        </w:rPr>
        <w:t>&lt;</w:t>
      </w:r>
      <w:proofErr w:type="spellStart"/>
      <w:r w:rsidRPr="00A62AD3">
        <w:rPr>
          <w:rFonts w:ascii="Courier New" w:eastAsia="Times New Roman" w:hAnsi="Courier New" w:cs="Courier New"/>
          <w:color w:val="080808"/>
          <w:sz w:val="20"/>
          <w:szCs w:val="20"/>
          <w:lang w:eastAsia="en-GB"/>
        </w:rPr>
        <w:t>AppState</w:t>
      </w:r>
      <w:proofErr w:type="spellEnd"/>
      <w:r w:rsidRPr="00A62AD3">
        <w:rPr>
          <w:rFonts w:ascii="Courier New" w:eastAsia="Times New Roman" w:hAnsi="Courier New" w:cs="Courier New"/>
          <w:color w:val="080808"/>
          <w:sz w:val="20"/>
          <w:szCs w:val="20"/>
          <w:lang w:eastAsia="en-GB"/>
        </w:rPr>
        <w:t xml:space="preserve">, </w:t>
      </w:r>
      <w:proofErr w:type="spellStart"/>
      <w:r w:rsidRPr="00A62AD3">
        <w:rPr>
          <w:rFonts w:ascii="Courier New" w:eastAsia="Times New Roman" w:hAnsi="Courier New" w:cs="Courier New"/>
          <w:color w:val="080808"/>
          <w:sz w:val="20"/>
          <w:szCs w:val="20"/>
          <w:lang w:eastAsia="en-GB"/>
        </w:rPr>
        <w:t>TabState</w:t>
      </w:r>
      <w:proofErr w:type="spellEnd"/>
      <w:r w:rsidRPr="00A62AD3">
        <w:rPr>
          <w:rFonts w:ascii="Courier New" w:eastAsia="Times New Roman" w:hAnsi="Courier New" w:cs="Courier New"/>
          <w:color w:val="080808"/>
          <w:sz w:val="20"/>
          <w:szCs w:val="20"/>
          <w:lang w:eastAsia="en-GB"/>
        </w:rPr>
        <w:t>&gt;(</w:t>
      </w:r>
      <w:r w:rsidRPr="00A62AD3">
        <w:rPr>
          <w:rFonts w:ascii="Courier New" w:eastAsia="Times New Roman" w:hAnsi="Courier New" w:cs="Courier New"/>
          <w:color w:val="080808"/>
          <w:sz w:val="20"/>
          <w:szCs w:val="20"/>
          <w:lang w:eastAsia="en-GB"/>
        </w:rPr>
        <w:br/>
        <w:t xml:space="preserve">      converter:(store)=&gt;</w:t>
      </w:r>
      <w:proofErr w:type="spellStart"/>
      <w:r w:rsidRPr="00A62AD3">
        <w:rPr>
          <w:rFonts w:ascii="Courier New" w:eastAsia="Times New Roman" w:hAnsi="Courier New" w:cs="Courier New"/>
          <w:color w:val="080808"/>
          <w:sz w:val="20"/>
          <w:szCs w:val="20"/>
          <w:lang w:eastAsia="en-GB"/>
        </w:rPr>
        <w:t>store.state.tabState</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builder: (context, </w:t>
      </w:r>
      <w:proofErr w:type="spellStart"/>
      <w:r w:rsidRPr="00A62AD3">
        <w:rPr>
          <w:rFonts w:ascii="Courier New" w:eastAsia="Times New Roman" w:hAnsi="Courier New" w:cs="Courier New"/>
          <w:color w:val="080808"/>
          <w:sz w:val="20"/>
          <w:szCs w:val="20"/>
          <w:lang w:eastAsia="en-GB"/>
        </w:rPr>
        <w:t>currTab</w:t>
      </w:r>
      <w:proofErr w:type="spellEnd"/>
      <w:r w:rsidRPr="00A62AD3">
        <w:rPr>
          <w:rFonts w:ascii="Courier New" w:eastAsia="Times New Roman" w:hAnsi="Courier New" w:cs="Courier New"/>
          <w:color w:val="080808"/>
          <w:sz w:val="20"/>
          <w:szCs w:val="20"/>
          <w:lang w:eastAsia="en-GB"/>
        </w:rPr>
        <w:t>) {</w:t>
      </w:r>
      <w:r w:rsidRPr="00A62AD3">
        <w:rPr>
          <w:rFonts w:ascii="Courier New" w:eastAsia="Times New Roman" w:hAnsi="Courier New" w:cs="Courier New"/>
          <w:color w:val="080808"/>
          <w:sz w:val="20"/>
          <w:szCs w:val="20"/>
          <w:lang w:eastAsia="en-GB"/>
        </w:rPr>
        <w:br/>
        <w:t xml:space="preserve">        print(</w:t>
      </w:r>
      <w:r w:rsidRPr="00A62AD3">
        <w:rPr>
          <w:rFonts w:ascii="Courier New" w:eastAsia="Times New Roman" w:hAnsi="Courier New" w:cs="Courier New"/>
          <w:color w:val="067D17"/>
          <w:sz w:val="20"/>
          <w:szCs w:val="20"/>
          <w:lang w:eastAsia="en-GB"/>
        </w:rPr>
        <w:t>"Building Tab Selector"</w:t>
      </w:r>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033B3"/>
          <w:sz w:val="20"/>
          <w:szCs w:val="20"/>
          <w:lang w:eastAsia="en-GB"/>
        </w:rPr>
        <w:t xml:space="preserve">return </w:t>
      </w:r>
      <w:proofErr w:type="spellStart"/>
      <w:r w:rsidRPr="00A62AD3">
        <w:rPr>
          <w:rFonts w:ascii="Courier New" w:eastAsia="Times New Roman" w:hAnsi="Courier New" w:cs="Courier New"/>
          <w:color w:val="080808"/>
          <w:sz w:val="20"/>
          <w:szCs w:val="20"/>
          <w:lang w:eastAsia="en-GB"/>
        </w:rPr>
        <w:t>BottomNavigationBar</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80808"/>
          <w:sz w:val="20"/>
          <w:szCs w:val="20"/>
          <w:lang w:eastAsia="en-GB"/>
        </w:rPr>
        <w:t>currentIndex</w:t>
      </w:r>
      <w:proofErr w:type="spellEnd"/>
      <w:r w:rsidRPr="00A62AD3">
        <w:rPr>
          <w:rFonts w:ascii="Courier New" w:eastAsia="Times New Roman" w:hAnsi="Courier New" w:cs="Courier New"/>
          <w:color w:val="080808"/>
          <w:sz w:val="20"/>
          <w:szCs w:val="20"/>
          <w:lang w:eastAsia="en-GB"/>
        </w:rPr>
        <w:t xml:space="preserve">: </w:t>
      </w:r>
      <w:proofErr w:type="spellStart"/>
      <w:r w:rsidRPr="00A62AD3">
        <w:rPr>
          <w:rFonts w:ascii="Courier New" w:eastAsia="Times New Roman" w:hAnsi="Courier New" w:cs="Courier New"/>
          <w:color w:val="080808"/>
          <w:sz w:val="20"/>
          <w:szCs w:val="20"/>
          <w:lang w:eastAsia="en-GB"/>
        </w:rPr>
        <w:t>TabState.values.indexOf</w:t>
      </w:r>
      <w:proofErr w:type="spellEnd"/>
      <w:r w:rsidRPr="00A62AD3">
        <w:rPr>
          <w:rFonts w:ascii="Courier New" w:eastAsia="Times New Roman" w:hAnsi="Courier New" w:cs="Courier New"/>
          <w:color w:val="080808"/>
          <w:sz w:val="20"/>
          <w:szCs w:val="20"/>
          <w:lang w:eastAsia="en-GB"/>
        </w:rPr>
        <w:t>(</w:t>
      </w:r>
      <w:proofErr w:type="spellStart"/>
      <w:r w:rsidRPr="00A62AD3">
        <w:rPr>
          <w:rFonts w:ascii="Courier New" w:eastAsia="Times New Roman" w:hAnsi="Courier New" w:cs="Courier New"/>
          <w:color w:val="080808"/>
          <w:sz w:val="20"/>
          <w:szCs w:val="20"/>
          <w:lang w:eastAsia="en-GB"/>
        </w:rPr>
        <w:t>currTab</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80808"/>
          <w:sz w:val="20"/>
          <w:szCs w:val="20"/>
          <w:lang w:eastAsia="en-GB"/>
        </w:rPr>
        <w:t>onTap</w:t>
      </w:r>
      <w:proofErr w:type="spellEnd"/>
      <w:r w:rsidRPr="00A62AD3">
        <w:rPr>
          <w:rFonts w:ascii="Courier New" w:eastAsia="Times New Roman" w:hAnsi="Courier New" w:cs="Courier New"/>
          <w:color w:val="080808"/>
          <w:sz w:val="20"/>
          <w:szCs w:val="20"/>
          <w:lang w:eastAsia="en-GB"/>
        </w:rPr>
        <w:t>: (index)=&gt;StoreProvider.of&lt;AppState&gt;(context).dispatch(SetTabAction(TabState.values.elementAt(index))),</w:t>
      </w:r>
      <w:r w:rsidRPr="00A62AD3">
        <w:rPr>
          <w:rFonts w:ascii="Courier New" w:eastAsia="Times New Roman" w:hAnsi="Courier New" w:cs="Courier New"/>
          <w:color w:val="080808"/>
          <w:sz w:val="20"/>
          <w:szCs w:val="20"/>
          <w:lang w:eastAsia="en-GB"/>
        </w:rPr>
        <w:br/>
        <w:t xml:space="preserve">          items: </w:t>
      </w:r>
      <w:proofErr w:type="spellStart"/>
      <w:r w:rsidRPr="00A62AD3">
        <w:rPr>
          <w:rFonts w:ascii="Courier New" w:eastAsia="Times New Roman" w:hAnsi="Courier New" w:cs="Courier New"/>
          <w:color w:val="080808"/>
          <w:sz w:val="20"/>
          <w:szCs w:val="20"/>
          <w:lang w:eastAsia="en-GB"/>
        </w:rPr>
        <w:t>TabState.values</w:t>
      </w:r>
      <w:proofErr w:type="spellEnd"/>
      <w:r w:rsidRPr="00A62AD3">
        <w:rPr>
          <w:rFonts w:ascii="Courier New" w:eastAsia="Times New Roman" w:hAnsi="Courier New" w:cs="Courier New"/>
          <w:color w:val="080808"/>
          <w:sz w:val="20"/>
          <w:szCs w:val="20"/>
          <w:lang w:eastAsia="en-GB"/>
        </w:rPr>
        <w:br/>
        <w:t xml:space="preserve">              .map((tab) =&gt; </w:t>
      </w:r>
      <w:proofErr w:type="spellStart"/>
      <w:r w:rsidRPr="00A62AD3">
        <w:rPr>
          <w:rFonts w:ascii="Courier New" w:eastAsia="Times New Roman" w:hAnsi="Courier New" w:cs="Courier New"/>
          <w:color w:val="080808"/>
          <w:sz w:val="20"/>
          <w:szCs w:val="20"/>
          <w:lang w:eastAsia="en-GB"/>
        </w:rPr>
        <w:t>BottomNavigationBarItem</w:t>
      </w:r>
      <w:proofErr w:type="spellEnd"/>
      <w:r w:rsidRPr="00A62AD3">
        <w:rPr>
          <w:rFonts w:ascii="Courier New" w:eastAsia="Times New Roman" w:hAnsi="Courier New" w:cs="Courier New"/>
          <w:color w:val="080808"/>
          <w:sz w:val="20"/>
          <w:szCs w:val="20"/>
          <w:lang w:eastAsia="en-GB"/>
        </w:rPr>
        <w:t xml:space="preserve">(label: </w:t>
      </w:r>
      <w:proofErr w:type="spellStart"/>
      <w:r w:rsidRPr="00A62AD3">
        <w:rPr>
          <w:rFonts w:ascii="Courier New" w:eastAsia="Times New Roman" w:hAnsi="Courier New" w:cs="Courier New"/>
          <w:color w:val="080808"/>
          <w:sz w:val="20"/>
          <w:szCs w:val="20"/>
          <w:lang w:eastAsia="en-GB"/>
        </w:rPr>
        <w:t>describeEnum</w:t>
      </w:r>
      <w:proofErr w:type="spellEnd"/>
      <w:r w:rsidRPr="00A62AD3">
        <w:rPr>
          <w:rFonts w:ascii="Courier New" w:eastAsia="Times New Roman" w:hAnsi="Courier New" w:cs="Courier New"/>
          <w:color w:val="080808"/>
          <w:sz w:val="20"/>
          <w:szCs w:val="20"/>
          <w:lang w:eastAsia="en-GB"/>
        </w:rPr>
        <w:t>(tab),</w:t>
      </w:r>
      <w:r w:rsidRPr="00A62AD3">
        <w:rPr>
          <w:rFonts w:ascii="Courier New" w:eastAsia="Times New Roman" w:hAnsi="Courier New" w:cs="Courier New"/>
          <w:color w:val="080808"/>
          <w:sz w:val="20"/>
          <w:szCs w:val="20"/>
          <w:lang w:eastAsia="en-GB"/>
        </w:rPr>
        <w:br/>
        <w:t xml:space="preserve">                    icon: Icon(</w:t>
      </w:r>
      <w:r w:rsidRPr="00A62AD3">
        <w:rPr>
          <w:rFonts w:ascii="Courier New" w:eastAsia="Times New Roman" w:hAnsi="Courier New" w:cs="Courier New"/>
          <w:color w:val="080808"/>
          <w:sz w:val="20"/>
          <w:szCs w:val="20"/>
          <w:lang w:eastAsia="en-GB"/>
        </w:rPr>
        <w:br/>
        <w:t xml:space="preserve">                      tab == </w:t>
      </w:r>
      <w:proofErr w:type="spellStart"/>
      <w:r w:rsidRPr="00A62AD3">
        <w:rPr>
          <w:rFonts w:ascii="Courier New" w:eastAsia="Times New Roman" w:hAnsi="Courier New" w:cs="Courier New"/>
          <w:color w:val="080808"/>
          <w:sz w:val="20"/>
          <w:szCs w:val="20"/>
          <w:lang w:eastAsia="en-GB"/>
        </w:rPr>
        <w:t>TabState.todos</w:t>
      </w:r>
      <w:proofErr w:type="spellEnd"/>
      <w:r w:rsidRPr="00A62AD3">
        <w:rPr>
          <w:rFonts w:ascii="Courier New" w:eastAsia="Times New Roman" w:hAnsi="Courier New" w:cs="Courier New"/>
          <w:color w:val="080808"/>
          <w:sz w:val="20"/>
          <w:szCs w:val="20"/>
          <w:lang w:eastAsia="en-GB"/>
        </w:rPr>
        <w:t xml:space="preserve"> ? </w:t>
      </w:r>
      <w:proofErr w:type="spellStart"/>
      <w:r w:rsidRPr="00A62AD3">
        <w:rPr>
          <w:rFonts w:ascii="Courier New" w:eastAsia="Times New Roman" w:hAnsi="Courier New" w:cs="Courier New"/>
          <w:color w:val="080808"/>
          <w:sz w:val="20"/>
          <w:szCs w:val="20"/>
          <w:lang w:eastAsia="en-GB"/>
        </w:rPr>
        <w:t>Icons.list</w:t>
      </w:r>
      <w:proofErr w:type="spellEnd"/>
      <w:r w:rsidRPr="00A62AD3">
        <w:rPr>
          <w:rFonts w:ascii="Courier New" w:eastAsia="Times New Roman" w:hAnsi="Courier New" w:cs="Courier New"/>
          <w:color w:val="080808"/>
          <w:sz w:val="20"/>
          <w:szCs w:val="20"/>
          <w:lang w:eastAsia="en-GB"/>
        </w:rPr>
        <w:t xml:space="preserve"> : </w:t>
      </w:r>
      <w:proofErr w:type="spellStart"/>
      <w:r w:rsidRPr="00A62AD3">
        <w:rPr>
          <w:rFonts w:ascii="Courier New" w:eastAsia="Times New Roman" w:hAnsi="Courier New" w:cs="Courier New"/>
          <w:color w:val="080808"/>
          <w:sz w:val="20"/>
          <w:szCs w:val="20"/>
          <w:lang w:eastAsia="en-GB"/>
        </w:rPr>
        <w:t>Icons.show_chart</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proofErr w:type="spellStart"/>
      <w:r w:rsidRPr="00A62AD3">
        <w:rPr>
          <w:rFonts w:ascii="Courier New" w:eastAsia="Times New Roman" w:hAnsi="Courier New" w:cs="Courier New"/>
          <w:color w:val="080808"/>
          <w:sz w:val="20"/>
          <w:szCs w:val="20"/>
          <w:lang w:eastAsia="en-GB"/>
        </w:rPr>
        <w:t>toList</w:t>
      </w:r>
      <w:proofErr w:type="spellEnd"/>
      <w:r w:rsidRPr="00A62AD3">
        <w:rPr>
          <w:rFonts w:ascii="Courier New" w:eastAsia="Times New Roman" w:hAnsi="Courier New" w:cs="Courier New"/>
          <w:color w:val="080808"/>
          <w:sz w:val="20"/>
          <w:szCs w:val="20"/>
          <w:lang w:eastAsia="en-GB"/>
        </w:rPr>
        <w:t>(),</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 xml:space="preserve">  }</w:t>
      </w:r>
      <w:r w:rsidRPr="00A62AD3">
        <w:rPr>
          <w:rFonts w:ascii="Courier New" w:eastAsia="Times New Roman" w:hAnsi="Courier New" w:cs="Courier New"/>
          <w:color w:val="080808"/>
          <w:sz w:val="20"/>
          <w:szCs w:val="20"/>
          <w:lang w:eastAsia="en-GB"/>
        </w:rPr>
        <w:br/>
        <w:t>}</w:t>
      </w:r>
    </w:p>
    <w:p w14:paraId="5E88C6A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3A96B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2B4C958"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6554F0" w14:textId="7ED1C4FB" w:rsidR="00A62AD3" w:rsidRDefault="00A62AD3" w:rsidP="008D26A1"/>
    <w:p w14:paraId="29E29F23" w14:textId="1D256294" w:rsidR="00F62AB1" w:rsidRPr="00F62AB1" w:rsidRDefault="00F62AB1" w:rsidP="00F62AB1">
      <w:pPr>
        <w:rPr>
          <w:rFonts w:ascii="Courier New" w:eastAsia="Times New Roman" w:hAnsi="Courier New" w:cs="Courier New"/>
          <w:color w:val="080808"/>
          <w:sz w:val="20"/>
          <w:szCs w:val="20"/>
          <w:lang w:eastAsia="en-GB"/>
        </w:rPr>
      </w:pPr>
      <w:r w:rsidRPr="00F62AB1">
        <w:rPr>
          <w:rFonts w:ascii="Courier New" w:eastAsia="Times New Roman" w:hAnsi="Courier New" w:cs="Courier New"/>
          <w:b/>
          <w:bCs/>
          <w:color w:val="0000CC"/>
          <w:sz w:val="20"/>
          <w:szCs w:val="20"/>
          <w:lang w:eastAsia="en-GB"/>
        </w:rPr>
        <w:t>\subparagraph</w:t>
      </w:r>
      <w:r w:rsidRPr="00F62AB1">
        <w:rPr>
          <w:rFonts w:ascii="Courier New" w:eastAsia="Times New Roman" w:hAnsi="Courier New" w:cs="Courier New"/>
          <w:color w:val="000000"/>
          <w:sz w:val="20"/>
          <w:szCs w:val="20"/>
          <w:lang w:eastAsia="en-GB"/>
        </w:rPr>
        <w:t>{</w:t>
      </w:r>
      <w:r w:rsidRPr="00F62AB1">
        <w:rPr>
          <w:b/>
          <w:bCs/>
          <w:lang w:val="en-US"/>
        </w:rPr>
        <w:t xml:space="preserve"> </w:t>
      </w:r>
      <w:r w:rsidRPr="00F62AB1">
        <w:rPr>
          <w:rFonts w:ascii="Courier New" w:eastAsia="Times New Roman" w:hAnsi="Courier New" w:cs="Courier New"/>
          <w:color w:val="080808"/>
          <w:sz w:val="20"/>
          <w:szCs w:val="20"/>
          <w:lang w:eastAsia="en-GB"/>
        </w:rPr>
        <w:t xml:space="preserve">The </w:t>
      </w:r>
      <w:r>
        <w:rPr>
          <w:rFonts w:ascii="Courier New" w:eastAsia="Times New Roman" w:hAnsi="Courier New" w:cs="Courier New"/>
          <w:color w:val="080808"/>
          <w:sz w:val="20"/>
          <w:szCs w:val="20"/>
          <w:lang w:eastAsia="en-GB"/>
        </w:rPr>
        <w:t>Stats</w:t>
      </w:r>
      <w:r w:rsidRPr="00F62AB1">
        <w:rPr>
          <w:rFonts w:ascii="Courier New" w:eastAsia="Times New Roman" w:hAnsi="Courier New" w:cs="Courier New"/>
          <w:color w:val="080808"/>
          <w:sz w:val="20"/>
          <w:szCs w:val="20"/>
          <w:lang w:eastAsia="en-GB"/>
        </w:rPr>
        <w:t xml:space="preserve"> component</w:t>
      </w:r>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p>
    <w:p w14:paraId="75FFB93C" w14:textId="77777777" w:rsidR="00F62AB1" w:rsidRDefault="00F62AB1" w:rsidP="00F62AB1">
      <w:pPr>
        <w:rPr>
          <w:rFonts w:ascii="Times New Roman" w:eastAsia="Times New Roman" w:hAnsi="Times New Roman" w:cs="Times New Roman"/>
          <w:b/>
          <w:bCs/>
          <w:color w:val="0000CC"/>
          <w:sz w:val="24"/>
          <w:szCs w:val="24"/>
          <w:lang w:eastAsia="en-GB"/>
        </w:rPr>
      </w:pPr>
      <w:r w:rsidRPr="00F62AB1">
        <w:rPr>
          <w:rFonts w:ascii="Times New Roman" w:eastAsia="Times New Roman" w:hAnsi="Times New Roman" w:cs="Times New Roman"/>
          <w:b/>
          <w:bCs/>
          <w:color w:val="0000CC"/>
          <w:sz w:val="24"/>
          <w:szCs w:val="24"/>
          <w:lang w:eastAsia="en-GB"/>
        </w:rPr>
        <w:t>\label{</w:t>
      </w:r>
      <w:proofErr w:type="spellStart"/>
      <w:r w:rsidRPr="00F62AB1">
        <w:rPr>
          <w:rFonts w:ascii="Times New Roman" w:eastAsia="Times New Roman" w:hAnsi="Times New Roman" w:cs="Times New Roman"/>
          <w:b/>
          <w:bCs/>
          <w:color w:val="0000CC"/>
          <w:sz w:val="24"/>
          <w:szCs w:val="24"/>
          <w:lang w:eastAsia="en-GB"/>
        </w:rPr>
        <w:t>subpar:todo_app_bloc_core_state</w:t>
      </w:r>
      <w:proofErr w:type="spellEnd"/>
      <w:r w:rsidRPr="00F62AB1">
        <w:rPr>
          <w:rFonts w:ascii="Times New Roman" w:eastAsia="Times New Roman" w:hAnsi="Times New Roman" w:cs="Times New Roman"/>
          <w:b/>
          <w:bCs/>
          <w:color w:val="0000CC"/>
          <w:sz w:val="24"/>
          <w:szCs w:val="24"/>
          <w:lang w:eastAsia="en-GB"/>
        </w:rPr>
        <w:t>}</w:t>
      </w:r>
    </w:p>
    <w:p w14:paraId="506A2B25" w14:textId="02913566" w:rsidR="00566DE0" w:rsidRDefault="00566DE0" w:rsidP="008D26A1">
      <w:r w:rsidRPr="00566DE0">
        <w:lastRenderedPageBreak/>
        <w:t xml:space="preserve">The stats component only </w:t>
      </w:r>
      <w:r>
        <w:t xml:space="preserve">needs to read the state. </w:t>
      </w:r>
      <w:r w:rsidRPr="00566DE0">
        <w:t xml:space="preserve">The </w:t>
      </w:r>
      <w:proofErr w:type="spellStart"/>
      <w:r w:rsidRPr="00566DE0">
        <w:t>Center</w:t>
      </w:r>
      <w:proofErr w:type="spellEnd"/>
      <w:r w:rsidRPr="00566DE0">
        <w:t xml:space="preserve"> widget is w</w:t>
      </w:r>
      <w:r>
        <w:t xml:space="preserve">rapped into a </w:t>
      </w:r>
      <w:proofErr w:type="spellStart"/>
      <w:r>
        <w:t>StoreConnector</w:t>
      </w:r>
      <w:proofErr w:type="spellEnd"/>
      <w:r>
        <w:t xml:space="preserve"> widget. In the converter field function the </w:t>
      </w:r>
      <w:proofErr w:type="spellStart"/>
      <w:r w:rsidR="007E567C">
        <w:t>completedTodoSelector</w:t>
      </w:r>
      <w:proofErr w:type="spellEnd"/>
      <w:r w:rsidR="007E567C">
        <w:t xml:space="preserve"> function is used to access the list of completed </w:t>
      </w:r>
      <w:proofErr w:type="spellStart"/>
      <w:r w:rsidR="007E567C">
        <w:t>todos</w:t>
      </w:r>
      <w:proofErr w:type="spellEnd"/>
      <w:r w:rsidR="007E567C">
        <w:t xml:space="preserve"> and its length is then computed. In this case ,indeed, the </w:t>
      </w:r>
      <w:proofErr w:type="spellStart"/>
      <w:r w:rsidR="007E567C">
        <w:t>viewmodel</w:t>
      </w:r>
      <w:proofErr w:type="spellEnd"/>
      <w:r w:rsidR="007E567C">
        <w:t xml:space="preserve"> to be outputted is just an int value. The int value is then displayed in the Text widget.</w:t>
      </w:r>
    </w:p>
    <w:p w14:paraId="126CAEF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E7FD69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39597CC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9140701"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9822FB2" w14:textId="505D73C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74657EA" w14:textId="699AFA53" w:rsidR="007E567C" w:rsidRPr="007E567C" w:rsidRDefault="007E567C" w:rsidP="007E5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7E567C">
        <w:rPr>
          <w:rFonts w:ascii="Courier New" w:eastAsia="Times New Roman" w:hAnsi="Courier New" w:cs="Courier New"/>
          <w:color w:val="0033B3"/>
          <w:sz w:val="20"/>
          <w:szCs w:val="20"/>
          <w:lang w:eastAsia="en-GB"/>
        </w:rPr>
        <w:t xml:space="preserve">class </w:t>
      </w:r>
      <w:r w:rsidRPr="007E567C">
        <w:rPr>
          <w:rFonts w:ascii="Courier New" w:eastAsia="Times New Roman" w:hAnsi="Courier New" w:cs="Courier New"/>
          <w:color w:val="000000"/>
          <w:sz w:val="20"/>
          <w:szCs w:val="20"/>
          <w:lang w:eastAsia="en-GB"/>
        </w:rPr>
        <w:t xml:space="preserve">Stats </w:t>
      </w:r>
      <w:r w:rsidRPr="007E567C">
        <w:rPr>
          <w:rFonts w:ascii="Courier New" w:eastAsia="Times New Roman" w:hAnsi="Courier New" w:cs="Courier New"/>
          <w:color w:val="0033B3"/>
          <w:sz w:val="20"/>
          <w:szCs w:val="20"/>
          <w:lang w:eastAsia="en-GB"/>
        </w:rPr>
        <w:t xml:space="preserve">extends </w:t>
      </w:r>
      <w:proofErr w:type="spellStart"/>
      <w:r w:rsidRPr="007E567C">
        <w:rPr>
          <w:rFonts w:ascii="Courier New" w:eastAsia="Times New Roman" w:hAnsi="Courier New" w:cs="Courier New"/>
          <w:color w:val="000000"/>
          <w:sz w:val="20"/>
          <w:szCs w:val="20"/>
          <w:lang w:eastAsia="en-GB"/>
        </w:rPr>
        <w:t>StatelessWidget</w:t>
      </w:r>
      <w:proofErr w:type="spellEnd"/>
      <w:r w:rsidRPr="007E567C">
        <w:rPr>
          <w:rFonts w:ascii="Courier New" w:eastAsia="Times New Roman" w:hAnsi="Courier New" w:cs="Courier New"/>
          <w:color w:val="000000"/>
          <w:sz w:val="20"/>
          <w:szCs w:val="20"/>
          <w:lang w:eastAsia="en-GB"/>
        </w:rPr>
        <w:t xml:space="preserve"> </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proofErr w:type="spellStart"/>
      <w:r w:rsidRPr="007E567C">
        <w:rPr>
          <w:rFonts w:ascii="Courier New" w:eastAsia="Times New Roman" w:hAnsi="Courier New" w:cs="Courier New"/>
          <w:color w:val="0033B3"/>
          <w:sz w:val="20"/>
          <w:szCs w:val="20"/>
          <w:lang w:eastAsia="en-GB"/>
        </w:rPr>
        <w:t>const</w:t>
      </w:r>
      <w:proofErr w:type="spellEnd"/>
      <w:r w:rsidRPr="007E567C">
        <w:rPr>
          <w:rFonts w:ascii="Courier New" w:eastAsia="Times New Roman" w:hAnsi="Courier New" w:cs="Courier New"/>
          <w:color w:val="0033B3"/>
          <w:sz w:val="20"/>
          <w:szCs w:val="20"/>
          <w:lang w:eastAsia="en-GB"/>
        </w:rPr>
        <w:t xml:space="preserve"> </w:t>
      </w:r>
      <w:r w:rsidRPr="007E567C">
        <w:rPr>
          <w:rFonts w:ascii="Courier New" w:eastAsia="Times New Roman" w:hAnsi="Courier New" w:cs="Courier New"/>
          <w:color w:val="000000"/>
          <w:sz w:val="20"/>
          <w:szCs w:val="20"/>
          <w:lang w:eastAsia="en-GB"/>
        </w:rPr>
        <w:t>Stats</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00000"/>
          <w:sz w:val="20"/>
          <w:szCs w:val="20"/>
          <w:lang w:eastAsia="en-GB"/>
        </w:rPr>
        <w:t>Key</w:t>
      </w:r>
      <w:r w:rsidRPr="007E567C">
        <w:rPr>
          <w:rFonts w:ascii="Courier New" w:eastAsia="Times New Roman" w:hAnsi="Courier New" w:cs="Courier New"/>
          <w:color w:val="080808"/>
          <w:sz w:val="20"/>
          <w:szCs w:val="20"/>
          <w:lang w:eastAsia="en-GB"/>
        </w:rPr>
        <w:t xml:space="preserve">? key}) : </w:t>
      </w:r>
      <w:r w:rsidRPr="007E567C">
        <w:rPr>
          <w:rFonts w:ascii="Courier New" w:eastAsia="Times New Roman" w:hAnsi="Courier New" w:cs="Courier New"/>
          <w:color w:val="0033B3"/>
          <w:sz w:val="20"/>
          <w:szCs w:val="20"/>
          <w:lang w:eastAsia="en-GB"/>
        </w:rPr>
        <w:t>super</w:t>
      </w:r>
      <w:r w:rsidRPr="007E567C">
        <w:rPr>
          <w:rFonts w:ascii="Courier New" w:eastAsia="Times New Roman" w:hAnsi="Courier New" w:cs="Courier New"/>
          <w:color w:val="080808"/>
          <w:sz w:val="20"/>
          <w:szCs w:val="20"/>
          <w:lang w:eastAsia="en-GB"/>
        </w:rPr>
        <w:t>(key: key);</w:t>
      </w:r>
      <w:r w:rsidRPr="007E567C">
        <w:rPr>
          <w:rFonts w:ascii="Courier New" w:eastAsia="Times New Roman" w:hAnsi="Courier New" w:cs="Courier New"/>
          <w:color w:val="080808"/>
          <w:sz w:val="20"/>
          <w:szCs w:val="20"/>
          <w:lang w:eastAsia="en-GB"/>
        </w:rPr>
        <w:br/>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9E880D"/>
          <w:sz w:val="20"/>
          <w:szCs w:val="20"/>
          <w:lang w:eastAsia="en-GB"/>
        </w:rPr>
        <w:t>@override</w:t>
      </w:r>
      <w:r w:rsidRPr="007E567C">
        <w:rPr>
          <w:rFonts w:ascii="Courier New" w:eastAsia="Times New Roman" w:hAnsi="Courier New" w:cs="Courier New"/>
          <w:color w:val="9E880D"/>
          <w:sz w:val="20"/>
          <w:szCs w:val="20"/>
          <w:lang w:eastAsia="en-GB"/>
        </w:rPr>
        <w:br/>
        <w:t xml:space="preserve">  </w:t>
      </w:r>
      <w:r w:rsidRPr="007E567C">
        <w:rPr>
          <w:rFonts w:ascii="Courier New" w:eastAsia="Times New Roman" w:hAnsi="Courier New" w:cs="Courier New"/>
          <w:color w:val="000000"/>
          <w:sz w:val="20"/>
          <w:szCs w:val="20"/>
          <w:lang w:eastAsia="en-GB"/>
        </w:rPr>
        <w:t xml:space="preserve">Widget </w:t>
      </w:r>
      <w:r w:rsidRPr="007E567C">
        <w:rPr>
          <w:rFonts w:ascii="Courier New" w:eastAsia="Times New Roman" w:hAnsi="Courier New" w:cs="Courier New"/>
          <w:color w:val="00627A"/>
          <w:sz w:val="20"/>
          <w:szCs w:val="20"/>
          <w:lang w:eastAsia="en-GB"/>
        </w:rPr>
        <w:t>build</w:t>
      </w:r>
      <w:r w:rsidRPr="007E567C">
        <w:rPr>
          <w:rFonts w:ascii="Courier New" w:eastAsia="Times New Roman" w:hAnsi="Courier New" w:cs="Courier New"/>
          <w:color w:val="080808"/>
          <w:sz w:val="20"/>
          <w:szCs w:val="20"/>
          <w:lang w:eastAsia="en-GB"/>
        </w:rPr>
        <w:t>(</w:t>
      </w:r>
      <w:proofErr w:type="spellStart"/>
      <w:r w:rsidRPr="007E567C">
        <w:rPr>
          <w:rFonts w:ascii="Courier New" w:eastAsia="Times New Roman" w:hAnsi="Courier New" w:cs="Courier New"/>
          <w:color w:val="000000"/>
          <w:sz w:val="20"/>
          <w:szCs w:val="20"/>
          <w:lang w:eastAsia="en-GB"/>
        </w:rPr>
        <w:t>BuildContext</w:t>
      </w:r>
      <w:proofErr w:type="spellEnd"/>
      <w:r w:rsidRPr="007E567C">
        <w:rPr>
          <w:rFonts w:ascii="Courier New" w:eastAsia="Times New Roman" w:hAnsi="Courier New" w:cs="Courier New"/>
          <w:color w:val="000000"/>
          <w:sz w:val="20"/>
          <w:szCs w:val="20"/>
          <w:lang w:eastAsia="en-GB"/>
        </w:rPr>
        <w:t xml:space="preserve"> </w:t>
      </w:r>
      <w:r w:rsidRPr="007E567C">
        <w:rPr>
          <w:rFonts w:ascii="Courier New" w:eastAsia="Times New Roman" w:hAnsi="Courier New" w:cs="Courier New"/>
          <w:color w:val="080808"/>
          <w:sz w:val="20"/>
          <w:szCs w:val="20"/>
          <w:lang w:eastAsia="en-GB"/>
        </w:rPr>
        <w:t>context)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proofErr w:type="spellStart"/>
      <w:r w:rsidRPr="007E567C">
        <w:rPr>
          <w:rFonts w:ascii="Courier New" w:eastAsia="Times New Roman" w:hAnsi="Courier New" w:cs="Courier New"/>
          <w:color w:val="2196F3"/>
          <w:sz w:val="20"/>
          <w:szCs w:val="20"/>
          <w:lang w:eastAsia="en-GB"/>
        </w:rPr>
        <w:t>StoreConnector</w:t>
      </w:r>
      <w:proofErr w:type="spellEnd"/>
      <w:r w:rsidRPr="007E567C">
        <w:rPr>
          <w:rFonts w:ascii="Courier New" w:eastAsia="Times New Roman" w:hAnsi="Courier New" w:cs="Courier New"/>
          <w:color w:val="080808"/>
          <w:sz w:val="20"/>
          <w:szCs w:val="20"/>
          <w:lang w:eastAsia="en-GB"/>
        </w:rPr>
        <w:t>&lt;</w:t>
      </w:r>
      <w:proofErr w:type="spellStart"/>
      <w:r w:rsidRPr="007E567C">
        <w:rPr>
          <w:rFonts w:ascii="Courier New" w:eastAsia="Times New Roman" w:hAnsi="Courier New" w:cs="Courier New"/>
          <w:color w:val="000000"/>
          <w:sz w:val="20"/>
          <w:szCs w:val="20"/>
          <w:lang w:eastAsia="en-GB"/>
        </w:rPr>
        <w:t>AppState</w:t>
      </w:r>
      <w:proofErr w:type="spellEnd"/>
      <w:r w:rsidRPr="007E567C">
        <w:rPr>
          <w:rFonts w:ascii="Courier New" w:eastAsia="Times New Roman" w:hAnsi="Courier New" w:cs="Courier New"/>
          <w:color w:val="080808"/>
          <w:sz w:val="20"/>
          <w:szCs w:val="20"/>
          <w:lang w:eastAsia="en-GB"/>
        </w:rPr>
        <w:t xml:space="preserve">, </w:t>
      </w:r>
      <w:r w:rsidRPr="007E567C">
        <w:rPr>
          <w:rFonts w:ascii="Courier New" w:eastAsia="Times New Roman" w:hAnsi="Courier New" w:cs="Courier New"/>
          <w:color w:val="000000"/>
          <w:sz w:val="20"/>
          <w:szCs w:val="20"/>
          <w:lang w:eastAsia="en-GB"/>
        </w:rPr>
        <w:t>int</w:t>
      </w:r>
      <w:r w:rsidRPr="007E567C">
        <w:rPr>
          <w:rFonts w:ascii="Courier New" w:eastAsia="Times New Roman" w:hAnsi="Courier New" w:cs="Courier New"/>
          <w:color w:val="080808"/>
          <w:sz w:val="20"/>
          <w:szCs w:val="20"/>
          <w:lang w:eastAsia="en-GB"/>
        </w:rPr>
        <w:t>&gt;(</w:t>
      </w:r>
      <w:r w:rsidRPr="007E567C">
        <w:rPr>
          <w:rFonts w:ascii="Courier New" w:eastAsia="Times New Roman" w:hAnsi="Courier New" w:cs="Courier New"/>
          <w:color w:val="080808"/>
          <w:sz w:val="20"/>
          <w:szCs w:val="20"/>
          <w:lang w:eastAsia="en-GB"/>
        </w:rPr>
        <w:br/>
        <w:t xml:space="preserve">      builder: (context, completed) {</w:t>
      </w:r>
      <w:r w:rsidRPr="007E567C">
        <w:rPr>
          <w:rFonts w:ascii="Courier New" w:eastAsia="Times New Roman" w:hAnsi="Courier New" w:cs="Courier New"/>
          <w:color w:val="080808"/>
          <w:sz w:val="20"/>
          <w:szCs w:val="20"/>
          <w:lang w:eastAsia="en-GB"/>
        </w:rPr>
        <w:br/>
        <w:t xml:space="preserve">        print(</w:t>
      </w:r>
      <w:r w:rsidRPr="007E567C">
        <w:rPr>
          <w:rFonts w:ascii="Courier New" w:eastAsia="Times New Roman" w:hAnsi="Courier New" w:cs="Courier New"/>
          <w:color w:val="067D17"/>
          <w:sz w:val="20"/>
          <w:szCs w:val="20"/>
          <w:lang w:eastAsia="en-GB"/>
        </w:rPr>
        <w:t>"Building Stats"</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proofErr w:type="spellStart"/>
      <w:r w:rsidRPr="007E567C">
        <w:rPr>
          <w:rFonts w:ascii="Courier New" w:eastAsia="Times New Roman" w:hAnsi="Courier New" w:cs="Courier New"/>
          <w:color w:val="2196F3"/>
          <w:sz w:val="20"/>
          <w:szCs w:val="20"/>
          <w:lang w:eastAsia="en-GB"/>
        </w:rPr>
        <w:t>Center</w:t>
      </w:r>
      <w:proofErr w:type="spellEnd"/>
      <w:r w:rsidRPr="007E567C">
        <w:rPr>
          <w:rFonts w:ascii="Courier New" w:eastAsia="Times New Roman" w:hAnsi="Courier New" w:cs="Courier New"/>
          <w:color w:val="080808"/>
          <w:sz w:val="20"/>
          <w:szCs w:val="20"/>
          <w:lang w:eastAsia="en-GB"/>
        </w:rPr>
        <w:t xml:space="preserve">(child: </w:t>
      </w:r>
      <w:r w:rsidRPr="007E567C">
        <w:rPr>
          <w:rFonts w:ascii="Courier New" w:eastAsia="Times New Roman" w:hAnsi="Courier New" w:cs="Courier New"/>
          <w:color w:val="2196F3"/>
          <w:sz w:val="20"/>
          <w:szCs w:val="20"/>
          <w:lang w:eastAsia="en-GB"/>
        </w:rPr>
        <w:t>Text</w:t>
      </w:r>
      <w:r w:rsidRPr="007E567C">
        <w:rPr>
          <w:rFonts w:ascii="Courier New" w:eastAsia="Times New Roman" w:hAnsi="Courier New" w:cs="Courier New"/>
          <w:color w:val="080808"/>
          <w:sz w:val="20"/>
          <w:szCs w:val="20"/>
          <w:lang w:eastAsia="en-GB"/>
        </w:rPr>
        <w:t>(</w:t>
      </w:r>
      <w:proofErr w:type="spellStart"/>
      <w:r w:rsidRPr="007E567C">
        <w:rPr>
          <w:rFonts w:ascii="Courier New" w:eastAsia="Times New Roman" w:hAnsi="Courier New" w:cs="Courier New"/>
          <w:color w:val="080808"/>
          <w:sz w:val="20"/>
          <w:szCs w:val="20"/>
          <w:lang w:eastAsia="en-GB"/>
        </w:rPr>
        <w:t>completed.toString</w:t>
      </w:r>
      <w:proofErr w:type="spellEnd"/>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converter: (store)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033B3"/>
          <w:sz w:val="20"/>
          <w:szCs w:val="20"/>
          <w:lang w:eastAsia="en-GB"/>
        </w:rPr>
        <w:t xml:space="preserve">return </w:t>
      </w:r>
      <w:proofErr w:type="spellStart"/>
      <w:r w:rsidRPr="007E567C">
        <w:rPr>
          <w:rFonts w:ascii="Courier New" w:eastAsia="Times New Roman" w:hAnsi="Courier New" w:cs="Courier New"/>
          <w:color w:val="000000"/>
          <w:sz w:val="20"/>
          <w:szCs w:val="20"/>
          <w:lang w:eastAsia="en-GB"/>
        </w:rPr>
        <w:t>completedTodosSelector</w:t>
      </w:r>
      <w:proofErr w:type="spellEnd"/>
      <w:r w:rsidRPr="007E567C">
        <w:rPr>
          <w:rFonts w:ascii="Courier New" w:eastAsia="Times New Roman" w:hAnsi="Courier New" w:cs="Courier New"/>
          <w:color w:val="080808"/>
          <w:sz w:val="20"/>
          <w:szCs w:val="20"/>
          <w:lang w:eastAsia="en-GB"/>
        </w:rPr>
        <w:t>(</w:t>
      </w:r>
      <w:proofErr w:type="spellStart"/>
      <w:r w:rsidRPr="007E567C">
        <w:rPr>
          <w:rFonts w:ascii="Courier New" w:eastAsia="Times New Roman" w:hAnsi="Courier New" w:cs="Courier New"/>
          <w:color w:val="080808"/>
          <w:sz w:val="20"/>
          <w:szCs w:val="20"/>
          <w:lang w:eastAsia="en-GB"/>
        </w:rPr>
        <w:t>store.</w:t>
      </w:r>
      <w:r w:rsidRPr="007E567C">
        <w:rPr>
          <w:rFonts w:ascii="Courier New" w:eastAsia="Times New Roman" w:hAnsi="Courier New" w:cs="Courier New"/>
          <w:color w:val="871094"/>
          <w:sz w:val="20"/>
          <w:szCs w:val="20"/>
          <w:lang w:eastAsia="en-GB"/>
        </w:rPr>
        <w:t>state</w:t>
      </w:r>
      <w:proofErr w:type="spellEnd"/>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871094"/>
          <w:sz w:val="20"/>
          <w:szCs w:val="20"/>
          <w:lang w:eastAsia="en-GB"/>
        </w:rPr>
        <w:t>length</w:t>
      </w:r>
      <w:r w:rsidRPr="007E567C">
        <w:rPr>
          <w:rFonts w:ascii="Courier New" w:eastAsia="Times New Roman" w:hAnsi="Courier New" w:cs="Courier New"/>
          <w:color w:val="080808"/>
          <w:sz w:val="20"/>
          <w:szCs w:val="20"/>
          <w:lang w:eastAsia="en-GB"/>
        </w:rPr>
        <w:t>;</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 xml:space="preserve">  }</w:t>
      </w:r>
      <w:r w:rsidRPr="007E567C">
        <w:rPr>
          <w:rFonts w:ascii="Courier New" w:eastAsia="Times New Roman" w:hAnsi="Courier New" w:cs="Courier New"/>
          <w:color w:val="080808"/>
          <w:sz w:val="20"/>
          <w:szCs w:val="20"/>
          <w:lang w:eastAsia="en-GB"/>
        </w:rPr>
        <w:br/>
        <w:t>}</w:t>
      </w:r>
    </w:p>
    <w:p w14:paraId="247A8DD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CA05E4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F4D9637"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7BA40FB" w14:textId="794F18C7" w:rsidR="007E567C" w:rsidRDefault="007E567C" w:rsidP="008D26A1"/>
    <w:p w14:paraId="6A7684CC" w14:textId="0AA546B5" w:rsidR="007E567C" w:rsidRDefault="007E567C" w:rsidP="008D26A1">
      <w:r>
        <w:t>At this point all the base functionalities have been implemented and are working fine.</w:t>
      </w:r>
    </w:p>
    <w:p w14:paraId="3D3E0CF7" w14:textId="77777777" w:rsidR="00F62AB1" w:rsidRDefault="007E567C" w:rsidP="008D26A1">
      <w:r w:rsidRPr="007E567C">
        <w:rPr>
          <w:noProof/>
        </w:rPr>
        <w:lastRenderedPageBreak/>
        <w:drawing>
          <wp:inline distT="0" distB="0" distL="0" distR="0" wp14:anchorId="522EA824" wp14:editId="62F55873">
            <wp:extent cx="2810267" cy="4810796"/>
            <wp:effectExtent l="0" t="0" r="952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0267" cy="4810796"/>
                    </a:xfrm>
                    <a:prstGeom prst="rect">
                      <a:avLst/>
                    </a:prstGeom>
                  </pic:spPr>
                </pic:pic>
              </a:graphicData>
            </a:graphic>
          </wp:inline>
        </w:drawing>
      </w:r>
    </w:p>
    <w:p w14:paraId="391D84AE" w14:textId="77777777" w:rsidR="00F62AB1" w:rsidRDefault="00F62AB1" w:rsidP="008D26A1"/>
    <w:p w14:paraId="0950368D" w14:textId="3DF4CE75"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Features addition</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5E4C3E08" w14:textId="77777777" w:rsidR="00F62AB1" w:rsidRDefault="00F62AB1" w:rsidP="008D26A1"/>
    <w:p w14:paraId="6B7040BF" w14:textId="3C77E300" w:rsidR="007E567C" w:rsidRDefault="007E567C" w:rsidP="008D26A1">
      <w:r>
        <w:t xml:space="preserve">As usual the first thing to do is to make the state provide a way of adding and updating </w:t>
      </w:r>
      <w:proofErr w:type="spellStart"/>
      <w:r>
        <w:t>todos</w:t>
      </w:r>
      <w:proofErr w:type="spellEnd"/>
      <w:r>
        <w:t xml:space="preserve">. For this purpose two new action are created with the name </w:t>
      </w:r>
      <w:proofErr w:type="spellStart"/>
      <w:r w:rsidR="004F2E48">
        <w:t>AddTodoAction</w:t>
      </w:r>
      <w:proofErr w:type="spellEnd"/>
      <w:r w:rsidR="004F2E48">
        <w:t xml:space="preserve"> and </w:t>
      </w:r>
      <w:proofErr w:type="spellStart"/>
      <w:r w:rsidR="004F2E48">
        <w:t>UpdateTodoAction</w:t>
      </w:r>
      <w:proofErr w:type="spellEnd"/>
      <w:r w:rsidR="004F2E48">
        <w:t xml:space="preserve"> respectively. In the </w:t>
      </w:r>
      <w:proofErr w:type="spellStart"/>
      <w:r w:rsidR="004F2E48">
        <w:t>AddTodoAction</w:t>
      </w:r>
      <w:proofErr w:type="spellEnd"/>
      <w:r w:rsidR="004F2E48">
        <w:t xml:space="preserve"> the name and the description for the </w:t>
      </w:r>
      <w:proofErr w:type="spellStart"/>
      <w:r w:rsidR="004F2E48">
        <w:t>todo</w:t>
      </w:r>
      <w:proofErr w:type="spellEnd"/>
      <w:r w:rsidR="004F2E48">
        <w:t xml:space="preserve"> to be create are contained. In the </w:t>
      </w:r>
      <w:proofErr w:type="spellStart"/>
      <w:r w:rsidR="004F2E48">
        <w:t>UpdateTodoAction</w:t>
      </w:r>
      <w:proofErr w:type="spellEnd"/>
      <w:r w:rsidR="004F2E48">
        <w:t xml:space="preserve"> ,besides the new name and description for the </w:t>
      </w:r>
      <w:proofErr w:type="spellStart"/>
      <w:r w:rsidR="004F2E48">
        <w:t>todo</w:t>
      </w:r>
      <w:proofErr w:type="spellEnd"/>
      <w:r w:rsidR="004F2E48">
        <w:t xml:space="preserve">, also the id of the </w:t>
      </w:r>
      <w:proofErr w:type="spellStart"/>
      <w:r w:rsidR="004F2E48">
        <w:t>todo</w:t>
      </w:r>
      <w:proofErr w:type="spellEnd"/>
      <w:r w:rsidR="004F2E48">
        <w:t xml:space="preserve"> to be modified is provided.</w:t>
      </w:r>
    </w:p>
    <w:p w14:paraId="0AC0C4E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04F842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58D8DA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280366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65822B" w14:textId="4BB4EFFA" w:rsidR="004F2E48" w:rsidRPr="004F2E48"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033B3"/>
          <w:sz w:val="20"/>
          <w:szCs w:val="20"/>
          <w:lang w:eastAsia="en-GB"/>
        </w:rPr>
        <w:t xml:space="preserve">class </w:t>
      </w:r>
      <w:proofErr w:type="spellStart"/>
      <w:r w:rsidR="004F2E48" w:rsidRPr="004F2E48">
        <w:rPr>
          <w:rFonts w:ascii="Courier New" w:eastAsia="Times New Roman" w:hAnsi="Courier New" w:cs="Courier New"/>
          <w:color w:val="000000"/>
          <w:sz w:val="20"/>
          <w:szCs w:val="20"/>
          <w:lang w:eastAsia="en-GB"/>
        </w:rPr>
        <w:t>AddTodoAction</w:t>
      </w:r>
      <w:proofErr w:type="spellEnd"/>
      <w:r w:rsidR="004F2E48" w:rsidRPr="004F2E48">
        <w:rPr>
          <w:rFonts w:ascii="Courier New" w:eastAsia="Times New Roman" w:hAnsi="Courier New" w:cs="Courier New"/>
          <w:color w:val="000000"/>
          <w:sz w:val="20"/>
          <w:szCs w:val="20"/>
          <w:lang w:eastAsia="en-GB"/>
        </w:rPr>
        <w:t xml:space="preserve"> </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proofErr w:type="spellStart"/>
      <w:r w:rsidR="004F2E48" w:rsidRPr="004F2E48">
        <w:rPr>
          <w:rFonts w:ascii="Courier New" w:eastAsia="Times New Roman" w:hAnsi="Courier New" w:cs="Courier New"/>
          <w:color w:val="871094"/>
          <w:sz w:val="20"/>
          <w:szCs w:val="20"/>
          <w:lang w:eastAsia="en-GB"/>
        </w:rPr>
        <w:t>desc</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t xml:space="preserve">  </w:t>
      </w:r>
      <w:proofErr w:type="spellStart"/>
      <w:r w:rsidR="004F2E48" w:rsidRPr="004F2E48">
        <w:rPr>
          <w:rFonts w:ascii="Courier New" w:eastAsia="Times New Roman" w:hAnsi="Courier New" w:cs="Courier New"/>
          <w:color w:val="000000"/>
          <w:sz w:val="20"/>
          <w:szCs w:val="20"/>
          <w:lang w:eastAsia="en-GB"/>
        </w:rPr>
        <w:t>AddTodoAction</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 xml:space="preserve">, </w:t>
      </w:r>
      <w:proofErr w:type="spellStart"/>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desc</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033B3"/>
          <w:sz w:val="20"/>
          <w:szCs w:val="20"/>
          <w:lang w:eastAsia="en-GB"/>
        </w:rPr>
        <w:t xml:space="preserve">class </w:t>
      </w:r>
      <w:proofErr w:type="spellStart"/>
      <w:r w:rsidR="004F2E48" w:rsidRPr="004F2E48">
        <w:rPr>
          <w:rFonts w:ascii="Courier New" w:eastAsia="Times New Roman" w:hAnsi="Courier New" w:cs="Courier New"/>
          <w:color w:val="000000"/>
          <w:sz w:val="20"/>
          <w:szCs w:val="20"/>
          <w:lang w:eastAsia="en-GB"/>
        </w:rPr>
        <w:t>UpdateTodoAction</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lastRenderedPageBreak/>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String </w:t>
      </w:r>
      <w:proofErr w:type="spellStart"/>
      <w:r w:rsidR="004F2E48" w:rsidRPr="004F2E48">
        <w:rPr>
          <w:rFonts w:ascii="Courier New" w:eastAsia="Times New Roman" w:hAnsi="Courier New" w:cs="Courier New"/>
          <w:color w:val="871094"/>
          <w:sz w:val="20"/>
          <w:szCs w:val="20"/>
          <w:lang w:eastAsia="en-GB"/>
        </w:rPr>
        <w:t>desc</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 xml:space="preserve">  </w:t>
      </w:r>
      <w:r w:rsidR="004F2E48" w:rsidRPr="004F2E48">
        <w:rPr>
          <w:rFonts w:ascii="Courier New" w:eastAsia="Times New Roman" w:hAnsi="Courier New" w:cs="Courier New"/>
          <w:color w:val="0033B3"/>
          <w:sz w:val="20"/>
          <w:szCs w:val="20"/>
          <w:lang w:eastAsia="en-GB"/>
        </w:rPr>
        <w:t xml:space="preserve">final </w:t>
      </w:r>
      <w:r w:rsidR="004F2E48" w:rsidRPr="004F2E48">
        <w:rPr>
          <w:rFonts w:ascii="Courier New" w:eastAsia="Times New Roman" w:hAnsi="Courier New" w:cs="Courier New"/>
          <w:color w:val="000000"/>
          <w:sz w:val="20"/>
          <w:szCs w:val="20"/>
          <w:lang w:eastAsia="en-GB"/>
        </w:rPr>
        <w:t xml:space="preserve">int </w:t>
      </w:r>
      <w:r w:rsidR="004F2E48" w:rsidRPr="004F2E48">
        <w:rPr>
          <w:rFonts w:ascii="Courier New" w:eastAsia="Times New Roman" w:hAnsi="Courier New" w:cs="Courier New"/>
          <w:color w:val="871094"/>
          <w:sz w:val="20"/>
          <w:szCs w:val="20"/>
          <w:lang w:eastAsia="en-GB"/>
        </w:rPr>
        <w:t>id</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r>
      <w:r w:rsidR="004F2E48" w:rsidRPr="004F2E48">
        <w:rPr>
          <w:rFonts w:ascii="Courier New" w:eastAsia="Times New Roman" w:hAnsi="Courier New" w:cs="Courier New"/>
          <w:color w:val="080808"/>
          <w:sz w:val="20"/>
          <w:szCs w:val="20"/>
          <w:lang w:eastAsia="en-GB"/>
        </w:rPr>
        <w:br/>
        <w:t xml:space="preserve">  </w:t>
      </w:r>
      <w:proofErr w:type="spellStart"/>
      <w:r w:rsidR="004F2E48" w:rsidRPr="004F2E48">
        <w:rPr>
          <w:rFonts w:ascii="Courier New" w:eastAsia="Times New Roman" w:hAnsi="Courier New" w:cs="Courier New"/>
          <w:color w:val="000000"/>
          <w:sz w:val="20"/>
          <w:szCs w:val="20"/>
          <w:lang w:eastAsia="en-GB"/>
        </w:rPr>
        <w:t>UpdateTodoAction</w:t>
      </w:r>
      <w:proofErr w:type="spellEnd"/>
      <w:r w:rsidR="004F2E48" w:rsidRPr="004F2E48">
        <w:rPr>
          <w:rFonts w:ascii="Courier New" w:eastAsia="Times New Roman" w:hAnsi="Courier New" w:cs="Courier New"/>
          <w:color w:val="080808"/>
          <w:sz w:val="20"/>
          <w:szCs w:val="20"/>
          <w:lang w:eastAsia="en-GB"/>
        </w:rPr>
        <w:t>(</w:t>
      </w:r>
      <w:proofErr w:type="spellStart"/>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name</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desc</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033B3"/>
          <w:sz w:val="20"/>
          <w:szCs w:val="20"/>
          <w:lang w:eastAsia="en-GB"/>
        </w:rPr>
        <w:t>this</w:t>
      </w:r>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871094"/>
          <w:sz w:val="20"/>
          <w:szCs w:val="20"/>
          <w:lang w:eastAsia="en-GB"/>
        </w:rPr>
        <w:t>id</w:t>
      </w:r>
      <w:proofErr w:type="spellEnd"/>
      <w:r w:rsidR="004F2E48" w:rsidRPr="004F2E48">
        <w:rPr>
          <w:rFonts w:ascii="Courier New" w:eastAsia="Times New Roman" w:hAnsi="Courier New" w:cs="Courier New"/>
          <w:color w:val="080808"/>
          <w:sz w:val="20"/>
          <w:szCs w:val="20"/>
          <w:lang w:eastAsia="en-GB"/>
        </w:rPr>
        <w:t>);</w:t>
      </w:r>
      <w:r w:rsidR="004F2E48" w:rsidRPr="004F2E48">
        <w:rPr>
          <w:rFonts w:ascii="Courier New" w:eastAsia="Times New Roman" w:hAnsi="Courier New" w:cs="Courier New"/>
          <w:color w:val="080808"/>
          <w:sz w:val="20"/>
          <w:szCs w:val="20"/>
          <w:lang w:eastAsia="en-GB"/>
        </w:rPr>
        <w:br/>
        <w:t>}</w:t>
      </w:r>
    </w:p>
    <w:p w14:paraId="193BD948"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80B607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781AA99"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B7F3E15" w14:textId="77777777" w:rsidR="004F2E48" w:rsidRDefault="004F2E48" w:rsidP="008D26A1"/>
    <w:p w14:paraId="6119B0E5" w14:textId="0C51EF16" w:rsidR="004F2E48" w:rsidRDefault="004F2E48" w:rsidP="008D26A1">
      <w:r w:rsidRPr="004F2E48">
        <w:t>In order to handle t</w:t>
      </w:r>
      <w:r>
        <w:t xml:space="preserve">hese new actions two reducers must be created. They are called respectively </w:t>
      </w:r>
      <w:proofErr w:type="spellStart"/>
      <w:r>
        <w:t>addTodo</w:t>
      </w:r>
      <w:proofErr w:type="spellEnd"/>
      <w:r>
        <w:t xml:space="preserve"> and </w:t>
      </w:r>
      <w:proofErr w:type="spellStart"/>
      <w:r>
        <w:t>updateTodo</w:t>
      </w:r>
      <w:proofErr w:type="spellEnd"/>
      <w:r>
        <w:t xml:space="preserve"> and are just functions. They are inserted in the reducers of the list of </w:t>
      </w:r>
      <w:proofErr w:type="spellStart"/>
      <w:r>
        <w:t>todos</w:t>
      </w:r>
      <w:proofErr w:type="spellEnd"/>
      <w:r w:rsidR="00614011">
        <w:t xml:space="preserve">. The </w:t>
      </w:r>
      <w:proofErr w:type="spellStart"/>
      <w:r w:rsidR="00614011">
        <w:t>addTodo</w:t>
      </w:r>
      <w:proofErr w:type="spellEnd"/>
      <w:r w:rsidR="00614011">
        <w:t xml:space="preserve"> reducer takes as argument the current list of </w:t>
      </w:r>
      <w:proofErr w:type="spellStart"/>
      <w:r w:rsidR="00614011">
        <w:t>todos</w:t>
      </w:r>
      <w:proofErr w:type="spellEnd"/>
      <w:r w:rsidR="00614011">
        <w:t xml:space="preserve"> and the </w:t>
      </w:r>
      <w:proofErr w:type="spellStart"/>
      <w:r w:rsidR="00614011">
        <w:t>AddTodoAction</w:t>
      </w:r>
      <w:proofErr w:type="spellEnd"/>
      <w:r w:rsidR="00614011">
        <w:t xml:space="preserve"> object. It first creates the new </w:t>
      </w:r>
      <w:proofErr w:type="spellStart"/>
      <w:r w:rsidR="00614011">
        <w:t>todo</w:t>
      </w:r>
      <w:proofErr w:type="spellEnd"/>
      <w:r w:rsidR="00614011">
        <w:t xml:space="preserve"> using the information contained in the action object and generating a new unique id. Then creates a completely new list and populates it with the old list elements and the new </w:t>
      </w:r>
      <w:proofErr w:type="spellStart"/>
      <w:r w:rsidR="00614011">
        <w:t>todo</w:t>
      </w:r>
      <w:proofErr w:type="spellEnd"/>
      <w:r w:rsidR="00614011">
        <w:t>.</w:t>
      </w:r>
    </w:p>
    <w:p w14:paraId="14F12C6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341ABF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96FB55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D8CBFC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DD23968" w14:textId="3BA6C2E0"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E540304" w14:textId="776737BD" w:rsidR="00614011" w:rsidRPr="00614011" w:rsidRDefault="00614011" w:rsidP="006140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proofErr w:type="spellStart"/>
      <w:r w:rsidRPr="00614011">
        <w:rPr>
          <w:rFonts w:ascii="Courier New" w:eastAsia="Times New Roman" w:hAnsi="Courier New" w:cs="Courier New"/>
          <w:color w:val="000000"/>
          <w:sz w:val="20"/>
          <w:szCs w:val="20"/>
          <w:lang w:eastAsia="en-GB"/>
        </w:rPr>
        <w:t>Todo</w:t>
      </w:r>
      <w:proofErr w:type="spellEnd"/>
      <w:r w:rsidRPr="00614011">
        <w:rPr>
          <w:rFonts w:ascii="Courier New" w:eastAsia="Times New Roman" w:hAnsi="Courier New" w:cs="Courier New"/>
          <w:color w:val="080808"/>
          <w:sz w:val="20"/>
          <w:szCs w:val="20"/>
          <w:lang w:eastAsia="en-GB"/>
        </w:rPr>
        <w:t xml:space="preserve">&gt; </w:t>
      </w:r>
      <w:r w:rsidRPr="00614011">
        <w:rPr>
          <w:rFonts w:ascii="Courier New" w:eastAsia="Times New Roman" w:hAnsi="Courier New" w:cs="Courier New"/>
          <w:color w:val="00627A"/>
          <w:sz w:val="20"/>
          <w:szCs w:val="20"/>
          <w:lang w:eastAsia="en-GB"/>
        </w:rPr>
        <w:t>_</w:t>
      </w:r>
      <w:proofErr w:type="spellStart"/>
      <w:r w:rsidRPr="00614011">
        <w:rPr>
          <w:rFonts w:ascii="Courier New" w:eastAsia="Times New Roman" w:hAnsi="Courier New" w:cs="Courier New"/>
          <w:color w:val="00627A"/>
          <w:sz w:val="20"/>
          <w:szCs w:val="20"/>
          <w:lang w:eastAsia="en-GB"/>
        </w:rPr>
        <w:t>addTodo</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proofErr w:type="spellStart"/>
      <w:r w:rsidRPr="00614011">
        <w:rPr>
          <w:rFonts w:ascii="Courier New" w:eastAsia="Times New Roman" w:hAnsi="Courier New" w:cs="Courier New"/>
          <w:color w:val="000000"/>
          <w:sz w:val="20"/>
          <w:szCs w:val="20"/>
          <w:lang w:eastAsia="en-GB"/>
        </w:rPr>
        <w:t>Todo</w:t>
      </w:r>
      <w:proofErr w:type="spellEnd"/>
      <w:r w:rsidRPr="00614011">
        <w:rPr>
          <w:rFonts w:ascii="Courier New" w:eastAsia="Times New Roman" w:hAnsi="Courier New" w:cs="Courier New"/>
          <w:color w:val="080808"/>
          <w:sz w:val="20"/>
          <w:szCs w:val="20"/>
          <w:lang w:eastAsia="en-GB"/>
        </w:rPr>
        <w:t xml:space="preserve">&gt; </w:t>
      </w:r>
      <w:proofErr w:type="spellStart"/>
      <w:r w:rsidRPr="00614011">
        <w:rPr>
          <w:rFonts w:ascii="Courier New" w:eastAsia="Times New Roman" w:hAnsi="Courier New" w:cs="Courier New"/>
          <w:color w:val="080808"/>
          <w:sz w:val="20"/>
          <w:szCs w:val="20"/>
          <w:lang w:eastAsia="en-GB"/>
        </w:rPr>
        <w:t>todos</w:t>
      </w:r>
      <w:proofErr w:type="spellEnd"/>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AddTodoAction</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action) {</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Random rand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2196F3"/>
          <w:sz w:val="20"/>
          <w:szCs w:val="20"/>
          <w:lang w:eastAsia="en-GB"/>
        </w:rPr>
        <w:t>Random</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List</w:t>
      </w:r>
      <w:r w:rsidRPr="00614011">
        <w:rPr>
          <w:rFonts w:ascii="Courier New" w:eastAsia="Times New Roman" w:hAnsi="Courier New" w:cs="Courier New"/>
          <w:color w:val="080808"/>
          <w:sz w:val="20"/>
          <w:szCs w:val="20"/>
          <w:lang w:eastAsia="en-GB"/>
        </w:rPr>
        <w:t>&lt;</w:t>
      </w:r>
      <w:r w:rsidRPr="00614011">
        <w:rPr>
          <w:rFonts w:ascii="Courier New" w:eastAsia="Times New Roman" w:hAnsi="Courier New" w:cs="Courier New"/>
          <w:color w:val="000000"/>
          <w:sz w:val="20"/>
          <w:szCs w:val="20"/>
          <w:lang w:eastAsia="en-GB"/>
        </w:rPr>
        <w:t>int</w:t>
      </w:r>
      <w:r w:rsidRPr="00614011">
        <w:rPr>
          <w:rFonts w:ascii="Courier New" w:eastAsia="Times New Roman" w:hAnsi="Courier New" w:cs="Courier New"/>
          <w:color w:val="080808"/>
          <w:sz w:val="20"/>
          <w:szCs w:val="20"/>
          <w:lang w:eastAsia="en-GB"/>
        </w:rPr>
        <w:t xml:space="preserve">&gt; </w:t>
      </w:r>
      <w:r w:rsidRPr="00614011">
        <w:rPr>
          <w:rFonts w:ascii="Courier New" w:eastAsia="Times New Roman" w:hAnsi="Courier New" w:cs="Courier New"/>
          <w:color w:val="000000"/>
          <w:sz w:val="20"/>
          <w:szCs w:val="20"/>
          <w:lang w:eastAsia="en-GB"/>
        </w:rPr>
        <w:t xml:space="preserve">ids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80808"/>
          <w:sz w:val="20"/>
          <w:szCs w:val="20"/>
          <w:lang w:eastAsia="en-GB"/>
        </w:rPr>
        <w:t>todos.map</w:t>
      </w:r>
      <w:proofErr w:type="spellEnd"/>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80808"/>
          <w:sz w:val="20"/>
          <w:szCs w:val="20"/>
          <w:lang w:eastAsia="en-GB"/>
        </w:rPr>
        <w:t>todo</w:t>
      </w:r>
      <w:proofErr w:type="spellEnd"/>
      <w:r w:rsidRPr="00614011">
        <w:rPr>
          <w:rFonts w:ascii="Courier New" w:eastAsia="Times New Roman" w:hAnsi="Courier New" w:cs="Courier New"/>
          <w:color w:val="080808"/>
          <w:sz w:val="20"/>
          <w:szCs w:val="20"/>
          <w:lang w:eastAsia="en-GB"/>
        </w:rPr>
        <w:t>) =&gt; todo.</w:t>
      </w:r>
      <w:r w:rsidRPr="00614011">
        <w:rPr>
          <w:rFonts w:ascii="Courier New" w:eastAsia="Times New Roman" w:hAnsi="Courier New" w:cs="Courier New"/>
          <w:color w:val="871094"/>
          <w:sz w:val="20"/>
          <w:szCs w:val="20"/>
          <w:lang w:eastAsia="en-GB"/>
        </w:rPr>
        <w:t>id</w:t>
      </w:r>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80808"/>
          <w:sz w:val="20"/>
          <w:szCs w:val="20"/>
          <w:lang w:eastAsia="en-GB"/>
        </w:rPr>
        <w:t>toList</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0000"/>
          <w:sz w:val="20"/>
          <w:szCs w:val="20"/>
          <w:lang w:eastAsia="en-GB"/>
        </w:rPr>
        <w:t xml:space="preserve">int </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rand</w:t>
      </w:r>
      <w:r w:rsidRPr="00614011">
        <w:rPr>
          <w:rFonts w:ascii="Courier New" w:eastAsia="Times New Roman" w:hAnsi="Courier New" w:cs="Courier New"/>
          <w:color w:val="080808"/>
          <w:sz w:val="20"/>
          <w:szCs w:val="20"/>
          <w:lang w:eastAsia="en-GB"/>
        </w:rPr>
        <w:t>.nextInt</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1750EB"/>
          <w:sz w:val="20"/>
          <w:szCs w:val="20"/>
          <w:lang w:eastAsia="en-GB"/>
        </w:rPr>
        <w:t>1000</w:t>
      </w:r>
      <w:r w:rsidRPr="00614011">
        <w:rPr>
          <w:rFonts w:ascii="Courier New" w:eastAsia="Times New Roman" w:hAnsi="Courier New" w:cs="Courier New"/>
          <w:color w:val="080808"/>
          <w:sz w:val="20"/>
          <w:szCs w:val="20"/>
          <w:lang w:eastAsia="en-GB"/>
        </w:rPr>
        <w:t xml:space="preserve">) + </w:t>
      </w:r>
      <w:r w:rsidRPr="00614011">
        <w:rPr>
          <w:rFonts w:ascii="Courier New" w:eastAsia="Times New Roman" w:hAnsi="Courier New" w:cs="Courier New"/>
          <w:color w:val="1750EB"/>
          <w:sz w:val="20"/>
          <w:szCs w:val="20"/>
          <w:lang w:eastAsia="en-GB"/>
        </w:rPr>
        <w:t>2</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33B3"/>
          <w:sz w:val="20"/>
          <w:szCs w:val="20"/>
          <w:lang w:eastAsia="en-GB"/>
        </w:rPr>
        <w:t xml:space="preserve">while </w:t>
      </w:r>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00000"/>
          <w:sz w:val="20"/>
          <w:szCs w:val="20"/>
          <w:lang w:eastAsia="en-GB"/>
        </w:rPr>
        <w:t>ids</w:t>
      </w:r>
      <w:r w:rsidRPr="00614011">
        <w:rPr>
          <w:rFonts w:ascii="Courier New" w:eastAsia="Times New Roman" w:hAnsi="Courier New" w:cs="Courier New"/>
          <w:color w:val="080808"/>
          <w:sz w:val="20"/>
          <w:szCs w:val="20"/>
          <w:lang w:eastAsia="en-GB"/>
        </w:rPr>
        <w:t>.contains</w:t>
      </w:r>
      <w:proofErr w:type="spellEnd"/>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80808"/>
          <w:sz w:val="20"/>
          <w:szCs w:val="20"/>
          <w:lang w:eastAsia="en-GB"/>
        </w:rPr>
        <w:t>)) {</w:t>
      </w:r>
      <w:r w:rsidRPr="00614011">
        <w:rPr>
          <w:rFonts w:ascii="Courier New" w:eastAsia="Times New Roman" w:hAnsi="Courier New" w:cs="Courier New"/>
          <w:color w:val="080808"/>
          <w:sz w:val="20"/>
          <w:szCs w:val="20"/>
          <w:lang w:eastAsia="en-GB"/>
        </w:rPr>
        <w:br/>
        <w:t xml:space="preserve">    </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rand</w:t>
      </w:r>
      <w:r w:rsidRPr="00614011">
        <w:rPr>
          <w:rFonts w:ascii="Courier New" w:eastAsia="Times New Roman" w:hAnsi="Courier New" w:cs="Courier New"/>
          <w:color w:val="080808"/>
          <w:sz w:val="20"/>
          <w:szCs w:val="20"/>
          <w:lang w:eastAsia="en-GB"/>
        </w:rPr>
        <w:t>.nextInt</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1750EB"/>
          <w:sz w:val="20"/>
          <w:szCs w:val="20"/>
          <w:lang w:eastAsia="en-GB"/>
        </w:rPr>
        <w:t>1000</w:t>
      </w:r>
      <w:r w:rsidRPr="00614011">
        <w:rPr>
          <w:rFonts w:ascii="Courier New" w:eastAsia="Times New Roman" w:hAnsi="Courier New" w:cs="Courier New"/>
          <w:color w:val="080808"/>
          <w:sz w:val="20"/>
          <w:szCs w:val="20"/>
          <w:lang w:eastAsia="en-GB"/>
        </w:rPr>
        <w:t xml:space="preserve">) + </w:t>
      </w:r>
      <w:r w:rsidRPr="00614011">
        <w:rPr>
          <w:rFonts w:ascii="Courier New" w:eastAsia="Times New Roman" w:hAnsi="Courier New" w:cs="Courier New"/>
          <w:color w:val="1750EB"/>
          <w:sz w:val="20"/>
          <w:szCs w:val="20"/>
          <w:lang w:eastAsia="en-GB"/>
        </w:rPr>
        <w:t>2</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80808"/>
          <w:sz w:val="20"/>
          <w:szCs w:val="20"/>
          <w:lang w:eastAsia="en-GB"/>
        </w:rPr>
        <w:br/>
        <w:t xml:space="preserve">  </w:t>
      </w:r>
      <w:proofErr w:type="spellStart"/>
      <w:r w:rsidRPr="00614011">
        <w:rPr>
          <w:rFonts w:ascii="Courier New" w:eastAsia="Times New Roman" w:hAnsi="Courier New" w:cs="Courier New"/>
          <w:color w:val="000000"/>
          <w:sz w:val="20"/>
          <w:szCs w:val="20"/>
          <w:lang w:eastAsia="en-GB"/>
        </w:rPr>
        <w:t>Todo</w:t>
      </w:r>
      <w:proofErr w:type="spellEnd"/>
      <w:r w:rsidRPr="00614011">
        <w:rPr>
          <w:rFonts w:ascii="Courier New" w:eastAsia="Times New Roman" w:hAnsi="Courier New" w:cs="Courier New"/>
          <w:color w:val="000000"/>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newTodo</w:t>
      </w:r>
      <w:proofErr w:type="spellEnd"/>
      <w:r w:rsidRPr="00614011">
        <w:rPr>
          <w:rFonts w:ascii="Courier New" w:eastAsia="Times New Roman" w:hAnsi="Courier New" w:cs="Courier New"/>
          <w:color w:val="000000"/>
          <w:sz w:val="20"/>
          <w:szCs w:val="20"/>
          <w:lang w:eastAsia="en-GB"/>
        </w:rPr>
        <w:t xml:space="preserve">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2196F3"/>
          <w:sz w:val="20"/>
          <w:szCs w:val="20"/>
          <w:lang w:eastAsia="en-GB"/>
        </w:rPr>
        <w:t>Todo</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id: </w:t>
      </w:r>
      <w:proofErr w:type="spellStart"/>
      <w:r w:rsidRPr="00614011">
        <w:rPr>
          <w:rFonts w:ascii="Courier New" w:eastAsia="Times New Roman" w:hAnsi="Courier New" w:cs="Courier New"/>
          <w:color w:val="000000"/>
          <w:sz w:val="20"/>
          <w:szCs w:val="20"/>
          <w:lang w:eastAsia="en-GB"/>
        </w:rPr>
        <w:t>newId</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name: action.</w:t>
      </w:r>
      <w:r w:rsidRPr="00614011">
        <w:rPr>
          <w:rFonts w:ascii="Courier New" w:eastAsia="Times New Roman" w:hAnsi="Courier New" w:cs="Courier New"/>
          <w:color w:val="871094"/>
          <w:sz w:val="20"/>
          <w:szCs w:val="20"/>
          <w:lang w:eastAsia="en-GB"/>
        </w:rPr>
        <w:t>name</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description: </w:t>
      </w:r>
      <w:proofErr w:type="spellStart"/>
      <w:r w:rsidRPr="00614011">
        <w:rPr>
          <w:rFonts w:ascii="Courier New" w:eastAsia="Times New Roman" w:hAnsi="Courier New" w:cs="Courier New"/>
          <w:color w:val="080808"/>
          <w:sz w:val="20"/>
          <w:szCs w:val="20"/>
          <w:lang w:eastAsia="en-GB"/>
        </w:rPr>
        <w:t>action.</w:t>
      </w:r>
      <w:r w:rsidRPr="00614011">
        <w:rPr>
          <w:rFonts w:ascii="Courier New" w:eastAsia="Times New Roman" w:hAnsi="Courier New" w:cs="Courier New"/>
          <w:color w:val="871094"/>
          <w:sz w:val="20"/>
          <w:szCs w:val="20"/>
          <w:lang w:eastAsia="en-GB"/>
        </w:rPr>
        <w:t>desc</w:t>
      </w:r>
      <w:proofErr w:type="spellEnd"/>
      <w:r w:rsidRPr="00614011">
        <w:rPr>
          <w:rFonts w:ascii="Courier New" w:eastAsia="Times New Roman" w:hAnsi="Courier New" w:cs="Courier New"/>
          <w:color w:val="871094"/>
          <w:sz w:val="20"/>
          <w:szCs w:val="20"/>
          <w:lang w:eastAsia="en-GB"/>
        </w:rPr>
        <w:t xml:space="preserve"> </w:t>
      </w:r>
      <w:r w:rsidRPr="00614011">
        <w:rPr>
          <w:rFonts w:ascii="Courier New" w:eastAsia="Times New Roman" w:hAnsi="Courier New" w:cs="Courier New"/>
          <w:color w:val="080808"/>
          <w:sz w:val="20"/>
          <w:szCs w:val="20"/>
          <w:lang w:eastAsia="en-GB"/>
        </w:rPr>
        <w:t xml:space="preserve">+ </w:t>
      </w:r>
      <w:r w:rsidRPr="00614011">
        <w:rPr>
          <w:rFonts w:ascii="Courier New" w:eastAsia="Times New Roman" w:hAnsi="Courier New" w:cs="Courier New"/>
          <w:color w:val="067D17"/>
          <w:sz w:val="20"/>
          <w:szCs w:val="20"/>
          <w:lang w:eastAsia="en-GB"/>
        </w:rPr>
        <w:t xml:space="preserve">" " </w:t>
      </w:r>
      <w:r w:rsidRPr="00614011">
        <w:rPr>
          <w:rFonts w:ascii="Courier New" w:eastAsia="Times New Roman" w:hAnsi="Courier New" w:cs="Courier New"/>
          <w:color w:val="080808"/>
          <w:sz w:val="20"/>
          <w:szCs w:val="20"/>
          <w:lang w:eastAsia="en-GB"/>
        </w:rPr>
        <w:t xml:space="preserve">+ </w:t>
      </w:r>
      <w:proofErr w:type="spellStart"/>
      <w:r w:rsidRPr="00614011">
        <w:rPr>
          <w:rFonts w:ascii="Courier New" w:eastAsia="Times New Roman" w:hAnsi="Courier New" w:cs="Courier New"/>
          <w:color w:val="000000"/>
          <w:sz w:val="20"/>
          <w:szCs w:val="20"/>
          <w:lang w:eastAsia="en-GB"/>
        </w:rPr>
        <w:t>newId</w:t>
      </w:r>
      <w:r w:rsidRPr="00614011">
        <w:rPr>
          <w:rFonts w:ascii="Courier New" w:eastAsia="Times New Roman" w:hAnsi="Courier New" w:cs="Courier New"/>
          <w:color w:val="080808"/>
          <w:sz w:val="20"/>
          <w:szCs w:val="20"/>
          <w:lang w:eastAsia="en-GB"/>
        </w:rPr>
        <w:t>.toString</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 xml:space="preserve">      completed: </w:t>
      </w:r>
      <w:r w:rsidRPr="00614011">
        <w:rPr>
          <w:rFonts w:ascii="Courier New" w:eastAsia="Times New Roman" w:hAnsi="Courier New" w:cs="Courier New"/>
          <w:color w:val="0033B3"/>
          <w:sz w:val="20"/>
          <w:szCs w:val="20"/>
          <w:lang w:eastAsia="en-GB"/>
        </w:rPr>
        <w:t>false</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r>
      <w:r w:rsidRPr="00614011">
        <w:rPr>
          <w:rFonts w:ascii="Courier New" w:eastAsia="Times New Roman" w:hAnsi="Courier New" w:cs="Courier New"/>
          <w:color w:val="080808"/>
          <w:sz w:val="20"/>
          <w:szCs w:val="20"/>
          <w:lang w:eastAsia="en-GB"/>
        </w:rPr>
        <w:br/>
        <w:t xml:space="preserve">  </w:t>
      </w:r>
      <w:r w:rsidRPr="00614011">
        <w:rPr>
          <w:rFonts w:ascii="Courier New" w:eastAsia="Times New Roman" w:hAnsi="Courier New" w:cs="Courier New"/>
          <w:color w:val="0033B3"/>
          <w:sz w:val="20"/>
          <w:szCs w:val="20"/>
          <w:lang w:eastAsia="en-GB"/>
        </w:rPr>
        <w:t xml:space="preserve">return </w:t>
      </w:r>
      <w:proofErr w:type="spellStart"/>
      <w:r w:rsidRPr="00614011">
        <w:rPr>
          <w:rFonts w:ascii="Courier New" w:eastAsia="Times New Roman" w:hAnsi="Courier New" w:cs="Courier New"/>
          <w:color w:val="2196F3"/>
          <w:sz w:val="20"/>
          <w:szCs w:val="20"/>
          <w:lang w:eastAsia="en-GB"/>
        </w:rPr>
        <w:t>List</w:t>
      </w:r>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2196F3"/>
          <w:sz w:val="20"/>
          <w:szCs w:val="20"/>
          <w:lang w:eastAsia="en-GB"/>
        </w:rPr>
        <w:t>from</w:t>
      </w:r>
      <w:proofErr w:type="spellEnd"/>
      <w:r w:rsidRPr="00614011">
        <w:rPr>
          <w:rFonts w:ascii="Courier New" w:eastAsia="Times New Roman" w:hAnsi="Courier New" w:cs="Courier New"/>
          <w:color w:val="080808"/>
          <w:sz w:val="20"/>
          <w:szCs w:val="20"/>
          <w:lang w:eastAsia="en-GB"/>
        </w:rPr>
        <w:t>(</w:t>
      </w:r>
      <w:proofErr w:type="spellStart"/>
      <w:r w:rsidRPr="00614011">
        <w:rPr>
          <w:rFonts w:ascii="Courier New" w:eastAsia="Times New Roman" w:hAnsi="Courier New" w:cs="Courier New"/>
          <w:color w:val="080808"/>
          <w:sz w:val="20"/>
          <w:szCs w:val="20"/>
          <w:lang w:eastAsia="en-GB"/>
        </w:rPr>
        <w:t>todos</w:t>
      </w:r>
      <w:proofErr w:type="spellEnd"/>
      <w:r w:rsidRPr="00614011">
        <w:rPr>
          <w:rFonts w:ascii="Courier New" w:eastAsia="Times New Roman" w:hAnsi="Courier New" w:cs="Courier New"/>
          <w:color w:val="080808"/>
          <w:sz w:val="20"/>
          <w:szCs w:val="20"/>
          <w:lang w:eastAsia="en-GB"/>
        </w:rPr>
        <w:t>)..add(</w:t>
      </w:r>
      <w:proofErr w:type="spellStart"/>
      <w:r w:rsidRPr="00614011">
        <w:rPr>
          <w:rFonts w:ascii="Courier New" w:eastAsia="Times New Roman" w:hAnsi="Courier New" w:cs="Courier New"/>
          <w:color w:val="000000"/>
          <w:sz w:val="20"/>
          <w:szCs w:val="20"/>
          <w:lang w:eastAsia="en-GB"/>
        </w:rPr>
        <w:t>newTodo</w:t>
      </w:r>
      <w:proofErr w:type="spellEnd"/>
      <w:r w:rsidRPr="00614011">
        <w:rPr>
          <w:rFonts w:ascii="Courier New" w:eastAsia="Times New Roman" w:hAnsi="Courier New" w:cs="Courier New"/>
          <w:color w:val="080808"/>
          <w:sz w:val="20"/>
          <w:szCs w:val="20"/>
          <w:lang w:eastAsia="en-GB"/>
        </w:rPr>
        <w:t>);</w:t>
      </w:r>
      <w:r w:rsidRPr="00614011">
        <w:rPr>
          <w:rFonts w:ascii="Courier New" w:eastAsia="Times New Roman" w:hAnsi="Courier New" w:cs="Courier New"/>
          <w:color w:val="080808"/>
          <w:sz w:val="20"/>
          <w:szCs w:val="20"/>
          <w:lang w:eastAsia="en-GB"/>
        </w:rPr>
        <w:br/>
        <w:t>}</w:t>
      </w:r>
    </w:p>
    <w:p w14:paraId="00D015BF"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9DEF2E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918D8A5"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3B8A51B" w14:textId="23C64925" w:rsidR="00614011" w:rsidRDefault="00614011" w:rsidP="008D26A1"/>
    <w:p w14:paraId="08F0D7DA" w14:textId="50180DD4" w:rsidR="00614011" w:rsidRDefault="00614011" w:rsidP="008D26A1">
      <w:r w:rsidRPr="00614011">
        <w:t xml:space="preserve">The </w:t>
      </w:r>
      <w:proofErr w:type="spellStart"/>
      <w:r w:rsidRPr="00614011">
        <w:t>updateTodo</w:t>
      </w:r>
      <w:proofErr w:type="spellEnd"/>
      <w:r w:rsidRPr="00614011">
        <w:t xml:space="preserve"> reducer take</w:t>
      </w:r>
      <w:r>
        <w:t>s</w:t>
      </w:r>
      <w:r w:rsidRPr="00614011">
        <w:t xml:space="preserve"> th</w:t>
      </w:r>
      <w:r>
        <w:t xml:space="preserve">e current list of </w:t>
      </w:r>
      <w:proofErr w:type="spellStart"/>
      <w:r>
        <w:t>todo</w:t>
      </w:r>
      <w:proofErr w:type="spellEnd"/>
      <w:r>
        <w:t xml:space="preserve"> and an action of type </w:t>
      </w:r>
      <w:proofErr w:type="spellStart"/>
      <w:r>
        <w:t>UpdateTodoAction</w:t>
      </w:r>
      <w:proofErr w:type="spellEnd"/>
      <w:r>
        <w:t xml:space="preserve"> as arguments.  It first modifies the </w:t>
      </w:r>
      <w:proofErr w:type="spellStart"/>
      <w:r>
        <w:t>todoof</w:t>
      </w:r>
      <w:proofErr w:type="spellEnd"/>
      <w:r>
        <w:t xml:space="preserve"> the current list of </w:t>
      </w:r>
      <w:proofErr w:type="spellStart"/>
      <w:r>
        <w:t>todos</w:t>
      </w:r>
      <w:proofErr w:type="spellEnd"/>
      <w:r>
        <w:t xml:space="preserve"> with the id matching the one contained in the action. Then it generates a new list with the element contained in the current one and returns it.</w:t>
      </w:r>
    </w:p>
    <w:p w14:paraId="078EEAC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0D266F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2C580F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DF1CFD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FC67A6" w14:textId="60BF167D" w:rsidR="00614011" w:rsidRPr="0061401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proofErr w:type="spellStart"/>
      <w:r w:rsidR="00614011" w:rsidRPr="00614011">
        <w:rPr>
          <w:rFonts w:ascii="Courier New" w:eastAsia="Times New Roman" w:hAnsi="Courier New" w:cs="Courier New"/>
          <w:color w:val="000000"/>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xml:space="preserve">&gt; </w:t>
      </w:r>
      <w:r w:rsidR="00614011" w:rsidRPr="00614011">
        <w:rPr>
          <w:rFonts w:ascii="Courier New" w:eastAsia="Times New Roman" w:hAnsi="Courier New" w:cs="Courier New"/>
          <w:color w:val="00627A"/>
          <w:sz w:val="20"/>
          <w:szCs w:val="20"/>
          <w:lang w:eastAsia="en-GB"/>
        </w:rPr>
        <w:t>_</w:t>
      </w:r>
      <w:proofErr w:type="spellStart"/>
      <w:r w:rsidR="00614011" w:rsidRPr="00614011">
        <w:rPr>
          <w:rFonts w:ascii="Courier New" w:eastAsia="Times New Roman" w:hAnsi="Courier New" w:cs="Courier New"/>
          <w:color w:val="00627A"/>
          <w:sz w:val="20"/>
          <w:szCs w:val="20"/>
          <w:lang w:eastAsia="en-GB"/>
        </w:rPr>
        <w:t>updateTodo</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proofErr w:type="spellStart"/>
      <w:r w:rsidR="00614011" w:rsidRPr="00614011">
        <w:rPr>
          <w:rFonts w:ascii="Courier New" w:eastAsia="Times New Roman" w:hAnsi="Courier New" w:cs="Courier New"/>
          <w:color w:val="000000"/>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xml:space="preserve">&gt; </w:t>
      </w:r>
      <w:proofErr w:type="spellStart"/>
      <w:r w:rsidR="00614011" w:rsidRPr="00614011">
        <w:rPr>
          <w:rFonts w:ascii="Courier New" w:eastAsia="Times New Roman" w:hAnsi="Courier New" w:cs="Courier New"/>
          <w:color w:val="080808"/>
          <w:sz w:val="20"/>
          <w:szCs w:val="20"/>
          <w:lang w:eastAsia="en-GB"/>
        </w:rPr>
        <w:t>todos</w:t>
      </w:r>
      <w:proofErr w:type="spellEnd"/>
      <w:r w:rsidR="00614011" w:rsidRPr="00614011">
        <w:rPr>
          <w:rFonts w:ascii="Courier New" w:eastAsia="Times New Roman" w:hAnsi="Courier New" w:cs="Courier New"/>
          <w:color w:val="080808"/>
          <w:sz w:val="20"/>
          <w:szCs w:val="20"/>
          <w:lang w:eastAsia="en-GB"/>
        </w:rPr>
        <w:t xml:space="preserve">, </w:t>
      </w:r>
      <w:proofErr w:type="spellStart"/>
      <w:r w:rsidR="00614011" w:rsidRPr="00614011">
        <w:rPr>
          <w:rFonts w:ascii="Courier New" w:eastAsia="Times New Roman" w:hAnsi="Courier New" w:cs="Courier New"/>
          <w:color w:val="000000"/>
          <w:sz w:val="20"/>
          <w:szCs w:val="20"/>
          <w:lang w:eastAsia="en-GB"/>
        </w:rPr>
        <w:t>UpdateTodoAction</w:t>
      </w:r>
      <w:proofErr w:type="spellEnd"/>
      <w:r w:rsidR="00614011" w:rsidRPr="00614011">
        <w:rPr>
          <w:rFonts w:ascii="Courier New" w:eastAsia="Times New Roman" w:hAnsi="Courier New" w:cs="Courier New"/>
          <w:color w:val="000000"/>
          <w:sz w:val="20"/>
          <w:szCs w:val="20"/>
          <w:lang w:eastAsia="en-GB"/>
        </w:rPr>
        <w:t xml:space="preserve"> </w:t>
      </w:r>
      <w:r w:rsidR="00614011" w:rsidRPr="00614011">
        <w:rPr>
          <w:rFonts w:ascii="Courier New" w:eastAsia="Times New Roman" w:hAnsi="Courier New" w:cs="Courier New"/>
          <w:color w:val="080808"/>
          <w:sz w:val="20"/>
          <w:szCs w:val="20"/>
          <w:lang w:eastAsia="en-GB"/>
        </w:rPr>
        <w:t>action){</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br/>
        <w:t xml:space="preserve">  </w:t>
      </w:r>
      <w:r w:rsidR="00614011" w:rsidRPr="00614011">
        <w:rPr>
          <w:rFonts w:ascii="Courier New" w:eastAsia="Times New Roman" w:hAnsi="Courier New" w:cs="Courier New"/>
          <w:color w:val="000000"/>
          <w:sz w:val="20"/>
          <w:szCs w:val="20"/>
          <w:lang w:eastAsia="en-GB"/>
        </w:rPr>
        <w:t>List</w:t>
      </w:r>
      <w:r w:rsidR="00614011" w:rsidRPr="00614011">
        <w:rPr>
          <w:rFonts w:ascii="Courier New" w:eastAsia="Times New Roman" w:hAnsi="Courier New" w:cs="Courier New"/>
          <w:color w:val="080808"/>
          <w:sz w:val="20"/>
          <w:szCs w:val="20"/>
          <w:lang w:eastAsia="en-GB"/>
        </w:rPr>
        <w:t>&lt;</w:t>
      </w:r>
      <w:proofErr w:type="spellStart"/>
      <w:r w:rsidR="00614011" w:rsidRPr="00614011">
        <w:rPr>
          <w:rFonts w:ascii="Courier New" w:eastAsia="Times New Roman" w:hAnsi="Courier New" w:cs="Courier New"/>
          <w:color w:val="000000"/>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xml:space="preserve">&gt; </w:t>
      </w:r>
      <w:proofErr w:type="spellStart"/>
      <w:r w:rsidR="00614011" w:rsidRPr="00614011">
        <w:rPr>
          <w:rFonts w:ascii="Courier New" w:eastAsia="Times New Roman" w:hAnsi="Courier New" w:cs="Courier New"/>
          <w:color w:val="000000"/>
          <w:sz w:val="20"/>
          <w:szCs w:val="20"/>
          <w:lang w:eastAsia="en-GB"/>
        </w:rPr>
        <w:t>newList</w:t>
      </w:r>
      <w:proofErr w:type="spellEnd"/>
      <w:r w:rsidR="00614011" w:rsidRPr="00614011">
        <w:rPr>
          <w:rFonts w:ascii="Courier New" w:eastAsia="Times New Roman" w:hAnsi="Courier New" w:cs="Courier New"/>
          <w:color w:val="080808"/>
          <w:sz w:val="20"/>
          <w:szCs w:val="20"/>
          <w:lang w:eastAsia="en-GB"/>
        </w:rPr>
        <w:t xml:space="preserve">= </w:t>
      </w:r>
      <w:proofErr w:type="spellStart"/>
      <w:r w:rsidR="00614011" w:rsidRPr="00614011">
        <w:rPr>
          <w:rFonts w:ascii="Courier New" w:eastAsia="Times New Roman" w:hAnsi="Courier New" w:cs="Courier New"/>
          <w:color w:val="080808"/>
          <w:sz w:val="20"/>
          <w:szCs w:val="20"/>
          <w:lang w:eastAsia="en-GB"/>
        </w:rPr>
        <w:t>todos.map</w:t>
      </w:r>
      <w:proofErr w:type="spellEnd"/>
      <w:r w:rsidR="00614011" w:rsidRPr="00614011">
        <w:rPr>
          <w:rFonts w:ascii="Courier New" w:eastAsia="Times New Roman" w:hAnsi="Courier New" w:cs="Courier New"/>
          <w:color w:val="080808"/>
          <w:sz w:val="20"/>
          <w:szCs w:val="20"/>
          <w:lang w:eastAsia="en-GB"/>
        </w:rPr>
        <w:t>((</w:t>
      </w:r>
      <w:proofErr w:type="spellStart"/>
      <w:r w:rsidR="00614011" w:rsidRPr="00614011">
        <w:rPr>
          <w:rFonts w:ascii="Courier New" w:eastAsia="Times New Roman" w:hAnsi="Courier New" w:cs="Courier New"/>
          <w:color w:val="080808"/>
          <w:sz w:val="20"/>
          <w:szCs w:val="20"/>
          <w:lang w:eastAsia="en-GB"/>
        </w:rPr>
        <w:t>todo</w:t>
      </w:r>
      <w:proofErr w:type="spellEnd"/>
      <w:r w:rsidR="00614011" w:rsidRPr="00614011">
        <w:rPr>
          <w:rFonts w:ascii="Courier New" w:eastAsia="Times New Roman" w:hAnsi="Courier New" w:cs="Courier New"/>
          <w:color w:val="080808"/>
          <w:sz w:val="20"/>
          <w:szCs w:val="20"/>
          <w:lang w:eastAsia="en-GB"/>
        </w:rPr>
        <w:t>) =&gt; todo.</w:t>
      </w:r>
      <w:r w:rsidR="00614011" w:rsidRPr="00614011">
        <w:rPr>
          <w:rFonts w:ascii="Courier New" w:eastAsia="Times New Roman" w:hAnsi="Courier New" w:cs="Courier New"/>
          <w:color w:val="871094"/>
          <w:sz w:val="20"/>
          <w:szCs w:val="20"/>
          <w:lang w:eastAsia="en-GB"/>
        </w:rPr>
        <w:t xml:space="preserve">id </w:t>
      </w:r>
      <w:r w:rsidR="00614011" w:rsidRPr="00614011">
        <w:rPr>
          <w:rFonts w:ascii="Courier New" w:eastAsia="Times New Roman" w:hAnsi="Courier New" w:cs="Courier New"/>
          <w:color w:val="080808"/>
          <w:sz w:val="20"/>
          <w:szCs w:val="20"/>
          <w:lang w:eastAsia="en-GB"/>
        </w:rPr>
        <w:t>== action.</w:t>
      </w:r>
      <w:r w:rsidR="00614011" w:rsidRPr="00614011">
        <w:rPr>
          <w:rFonts w:ascii="Courier New" w:eastAsia="Times New Roman" w:hAnsi="Courier New" w:cs="Courier New"/>
          <w:color w:val="871094"/>
          <w:sz w:val="20"/>
          <w:szCs w:val="20"/>
          <w:lang w:eastAsia="en-GB"/>
        </w:rPr>
        <w:t>id</w:t>
      </w:r>
      <w:r w:rsidR="00614011" w:rsidRPr="00614011">
        <w:rPr>
          <w:rFonts w:ascii="Courier New" w:eastAsia="Times New Roman" w:hAnsi="Courier New" w:cs="Courier New"/>
          <w:color w:val="871094"/>
          <w:sz w:val="20"/>
          <w:szCs w:val="20"/>
          <w:lang w:eastAsia="en-GB"/>
        </w:rPr>
        <w:br/>
        <w:t xml:space="preserve">      </w:t>
      </w:r>
      <w:r w:rsidR="00614011" w:rsidRPr="00614011">
        <w:rPr>
          <w:rFonts w:ascii="Courier New" w:eastAsia="Times New Roman" w:hAnsi="Courier New" w:cs="Courier New"/>
          <w:color w:val="080808"/>
          <w:sz w:val="20"/>
          <w:szCs w:val="20"/>
          <w:lang w:eastAsia="en-GB"/>
        </w:rPr>
        <w:t xml:space="preserve">? </w:t>
      </w:r>
      <w:proofErr w:type="spellStart"/>
      <w:r w:rsidR="00614011" w:rsidRPr="00614011">
        <w:rPr>
          <w:rFonts w:ascii="Courier New" w:eastAsia="Times New Roman" w:hAnsi="Courier New" w:cs="Courier New"/>
          <w:color w:val="2196F3"/>
          <w:sz w:val="20"/>
          <w:szCs w:val="20"/>
          <w:lang w:eastAsia="en-GB"/>
        </w:rPr>
        <w:t>Todo</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id: action.</w:t>
      </w:r>
      <w:r w:rsidR="00614011" w:rsidRPr="00614011">
        <w:rPr>
          <w:rFonts w:ascii="Courier New" w:eastAsia="Times New Roman" w:hAnsi="Courier New" w:cs="Courier New"/>
          <w:color w:val="871094"/>
          <w:sz w:val="20"/>
          <w:szCs w:val="20"/>
          <w:lang w:eastAsia="en-GB"/>
        </w:rPr>
        <w:t>id</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name: action.</w:t>
      </w:r>
      <w:r w:rsidR="00614011" w:rsidRPr="00614011">
        <w:rPr>
          <w:rFonts w:ascii="Courier New" w:eastAsia="Times New Roman" w:hAnsi="Courier New" w:cs="Courier New"/>
          <w:color w:val="871094"/>
          <w:sz w:val="20"/>
          <w:szCs w:val="20"/>
          <w:lang w:eastAsia="en-GB"/>
        </w:rPr>
        <w:t>name</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description: </w:t>
      </w:r>
      <w:proofErr w:type="spellStart"/>
      <w:r w:rsidR="00614011" w:rsidRPr="00614011">
        <w:rPr>
          <w:rFonts w:ascii="Courier New" w:eastAsia="Times New Roman" w:hAnsi="Courier New" w:cs="Courier New"/>
          <w:color w:val="080808"/>
          <w:sz w:val="20"/>
          <w:szCs w:val="20"/>
          <w:lang w:eastAsia="en-GB"/>
        </w:rPr>
        <w:t>action.</w:t>
      </w:r>
      <w:r w:rsidR="00614011" w:rsidRPr="00614011">
        <w:rPr>
          <w:rFonts w:ascii="Courier New" w:eastAsia="Times New Roman" w:hAnsi="Courier New" w:cs="Courier New"/>
          <w:color w:val="871094"/>
          <w:sz w:val="20"/>
          <w:szCs w:val="20"/>
          <w:lang w:eastAsia="en-GB"/>
        </w:rPr>
        <w:t>desc</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 xml:space="preserve">      completed: </w:t>
      </w:r>
      <w:proofErr w:type="spellStart"/>
      <w:r w:rsidR="00614011" w:rsidRPr="00614011">
        <w:rPr>
          <w:rFonts w:ascii="Courier New" w:eastAsia="Times New Roman" w:hAnsi="Courier New" w:cs="Courier New"/>
          <w:color w:val="080808"/>
          <w:sz w:val="20"/>
          <w:szCs w:val="20"/>
          <w:lang w:eastAsia="en-GB"/>
        </w:rPr>
        <w:t>todo.</w:t>
      </w:r>
      <w:r w:rsidR="00614011" w:rsidRPr="00614011">
        <w:rPr>
          <w:rFonts w:ascii="Courier New" w:eastAsia="Times New Roman" w:hAnsi="Courier New" w:cs="Courier New"/>
          <w:color w:val="871094"/>
          <w:sz w:val="20"/>
          <w:szCs w:val="20"/>
          <w:lang w:eastAsia="en-GB"/>
        </w:rPr>
        <w:t>completed</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lastRenderedPageBreak/>
        <w:t xml:space="preserve">      : </w:t>
      </w:r>
      <w:proofErr w:type="spellStart"/>
      <w:r w:rsidR="00614011" w:rsidRPr="00614011">
        <w:rPr>
          <w:rFonts w:ascii="Courier New" w:eastAsia="Times New Roman" w:hAnsi="Courier New" w:cs="Courier New"/>
          <w:color w:val="080808"/>
          <w:sz w:val="20"/>
          <w:szCs w:val="20"/>
          <w:lang w:eastAsia="en-GB"/>
        </w:rPr>
        <w:t>todo</w:t>
      </w:r>
      <w:proofErr w:type="spellEnd"/>
      <w:r w:rsidR="00614011" w:rsidRPr="00614011">
        <w:rPr>
          <w:rFonts w:ascii="Courier New" w:eastAsia="Times New Roman" w:hAnsi="Courier New" w:cs="Courier New"/>
          <w:color w:val="080808"/>
          <w:sz w:val="20"/>
          <w:szCs w:val="20"/>
          <w:lang w:eastAsia="en-GB"/>
        </w:rPr>
        <w:t>).</w:t>
      </w:r>
      <w:proofErr w:type="spellStart"/>
      <w:r w:rsidR="00614011" w:rsidRPr="00614011">
        <w:rPr>
          <w:rFonts w:ascii="Courier New" w:eastAsia="Times New Roman" w:hAnsi="Courier New" w:cs="Courier New"/>
          <w:color w:val="080808"/>
          <w:sz w:val="20"/>
          <w:szCs w:val="20"/>
          <w:lang w:eastAsia="en-GB"/>
        </w:rPr>
        <w:t>toList</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r>
      <w:r w:rsidR="00614011" w:rsidRPr="00614011">
        <w:rPr>
          <w:rFonts w:ascii="Courier New" w:eastAsia="Times New Roman" w:hAnsi="Courier New" w:cs="Courier New"/>
          <w:color w:val="080808"/>
          <w:sz w:val="20"/>
          <w:szCs w:val="20"/>
          <w:lang w:eastAsia="en-GB"/>
        </w:rPr>
        <w:br/>
        <w:t xml:space="preserve">  </w:t>
      </w:r>
      <w:r w:rsidR="00614011" w:rsidRPr="00614011">
        <w:rPr>
          <w:rFonts w:ascii="Courier New" w:eastAsia="Times New Roman" w:hAnsi="Courier New" w:cs="Courier New"/>
          <w:color w:val="0033B3"/>
          <w:sz w:val="20"/>
          <w:szCs w:val="20"/>
          <w:lang w:eastAsia="en-GB"/>
        </w:rPr>
        <w:t xml:space="preserve">return </w:t>
      </w:r>
      <w:proofErr w:type="spellStart"/>
      <w:r w:rsidR="00614011" w:rsidRPr="00614011">
        <w:rPr>
          <w:rFonts w:ascii="Courier New" w:eastAsia="Times New Roman" w:hAnsi="Courier New" w:cs="Courier New"/>
          <w:color w:val="2196F3"/>
          <w:sz w:val="20"/>
          <w:szCs w:val="20"/>
          <w:lang w:eastAsia="en-GB"/>
        </w:rPr>
        <w:t>List</w:t>
      </w:r>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2196F3"/>
          <w:sz w:val="20"/>
          <w:szCs w:val="20"/>
          <w:lang w:eastAsia="en-GB"/>
        </w:rPr>
        <w:t>from</w:t>
      </w:r>
      <w:proofErr w:type="spellEnd"/>
      <w:r w:rsidR="00614011" w:rsidRPr="00614011">
        <w:rPr>
          <w:rFonts w:ascii="Courier New" w:eastAsia="Times New Roman" w:hAnsi="Courier New" w:cs="Courier New"/>
          <w:color w:val="080808"/>
          <w:sz w:val="20"/>
          <w:szCs w:val="20"/>
          <w:lang w:eastAsia="en-GB"/>
        </w:rPr>
        <w:t>(</w:t>
      </w:r>
      <w:proofErr w:type="spellStart"/>
      <w:r w:rsidR="00614011" w:rsidRPr="00614011">
        <w:rPr>
          <w:rFonts w:ascii="Courier New" w:eastAsia="Times New Roman" w:hAnsi="Courier New" w:cs="Courier New"/>
          <w:color w:val="000000"/>
          <w:sz w:val="20"/>
          <w:szCs w:val="20"/>
          <w:lang w:eastAsia="en-GB"/>
        </w:rPr>
        <w:t>newList</w:t>
      </w:r>
      <w:proofErr w:type="spellEnd"/>
      <w:r w:rsidR="00614011" w:rsidRPr="00614011">
        <w:rPr>
          <w:rFonts w:ascii="Courier New" w:eastAsia="Times New Roman" w:hAnsi="Courier New" w:cs="Courier New"/>
          <w:color w:val="080808"/>
          <w:sz w:val="20"/>
          <w:szCs w:val="20"/>
          <w:lang w:eastAsia="en-GB"/>
        </w:rPr>
        <w:t>);</w:t>
      </w:r>
      <w:r w:rsidR="00614011" w:rsidRPr="00614011">
        <w:rPr>
          <w:rFonts w:ascii="Courier New" w:eastAsia="Times New Roman" w:hAnsi="Courier New" w:cs="Courier New"/>
          <w:color w:val="080808"/>
          <w:sz w:val="20"/>
          <w:szCs w:val="20"/>
          <w:lang w:eastAsia="en-GB"/>
        </w:rPr>
        <w:br/>
        <w:t>}</w:t>
      </w:r>
    </w:p>
    <w:p w14:paraId="0B919EAC"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C80EEA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95018B1"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D75D19" w14:textId="2095E313" w:rsidR="00614011" w:rsidRDefault="00614011" w:rsidP="008D26A1"/>
    <w:p w14:paraId="31351FED" w14:textId="5C042E26" w:rsidR="00614011" w:rsidRDefault="00614011" w:rsidP="008D26A1">
      <w:r w:rsidRPr="00614011">
        <w:t>These new reducers are t</w:t>
      </w:r>
      <w:r>
        <w:t xml:space="preserve">hen combined with the other existing ones in the </w:t>
      </w:r>
      <w:proofErr w:type="spellStart"/>
      <w:r>
        <w:t>combineReducers</w:t>
      </w:r>
      <w:proofErr w:type="spellEnd"/>
      <w:r>
        <w:t xml:space="preserve"> function an</w:t>
      </w:r>
      <w:r w:rsidR="00463119">
        <w:t xml:space="preserve">d linked with the corresponding action using the type class </w:t>
      </w:r>
      <w:proofErr w:type="spellStart"/>
      <w:r w:rsidR="00463119">
        <w:t>TypedReducer</w:t>
      </w:r>
      <w:proofErr w:type="spellEnd"/>
      <w:r w:rsidR="00463119">
        <w:t>.</w:t>
      </w:r>
    </w:p>
    <w:p w14:paraId="566A669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AEF5D7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BE2770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9FE041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9EDE4AC" w14:textId="40F0B6EF"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9B9CDD8" w14:textId="1DCE99C5" w:rsidR="00463119" w:rsidRPr="00463119" w:rsidRDefault="00463119" w:rsidP="004631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63119">
        <w:rPr>
          <w:rFonts w:ascii="Courier New" w:eastAsia="Times New Roman" w:hAnsi="Courier New" w:cs="Courier New"/>
          <w:color w:val="0033B3"/>
          <w:sz w:val="20"/>
          <w:szCs w:val="20"/>
          <w:lang w:eastAsia="en-GB"/>
        </w:rPr>
        <w:t xml:space="preserve">final </w:t>
      </w:r>
      <w:proofErr w:type="spellStart"/>
      <w:r w:rsidRPr="00463119">
        <w:rPr>
          <w:rFonts w:ascii="Courier New" w:eastAsia="Times New Roman" w:hAnsi="Courier New" w:cs="Courier New"/>
          <w:color w:val="000000"/>
          <w:sz w:val="20"/>
          <w:szCs w:val="20"/>
          <w:lang w:eastAsia="en-GB"/>
        </w:rPr>
        <w:t>todoReducer</w:t>
      </w:r>
      <w:proofErr w:type="spellEnd"/>
      <w:r w:rsidRPr="00463119">
        <w:rPr>
          <w:rFonts w:ascii="Courier New" w:eastAsia="Times New Roman" w:hAnsi="Courier New" w:cs="Courier New"/>
          <w:color w:val="000000"/>
          <w:sz w:val="20"/>
          <w:szCs w:val="20"/>
          <w:lang w:eastAsia="en-GB"/>
        </w:rPr>
        <w:t xml:space="preserve"> </w:t>
      </w:r>
      <w:r w:rsidRPr="00463119">
        <w:rPr>
          <w:rFonts w:ascii="Courier New" w:eastAsia="Times New Roman" w:hAnsi="Courier New" w:cs="Courier New"/>
          <w:color w:val="080808"/>
          <w:sz w:val="20"/>
          <w:szCs w:val="20"/>
          <w:lang w:eastAsia="en-GB"/>
        </w:rPr>
        <w:t xml:space="preserve">= </w:t>
      </w:r>
      <w:proofErr w:type="spellStart"/>
      <w:r w:rsidRPr="00463119">
        <w:rPr>
          <w:rFonts w:ascii="Courier New" w:eastAsia="Times New Roman" w:hAnsi="Courier New" w:cs="Courier New"/>
          <w:color w:val="080808"/>
          <w:sz w:val="20"/>
          <w:szCs w:val="20"/>
          <w:lang w:eastAsia="en-GB"/>
        </w:rPr>
        <w:t>combineReducers</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&gt;&gt;([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AddTodoAction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addTodo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LoadTodoSucceededAction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setLoadedTodo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SetCompletedTodoAction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setCompletedTodo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 xml:space="preserve">  </w:t>
      </w:r>
      <w:proofErr w:type="spellStart"/>
      <w:r w:rsidRPr="00463119">
        <w:rPr>
          <w:rFonts w:ascii="Courier New" w:eastAsia="Times New Roman" w:hAnsi="Courier New" w:cs="Courier New"/>
          <w:color w:val="2196F3"/>
          <w:sz w:val="20"/>
          <w:szCs w:val="20"/>
          <w:lang w:eastAsia="en-GB"/>
        </w:rPr>
        <w:t>TypedReducer</w:t>
      </w:r>
      <w:proofErr w:type="spellEnd"/>
      <w:r w:rsidRPr="00463119">
        <w:rPr>
          <w:rFonts w:ascii="Courier New" w:eastAsia="Times New Roman" w:hAnsi="Courier New" w:cs="Courier New"/>
          <w:color w:val="080808"/>
          <w:sz w:val="20"/>
          <w:szCs w:val="20"/>
          <w:lang w:eastAsia="en-GB"/>
        </w:rPr>
        <w:t>&lt;</w:t>
      </w:r>
      <w:r w:rsidRPr="00463119">
        <w:rPr>
          <w:rFonts w:ascii="Courier New" w:eastAsia="Times New Roman" w:hAnsi="Courier New" w:cs="Courier New"/>
          <w:color w:val="000000"/>
          <w:sz w:val="20"/>
          <w:szCs w:val="20"/>
          <w:lang w:eastAsia="en-GB"/>
        </w:rPr>
        <w:t>List</w:t>
      </w:r>
      <w:r w:rsidRPr="00463119">
        <w:rPr>
          <w:rFonts w:ascii="Courier New" w:eastAsia="Times New Roman" w:hAnsi="Courier New" w:cs="Courier New"/>
          <w:color w:val="080808"/>
          <w:sz w:val="20"/>
          <w:szCs w:val="20"/>
          <w:lang w:eastAsia="en-GB"/>
        </w:rPr>
        <w:t>&lt;</w:t>
      </w:r>
      <w:proofErr w:type="spellStart"/>
      <w:r w:rsidRPr="00463119">
        <w:rPr>
          <w:rFonts w:ascii="Courier New" w:eastAsia="Times New Roman" w:hAnsi="Courier New" w:cs="Courier New"/>
          <w:color w:val="000000"/>
          <w:sz w:val="20"/>
          <w:szCs w:val="20"/>
          <w:lang w:eastAsia="en-GB"/>
        </w:rPr>
        <w:t>Todo</w:t>
      </w:r>
      <w:proofErr w:type="spellEnd"/>
      <w:r w:rsidRPr="00463119">
        <w:rPr>
          <w:rFonts w:ascii="Courier New" w:eastAsia="Times New Roman" w:hAnsi="Courier New" w:cs="Courier New"/>
          <w:color w:val="080808"/>
          <w:sz w:val="20"/>
          <w:szCs w:val="20"/>
          <w:lang w:eastAsia="en-GB"/>
        </w:rPr>
        <w:t xml:space="preserve">&gt;, </w:t>
      </w:r>
      <w:proofErr w:type="spellStart"/>
      <w:r w:rsidRPr="00463119">
        <w:rPr>
          <w:rFonts w:ascii="Courier New" w:eastAsia="Times New Roman" w:hAnsi="Courier New" w:cs="Courier New"/>
          <w:color w:val="000000"/>
          <w:sz w:val="20"/>
          <w:szCs w:val="20"/>
          <w:lang w:eastAsia="en-GB"/>
        </w:rPr>
        <w:t>UpdateTodoAction</w:t>
      </w:r>
      <w:proofErr w:type="spellEnd"/>
      <w:r w:rsidRPr="00463119">
        <w:rPr>
          <w:rFonts w:ascii="Courier New" w:eastAsia="Times New Roman" w:hAnsi="Courier New" w:cs="Courier New"/>
          <w:color w:val="080808"/>
          <w:sz w:val="20"/>
          <w:szCs w:val="20"/>
          <w:lang w:eastAsia="en-GB"/>
        </w:rPr>
        <w:t>&gt;(</w:t>
      </w:r>
      <w:r w:rsidRPr="00463119">
        <w:rPr>
          <w:rFonts w:ascii="Courier New" w:eastAsia="Times New Roman" w:hAnsi="Courier New" w:cs="Courier New"/>
          <w:color w:val="00627A"/>
          <w:sz w:val="20"/>
          <w:szCs w:val="20"/>
          <w:lang w:eastAsia="en-GB"/>
        </w:rPr>
        <w:t>_</w:t>
      </w:r>
      <w:proofErr w:type="spellStart"/>
      <w:r w:rsidRPr="00463119">
        <w:rPr>
          <w:rFonts w:ascii="Courier New" w:eastAsia="Times New Roman" w:hAnsi="Courier New" w:cs="Courier New"/>
          <w:color w:val="00627A"/>
          <w:sz w:val="20"/>
          <w:szCs w:val="20"/>
          <w:lang w:eastAsia="en-GB"/>
        </w:rPr>
        <w:t>updateTodo</w:t>
      </w:r>
      <w:proofErr w:type="spellEnd"/>
      <w:r w:rsidRPr="00463119">
        <w:rPr>
          <w:rFonts w:ascii="Courier New" w:eastAsia="Times New Roman" w:hAnsi="Courier New" w:cs="Courier New"/>
          <w:color w:val="080808"/>
          <w:sz w:val="20"/>
          <w:szCs w:val="20"/>
          <w:lang w:eastAsia="en-GB"/>
        </w:rPr>
        <w:t>),</w:t>
      </w:r>
      <w:r w:rsidRPr="00463119">
        <w:rPr>
          <w:rFonts w:ascii="Courier New" w:eastAsia="Times New Roman" w:hAnsi="Courier New" w:cs="Courier New"/>
          <w:color w:val="080808"/>
          <w:sz w:val="20"/>
          <w:szCs w:val="20"/>
          <w:lang w:eastAsia="en-GB"/>
        </w:rPr>
        <w:br/>
        <w:t>]);</w:t>
      </w:r>
    </w:p>
    <w:p w14:paraId="45BEAC37"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EE1821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C476F9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76B59C6" w14:textId="67D178FD" w:rsidR="00463119" w:rsidRDefault="00463119" w:rsidP="008D26A1"/>
    <w:p w14:paraId="6A1B7F56" w14:textId="08767135" w:rsidR="00463119" w:rsidRDefault="00463119" w:rsidP="008D26A1">
      <w:r w:rsidRPr="00463119">
        <w:t>And that</w:t>
      </w:r>
      <w:r>
        <w:t>’</w:t>
      </w:r>
      <w:r w:rsidRPr="00463119">
        <w:t xml:space="preserve">s </w:t>
      </w:r>
      <w:r>
        <w:t>it</w:t>
      </w:r>
      <w:r w:rsidRPr="00463119">
        <w:t xml:space="preserve">, the </w:t>
      </w:r>
      <w:proofErr w:type="spellStart"/>
      <w:r>
        <w:t>AppState</w:t>
      </w:r>
      <w:proofErr w:type="spellEnd"/>
      <w:r>
        <w:t xml:space="preserve"> can now handle actions of type </w:t>
      </w:r>
      <w:proofErr w:type="spellStart"/>
      <w:r>
        <w:t>AddTodoAction</w:t>
      </w:r>
      <w:proofErr w:type="spellEnd"/>
      <w:r>
        <w:t xml:space="preserve"> and </w:t>
      </w:r>
      <w:proofErr w:type="spellStart"/>
      <w:r>
        <w:t>UpdateTodoAction</w:t>
      </w:r>
      <w:proofErr w:type="spellEnd"/>
      <w:r>
        <w:t xml:space="preserve">. These new functionalities can now be used in the </w:t>
      </w:r>
      <w:proofErr w:type="spellStart"/>
      <w:r>
        <w:t>AddTodoPage</w:t>
      </w:r>
      <w:proofErr w:type="spellEnd"/>
      <w:r>
        <w:t xml:space="preserve"> and in the </w:t>
      </w:r>
      <w:proofErr w:type="spellStart"/>
      <w:r>
        <w:t>UpdateTodoPage</w:t>
      </w:r>
      <w:proofErr w:type="spellEnd"/>
      <w:r>
        <w:t xml:space="preserve"> </w:t>
      </w:r>
      <w:proofErr w:type="spellStart"/>
      <w:r>
        <w:t>easilt</w:t>
      </w:r>
      <w:proofErr w:type="spellEnd"/>
      <w:r>
        <w:t xml:space="preserve"> due to the fact that they can be accesses directly. The </w:t>
      </w:r>
      <w:proofErr w:type="spellStart"/>
      <w:r>
        <w:t>StoreProvider</w:t>
      </w:r>
      <w:proofErr w:type="spellEnd"/>
      <w:r>
        <w:t xml:space="preserve"> widget has been , indeed, positioned in the root of the application to be available in all the sub trees. The</w:t>
      </w:r>
      <w:r w:rsidR="00DE7AF9">
        <w:t xml:space="preserve"> </w:t>
      </w:r>
      <w:proofErr w:type="spellStart"/>
      <w:r>
        <w:t>onPressed</w:t>
      </w:r>
      <w:proofErr w:type="spellEnd"/>
      <w:r>
        <w:t xml:space="preserve"> </w:t>
      </w:r>
      <w:r w:rsidR="00DE7AF9">
        <w:t xml:space="preserve">field ‘s </w:t>
      </w:r>
      <w:r>
        <w:t>function</w:t>
      </w:r>
      <w:r w:rsidR="00DE7AF9">
        <w:t xml:space="preserve"> of the </w:t>
      </w:r>
      <w:proofErr w:type="spellStart"/>
      <w:r w:rsidR="00DE7AF9">
        <w:t>TextButton</w:t>
      </w:r>
      <w:proofErr w:type="spellEnd"/>
      <w:r w:rsidR="00DE7AF9">
        <w:t xml:space="preserve"> widget in the </w:t>
      </w:r>
      <w:proofErr w:type="spellStart"/>
      <w:r w:rsidR="00DE7AF9">
        <w:t>AddTodoPage</w:t>
      </w:r>
      <w:proofErr w:type="spellEnd"/>
      <w:r>
        <w:t xml:space="preserve"> dispatch</w:t>
      </w:r>
      <w:r w:rsidR="00DE7AF9">
        <w:t xml:space="preserve">es </w:t>
      </w:r>
      <w:r>
        <w:t xml:space="preserve">an Action of </w:t>
      </w:r>
      <w:r w:rsidR="00DE7AF9">
        <w:t xml:space="preserve">type </w:t>
      </w:r>
      <w:proofErr w:type="spellStart"/>
      <w:r w:rsidR="00DE7AF9">
        <w:t>AddTodoAction</w:t>
      </w:r>
      <w:proofErr w:type="spellEnd"/>
      <w:r w:rsidR="00DE7AF9">
        <w:t xml:space="preserve"> in the </w:t>
      </w:r>
      <w:proofErr w:type="spellStart"/>
      <w:r w:rsidR="00DE7AF9">
        <w:t>AppState</w:t>
      </w:r>
      <w:proofErr w:type="spellEnd"/>
      <w:r w:rsidR="00DE7AF9">
        <w:t xml:space="preserve"> utilizing the name and description’s </w:t>
      </w:r>
      <w:proofErr w:type="spellStart"/>
      <w:r w:rsidR="00DE7AF9">
        <w:t>textControlled</w:t>
      </w:r>
      <w:proofErr w:type="spellEnd"/>
      <w:r w:rsidR="00DE7AF9">
        <w:t xml:space="preserve"> text field.</w:t>
      </w:r>
    </w:p>
    <w:p w14:paraId="16DCB87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C9C6F5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86911F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1E3CA2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2057816" w14:textId="5ACF6A06"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B14AB4E" w14:textId="6DA6C5F7" w:rsidR="00DE7AF9" w:rsidRPr="00DE7AF9" w:rsidRDefault="00DE7AF9" w:rsidP="00DE7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7AF9">
        <w:rPr>
          <w:rFonts w:ascii="Courier New" w:eastAsia="Times New Roman" w:hAnsi="Courier New" w:cs="Courier New"/>
          <w:color w:val="2196F3"/>
          <w:sz w:val="20"/>
          <w:szCs w:val="20"/>
          <w:lang w:eastAsia="en-GB"/>
        </w:rPr>
        <w:t>TextButton</w:t>
      </w:r>
      <w:proofErr w:type="spellEnd"/>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80808"/>
          <w:sz w:val="20"/>
          <w:szCs w:val="20"/>
          <w:lang w:eastAsia="en-GB"/>
        </w:rPr>
        <w:t>onPressed</w:t>
      </w:r>
      <w:proofErr w:type="spellEnd"/>
      <w:r w:rsidRPr="00DE7AF9">
        <w:rPr>
          <w:rFonts w:ascii="Courier New" w:eastAsia="Times New Roman" w:hAnsi="Courier New" w:cs="Courier New"/>
          <w:color w:val="080808"/>
          <w:sz w:val="20"/>
          <w:szCs w:val="20"/>
          <w:lang w:eastAsia="en-GB"/>
        </w:rPr>
        <w:t>: () {</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33B3"/>
          <w:sz w:val="20"/>
          <w:szCs w:val="20"/>
          <w:lang w:eastAsia="en-GB"/>
        </w:rPr>
        <w:t xml:space="preserve">final </w:t>
      </w:r>
      <w:proofErr w:type="spellStart"/>
      <w:r w:rsidRPr="00DE7AF9">
        <w:rPr>
          <w:rFonts w:ascii="Courier New" w:eastAsia="Times New Roman" w:hAnsi="Courier New" w:cs="Courier New"/>
          <w:color w:val="000000"/>
          <w:sz w:val="20"/>
          <w:szCs w:val="20"/>
          <w:lang w:eastAsia="en-GB"/>
        </w:rPr>
        <w:t>AddTodoAction</w:t>
      </w:r>
      <w:proofErr w:type="spellEnd"/>
      <w:r w:rsidRPr="00DE7AF9">
        <w:rPr>
          <w:rFonts w:ascii="Courier New" w:eastAsia="Times New Roman" w:hAnsi="Courier New" w:cs="Courier New"/>
          <w:color w:val="000000"/>
          <w:sz w:val="20"/>
          <w:szCs w:val="20"/>
          <w:lang w:eastAsia="en-GB"/>
        </w:rPr>
        <w:t xml:space="preserve"> action</w:t>
      </w:r>
      <w:r w:rsidRPr="00DE7AF9">
        <w:rPr>
          <w:rFonts w:ascii="Courier New" w:eastAsia="Times New Roman" w:hAnsi="Courier New" w:cs="Courier New"/>
          <w:color w:val="080808"/>
          <w:sz w:val="20"/>
          <w:szCs w:val="20"/>
          <w:lang w:eastAsia="en-GB"/>
        </w:rPr>
        <w:t xml:space="preserve">= </w:t>
      </w:r>
      <w:proofErr w:type="spellStart"/>
      <w:r w:rsidRPr="00DE7AF9">
        <w:rPr>
          <w:rFonts w:ascii="Courier New" w:eastAsia="Times New Roman" w:hAnsi="Courier New" w:cs="Courier New"/>
          <w:color w:val="2196F3"/>
          <w:sz w:val="20"/>
          <w:szCs w:val="20"/>
          <w:lang w:eastAsia="en-GB"/>
        </w:rPr>
        <w:t>AddTodoAction</w:t>
      </w:r>
      <w:proofErr w:type="spellEnd"/>
      <w:r w:rsidRPr="00DE7AF9">
        <w:rPr>
          <w:rFonts w:ascii="Courier New" w:eastAsia="Times New Roman" w:hAnsi="Courier New" w:cs="Courier New"/>
          <w:color w:val="080808"/>
          <w:sz w:val="20"/>
          <w:szCs w:val="20"/>
          <w:lang w:eastAsia="en-GB"/>
        </w:rPr>
        <w:t>(</w:t>
      </w:r>
      <w:proofErr w:type="spellStart"/>
      <w:r w:rsidRPr="00DE7AF9">
        <w:rPr>
          <w:rFonts w:ascii="Courier New" w:eastAsia="Times New Roman" w:hAnsi="Courier New" w:cs="Courier New"/>
          <w:color w:val="871094"/>
          <w:sz w:val="20"/>
          <w:szCs w:val="20"/>
          <w:lang w:eastAsia="en-GB"/>
        </w:rPr>
        <w:t>textControllerName</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proofErr w:type="spellEnd"/>
      <w:r w:rsidRPr="00DE7AF9">
        <w:rPr>
          <w:rFonts w:ascii="Courier New" w:eastAsia="Times New Roman" w:hAnsi="Courier New" w:cs="Courier New"/>
          <w:color w:val="080808"/>
          <w:sz w:val="20"/>
          <w:szCs w:val="20"/>
          <w:lang w:eastAsia="en-GB"/>
        </w:rPr>
        <w:t xml:space="preserve">, </w:t>
      </w:r>
      <w:proofErr w:type="spellStart"/>
      <w:r w:rsidRPr="00DE7AF9">
        <w:rPr>
          <w:rFonts w:ascii="Courier New" w:eastAsia="Times New Roman" w:hAnsi="Courier New" w:cs="Courier New"/>
          <w:color w:val="871094"/>
          <w:sz w:val="20"/>
          <w:szCs w:val="20"/>
          <w:lang w:eastAsia="en-GB"/>
        </w:rPr>
        <w:t>textControllerDesc</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proofErr w:type="spellEnd"/>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StoreProvider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of</w:t>
      </w:r>
      <w:proofErr w:type="spellEnd"/>
      <w:r w:rsidRPr="00DE7AF9">
        <w:rPr>
          <w:rFonts w:ascii="Courier New" w:eastAsia="Times New Roman" w:hAnsi="Courier New" w:cs="Courier New"/>
          <w:color w:val="080808"/>
          <w:sz w:val="20"/>
          <w:szCs w:val="20"/>
          <w:lang w:eastAsia="en-GB"/>
        </w:rPr>
        <w:t>&lt;</w:t>
      </w:r>
      <w:proofErr w:type="spellStart"/>
      <w:r w:rsidRPr="00DE7AF9">
        <w:rPr>
          <w:rFonts w:ascii="Courier New" w:eastAsia="Times New Roman" w:hAnsi="Courier New" w:cs="Courier New"/>
          <w:color w:val="000000"/>
          <w:sz w:val="20"/>
          <w:szCs w:val="20"/>
          <w:lang w:eastAsia="en-GB"/>
        </w:rPr>
        <w:t>AppState</w:t>
      </w:r>
      <w:proofErr w:type="spellEnd"/>
      <w:r w:rsidRPr="00DE7AF9">
        <w:rPr>
          <w:rFonts w:ascii="Courier New" w:eastAsia="Times New Roman" w:hAnsi="Courier New" w:cs="Courier New"/>
          <w:color w:val="080808"/>
          <w:sz w:val="20"/>
          <w:szCs w:val="20"/>
          <w:lang w:eastAsia="en-GB"/>
        </w:rPr>
        <w:t>&gt;(context).dispatch(</w:t>
      </w:r>
      <w:r w:rsidRPr="00DE7AF9">
        <w:rPr>
          <w:rFonts w:ascii="Courier New" w:eastAsia="Times New Roman" w:hAnsi="Courier New" w:cs="Courier New"/>
          <w:color w:val="000000"/>
          <w:sz w:val="20"/>
          <w:szCs w:val="20"/>
          <w:lang w:eastAsia="en-GB"/>
        </w:rPr>
        <w:t>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Navigator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pop</w:t>
      </w:r>
      <w:proofErr w:type="spellEnd"/>
      <w:r w:rsidRPr="00DE7AF9">
        <w:rPr>
          <w:rFonts w:ascii="Courier New" w:eastAsia="Times New Roman" w:hAnsi="Courier New" w:cs="Courier New"/>
          <w:color w:val="080808"/>
          <w:sz w:val="20"/>
          <w:szCs w:val="20"/>
          <w:lang w:eastAsia="en-GB"/>
        </w:rPr>
        <w:t>(context);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80808"/>
          <w:sz w:val="20"/>
          <w:szCs w:val="20"/>
          <w:lang w:eastAsia="en-GB"/>
        </w:rPr>
        <w:br/>
        <w:t xml:space="preserve">    child: </w:t>
      </w:r>
      <w:proofErr w:type="spellStart"/>
      <w:r w:rsidRPr="00DE7AF9">
        <w:rPr>
          <w:rFonts w:ascii="Courier New" w:eastAsia="Times New Roman" w:hAnsi="Courier New" w:cs="Courier New"/>
          <w:color w:val="0033B3"/>
          <w:sz w:val="20"/>
          <w:szCs w:val="20"/>
          <w:lang w:eastAsia="en-GB"/>
        </w:rPr>
        <w:t>const</w:t>
      </w:r>
      <w:proofErr w:type="spellEnd"/>
      <w:r w:rsidRPr="00DE7AF9">
        <w:rPr>
          <w:rFonts w:ascii="Courier New" w:eastAsia="Times New Roman" w:hAnsi="Courier New" w:cs="Courier New"/>
          <w:color w:val="0033B3"/>
          <w:sz w:val="20"/>
          <w:szCs w:val="20"/>
          <w:lang w:eastAsia="en-GB"/>
        </w:rPr>
        <w:t xml:space="preserve"> </w:t>
      </w:r>
      <w:r w:rsidRPr="00DE7AF9">
        <w:rPr>
          <w:rFonts w:ascii="Courier New" w:eastAsia="Times New Roman" w:hAnsi="Courier New" w:cs="Courier New"/>
          <w:color w:val="2196F3"/>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67D17"/>
          <w:sz w:val="20"/>
          <w:szCs w:val="20"/>
          <w:lang w:eastAsia="en-GB"/>
        </w:rPr>
        <w:t>"Create"</w:t>
      </w:r>
      <w:r w:rsidRPr="00DE7AF9">
        <w:rPr>
          <w:rFonts w:ascii="Courier New" w:eastAsia="Times New Roman" w:hAnsi="Courier New" w:cs="Courier New"/>
          <w:color w:val="080808"/>
          <w:sz w:val="20"/>
          <w:szCs w:val="20"/>
          <w:lang w:eastAsia="en-GB"/>
        </w:rPr>
        <w:t>))</w:t>
      </w:r>
    </w:p>
    <w:p w14:paraId="6A30FB7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742BD261"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032BE63"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2E1B3AE" w14:textId="4AC558D3" w:rsidR="00DE7AF9" w:rsidRDefault="00DE7AF9" w:rsidP="008D26A1"/>
    <w:p w14:paraId="0FED7A9C" w14:textId="5A44DD5E" w:rsidR="00DE7AF9" w:rsidRDefault="00DE7AF9" w:rsidP="008D26A1">
      <w:r w:rsidRPr="00DE7AF9">
        <w:t>And the same is d</w:t>
      </w:r>
      <w:r>
        <w:t xml:space="preserve">one in the </w:t>
      </w:r>
      <w:proofErr w:type="spellStart"/>
      <w:r>
        <w:t>UpdateTodoPage</w:t>
      </w:r>
      <w:proofErr w:type="spellEnd"/>
      <w:r>
        <w:t xml:space="preserve"> dispatching an action of type </w:t>
      </w:r>
      <w:proofErr w:type="spellStart"/>
      <w:r>
        <w:t>UpdateTodoAction</w:t>
      </w:r>
      <w:proofErr w:type="spellEnd"/>
      <w:r>
        <w:t xml:space="preserve"> composed using the </w:t>
      </w:r>
      <w:proofErr w:type="spellStart"/>
      <w:r>
        <w:t>textControllers’s</w:t>
      </w:r>
      <w:proofErr w:type="spellEnd"/>
      <w:r>
        <w:t xml:space="preserve"> text values and the id of the </w:t>
      </w:r>
      <w:proofErr w:type="spellStart"/>
      <w:r>
        <w:t>todo</w:t>
      </w:r>
      <w:proofErr w:type="spellEnd"/>
      <w:r>
        <w:t xml:space="preserve"> passed as argument from the </w:t>
      </w:r>
      <w:proofErr w:type="spellStart"/>
      <w:r>
        <w:t>TodoItem</w:t>
      </w:r>
      <w:proofErr w:type="spellEnd"/>
      <w:r>
        <w:t xml:space="preserve"> widget.</w:t>
      </w:r>
    </w:p>
    <w:p w14:paraId="43B7D86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lastRenderedPageBreak/>
        <w:t>\begin</w:t>
      </w:r>
      <w:r w:rsidRPr="009751F1">
        <w:rPr>
          <w:rFonts w:ascii="Courier New" w:eastAsia="Times New Roman" w:hAnsi="Courier New" w:cs="Courier New"/>
          <w:color w:val="000000"/>
          <w:sz w:val="20"/>
          <w:szCs w:val="20"/>
          <w:lang w:eastAsia="en-GB"/>
        </w:rPr>
        <w:t>{code}</w:t>
      </w:r>
    </w:p>
    <w:p w14:paraId="7EF63DEF"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7B2FB73"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8654DE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F7196EC" w14:textId="216AA309"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05609232" w14:textId="62234DEE" w:rsidR="00DE7AF9" w:rsidRPr="00DE7AF9" w:rsidRDefault="00DE7AF9" w:rsidP="00DE7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DE7AF9">
        <w:rPr>
          <w:rFonts w:ascii="Courier New" w:eastAsia="Times New Roman" w:hAnsi="Courier New" w:cs="Courier New"/>
          <w:color w:val="2196F3"/>
          <w:sz w:val="20"/>
          <w:szCs w:val="20"/>
          <w:lang w:eastAsia="en-GB"/>
        </w:rPr>
        <w:t>TextButton</w:t>
      </w:r>
      <w:proofErr w:type="spellEnd"/>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80808"/>
          <w:sz w:val="20"/>
          <w:szCs w:val="20"/>
          <w:lang w:eastAsia="en-GB"/>
        </w:rPr>
        <w:t>onPressed</w:t>
      </w:r>
      <w:proofErr w:type="spellEnd"/>
      <w:r w:rsidRPr="00DE7AF9">
        <w:rPr>
          <w:rFonts w:ascii="Courier New" w:eastAsia="Times New Roman" w:hAnsi="Courier New" w:cs="Courier New"/>
          <w:color w:val="080808"/>
          <w:sz w:val="20"/>
          <w:szCs w:val="20"/>
          <w:lang w:eastAsia="en-GB"/>
        </w:rPr>
        <w:t>: () {</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033B3"/>
          <w:sz w:val="20"/>
          <w:szCs w:val="20"/>
          <w:lang w:eastAsia="en-GB"/>
        </w:rPr>
        <w:t xml:space="preserve">final </w:t>
      </w:r>
      <w:proofErr w:type="spellStart"/>
      <w:r w:rsidRPr="00DE7AF9">
        <w:rPr>
          <w:rFonts w:ascii="Courier New" w:eastAsia="Times New Roman" w:hAnsi="Courier New" w:cs="Courier New"/>
          <w:color w:val="000000"/>
          <w:sz w:val="20"/>
          <w:szCs w:val="20"/>
          <w:lang w:eastAsia="en-GB"/>
        </w:rPr>
        <w:t>UpdateTodoAction</w:t>
      </w:r>
      <w:proofErr w:type="spellEnd"/>
      <w:r w:rsidRPr="00DE7AF9">
        <w:rPr>
          <w:rFonts w:ascii="Courier New" w:eastAsia="Times New Roman" w:hAnsi="Courier New" w:cs="Courier New"/>
          <w:color w:val="000000"/>
          <w:sz w:val="20"/>
          <w:szCs w:val="20"/>
          <w:lang w:eastAsia="en-GB"/>
        </w:rPr>
        <w:t xml:space="preserve"> action</w:t>
      </w:r>
      <w:r w:rsidRPr="00DE7AF9">
        <w:rPr>
          <w:rFonts w:ascii="Courier New" w:eastAsia="Times New Roman" w:hAnsi="Courier New" w:cs="Courier New"/>
          <w:color w:val="080808"/>
          <w:sz w:val="20"/>
          <w:szCs w:val="20"/>
          <w:lang w:eastAsia="en-GB"/>
        </w:rPr>
        <w:t xml:space="preserve">= </w:t>
      </w:r>
      <w:r w:rsidRPr="00DE7AF9">
        <w:rPr>
          <w:rFonts w:ascii="Courier New" w:eastAsia="Times New Roman" w:hAnsi="Courier New" w:cs="Courier New"/>
          <w:color w:val="2196F3"/>
          <w:sz w:val="20"/>
          <w:szCs w:val="20"/>
          <w:lang w:eastAsia="en-GB"/>
        </w:rPr>
        <w:t>UpdateTodoAction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textControllerName</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textControllerDesc</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widget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todo</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871094"/>
          <w:sz w:val="20"/>
          <w:szCs w:val="20"/>
          <w:lang w:eastAsia="en-GB"/>
        </w:rPr>
        <w:t>id</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StoreProvider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of</w:t>
      </w:r>
      <w:proofErr w:type="spellEnd"/>
      <w:r w:rsidRPr="00DE7AF9">
        <w:rPr>
          <w:rFonts w:ascii="Courier New" w:eastAsia="Times New Roman" w:hAnsi="Courier New" w:cs="Courier New"/>
          <w:color w:val="080808"/>
          <w:sz w:val="20"/>
          <w:szCs w:val="20"/>
          <w:lang w:eastAsia="en-GB"/>
        </w:rPr>
        <w:t>&lt;</w:t>
      </w:r>
      <w:proofErr w:type="spellStart"/>
      <w:r w:rsidRPr="00DE7AF9">
        <w:rPr>
          <w:rFonts w:ascii="Courier New" w:eastAsia="Times New Roman" w:hAnsi="Courier New" w:cs="Courier New"/>
          <w:color w:val="000000"/>
          <w:sz w:val="20"/>
          <w:szCs w:val="20"/>
          <w:lang w:eastAsia="en-GB"/>
        </w:rPr>
        <w:t>AppState</w:t>
      </w:r>
      <w:proofErr w:type="spellEnd"/>
      <w:r w:rsidRPr="00DE7AF9">
        <w:rPr>
          <w:rFonts w:ascii="Courier New" w:eastAsia="Times New Roman" w:hAnsi="Courier New" w:cs="Courier New"/>
          <w:color w:val="080808"/>
          <w:sz w:val="20"/>
          <w:szCs w:val="20"/>
          <w:lang w:eastAsia="en-GB"/>
        </w:rPr>
        <w:t>&gt;(context).dispatch(</w:t>
      </w:r>
      <w:r w:rsidRPr="00DE7AF9">
        <w:rPr>
          <w:rFonts w:ascii="Courier New" w:eastAsia="Times New Roman" w:hAnsi="Courier New" w:cs="Courier New"/>
          <w:color w:val="000000"/>
          <w:sz w:val="20"/>
          <w:szCs w:val="20"/>
          <w:lang w:eastAsia="en-GB"/>
        </w:rPr>
        <w:t>action</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80808"/>
          <w:sz w:val="20"/>
          <w:szCs w:val="20"/>
          <w:lang w:eastAsia="en-GB"/>
        </w:rPr>
        <w:br/>
        <w:t xml:space="preserve">      </w:t>
      </w:r>
      <w:proofErr w:type="spellStart"/>
      <w:r w:rsidRPr="00DE7AF9">
        <w:rPr>
          <w:rFonts w:ascii="Courier New" w:eastAsia="Times New Roman" w:hAnsi="Courier New" w:cs="Courier New"/>
          <w:color w:val="000000"/>
          <w:sz w:val="20"/>
          <w:szCs w:val="20"/>
          <w:lang w:eastAsia="en-GB"/>
        </w:rPr>
        <w:t>Navigator</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i/>
          <w:iCs/>
          <w:color w:val="00627A"/>
          <w:sz w:val="20"/>
          <w:szCs w:val="20"/>
          <w:lang w:eastAsia="en-GB"/>
        </w:rPr>
        <w:t>pop</w:t>
      </w:r>
      <w:proofErr w:type="spellEnd"/>
      <w:r w:rsidRPr="00DE7AF9">
        <w:rPr>
          <w:rFonts w:ascii="Courier New" w:eastAsia="Times New Roman" w:hAnsi="Courier New" w:cs="Courier New"/>
          <w:color w:val="080808"/>
          <w:sz w:val="20"/>
          <w:szCs w:val="20"/>
          <w:lang w:eastAsia="en-GB"/>
        </w:rPr>
        <w:t>(context);</w:t>
      </w:r>
      <w:r w:rsidRPr="00DE7AF9">
        <w:rPr>
          <w:rFonts w:ascii="Courier New" w:eastAsia="Times New Roman" w:hAnsi="Courier New" w:cs="Courier New"/>
          <w:color w:val="080808"/>
          <w:sz w:val="20"/>
          <w:szCs w:val="20"/>
          <w:lang w:eastAsia="en-GB"/>
        </w:rPr>
        <w:br/>
        <w:t xml:space="preserve">    },</w:t>
      </w:r>
      <w:r w:rsidRPr="00DE7AF9">
        <w:rPr>
          <w:rFonts w:ascii="Courier New" w:eastAsia="Times New Roman" w:hAnsi="Courier New" w:cs="Courier New"/>
          <w:color w:val="080808"/>
          <w:sz w:val="20"/>
          <w:szCs w:val="20"/>
          <w:lang w:eastAsia="en-GB"/>
        </w:rPr>
        <w:br/>
        <w:t xml:space="preserve">    child: </w:t>
      </w:r>
      <w:proofErr w:type="spellStart"/>
      <w:r w:rsidRPr="00DE7AF9">
        <w:rPr>
          <w:rFonts w:ascii="Courier New" w:eastAsia="Times New Roman" w:hAnsi="Courier New" w:cs="Courier New"/>
          <w:color w:val="0033B3"/>
          <w:sz w:val="20"/>
          <w:szCs w:val="20"/>
          <w:lang w:eastAsia="en-GB"/>
        </w:rPr>
        <w:t>const</w:t>
      </w:r>
      <w:proofErr w:type="spellEnd"/>
      <w:r w:rsidRPr="00DE7AF9">
        <w:rPr>
          <w:rFonts w:ascii="Courier New" w:eastAsia="Times New Roman" w:hAnsi="Courier New" w:cs="Courier New"/>
          <w:color w:val="0033B3"/>
          <w:sz w:val="20"/>
          <w:szCs w:val="20"/>
          <w:lang w:eastAsia="en-GB"/>
        </w:rPr>
        <w:t xml:space="preserve"> </w:t>
      </w:r>
      <w:r w:rsidRPr="00DE7AF9">
        <w:rPr>
          <w:rFonts w:ascii="Courier New" w:eastAsia="Times New Roman" w:hAnsi="Courier New" w:cs="Courier New"/>
          <w:color w:val="2196F3"/>
          <w:sz w:val="20"/>
          <w:szCs w:val="20"/>
          <w:lang w:eastAsia="en-GB"/>
        </w:rPr>
        <w:t>Text</w:t>
      </w:r>
      <w:r w:rsidRPr="00DE7AF9">
        <w:rPr>
          <w:rFonts w:ascii="Courier New" w:eastAsia="Times New Roman" w:hAnsi="Courier New" w:cs="Courier New"/>
          <w:color w:val="080808"/>
          <w:sz w:val="20"/>
          <w:szCs w:val="20"/>
          <w:lang w:eastAsia="en-GB"/>
        </w:rPr>
        <w:t>(</w:t>
      </w:r>
      <w:r w:rsidRPr="00DE7AF9">
        <w:rPr>
          <w:rFonts w:ascii="Courier New" w:eastAsia="Times New Roman" w:hAnsi="Courier New" w:cs="Courier New"/>
          <w:color w:val="067D17"/>
          <w:sz w:val="20"/>
          <w:szCs w:val="20"/>
          <w:lang w:eastAsia="en-GB"/>
        </w:rPr>
        <w:t>"Confirm"</w:t>
      </w:r>
      <w:r w:rsidRPr="00DE7AF9">
        <w:rPr>
          <w:rFonts w:ascii="Courier New" w:eastAsia="Times New Roman" w:hAnsi="Courier New" w:cs="Courier New"/>
          <w:color w:val="080808"/>
          <w:sz w:val="20"/>
          <w:szCs w:val="20"/>
          <w:lang w:eastAsia="en-GB"/>
        </w:rPr>
        <w:t>))</w:t>
      </w:r>
    </w:p>
    <w:p w14:paraId="46C6F446"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995EBE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788123F"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EED4CFF" w14:textId="6DFB06DF" w:rsidR="00DE7AF9" w:rsidRDefault="00DE7AF9" w:rsidP="008D26A1"/>
    <w:p w14:paraId="52437F23" w14:textId="2A5EEF55" w:rsidR="00DE7AF9" w:rsidRDefault="00E6451E" w:rsidP="008D26A1">
      <w:r w:rsidRPr="00E6451E">
        <w:t>All the feat</w:t>
      </w:r>
      <w:r>
        <w:t>ures have been successfully added and work well.</w:t>
      </w:r>
    </w:p>
    <w:p w14:paraId="09FA95DC" w14:textId="5BC3B38C"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Rendering optimization</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0A829F13" w14:textId="77777777" w:rsidR="00F62AB1" w:rsidRPr="00F62AB1" w:rsidRDefault="00F62AB1" w:rsidP="00E6451E"/>
    <w:p w14:paraId="20F2981C" w14:textId="73A13531" w:rsidR="00F849AD" w:rsidRDefault="002859E8" w:rsidP="00E6451E">
      <w:pPr>
        <w:rPr>
          <w:lang w:val="en-US"/>
        </w:rPr>
      </w:pPr>
      <w:r>
        <w:rPr>
          <w:lang w:val="en-US"/>
        </w:rPr>
        <w:t xml:space="preserve">In order to perform the </w:t>
      </w:r>
      <w:r w:rsidR="002653A9">
        <w:rPr>
          <w:lang w:val="en-US"/>
        </w:rPr>
        <w:t>optimizations,</w:t>
      </w:r>
      <w:r>
        <w:rPr>
          <w:lang w:val="en-US"/>
        </w:rPr>
        <w:t xml:space="preserve"> we will leverage on the fact that the </w:t>
      </w:r>
      <w:proofErr w:type="spellStart"/>
      <w:r>
        <w:rPr>
          <w:lang w:val="en-US"/>
        </w:rPr>
        <w:t>StoreConnector</w:t>
      </w:r>
      <w:proofErr w:type="spellEnd"/>
      <w:r>
        <w:rPr>
          <w:lang w:val="en-US"/>
        </w:rPr>
        <w:t xml:space="preserve"> widgets </w:t>
      </w:r>
      <w:r w:rsidR="002653A9">
        <w:rPr>
          <w:lang w:val="en-US"/>
        </w:rPr>
        <w:t xml:space="preserve">only </w:t>
      </w:r>
      <w:r>
        <w:rPr>
          <w:lang w:val="en-US"/>
        </w:rPr>
        <w:t>rebuild</w:t>
      </w:r>
      <w:r w:rsidR="002653A9">
        <w:rPr>
          <w:lang w:val="en-US"/>
        </w:rPr>
        <w:t xml:space="preserve">s </w:t>
      </w:r>
      <w:r>
        <w:rPr>
          <w:lang w:val="en-US"/>
        </w:rPr>
        <w:t xml:space="preserve">when the </w:t>
      </w:r>
      <w:proofErr w:type="spellStart"/>
      <w:r>
        <w:rPr>
          <w:lang w:val="en-US"/>
        </w:rPr>
        <w:t>viewmodel</w:t>
      </w:r>
      <w:proofErr w:type="spellEnd"/>
      <w:r>
        <w:rPr>
          <w:lang w:val="en-US"/>
        </w:rPr>
        <w:t xml:space="preserve"> </w:t>
      </w:r>
      <w:r w:rsidR="002653A9">
        <w:rPr>
          <w:lang w:val="en-US"/>
        </w:rPr>
        <w:t xml:space="preserve">,it </w:t>
      </w:r>
      <w:r>
        <w:rPr>
          <w:lang w:val="en-US"/>
        </w:rPr>
        <w:t>rel</w:t>
      </w:r>
      <w:r w:rsidR="002653A9">
        <w:rPr>
          <w:lang w:val="en-US"/>
        </w:rPr>
        <w:t>ies</w:t>
      </w:r>
      <w:r>
        <w:rPr>
          <w:lang w:val="en-US"/>
        </w:rPr>
        <w:t xml:space="preserve"> on </w:t>
      </w:r>
      <w:r w:rsidR="002653A9">
        <w:rPr>
          <w:lang w:val="en-US"/>
        </w:rPr>
        <w:t xml:space="preserve">, </w:t>
      </w:r>
      <w:r>
        <w:rPr>
          <w:lang w:val="en-US"/>
        </w:rPr>
        <w:t xml:space="preserve">changes. Or better, this behavior happens when a specific field of the </w:t>
      </w:r>
      <w:proofErr w:type="spellStart"/>
      <w:r>
        <w:rPr>
          <w:lang w:val="en-US"/>
        </w:rPr>
        <w:t>StoreConnector</w:t>
      </w:r>
      <w:proofErr w:type="spellEnd"/>
      <w:r>
        <w:rPr>
          <w:lang w:val="en-US"/>
        </w:rPr>
        <w:t xml:space="preserve"> widget ,called distinct, is set to true. This feature</w:t>
      </w:r>
      <w:r w:rsidR="002653A9">
        <w:rPr>
          <w:lang w:val="en-US"/>
        </w:rPr>
        <w:t xml:space="preserve"> ,</w:t>
      </w:r>
      <w:r>
        <w:rPr>
          <w:lang w:val="en-US"/>
        </w:rPr>
        <w:t>the redux package provides</w:t>
      </w:r>
      <w:r w:rsidR="002653A9">
        <w:rPr>
          <w:lang w:val="en-US"/>
        </w:rPr>
        <w:t>,</w:t>
      </w:r>
      <w:r>
        <w:rPr>
          <w:lang w:val="en-US"/>
        </w:rPr>
        <w:t xml:space="preserve"> makes the optimization process really easy.</w:t>
      </w:r>
      <w:r w:rsidR="00F849AD">
        <w:rPr>
          <w:lang w:val="en-US"/>
        </w:rPr>
        <w:t xml:space="preserve"> We just need to define the correct </w:t>
      </w:r>
      <w:proofErr w:type="spellStart"/>
      <w:r w:rsidR="00F849AD">
        <w:rPr>
          <w:lang w:val="en-US"/>
        </w:rPr>
        <w:t>viewmodel</w:t>
      </w:r>
      <w:proofErr w:type="spellEnd"/>
      <w:r w:rsidR="00F849AD">
        <w:rPr>
          <w:lang w:val="en-US"/>
        </w:rPr>
        <w:t xml:space="preserve"> and the correct equality operator between </w:t>
      </w:r>
      <w:proofErr w:type="spellStart"/>
      <w:r w:rsidR="00F849AD">
        <w:rPr>
          <w:lang w:val="en-US"/>
        </w:rPr>
        <w:t>viewmodels</w:t>
      </w:r>
      <w:proofErr w:type="spellEnd"/>
      <w:r w:rsidR="00F849AD">
        <w:rPr>
          <w:lang w:val="en-US"/>
        </w:rPr>
        <w:t>.</w:t>
      </w:r>
      <w:r>
        <w:rPr>
          <w:lang w:val="en-US"/>
        </w:rPr>
        <w:t xml:space="preserve"> Some changes </w:t>
      </w:r>
      <w:r w:rsidR="00F849AD">
        <w:rPr>
          <w:lang w:val="en-US"/>
        </w:rPr>
        <w:t>must</w:t>
      </w:r>
      <w:r>
        <w:rPr>
          <w:lang w:val="en-US"/>
        </w:rPr>
        <w:t xml:space="preserve"> be done in the </w:t>
      </w:r>
      <w:proofErr w:type="spellStart"/>
      <w:r>
        <w:rPr>
          <w:lang w:val="en-US"/>
        </w:rPr>
        <w:t>TodoView</w:t>
      </w:r>
      <w:proofErr w:type="spellEnd"/>
      <w:r>
        <w:rPr>
          <w:lang w:val="en-US"/>
        </w:rPr>
        <w:t xml:space="preserve"> widget and in the </w:t>
      </w:r>
      <w:proofErr w:type="spellStart"/>
      <w:r>
        <w:rPr>
          <w:lang w:val="en-US"/>
        </w:rPr>
        <w:t>TodoItem</w:t>
      </w:r>
      <w:proofErr w:type="spellEnd"/>
      <w:r>
        <w:rPr>
          <w:lang w:val="en-US"/>
        </w:rPr>
        <w:t xml:space="preserve"> widget. Firstly, the </w:t>
      </w:r>
      <w:proofErr w:type="spellStart"/>
      <w:r>
        <w:rPr>
          <w:lang w:val="en-US"/>
        </w:rPr>
        <w:t>TodoItem</w:t>
      </w:r>
      <w:proofErr w:type="spellEnd"/>
      <w:r>
        <w:rPr>
          <w:lang w:val="en-US"/>
        </w:rPr>
        <w:t xml:space="preserve"> widget needs to </w:t>
      </w:r>
      <w:r w:rsidR="002653A9">
        <w:rPr>
          <w:lang w:val="en-US"/>
        </w:rPr>
        <w:t>interact with</w:t>
      </w:r>
      <w:r>
        <w:rPr>
          <w:lang w:val="en-US"/>
        </w:rPr>
        <w:t xml:space="preserve"> the state to understand when a</w:t>
      </w:r>
      <w:r w:rsidR="002653A9">
        <w:rPr>
          <w:lang w:val="en-US"/>
        </w:rPr>
        <w:t xml:space="preserve"> </w:t>
      </w:r>
      <w:r>
        <w:rPr>
          <w:lang w:val="en-US"/>
        </w:rPr>
        <w:t>change regarding its</w:t>
      </w:r>
      <w:r w:rsidR="008E6AE7">
        <w:rPr>
          <w:lang w:val="en-US"/>
        </w:rPr>
        <w:t xml:space="preserve"> </w:t>
      </w:r>
      <w:proofErr w:type="spellStart"/>
      <w:r w:rsidR="008E6AE7">
        <w:rPr>
          <w:lang w:val="en-US"/>
        </w:rPr>
        <w:t>todo</w:t>
      </w:r>
      <w:proofErr w:type="spellEnd"/>
      <w:r w:rsidR="008E6AE7">
        <w:rPr>
          <w:lang w:val="en-US"/>
        </w:rPr>
        <w:t xml:space="preserve"> is performed. </w:t>
      </w:r>
      <w:r w:rsidR="002653A9">
        <w:rPr>
          <w:lang w:val="en-US"/>
        </w:rPr>
        <w:t>For</w:t>
      </w:r>
      <w:r w:rsidR="008E6AE7">
        <w:rPr>
          <w:lang w:val="en-US"/>
        </w:rPr>
        <w:t xml:space="preserve"> the moment </w:t>
      </w:r>
      <w:r w:rsidR="002653A9">
        <w:rPr>
          <w:lang w:val="en-US"/>
        </w:rPr>
        <w:t>, indeed ,</w:t>
      </w:r>
      <w:r w:rsidR="008E6AE7">
        <w:rPr>
          <w:lang w:val="en-US"/>
        </w:rPr>
        <w:t xml:space="preserve">the </w:t>
      </w:r>
      <w:proofErr w:type="spellStart"/>
      <w:r w:rsidR="008E6AE7">
        <w:rPr>
          <w:lang w:val="en-US"/>
        </w:rPr>
        <w:t>TodoItem</w:t>
      </w:r>
      <w:proofErr w:type="spellEnd"/>
      <w:r w:rsidR="002653A9">
        <w:rPr>
          <w:lang w:val="en-US"/>
        </w:rPr>
        <w:t xml:space="preserve"> widget</w:t>
      </w:r>
      <w:r w:rsidR="008E6AE7">
        <w:rPr>
          <w:lang w:val="en-US"/>
        </w:rPr>
        <w:t xml:space="preserve"> just receive</w:t>
      </w:r>
      <w:r w:rsidR="002653A9">
        <w:rPr>
          <w:lang w:val="en-US"/>
        </w:rPr>
        <w:t>s</w:t>
      </w:r>
      <w:r w:rsidR="008E6AE7">
        <w:rPr>
          <w:lang w:val="en-US"/>
        </w:rPr>
        <w:t xml:space="preserve"> a </w:t>
      </w:r>
      <w:proofErr w:type="spellStart"/>
      <w:r w:rsidR="008E6AE7">
        <w:rPr>
          <w:lang w:val="en-US"/>
        </w:rPr>
        <w:t>todo</w:t>
      </w:r>
      <w:proofErr w:type="spellEnd"/>
      <w:r w:rsidR="008E6AE7">
        <w:rPr>
          <w:lang w:val="en-US"/>
        </w:rPr>
        <w:t xml:space="preserve"> </w:t>
      </w:r>
      <w:r w:rsidR="002653A9">
        <w:rPr>
          <w:lang w:val="en-US"/>
        </w:rPr>
        <w:t xml:space="preserve">instance </w:t>
      </w:r>
      <w:r w:rsidR="008E6AE7">
        <w:rPr>
          <w:lang w:val="en-US"/>
        </w:rPr>
        <w:t>from the parent widget and visualize</w:t>
      </w:r>
      <w:r w:rsidR="002653A9">
        <w:rPr>
          <w:lang w:val="en-US"/>
        </w:rPr>
        <w:t xml:space="preserve">s </w:t>
      </w:r>
      <w:r w:rsidR="008E6AE7">
        <w:rPr>
          <w:lang w:val="en-US"/>
        </w:rPr>
        <w:t>it. As usual</w:t>
      </w:r>
      <w:r w:rsidR="004D07F0">
        <w:rPr>
          <w:lang w:val="en-US"/>
        </w:rPr>
        <w:t>,</w:t>
      </w:r>
      <w:r w:rsidR="008E6AE7">
        <w:rPr>
          <w:lang w:val="en-US"/>
        </w:rPr>
        <w:t xml:space="preserve"> we use a </w:t>
      </w:r>
      <w:proofErr w:type="spellStart"/>
      <w:r w:rsidR="008E6AE7">
        <w:rPr>
          <w:lang w:val="en-US"/>
        </w:rPr>
        <w:t>StoreConnector</w:t>
      </w:r>
      <w:proofErr w:type="spellEnd"/>
      <w:r w:rsidR="008E6AE7">
        <w:rPr>
          <w:lang w:val="en-US"/>
        </w:rPr>
        <w:t xml:space="preserve"> widget to read the state in the </w:t>
      </w:r>
      <w:proofErr w:type="spellStart"/>
      <w:r w:rsidR="008E6AE7">
        <w:rPr>
          <w:lang w:val="en-US"/>
        </w:rPr>
        <w:t>TodoItem</w:t>
      </w:r>
      <w:proofErr w:type="spellEnd"/>
      <w:r w:rsidR="008E6AE7">
        <w:rPr>
          <w:lang w:val="en-US"/>
        </w:rPr>
        <w:t xml:space="preserve"> widget. The complete instance of the </w:t>
      </w:r>
      <w:proofErr w:type="spellStart"/>
      <w:r w:rsidR="008E6AE7">
        <w:rPr>
          <w:lang w:val="en-US"/>
        </w:rPr>
        <w:t>todo</w:t>
      </w:r>
      <w:proofErr w:type="spellEnd"/>
      <w:r w:rsidR="008E6AE7">
        <w:rPr>
          <w:lang w:val="en-US"/>
        </w:rPr>
        <w:t xml:space="preserve"> to be visualized is not necessary </w:t>
      </w:r>
      <w:r w:rsidR="00F849AD">
        <w:rPr>
          <w:lang w:val="en-US"/>
        </w:rPr>
        <w:t xml:space="preserve">to be passed by the parent </w:t>
      </w:r>
      <w:r w:rsidR="008E6AE7">
        <w:rPr>
          <w:lang w:val="en-US"/>
        </w:rPr>
        <w:t xml:space="preserve">anymore but the id only is enough. Using the id , the corresponding </w:t>
      </w:r>
      <w:proofErr w:type="spellStart"/>
      <w:r w:rsidR="008E6AE7">
        <w:rPr>
          <w:lang w:val="en-US"/>
        </w:rPr>
        <w:t>todo</w:t>
      </w:r>
      <w:proofErr w:type="spellEnd"/>
      <w:r w:rsidR="008E6AE7">
        <w:rPr>
          <w:lang w:val="en-US"/>
        </w:rPr>
        <w:t xml:space="preserve"> is searched in the </w:t>
      </w:r>
      <w:r w:rsidR="004D07F0">
        <w:rPr>
          <w:lang w:val="en-US"/>
        </w:rPr>
        <w:t>store by the converter field</w:t>
      </w:r>
      <w:r w:rsidR="008813C3">
        <w:rPr>
          <w:lang w:val="en-US"/>
        </w:rPr>
        <w:t>’s</w:t>
      </w:r>
      <w:r w:rsidR="004D07F0">
        <w:rPr>
          <w:lang w:val="en-US"/>
        </w:rPr>
        <w:t xml:space="preserve"> function and passed to the </w:t>
      </w:r>
      <w:r w:rsidR="008813C3">
        <w:rPr>
          <w:lang w:val="en-US"/>
        </w:rPr>
        <w:t>builder field</w:t>
      </w:r>
      <w:r w:rsidR="004D07F0">
        <w:rPr>
          <w:lang w:val="en-US"/>
        </w:rPr>
        <w:t xml:space="preserve">. </w:t>
      </w:r>
      <w:r w:rsidR="008813C3">
        <w:rPr>
          <w:lang w:val="en-US"/>
        </w:rPr>
        <w:t>T</w:t>
      </w:r>
      <w:r w:rsidR="004D07F0">
        <w:rPr>
          <w:lang w:val="en-US"/>
        </w:rPr>
        <w:t xml:space="preserve">he </w:t>
      </w:r>
      <w:r w:rsidR="00F849AD">
        <w:rPr>
          <w:lang w:val="en-US"/>
        </w:rPr>
        <w:t xml:space="preserve">widget returned by the </w:t>
      </w:r>
      <w:r w:rsidR="004D07F0">
        <w:rPr>
          <w:lang w:val="en-US"/>
        </w:rPr>
        <w:t xml:space="preserve">builder function </w:t>
      </w:r>
      <w:r w:rsidR="008813C3">
        <w:rPr>
          <w:lang w:val="en-US"/>
        </w:rPr>
        <w:t>remains the same with the only exception that</w:t>
      </w:r>
      <w:r w:rsidR="00F849AD">
        <w:rPr>
          <w:lang w:val="en-US"/>
        </w:rPr>
        <w:t xml:space="preserve"> it</w:t>
      </w:r>
      <w:r w:rsidR="008813C3">
        <w:rPr>
          <w:lang w:val="en-US"/>
        </w:rPr>
        <w:t xml:space="preserve"> uses the </w:t>
      </w:r>
      <w:proofErr w:type="spellStart"/>
      <w:r w:rsidR="008813C3">
        <w:rPr>
          <w:lang w:val="en-US"/>
        </w:rPr>
        <w:t>todo</w:t>
      </w:r>
      <w:proofErr w:type="spellEnd"/>
      <w:r w:rsidR="008813C3">
        <w:rPr>
          <w:lang w:val="en-US"/>
        </w:rPr>
        <w:t xml:space="preserve"> instance got from the store instead of the one passed by the parent widget.</w:t>
      </w:r>
      <w:r w:rsidR="004F3518">
        <w:rPr>
          <w:lang w:val="en-US"/>
        </w:rPr>
        <w:t xml:space="preserve"> </w:t>
      </w:r>
    </w:p>
    <w:p w14:paraId="12FD5D6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CF3DBD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245377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46CEBA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0F8A608" w14:textId="493FB4B3" w:rsidR="00F849AD"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033B3"/>
          <w:sz w:val="20"/>
          <w:szCs w:val="20"/>
          <w:lang w:eastAsia="en-GB"/>
        </w:rPr>
        <w:t xml:space="preserve">class </w:t>
      </w:r>
      <w:proofErr w:type="spellStart"/>
      <w:r w:rsidR="00F849AD" w:rsidRPr="00F849AD">
        <w:rPr>
          <w:rFonts w:ascii="Courier New" w:eastAsia="Times New Roman" w:hAnsi="Courier New" w:cs="Courier New"/>
          <w:color w:val="000000"/>
          <w:sz w:val="20"/>
          <w:szCs w:val="20"/>
          <w:lang w:eastAsia="en-GB"/>
        </w:rPr>
        <w:t>TodoItem</w:t>
      </w:r>
      <w:proofErr w:type="spellEnd"/>
      <w:r w:rsidR="00F849AD" w:rsidRPr="00F849AD">
        <w:rPr>
          <w:rFonts w:ascii="Courier New" w:eastAsia="Times New Roman" w:hAnsi="Courier New" w:cs="Courier New"/>
          <w:color w:val="000000"/>
          <w:sz w:val="20"/>
          <w:szCs w:val="20"/>
          <w:lang w:eastAsia="en-GB"/>
        </w:rPr>
        <w:t xml:space="preserve"> </w:t>
      </w:r>
      <w:r w:rsidR="00F849AD" w:rsidRPr="00F849AD">
        <w:rPr>
          <w:rFonts w:ascii="Courier New" w:eastAsia="Times New Roman" w:hAnsi="Courier New" w:cs="Courier New"/>
          <w:color w:val="0033B3"/>
          <w:sz w:val="20"/>
          <w:szCs w:val="20"/>
          <w:lang w:eastAsia="en-GB"/>
        </w:rPr>
        <w:t xml:space="preserve">extends </w:t>
      </w:r>
      <w:proofErr w:type="spellStart"/>
      <w:r w:rsidR="00F849AD" w:rsidRPr="00F849AD">
        <w:rPr>
          <w:rFonts w:ascii="Courier New" w:eastAsia="Times New Roman" w:hAnsi="Courier New" w:cs="Courier New"/>
          <w:color w:val="000000"/>
          <w:sz w:val="20"/>
          <w:szCs w:val="20"/>
          <w:lang w:eastAsia="en-GB"/>
        </w:rPr>
        <w:t>StatelessWidget</w:t>
      </w:r>
      <w:proofErr w:type="spellEnd"/>
      <w:r w:rsidR="00F849AD" w:rsidRPr="00F849AD">
        <w:rPr>
          <w:rFonts w:ascii="Courier New" w:eastAsia="Times New Roman" w:hAnsi="Courier New" w:cs="Courier New"/>
          <w:color w:val="000000"/>
          <w:sz w:val="20"/>
          <w:szCs w:val="20"/>
          <w:lang w:eastAsia="en-GB"/>
        </w:rPr>
        <w:t xml:space="preserve">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final </w:t>
      </w:r>
      <w:r w:rsidR="00F849AD" w:rsidRPr="00F849AD">
        <w:rPr>
          <w:rFonts w:ascii="Courier New" w:eastAsia="Times New Roman" w:hAnsi="Courier New" w:cs="Courier New"/>
          <w:color w:val="000000"/>
          <w:sz w:val="20"/>
          <w:szCs w:val="20"/>
          <w:lang w:eastAsia="en-GB"/>
        </w:rPr>
        <w:t xml:space="preserve">int </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proofErr w:type="spellStart"/>
      <w:r w:rsidR="00F849AD" w:rsidRPr="00F849AD">
        <w:rPr>
          <w:rFonts w:ascii="Courier New" w:eastAsia="Times New Roman" w:hAnsi="Courier New" w:cs="Courier New"/>
          <w:color w:val="0033B3"/>
          <w:sz w:val="20"/>
          <w:szCs w:val="20"/>
          <w:lang w:eastAsia="en-GB"/>
        </w:rPr>
        <w:t>const</w:t>
      </w:r>
      <w:proofErr w:type="spellEnd"/>
      <w:r w:rsidR="00F849AD" w:rsidRPr="00F849AD">
        <w:rPr>
          <w:rFonts w:ascii="Courier New" w:eastAsia="Times New Roman" w:hAnsi="Courier New" w:cs="Courier New"/>
          <w:color w:val="0033B3"/>
          <w:sz w:val="20"/>
          <w:szCs w:val="20"/>
          <w:lang w:eastAsia="en-GB"/>
        </w:rPr>
        <w:t xml:space="preserve"> </w:t>
      </w:r>
      <w:proofErr w:type="spellStart"/>
      <w:r w:rsidR="00F849AD" w:rsidRPr="00F849AD">
        <w:rPr>
          <w:rFonts w:ascii="Courier New" w:eastAsia="Times New Roman" w:hAnsi="Courier New" w:cs="Courier New"/>
          <w:color w:val="000000"/>
          <w:sz w:val="20"/>
          <w:szCs w:val="20"/>
          <w:lang w:eastAsia="en-GB"/>
        </w:rPr>
        <w:t>TodoItem</w:t>
      </w:r>
      <w:proofErr w:type="spellEnd"/>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00000"/>
          <w:sz w:val="20"/>
          <w:szCs w:val="20"/>
          <w:lang w:eastAsia="en-GB"/>
        </w:rPr>
        <w:t>Key</w:t>
      </w:r>
      <w:r w:rsidR="00F849AD" w:rsidRPr="00F849AD">
        <w:rPr>
          <w:rFonts w:ascii="Courier New" w:eastAsia="Times New Roman" w:hAnsi="Courier New" w:cs="Courier New"/>
          <w:color w:val="080808"/>
          <w:sz w:val="20"/>
          <w:szCs w:val="20"/>
          <w:lang w:eastAsia="en-GB"/>
        </w:rPr>
        <w:t xml:space="preserve">? key, </w:t>
      </w:r>
      <w:r w:rsidR="00F849AD" w:rsidRPr="00F849AD">
        <w:rPr>
          <w:rFonts w:ascii="Courier New" w:eastAsia="Times New Roman" w:hAnsi="Courier New" w:cs="Courier New"/>
          <w:color w:val="0033B3"/>
          <w:sz w:val="20"/>
          <w:szCs w:val="20"/>
          <w:lang w:eastAsia="en-GB"/>
        </w:rPr>
        <w:t>required this</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 </w:t>
      </w:r>
      <w:r w:rsidR="00F849AD" w:rsidRPr="00F849AD">
        <w:rPr>
          <w:rFonts w:ascii="Courier New" w:eastAsia="Times New Roman" w:hAnsi="Courier New" w:cs="Courier New"/>
          <w:color w:val="0033B3"/>
          <w:sz w:val="20"/>
          <w:szCs w:val="20"/>
          <w:lang w:eastAsia="en-GB"/>
        </w:rPr>
        <w:t>super</w:t>
      </w:r>
      <w:r w:rsidR="00F849AD" w:rsidRPr="00F849AD">
        <w:rPr>
          <w:rFonts w:ascii="Courier New" w:eastAsia="Times New Roman" w:hAnsi="Courier New" w:cs="Courier New"/>
          <w:color w:val="080808"/>
          <w:sz w:val="20"/>
          <w:szCs w:val="20"/>
          <w:lang w:eastAsia="en-GB"/>
        </w:rPr>
        <w:t>(key: key);</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9E880D"/>
          <w:sz w:val="20"/>
          <w:szCs w:val="20"/>
          <w:lang w:eastAsia="en-GB"/>
        </w:rPr>
        <w:t>@override</w:t>
      </w:r>
      <w:r w:rsidR="00F849AD" w:rsidRPr="00F849AD">
        <w:rPr>
          <w:rFonts w:ascii="Courier New" w:eastAsia="Times New Roman" w:hAnsi="Courier New" w:cs="Courier New"/>
          <w:color w:val="9E880D"/>
          <w:sz w:val="20"/>
          <w:szCs w:val="20"/>
          <w:lang w:eastAsia="en-GB"/>
        </w:rPr>
        <w:br/>
        <w:t xml:space="preserve">  </w:t>
      </w:r>
      <w:r w:rsidR="00F849AD" w:rsidRPr="00F849AD">
        <w:rPr>
          <w:rFonts w:ascii="Courier New" w:eastAsia="Times New Roman" w:hAnsi="Courier New" w:cs="Courier New"/>
          <w:color w:val="000000"/>
          <w:sz w:val="20"/>
          <w:szCs w:val="20"/>
          <w:lang w:eastAsia="en-GB"/>
        </w:rPr>
        <w:t xml:space="preserve">Widget </w:t>
      </w:r>
      <w:r w:rsidR="00F849AD" w:rsidRPr="00F849AD">
        <w:rPr>
          <w:rFonts w:ascii="Courier New" w:eastAsia="Times New Roman" w:hAnsi="Courier New" w:cs="Courier New"/>
          <w:color w:val="00627A"/>
          <w:sz w:val="20"/>
          <w:szCs w:val="20"/>
          <w:lang w:eastAsia="en-GB"/>
        </w:rPr>
        <w:t>build</w:t>
      </w:r>
      <w:r w:rsidR="00F849AD" w:rsidRPr="00F849AD">
        <w:rPr>
          <w:rFonts w:ascii="Courier New" w:eastAsia="Times New Roman" w:hAnsi="Courier New" w:cs="Courier New"/>
          <w:color w:val="080808"/>
          <w:sz w:val="20"/>
          <w:szCs w:val="20"/>
          <w:lang w:eastAsia="en-GB"/>
        </w:rPr>
        <w:t>(</w:t>
      </w:r>
      <w:proofErr w:type="spellStart"/>
      <w:r w:rsidR="00F849AD" w:rsidRPr="00F849AD">
        <w:rPr>
          <w:rFonts w:ascii="Courier New" w:eastAsia="Times New Roman" w:hAnsi="Courier New" w:cs="Courier New"/>
          <w:color w:val="000000"/>
          <w:sz w:val="20"/>
          <w:szCs w:val="20"/>
          <w:lang w:eastAsia="en-GB"/>
        </w:rPr>
        <w:t>BuildContext</w:t>
      </w:r>
      <w:proofErr w:type="spellEnd"/>
      <w:r w:rsidR="00F849AD" w:rsidRPr="00F849AD">
        <w:rPr>
          <w:rFonts w:ascii="Courier New" w:eastAsia="Times New Roman" w:hAnsi="Courier New" w:cs="Courier New"/>
          <w:color w:val="000000"/>
          <w:sz w:val="20"/>
          <w:szCs w:val="20"/>
          <w:lang w:eastAsia="en-GB"/>
        </w:rPr>
        <w:t xml:space="preserve"> </w:t>
      </w:r>
      <w:r w:rsidR="00F849AD" w:rsidRPr="00F849AD">
        <w:rPr>
          <w:rFonts w:ascii="Courier New" w:eastAsia="Times New Roman" w:hAnsi="Courier New" w:cs="Courier New"/>
          <w:color w:val="080808"/>
          <w:sz w:val="20"/>
          <w:szCs w:val="20"/>
          <w:lang w:eastAsia="en-GB"/>
        </w:rPr>
        <w:t>context) {</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return </w:t>
      </w:r>
      <w:proofErr w:type="spellStart"/>
      <w:r w:rsidR="00F849AD" w:rsidRPr="00F849AD">
        <w:rPr>
          <w:rFonts w:ascii="Courier New" w:eastAsia="Times New Roman" w:hAnsi="Courier New" w:cs="Courier New"/>
          <w:color w:val="2196F3"/>
          <w:sz w:val="20"/>
          <w:szCs w:val="20"/>
          <w:lang w:eastAsia="en-GB"/>
        </w:rPr>
        <w:t>StoreConnector</w:t>
      </w:r>
      <w:proofErr w:type="spellEnd"/>
      <w:r w:rsidR="00F849AD" w:rsidRPr="00F849AD">
        <w:rPr>
          <w:rFonts w:ascii="Courier New" w:eastAsia="Times New Roman" w:hAnsi="Courier New" w:cs="Courier New"/>
          <w:color w:val="080808"/>
          <w:sz w:val="20"/>
          <w:szCs w:val="20"/>
          <w:lang w:eastAsia="en-GB"/>
        </w:rPr>
        <w:t>&lt;</w:t>
      </w:r>
      <w:proofErr w:type="spellStart"/>
      <w:r w:rsidR="00F849AD" w:rsidRPr="00F849AD">
        <w:rPr>
          <w:rFonts w:ascii="Courier New" w:eastAsia="Times New Roman" w:hAnsi="Courier New" w:cs="Courier New"/>
          <w:color w:val="000000"/>
          <w:sz w:val="20"/>
          <w:szCs w:val="20"/>
          <w:lang w:eastAsia="en-GB"/>
        </w:rPr>
        <w:t>AppState</w:t>
      </w:r>
      <w:proofErr w:type="spellEnd"/>
      <w:r w:rsidR="00F849AD" w:rsidRPr="00F849AD">
        <w:rPr>
          <w:rFonts w:ascii="Courier New" w:eastAsia="Times New Roman" w:hAnsi="Courier New" w:cs="Courier New"/>
          <w:color w:val="080808"/>
          <w:sz w:val="20"/>
          <w:szCs w:val="20"/>
          <w:lang w:eastAsia="en-GB"/>
        </w:rPr>
        <w:t xml:space="preserve">, </w:t>
      </w:r>
      <w:proofErr w:type="spellStart"/>
      <w:r w:rsidR="00F849AD" w:rsidRPr="00F849AD">
        <w:rPr>
          <w:rFonts w:ascii="Courier New" w:eastAsia="Times New Roman" w:hAnsi="Courier New" w:cs="Courier New"/>
          <w:color w:val="000000"/>
          <w:sz w:val="20"/>
          <w:szCs w:val="20"/>
          <w:lang w:eastAsia="en-GB"/>
        </w:rPr>
        <w:t>Todo</w:t>
      </w:r>
      <w:proofErr w:type="spellEnd"/>
      <w:r w:rsidR="00F849AD" w:rsidRPr="00F849AD">
        <w:rPr>
          <w:rFonts w:ascii="Courier New" w:eastAsia="Times New Roman" w:hAnsi="Courier New" w:cs="Courier New"/>
          <w:color w:val="080808"/>
          <w:sz w:val="20"/>
          <w:szCs w:val="20"/>
          <w:lang w:eastAsia="en-GB"/>
        </w:rPr>
        <w:t>&gt;(</w:t>
      </w:r>
      <w:r w:rsidR="00F849AD" w:rsidRPr="00F849AD">
        <w:rPr>
          <w:rFonts w:ascii="Courier New" w:eastAsia="Times New Roman" w:hAnsi="Courier New" w:cs="Courier New"/>
          <w:color w:val="080808"/>
          <w:sz w:val="20"/>
          <w:szCs w:val="20"/>
          <w:lang w:eastAsia="en-GB"/>
        </w:rPr>
        <w:br/>
        <w:t xml:space="preserve">      distinct: </w:t>
      </w:r>
      <w:r w:rsidR="00F849AD" w:rsidRPr="00F849AD">
        <w:rPr>
          <w:rFonts w:ascii="Courier New" w:eastAsia="Times New Roman" w:hAnsi="Courier New" w:cs="Courier New"/>
          <w:color w:val="0033B3"/>
          <w:sz w:val="20"/>
          <w:szCs w:val="20"/>
          <w:lang w:eastAsia="en-GB"/>
        </w:rPr>
        <w:t>true</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converter: (store) =&gt;</w:t>
      </w:r>
      <w:r w:rsidR="00F849AD" w:rsidRPr="00F849AD">
        <w:rPr>
          <w:rFonts w:ascii="Courier New" w:eastAsia="Times New Roman" w:hAnsi="Courier New" w:cs="Courier New"/>
          <w:color w:val="080808"/>
          <w:sz w:val="20"/>
          <w:szCs w:val="20"/>
          <w:lang w:eastAsia="en-GB"/>
        </w:rPr>
        <w:br/>
        <w:t xml:space="preserve">            </w:t>
      </w:r>
      <w:proofErr w:type="spellStart"/>
      <w:r w:rsidR="00F849AD" w:rsidRPr="00F849AD">
        <w:rPr>
          <w:rFonts w:ascii="Courier New" w:eastAsia="Times New Roman" w:hAnsi="Courier New" w:cs="Courier New"/>
          <w:color w:val="080808"/>
          <w:sz w:val="20"/>
          <w:szCs w:val="20"/>
          <w:lang w:eastAsia="en-GB"/>
        </w:rPr>
        <w:t>store.</w:t>
      </w:r>
      <w:r w:rsidR="00F849AD" w:rsidRPr="00F849AD">
        <w:rPr>
          <w:rFonts w:ascii="Courier New" w:eastAsia="Times New Roman" w:hAnsi="Courier New" w:cs="Courier New"/>
          <w:color w:val="871094"/>
          <w:sz w:val="20"/>
          <w:szCs w:val="20"/>
          <w:lang w:eastAsia="en-GB"/>
        </w:rPr>
        <w:t>state</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todos</w:t>
      </w:r>
      <w:r w:rsidR="00F849AD" w:rsidRPr="00F849AD">
        <w:rPr>
          <w:rFonts w:ascii="Courier New" w:eastAsia="Times New Roman" w:hAnsi="Courier New" w:cs="Courier New"/>
          <w:color w:val="080808"/>
          <w:sz w:val="20"/>
          <w:szCs w:val="20"/>
          <w:lang w:eastAsia="en-GB"/>
        </w:rPr>
        <w:t>.firstWhere</w:t>
      </w:r>
      <w:proofErr w:type="spellEnd"/>
      <w:r w:rsidR="00F849AD" w:rsidRPr="00F849AD">
        <w:rPr>
          <w:rFonts w:ascii="Courier New" w:eastAsia="Times New Roman" w:hAnsi="Courier New" w:cs="Courier New"/>
          <w:color w:val="080808"/>
          <w:sz w:val="20"/>
          <w:szCs w:val="20"/>
          <w:lang w:eastAsia="en-GB"/>
        </w:rPr>
        <w:t>((element) =&gt; element.</w:t>
      </w:r>
      <w:r w:rsidR="00F849AD" w:rsidRPr="00F849AD">
        <w:rPr>
          <w:rFonts w:ascii="Courier New" w:eastAsia="Times New Roman" w:hAnsi="Courier New" w:cs="Courier New"/>
          <w:color w:val="871094"/>
          <w:sz w:val="20"/>
          <w:szCs w:val="20"/>
          <w:lang w:eastAsia="en-GB"/>
        </w:rPr>
        <w:t xml:space="preserve">id </w:t>
      </w:r>
      <w:r w:rsidR="00F849AD" w:rsidRPr="00F849AD">
        <w:rPr>
          <w:rFonts w:ascii="Courier New" w:eastAsia="Times New Roman" w:hAnsi="Courier New" w:cs="Courier New"/>
          <w:color w:val="080808"/>
          <w:sz w:val="20"/>
          <w:szCs w:val="20"/>
          <w:lang w:eastAsia="en-GB"/>
        </w:rPr>
        <w:t xml:space="preserve">== </w:t>
      </w:r>
      <w:r w:rsidR="00F849AD" w:rsidRPr="00F849AD">
        <w:rPr>
          <w:rFonts w:ascii="Courier New" w:eastAsia="Times New Roman" w:hAnsi="Courier New" w:cs="Courier New"/>
          <w:color w:val="871094"/>
          <w:sz w:val="20"/>
          <w:szCs w:val="20"/>
          <w:lang w:eastAsia="en-GB"/>
        </w:rPr>
        <w:t>id</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builder: (context, </w:t>
      </w:r>
      <w:proofErr w:type="spellStart"/>
      <w:r w:rsidR="00F849AD" w:rsidRPr="00F849AD">
        <w:rPr>
          <w:rFonts w:ascii="Courier New" w:eastAsia="Times New Roman" w:hAnsi="Courier New" w:cs="Courier New"/>
          <w:color w:val="080808"/>
          <w:sz w:val="20"/>
          <w:szCs w:val="20"/>
          <w:lang w:eastAsia="en-GB"/>
        </w:rPr>
        <w:t>todo</w:t>
      </w:r>
      <w:proofErr w:type="spellEnd"/>
      <w:r w:rsidR="00F849AD" w:rsidRPr="00F849AD">
        <w:rPr>
          <w:rFonts w:ascii="Courier New" w:eastAsia="Times New Roman" w:hAnsi="Courier New" w:cs="Courier New"/>
          <w:color w:val="080808"/>
          <w:sz w:val="20"/>
          <w:szCs w:val="20"/>
          <w:lang w:eastAsia="en-GB"/>
        </w:rPr>
        <w:t>) {</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lastRenderedPageBreak/>
        <w:t xml:space="preserve">          print(</w:t>
      </w:r>
      <w:r w:rsidR="00F849AD" w:rsidRPr="00F849AD">
        <w:rPr>
          <w:rFonts w:ascii="Courier New" w:eastAsia="Times New Roman" w:hAnsi="Courier New" w:cs="Courier New"/>
          <w:color w:val="067D17"/>
          <w:sz w:val="20"/>
          <w:szCs w:val="20"/>
          <w:lang w:eastAsia="en-GB"/>
        </w:rPr>
        <w:t xml:space="preserve">"building: </w:t>
      </w:r>
      <w:proofErr w:type="spellStart"/>
      <w:r w:rsidR="00F849AD" w:rsidRPr="00F849AD">
        <w:rPr>
          <w:rFonts w:ascii="Courier New" w:eastAsia="Times New Roman" w:hAnsi="Courier New" w:cs="Courier New"/>
          <w:color w:val="067D17"/>
          <w:sz w:val="20"/>
          <w:szCs w:val="20"/>
          <w:lang w:eastAsia="en-GB"/>
        </w:rPr>
        <w:t>Todo</w:t>
      </w:r>
      <w:proofErr w:type="spellEnd"/>
      <w:r w:rsidR="00F849AD" w:rsidRPr="00F849AD">
        <w:rPr>
          <w:rFonts w:ascii="Courier New" w:eastAsia="Times New Roman" w:hAnsi="Courier New" w:cs="Courier New"/>
          <w:color w:val="067D17"/>
          <w:sz w:val="20"/>
          <w:szCs w:val="20"/>
          <w:lang w:eastAsia="en-GB"/>
        </w:rPr>
        <w:t xml:space="preserve"> Item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871094"/>
          <w:sz w:val="20"/>
          <w:szCs w:val="20"/>
          <w:lang w:eastAsia="en-GB"/>
        </w:rPr>
        <w:t xml:space="preserve">id </w:t>
      </w:r>
      <w:r w:rsidR="00F849AD" w:rsidRPr="00F849AD">
        <w:rPr>
          <w:rFonts w:ascii="Courier New" w:eastAsia="Times New Roman" w:hAnsi="Courier New" w:cs="Courier New"/>
          <w:color w:val="067D17"/>
          <w:sz w:val="20"/>
          <w:szCs w:val="20"/>
          <w:lang w:eastAsia="en-GB"/>
        </w:rPr>
        <w:t>"</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033B3"/>
          <w:sz w:val="20"/>
          <w:szCs w:val="20"/>
          <w:lang w:eastAsia="en-GB"/>
        </w:rPr>
        <w:t xml:space="preserve">return </w:t>
      </w:r>
      <w:proofErr w:type="spellStart"/>
      <w:r w:rsidR="00F849AD" w:rsidRPr="00F849AD">
        <w:rPr>
          <w:rFonts w:ascii="Courier New" w:eastAsia="Times New Roman" w:hAnsi="Courier New" w:cs="Courier New"/>
          <w:color w:val="2196F3"/>
          <w:sz w:val="20"/>
          <w:szCs w:val="20"/>
          <w:lang w:eastAsia="en-GB"/>
        </w:rPr>
        <w:t>InkWell</w:t>
      </w:r>
      <w:proofErr w:type="spellEnd"/>
      <w:r w:rsidR="00F849AD">
        <w:rPr>
          <w:rFonts w:ascii="Courier New" w:eastAsia="Times New Roman" w:hAnsi="Courier New" w:cs="Courier New"/>
          <w:color w:val="080808"/>
          <w:sz w:val="20"/>
          <w:szCs w:val="20"/>
          <w:lang w:eastAsia="en-GB"/>
        </w:rPr>
        <w:t>(. . .</w:t>
      </w:r>
      <w:r w:rsidR="00F849AD" w:rsidRPr="00F849AD">
        <w:rPr>
          <w:rFonts w:ascii="Courier New" w:eastAsia="Times New Roman" w:hAnsi="Courier New" w:cs="Courier New"/>
          <w:color w:val="080808"/>
          <w:sz w:val="20"/>
          <w:szCs w:val="20"/>
          <w:lang w:eastAsia="en-GB"/>
        </w:rPr>
        <w:t>);</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80808"/>
          <w:sz w:val="20"/>
          <w:szCs w:val="20"/>
          <w:lang w:eastAsia="en-GB"/>
        </w:rPr>
        <w:br/>
        <w:t xml:space="preserve">  }</w:t>
      </w:r>
      <w:r w:rsidR="00F849AD" w:rsidRPr="00F849AD">
        <w:rPr>
          <w:rFonts w:ascii="Courier New" w:eastAsia="Times New Roman" w:hAnsi="Courier New" w:cs="Courier New"/>
          <w:color w:val="080808"/>
          <w:sz w:val="20"/>
          <w:szCs w:val="20"/>
          <w:lang w:eastAsia="en-GB"/>
        </w:rPr>
        <w:br/>
        <w:t>}</w:t>
      </w:r>
    </w:p>
    <w:p w14:paraId="335862B3"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0CF461E"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AC1C59E"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C0412F7" w14:textId="77777777" w:rsidR="0003043B" w:rsidRPr="00F849AD"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DBEDDC4" w14:textId="77777777" w:rsidR="001E0AD1" w:rsidRDefault="004F3518" w:rsidP="00E6451E">
      <w:pPr>
        <w:rPr>
          <w:lang w:val="en-US"/>
        </w:rPr>
      </w:pPr>
      <w:r>
        <w:rPr>
          <w:lang w:val="en-US"/>
        </w:rPr>
        <w:t xml:space="preserve">Now that the </w:t>
      </w:r>
      <w:proofErr w:type="spellStart"/>
      <w:r>
        <w:rPr>
          <w:lang w:val="en-US"/>
        </w:rPr>
        <w:t>TodoItem</w:t>
      </w:r>
      <w:proofErr w:type="spellEnd"/>
      <w:r>
        <w:rPr>
          <w:lang w:val="en-US"/>
        </w:rPr>
        <w:t xml:space="preserve"> widget watches for its own </w:t>
      </w:r>
      <w:proofErr w:type="spellStart"/>
      <w:r>
        <w:rPr>
          <w:lang w:val="en-US"/>
        </w:rPr>
        <w:t>todo</w:t>
      </w:r>
      <w:proofErr w:type="spellEnd"/>
      <w:r>
        <w:rPr>
          <w:lang w:val="en-US"/>
        </w:rPr>
        <w:t xml:space="preserve"> changes </w:t>
      </w:r>
      <w:r w:rsidR="001232E9">
        <w:rPr>
          <w:lang w:val="en-US"/>
        </w:rPr>
        <w:t>,</w:t>
      </w:r>
      <w:r>
        <w:rPr>
          <w:lang w:val="en-US"/>
        </w:rPr>
        <w:t xml:space="preserve">the optimization process regarding the </w:t>
      </w:r>
      <w:proofErr w:type="spellStart"/>
      <w:r>
        <w:rPr>
          <w:lang w:val="en-US"/>
        </w:rPr>
        <w:t>TodoItem</w:t>
      </w:r>
      <w:proofErr w:type="spellEnd"/>
      <w:r w:rsidR="00C30928">
        <w:rPr>
          <w:lang w:val="en-US"/>
        </w:rPr>
        <w:t xml:space="preserve"> widget</w:t>
      </w:r>
      <w:r>
        <w:rPr>
          <w:lang w:val="en-US"/>
        </w:rPr>
        <w:t xml:space="preserve"> is automatically performed. We said</w:t>
      </w:r>
      <w:r w:rsidR="001232E9">
        <w:rPr>
          <w:lang w:val="en-US"/>
        </w:rPr>
        <w:t>, indeed,</w:t>
      </w:r>
      <w:r>
        <w:rPr>
          <w:lang w:val="en-US"/>
        </w:rPr>
        <w:t xml:space="preserve"> that the </w:t>
      </w:r>
      <w:proofErr w:type="spellStart"/>
      <w:r>
        <w:rPr>
          <w:lang w:val="en-US"/>
        </w:rPr>
        <w:t>Storeconnector</w:t>
      </w:r>
      <w:proofErr w:type="spellEnd"/>
      <w:r>
        <w:rPr>
          <w:lang w:val="en-US"/>
        </w:rPr>
        <w:t xml:space="preserve"> </w:t>
      </w:r>
      <w:r w:rsidR="00C30928">
        <w:rPr>
          <w:lang w:val="en-US"/>
        </w:rPr>
        <w:t xml:space="preserve">widget </w:t>
      </w:r>
      <w:r>
        <w:rPr>
          <w:lang w:val="en-US"/>
        </w:rPr>
        <w:t xml:space="preserve">is rebuilt every time its </w:t>
      </w:r>
      <w:proofErr w:type="spellStart"/>
      <w:r>
        <w:rPr>
          <w:lang w:val="en-US"/>
        </w:rPr>
        <w:t>viewmodel</w:t>
      </w:r>
      <w:proofErr w:type="spellEnd"/>
      <w:r>
        <w:rPr>
          <w:lang w:val="en-US"/>
        </w:rPr>
        <w:t xml:space="preserve"> changes and we set the </w:t>
      </w:r>
      <w:proofErr w:type="spellStart"/>
      <w:r>
        <w:rPr>
          <w:lang w:val="en-US"/>
        </w:rPr>
        <w:t>viewmodel</w:t>
      </w:r>
      <w:proofErr w:type="spellEnd"/>
      <w:r>
        <w:rPr>
          <w:lang w:val="en-US"/>
        </w:rPr>
        <w:t xml:space="preserve"> as the corresponding </w:t>
      </w:r>
      <w:proofErr w:type="spellStart"/>
      <w:r>
        <w:rPr>
          <w:lang w:val="en-US"/>
        </w:rPr>
        <w:t>todo</w:t>
      </w:r>
      <w:proofErr w:type="spellEnd"/>
      <w:r>
        <w:rPr>
          <w:lang w:val="en-US"/>
        </w:rPr>
        <w:t xml:space="preserve"> instance in the AppStore. Once a state change occurs</w:t>
      </w:r>
      <w:r w:rsidR="001232E9">
        <w:rPr>
          <w:lang w:val="en-US"/>
        </w:rPr>
        <w:t>,</w:t>
      </w:r>
      <w:r>
        <w:rPr>
          <w:lang w:val="en-US"/>
        </w:rPr>
        <w:t xml:space="preserve"> the </w:t>
      </w:r>
      <w:proofErr w:type="spellStart"/>
      <w:r>
        <w:rPr>
          <w:lang w:val="en-US"/>
        </w:rPr>
        <w:t>Store</w:t>
      </w:r>
      <w:r w:rsidR="00C30928">
        <w:rPr>
          <w:lang w:val="en-US"/>
        </w:rPr>
        <w:t>C</w:t>
      </w:r>
      <w:r>
        <w:rPr>
          <w:lang w:val="en-US"/>
        </w:rPr>
        <w:t>onnector</w:t>
      </w:r>
      <w:proofErr w:type="spellEnd"/>
      <w:r>
        <w:rPr>
          <w:lang w:val="en-US"/>
        </w:rPr>
        <w:t xml:space="preserve"> widget compare</w:t>
      </w:r>
      <w:r w:rsidR="001232E9">
        <w:rPr>
          <w:lang w:val="en-US"/>
        </w:rPr>
        <w:t>s</w:t>
      </w:r>
      <w:r>
        <w:rPr>
          <w:lang w:val="en-US"/>
        </w:rPr>
        <w:t xml:space="preserve"> the current </w:t>
      </w:r>
      <w:proofErr w:type="spellStart"/>
      <w:r>
        <w:rPr>
          <w:lang w:val="en-US"/>
        </w:rPr>
        <w:t>todo</w:t>
      </w:r>
      <w:proofErr w:type="spellEnd"/>
      <w:r>
        <w:rPr>
          <w:lang w:val="en-US"/>
        </w:rPr>
        <w:t xml:space="preserve"> with the new one and</w:t>
      </w:r>
      <w:r w:rsidR="00C30928">
        <w:rPr>
          <w:lang w:val="en-US"/>
        </w:rPr>
        <w:t>,</w:t>
      </w:r>
      <w:r>
        <w:rPr>
          <w:lang w:val="en-US"/>
        </w:rPr>
        <w:t xml:space="preserve"> in case they differ</w:t>
      </w:r>
      <w:r w:rsidR="00C30928">
        <w:rPr>
          <w:lang w:val="en-US"/>
        </w:rPr>
        <w:t>,</w:t>
      </w:r>
      <w:r w:rsidR="001232E9">
        <w:rPr>
          <w:lang w:val="en-US"/>
        </w:rPr>
        <w:t xml:space="preserve"> </w:t>
      </w:r>
      <w:r>
        <w:rPr>
          <w:lang w:val="en-US"/>
        </w:rPr>
        <w:t>i</w:t>
      </w:r>
      <w:r w:rsidR="001232E9">
        <w:rPr>
          <w:lang w:val="en-US"/>
        </w:rPr>
        <w:t>t</w:t>
      </w:r>
      <w:r>
        <w:rPr>
          <w:lang w:val="en-US"/>
        </w:rPr>
        <w:t xml:space="preserve"> rebuilds. To notice that this mechanism works because we redefined the </w:t>
      </w:r>
      <w:r w:rsidR="00A1377A">
        <w:rPr>
          <w:lang w:val="en-US"/>
        </w:rPr>
        <w:t>equality operator between object</w:t>
      </w:r>
      <w:r w:rsidR="001232E9">
        <w:rPr>
          <w:lang w:val="en-US"/>
        </w:rPr>
        <w:t>s</w:t>
      </w:r>
      <w:r w:rsidR="00A1377A">
        <w:rPr>
          <w:lang w:val="en-US"/>
        </w:rPr>
        <w:t xml:space="preserve"> of type </w:t>
      </w:r>
      <w:proofErr w:type="spellStart"/>
      <w:r w:rsidR="001232E9">
        <w:rPr>
          <w:lang w:val="en-US"/>
        </w:rPr>
        <w:t>Todo</w:t>
      </w:r>
      <w:proofErr w:type="spellEnd"/>
      <w:r w:rsidR="00A1377A">
        <w:rPr>
          <w:lang w:val="en-US"/>
        </w:rPr>
        <w:t xml:space="preserve"> HERE RIFERIMENTO. An object of type </w:t>
      </w:r>
      <w:proofErr w:type="spellStart"/>
      <w:r w:rsidR="00A1377A">
        <w:rPr>
          <w:lang w:val="en-US"/>
        </w:rPr>
        <w:t>Todo</w:t>
      </w:r>
      <w:proofErr w:type="spellEnd"/>
      <w:r w:rsidR="00A1377A">
        <w:rPr>
          <w:lang w:val="en-US"/>
        </w:rPr>
        <w:t xml:space="preserve"> is equal to another </w:t>
      </w:r>
      <w:r w:rsidR="001232E9">
        <w:rPr>
          <w:lang w:val="en-US"/>
        </w:rPr>
        <w:t xml:space="preserve">one </w:t>
      </w:r>
      <w:r w:rsidR="00A1377A">
        <w:rPr>
          <w:lang w:val="en-US"/>
        </w:rPr>
        <w:t xml:space="preserve">if all </w:t>
      </w:r>
      <w:r w:rsidR="001232E9">
        <w:rPr>
          <w:lang w:val="en-US"/>
        </w:rPr>
        <w:t>their</w:t>
      </w:r>
      <w:r w:rsidR="00A1377A">
        <w:rPr>
          <w:lang w:val="en-US"/>
        </w:rPr>
        <w:t xml:space="preserve"> internal values match. This equality differs from the traditional one by the fact that do not check for the entity’s equality.</w:t>
      </w:r>
      <w:r w:rsidR="00C30928">
        <w:rPr>
          <w:lang w:val="en-US"/>
        </w:rPr>
        <w:t xml:space="preserve"> Indeed, if it would, the two </w:t>
      </w:r>
      <w:proofErr w:type="spellStart"/>
      <w:r w:rsidR="00C30928">
        <w:rPr>
          <w:lang w:val="en-US"/>
        </w:rPr>
        <w:t>todos</w:t>
      </w:r>
      <w:proofErr w:type="spellEnd"/>
      <w:r w:rsidR="00C30928">
        <w:rPr>
          <w:lang w:val="en-US"/>
        </w:rPr>
        <w:t xml:space="preserve"> would appear to be different </w:t>
      </w:r>
      <w:proofErr w:type="spellStart"/>
      <w:r w:rsidR="00C30928">
        <w:rPr>
          <w:lang w:val="en-US"/>
        </w:rPr>
        <w:t>everytime</w:t>
      </w:r>
      <w:proofErr w:type="spellEnd"/>
      <w:r w:rsidR="00C30928">
        <w:rPr>
          <w:lang w:val="en-US"/>
        </w:rPr>
        <w:t xml:space="preserve">. This because every time a new state is emitted the list of </w:t>
      </w:r>
      <w:proofErr w:type="spellStart"/>
      <w:r w:rsidR="00C30928">
        <w:rPr>
          <w:lang w:val="en-US"/>
        </w:rPr>
        <w:t>todos</w:t>
      </w:r>
      <w:proofErr w:type="spellEnd"/>
      <w:r w:rsidR="00C30928">
        <w:rPr>
          <w:lang w:val="en-US"/>
        </w:rPr>
        <w:t xml:space="preserve"> is recreated from scratch and   also </w:t>
      </w:r>
      <w:r w:rsidR="001232E9">
        <w:rPr>
          <w:lang w:val="en-US"/>
        </w:rPr>
        <w:t xml:space="preserve">its internal </w:t>
      </w:r>
      <w:proofErr w:type="spellStart"/>
      <w:r w:rsidR="001232E9">
        <w:rPr>
          <w:lang w:val="en-US"/>
        </w:rPr>
        <w:t>todos</w:t>
      </w:r>
      <w:proofErr w:type="spellEnd"/>
      <w:r w:rsidR="001232E9">
        <w:rPr>
          <w:lang w:val="en-US"/>
        </w:rPr>
        <w:t xml:space="preserve"> </w:t>
      </w:r>
      <w:r w:rsidR="00C30928">
        <w:rPr>
          <w:lang w:val="en-US"/>
        </w:rPr>
        <w:t>are. In the dart language two different objects end to be different also if their internal value</w:t>
      </w:r>
      <w:r w:rsidR="001232E9">
        <w:rPr>
          <w:lang w:val="en-US"/>
        </w:rPr>
        <w:t>s</w:t>
      </w:r>
      <w:r w:rsidR="00C30928">
        <w:rPr>
          <w:lang w:val="en-US"/>
        </w:rPr>
        <w:t xml:space="preserve"> are exactly the same. This </w:t>
      </w:r>
      <w:r w:rsidR="000C241C">
        <w:rPr>
          <w:lang w:val="en-US"/>
        </w:rPr>
        <w:t>way of handling object</w:t>
      </w:r>
      <w:r w:rsidR="00C30928">
        <w:rPr>
          <w:lang w:val="en-US"/>
        </w:rPr>
        <w:t xml:space="preserve"> </w:t>
      </w:r>
      <w:r w:rsidR="001232E9">
        <w:rPr>
          <w:lang w:val="en-US"/>
        </w:rPr>
        <w:t xml:space="preserve">already </w:t>
      </w:r>
      <w:r w:rsidR="00C30928">
        <w:rPr>
          <w:lang w:val="en-US"/>
        </w:rPr>
        <w:t>showed up numerous time</w:t>
      </w:r>
      <w:r w:rsidR="001232E9">
        <w:rPr>
          <w:lang w:val="en-US"/>
        </w:rPr>
        <w:t>s</w:t>
      </w:r>
      <w:r w:rsidR="000C241C">
        <w:rPr>
          <w:lang w:val="en-US"/>
        </w:rPr>
        <w:t xml:space="preserve"> in this overview and will show up even more in the next implementations. Going back to the to the </w:t>
      </w:r>
      <w:proofErr w:type="spellStart"/>
      <w:r w:rsidR="000C241C">
        <w:rPr>
          <w:lang w:val="en-US"/>
        </w:rPr>
        <w:t>TodoItem</w:t>
      </w:r>
      <w:proofErr w:type="spellEnd"/>
      <w:r w:rsidR="000C241C">
        <w:rPr>
          <w:lang w:val="en-US"/>
        </w:rPr>
        <w:t xml:space="preserve"> component </w:t>
      </w:r>
      <w:r w:rsidR="001232E9">
        <w:rPr>
          <w:lang w:val="en-US"/>
        </w:rPr>
        <w:t xml:space="preserve">, </w:t>
      </w:r>
      <w:r w:rsidR="000C241C">
        <w:rPr>
          <w:lang w:val="en-US"/>
        </w:rPr>
        <w:t>i</w:t>
      </w:r>
      <w:r w:rsidR="001232E9">
        <w:rPr>
          <w:lang w:val="en-US"/>
        </w:rPr>
        <w:t xml:space="preserve">t </w:t>
      </w:r>
      <w:r w:rsidR="000C241C">
        <w:rPr>
          <w:lang w:val="en-US"/>
        </w:rPr>
        <w:t xml:space="preserve">already uses the correct equality operator to compare different </w:t>
      </w:r>
      <w:proofErr w:type="spellStart"/>
      <w:r w:rsidR="000C241C">
        <w:rPr>
          <w:lang w:val="en-US"/>
        </w:rPr>
        <w:t>viewmodels</w:t>
      </w:r>
      <w:proofErr w:type="spellEnd"/>
      <w:r w:rsidR="001232E9">
        <w:rPr>
          <w:lang w:val="en-US"/>
        </w:rPr>
        <w:t xml:space="preserve"> and so is capable to understand when to rebuild by itself. The same process must be done in the </w:t>
      </w:r>
      <w:proofErr w:type="spellStart"/>
      <w:r w:rsidR="001232E9">
        <w:rPr>
          <w:lang w:val="en-US"/>
        </w:rPr>
        <w:t>TodoView</w:t>
      </w:r>
      <w:proofErr w:type="spellEnd"/>
      <w:r w:rsidR="001232E9">
        <w:rPr>
          <w:lang w:val="en-US"/>
        </w:rPr>
        <w:t xml:space="preserve"> widget. It already </w:t>
      </w:r>
      <w:r w:rsidR="001C4680">
        <w:rPr>
          <w:lang w:val="en-US"/>
        </w:rPr>
        <w:t xml:space="preserve">uses a </w:t>
      </w:r>
      <w:proofErr w:type="spellStart"/>
      <w:r w:rsidR="001C4680">
        <w:rPr>
          <w:lang w:val="en-US"/>
        </w:rPr>
        <w:t>StoreConnector</w:t>
      </w:r>
      <w:proofErr w:type="spellEnd"/>
      <w:r w:rsidR="001C4680">
        <w:rPr>
          <w:lang w:val="en-US"/>
        </w:rPr>
        <w:t xml:space="preserve"> widget but in the converter function derives the list of filtered </w:t>
      </w:r>
      <w:proofErr w:type="spellStart"/>
      <w:r w:rsidR="001C4680">
        <w:rPr>
          <w:lang w:val="en-US"/>
        </w:rPr>
        <w:t>todos</w:t>
      </w:r>
      <w:proofErr w:type="spellEnd"/>
      <w:r w:rsidR="001C4680">
        <w:rPr>
          <w:lang w:val="en-US"/>
        </w:rPr>
        <w:t xml:space="preserve"> from the store. However, as we just said, two plain lists appear to be always different by default. Moreover, it is not possible to redefine the equality operator for list and in every case it would not be a good idea. A simple way to handle this scenario is to create ad hoc </w:t>
      </w:r>
      <w:proofErr w:type="spellStart"/>
      <w:r w:rsidR="001C4680">
        <w:rPr>
          <w:lang w:val="en-US"/>
        </w:rPr>
        <w:t>viewmodel</w:t>
      </w:r>
      <w:proofErr w:type="spellEnd"/>
      <w:r w:rsidR="001C4680">
        <w:rPr>
          <w:lang w:val="en-US"/>
        </w:rPr>
        <w:t xml:space="preserve"> and refine its equality operator in order to implement our own rebuilding logic. To do so a local class is created and called </w:t>
      </w:r>
      <w:proofErr w:type="spellStart"/>
      <w:r w:rsidR="001C4680">
        <w:rPr>
          <w:lang w:val="en-US"/>
        </w:rPr>
        <w:t>ViewModel</w:t>
      </w:r>
      <w:proofErr w:type="spellEnd"/>
      <w:r w:rsidR="001C4680">
        <w:rPr>
          <w:lang w:val="en-US"/>
        </w:rPr>
        <w:t xml:space="preserve">. This local class just contains a list of </w:t>
      </w:r>
      <w:proofErr w:type="spellStart"/>
      <w:r w:rsidR="001C4680">
        <w:rPr>
          <w:lang w:val="en-US"/>
        </w:rPr>
        <w:t>todos</w:t>
      </w:r>
      <w:proofErr w:type="spellEnd"/>
      <w:r w:rsidR="001C4680">
        <w:rPr>
          <w:lang w:val="en-US"/>
        </w:rPr>
        <w:t>.</w:t>
      </w:r>
    </w:p>
    <w:p w14:paraId="330352D5"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18D8AB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E0FB0C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FD866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9E7F3C7" w14:textId="7B19FB86" w:rsidR="001E0AD1" w:rsidRPr="001E0AD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033B3"/>
          <w:sz w:val="20"/>
          <w:szCs w:val="20"/>
          <w:lang w:eastAsia="en-GB"/>
        </w:rPr>
        <w:t xml:space="preserve">class </w:t>
      </w:r>
      <w:r w:rsidR="001E0AD1" w:rsidRPr="001E0AD1">
        <w:rPr>
          <w:rFonts w:ascii="Courier New" w:eastAsia="Times New Roman" w:hAnsi="Courier New" w:cs="Courier New"/>
          <w:color w:val="000000"/>
          <w:sz w:val="20"/>
          <w:szCs w:val="20"/>
          <w:lang w:eastAsia="en-GB"/>
        </w:rPr>
        <w:t>_</w:t>
      </w:r>
      <w:proofErr w:type="spellStart"/>
      <w:r w:rsidR="001E0AD1" w:rsidRPr="001E0AD1">
        <w:rPr>
          <w:rFonts w:ascii="Courier New" w:eastAsia="Times New Roman" w:hAnsi="Courier New" w:cs="Courier New"/>
          <w:color w:val="000000"/>
          <w:sz w:val="20"/>
          <w:szCs w:val="20"/>
          <w:lang w:eastAsia="en-GB"/>
        </w:rPr>
        <w:t>ViewModel</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final </w:t>
      </w:r>
      <w:r w:rsidR="001E0AD1" w:rsidRPr="001E0AD1">
        <w:rPr>
          <w:rFonts w:ascii="Courier New" w:eastAsia="Times New Roman" w:hAnsi="Courier New" w:cs="Courier New"/>
          <w:color w:val="000000"/>
          <w:sz w:val="20"/>
          <w:szCs w:val="20"/>
          <w:lang w:eastAsia="en-GB"/>
        </w:rPr>
        <w:t>List</w:t>
      </w:r>
      <w:r w:rsidR="001E0AD1" w:rsidRPr="001E0AD1">
        <w:rPr>
          <w:rFonts w:ascii="Courier New" w:eastAsia="Times New Roman" w:hAnsi="Courier New" w:cs="Courier New"/>
          <w:color w:val="080808"/>
          <w:sz w:val="20"/>
          <w:szCs w:val="20"/>
          <w:lang w:eastAsia="en-GB"/>
        </w:rPr>
        <w:t>&lt;</w:t>
      </w:r>
      <w:proofErr w:type="spellStart"/>
      <w:r w:rsidR="001E0AD1" w:rsidRPr="001E0AD1">
        <w:rPr>
          <w:rFonts w:ascii="Courier New" w:eastAsia="Times New Roman" w:hAnsi="Courier New" w:cs="Courier New"/>
          <w:color w:val="000000"/>
          <w:sz w:val="20"/>
          <w:szCs w:val="20"/>
          <w:lang w:eastAsia="en-GB"/>
        </w:rPr>
        <w:t>Todo</w:t>
      </w:r>
      <w:proofErr w:type="spellEnd"/>
      <w:r w:rsidR="001E0AD1" w:rsidRPr="001E0AD1">
        <w:rPr>
          <w:rFonts w:ascii="Courier New" w:eastAsia="Times New Roman" w:hAnsi="Courier New" w:cs="Courier New"/>
          <w:color w:val="080808"/>
          <w:sz w:val="20"/>
          <w:szCs w:val="20"/>
          <w:lang w:eastAsia="en-GB"/>
        </w:rPr>
        <w:t xml:space="preserve">&gt; </w:t>
      </w:r>
      <w:proofErr w:type="spellStart"/>
      <w:r w:rsidR="001E0AD1" w:rsidRPr="001E0AD1">
        <w:rPr>
          <w:rFonts w:ascii="Courier New" w:eastAsia="Times New Roman" w:hAnsi="Courier New" w:cs="Courier New"/>
          <w:color w:val="871094"/>
          <w:sz w:val="20"/>
          <w:szCs w:val="20"/>
          <w:lang w:eastAsia="en-GB"/>
        </w:rPr>
        <w:t>todos</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0000"/>
          <w:sz w:val="20"/>
          <w:szCs w:val="20"/>
          <w:lang w:eastAsia="en-GB"/>
        </w:rPr>
        <w:t>_</w:t>
      </w:r>
      <w:proofErr w:type="spellStart"/>
      <w:r w:rsidR="001E0AD1" w:rsidRPr="001E0AD1">
        <w:rPr>
          <w:rFonts w:ascii="Courier New" w:eastAsia="Times New Roman" w:hAnsi="Courier New" w:cs="Courier New"/>
          <w:color w:val="000000"/>
          <w:sz w:val="20"/>
          <w:szCs w:val="20"/>
          <w:lang w:eastAsia="en-GB"/>
        </w:rPr>
        <w:t>ViewModel</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33B3"/>
          <w:sz w:val="20"/>
          <w:szCs w:val="20"/>
          <w:lang w:eastAsia="en-GB"/>
        </w:rPr>
        <w:t xml:space="preserve">required </w:t>
      </w:r>
      <w:proofErr w:type="spellStart"/>
      <w:r w:rsidR="001E0AD1" w:rsidRPr="001E0AD1">
        <w:rPr>
          <w:rFonts w:ascii="Courier New" w:eastAsia="Times New Roman" w:hAnsi="Courier New" w:cs="Courier New"/>
          <w:color w:val="0033B3"/>
          <w:sz w:val="20"/>
          <w:szCs w:val="20"/>
          <w:lang w:eastAsia="en-GB"/>
        </w:rPr>
        <w:t>this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871094"/>
          <w:sz w:val="20"/>
          <w:szCs w:val="20"/>
          <w:lang w:eastAsia="en-GB"/>
        </w:rPr>
        <w:t>todos</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w:t>
      </w:r>
    </w:p>
    <w:p w14:paraId="48D8BB29"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D90E8CA"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B3F5F80"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5BD07B6" w14:textId="77777777" w:rsidR="001E0AD1" w:rsidRPr="001E0AD1" w:rsidRDefault="001E0AD1" w:rsidP="00E6451E"/>
    <w:p w14:paraId="60202F32" w14:textId="77777777" w:rsidR="001E0AD1" w:rsidRDefault="001C4680" w:rsidP="00E6451E">
      <w:pPr>
        <w:rPr>
          <w:lang w:val="en-US"/>
        </w:rPr>
      </w:pPr>
      <w:r>
        <w:rPr>
          <w:lang w:val="en-US"/>
        </w:rPr>
        <w:t xml:space="preserve"> Inside the </w:t>
      </w:r>
      <w:proofErr w:type="spellStart"/>
      <w:r>
        <w:rPr>
          <w:lang w:val="en-US"/>
        </w:rPr>
        <w:t>ViewModel</w:t>
      </w:r>
      <w:proofErr w:type="spellEnd"/>
      <w:r>
        <w:rPr>
          <w:lang w:val="en-US"/>
        </w:rPr>
        <w:t xml:space="preserve"> class the equality operator is </w:t>
      </w:r>
      <w:r w:rsidR="001A4D85">
        <w:rPr>
          <w:lang w:val="en-US"/>
        </w:rPr>
        <w:t xml:space="preserve">overridden making two </w:t>
      </w:r>
      <w:proofErr w:type="spellStart"/>
      <w:r w:rsidR="001A4D85">
        <w:rPr>
          <w:lang w:val="en-US"/>
        </w:rPr>
        <w:t>ViewModel</w:t>
      </w:r>
      <w:proofErr w:type="spellEnd"/>
      <w:r w:rsidR="001A4D85">
        <w:rPr>
          <w:lang w:val="en-US"/>
        </w:rPr>
        <w:t xml:space="preserve"> instances equal when their length matches and their internal ids match too. In this way the </w:t>
      </w:r>
      <w:proofErr w:type="spellStart"/>
      <w:r w:rsidR="001A4D85">
        <w:rPr>
          <w:lang w:val="en-US"/>
        </w:rPr>
        <w:t>TodoView</w:t>
      </w:r>
      <w:proofErr w:type="spellEnd"/>
      <w:r w:rsidR="001A4D85">
        <w:rPr>
          <w:lang w:val="en-US"/>
        </w:rPr>
        <w:t xml:space="preserve"> widget is rebuild only in case the filtered </w:t>
      </w:r>
      <w:proofErr w:type="spellStart"/>
      <w:r w:rsidR="001A4D85">
        <w:rPr>
          <w:lang w:val="en-US"/>
        </w:rPr>
        <w:t>todos</w:t>
      </w:r>
      <w:proofErr w:type="spellEnd"/>
      <w:r w:rsidR="001A4D85">
        <w:rPr>
          <w:lang w:val="en-US"/>
        </w:rPr>
        <w:t xml:space="preserve"> list has reported a structural change. (structural and not structural changes are </w:t>
      </w:r>
      <w:proofErr w:type="spellStart"/>
      <w:r w:rsidR="001E0AD1">
        <w:rPr>
          <w:lang w:val="en-US"/>
        </w:rPr>
        <w:t>exaplained</w:t>
      </w:r>
      <w:proofErr w:type="spellEnd"/>
      <w:r w:rsidR="001E0AD1">
        <w:rPr>
          <w:lang w:val="en-US"/>
        </w:rPr>
        <w:t xml:space="preserve"> HERE RIFERIMENTO). </w:t>
      </w:r>
    </w:p>
    <w:p w14:paraId="2ED3494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AAEFD89"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6415B52"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lastRenderedPageBreak/>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45917A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91DC52" w14:textId="58ED4AB7" w:rsidR="001E0AD1" w:rsidRDefault="0003043B" w:rsidP="0003043B">
      <w:pPr>
        <w:rPr>
          <w:lang w:val="en-US"/>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2C85DF4" w14:textId="77777777" w:rsidR="0003043B" w:rsidRPr="009751F1" w:rsidRDefault="001E0AD1" w:rsidP="0003043B">
      <w:pPr>
        <w:pStyle w:val="PreformattatoHTML"/>
      </w:pPr>
      <w:r w:rsidRPr="001E0AD1">
        <w:rPr>
          <w:color w:val="080808"/>
        </w:rPr>
        <w:t xml:space="preserve">  </w:t>
      </w:r>
      <w:r w:rsidRPr="001E0AD1">
        <w:rPr>
          <w:color w:val="9E880D"/>
        </w:rPr>
        <w:t>@override</w:t>
      </w:r>
      <w:r w:rsidRPr="001E0AD1">
        <w:rPr>
          <w:color w:val="9E880D"/>
        </w:rPr>
        <w:br/>
        <w:t xml:space="preserve">  </w:t>
      </w:r>
      <w:r w:rsidRPr="001E0AD1">
        <w:rPr>
          <w:color w:val="000000"/>
        </w:rPr>
        <w:t xml:space="preserve">bool </w:t>
      </w:r>
      <w:r w:rsidRPr="001E0AD1">
        <w:rPr>
          <w:color w:val="0033B3"/>
        </w:rPr>
        <w:t xml:space="preserve">operator </w:t>
      </w:r>
      <w:r w:rsidRPr="001E0AD1">
        <w:rPr>
          <w:color w:val="00627A"/>
        </w:rPr>
        <w:t>==</w:t>
      </w:r>
      <w:r w:rsidRPr="001E0AD1">
        <w:rPr>
          <w:color w:val="080808"/>
        </w:rPr>
        <w:t>(</w:t>
      </w:r>
      <w:r w:rsidRPr="001E0AD1">
        <w:rPr>
          <w:color w:val="000000"/>
        </w:rPr>
        <w:t xml:space="preserve">Object </w:t>
      </w:r>
      <w:r w:rsidRPr="001E0AD1">
        <w:rPr>
          <w:color w:val="080808"/>
        </w:rPr>
        <w:t>other) {</w:t>
      </w:r>
      <w:r w:rsidRPr="001E0AD1">
        <w:rPr>
          <w:color w:val="080808"/>
        </w:rPr>
        <w:br/>
        <w:t xml:space="preserve">    </w:t>
      </w:r>
      <w:r w:rsidRPr="001E0AD1">
        <w:rPr>
          <w:color w:val="0033B3"/>
        </w:rPr>
        <w:t xml:space="preserve">return </w:t>
      </w:r>
      <w:r w:rsidRPr="001E0AD1">
        <w:rPr>
          <w:color w:val="080808"/>
        </w:rPr>
        <w:t xml:space="preserve">((other </w:t>
      </w:r>
      <w:r w:rsidRPr="001E0AD1">
        <w:rPr>
          <w:color w:val="0033B3"/>
        </w:rPr>
        <w:t xml:space="preserve">is </w:t>
      </w:r>
      <w:r w:rsidRPr="001E0AD1">
        <w:rPr>
          <w:color w:val="000000"/>
        </w:rPr>
        <w:t>_</w:t>
      </w:r>
      <w:proofErr w:type="spellStart"/>
      <w:r w:rsidRPr="001E0AD1">
        <w:rPr>
          <w:color w:val="000000"/>
        </w:rPr>
        <w:t>ViewModel</w:t>
      </w:r>
      <w:proofErr w:type="spellEnd"/>
      <w:r w:rsidRPr="001E0AD1">
        <w:rPr>
          <w:color w:val="080808"/>
        </w:rPr>
        <w:t>) &amp;&amp;</w:t>
      </w:r>
      <w:r w:rsidRPr="001E0AD1">
        <w:rPr>
          <w:color w:val="080808"/>
        </w:rPr>
        <w:br/>
        <w:t xml:space="preserve">        </w:t>
      </w:r>
      <w:proofErr w:type="spellStart"/>
      <w:r w:rsidRPr="001E0AD1">
        <w:rPr>
          <w:color w:val="871094"/>
        </w:rPr>
        <w:t>todos</w:t>
      </w:r>
      <w:r w:rsidRPr="001E0AD1">
        <w:rPr>
          <w:color w:val="080808"/>
        </w:rPr>
        <w:t>.</w:t>
      </w:r>
      <w:r w:rsidRPr="001E0AD1">
        <w:rPr>
          <w:color w:val="871094"/>
        </w:rPr>
        <w:t>length</w:t>
      </w:r>
      <w:proofErr w:type="spellEnd"/>
      <w:r w:rsidRPr="001E0AD1">
        <w:rPr>
          <w:color w:val="871094"/>
        </w:rPr>
        <w:t xml:space="preserve"> </w:t>
      </w:r>
      <w:r w:rsidRPr="001E0AD1">
        <w:rPr>
          <w:color w:val="080808"/>
        </w:rPr>
        <w:t xml:space="preserve">== </w:t>
      </w:r>
      <w:proofErr w:type="spellStart"/>
      <w:r w:rsidRPr="001E0AD1">
        <w:rPr>
          <w:color w:val="080808"/>
        </w:rPr>
        <w:t>other.</w:t>
      </w:r>
      <w:r w:rsidRPr="001E0AD1">
        <w:rPr>
          <w:color w:val="871094"/>
        </w:rPr>
        <w:t>todos</w:t>
      </w:r>
      <w:r w:rsidRPr="001E0AD1">
        <w:rPr>
          <w:color w:val="080808"/>
        </w:rPr>
        <w:t>.</w:t>
      </w:r>
      <w:r w:rsidRPr="001E0AD1">
        <w:rPr>
          <w:color w:val="871094"/>
        </w:rPr>
        <w:t>length</w:t>
      </w:r>
      <w:proofErr w:type="spellEnd"/>
      <w:r w:rsidRPr="001E0AD1">
        <w:rPr>
          <w:color w:val="871094"/>
        </w:rPr>
        <w:t xml:space="preserve"> </w:t>
      </w:r>
      <w:r w:rsidRPr="001E0AD1">
        <w:rPr>
          <w:color w:val="080808"/>
        </w:rPr>
        <w:t>&amp;&amp;</w:t>
      </w:r>
      <w:r w:rsidRPr="001E0AD1">
        <w:rPr>
          <w:color w:val="080808"/>
        </w:rPr>
        <w:br/>
        <w:t xml:space="preserve">        </w:t>
      </w:r>
      <w:proofErr w:type="spellStart"/>
      <w:r w:rsidRPr="001E0AD1">
        <w:rPr>
          <w:color w:val="871094"/>
        </w:rPr>
        <w:t>todos</w:t>
      </w:r>
      <w:r w:rsidRPr="001E0AD1">
        <w:rPr>
          <w:color w:val="080808"/>
        </w:rPr>
        <w:t>.every</w:t>
      </w:r>
      <w:proofErr w:type="spellEnd"/>
      <w:r w:rsidRPr="001E0AD1">
        <w:rPr>
          <w:color w:val="080808"/>
        </w:rPr>
        <w:t>(</w:t>
      </w:r>
      <w:r w:rsidRPr="001E0AD1">
        <w:rPr>
          <w:color w:val="080808"/>
        </w:rPr>
        <w:br/>
        <w:t xml:space="preserve">            (</w:t>
      </w:r>
      <w:proofErr w:type="spellStart"/>
      <w:r w:rsidRPr="001E0AD1">
        <w:rPr>
          <w:color w:val="080808"/>
        </w:rPr>
        <w:t>todo</w:t>
      </w:r>
      <w:proofErr w:type="spellEnd"/>
      <w:r w:rsidRPr="001E0AD1">
        <w:rPr>
          <w:color w:val="080808"/>
        </w:rPr>
        <w:t xml:space="preserve">) =&gt; </w:t>
      </w:r>
      <w:proofErr w:type="spellStart"/>
      <w:r w:rsidRPr="001E0AD1">
        <w:rPr>
          <w:color w:val="080808"/>
        </w:rPr>
        <w:t>other.</w:t>
      </w:r>
      <w:r w:rsidRPr="001E0AD1">
        <w:rPr>
          <w:color w:val="871094"/>
        </w:rPr>
        <w:t>todos</w:t>
      </w:r>
      <w:r w:rsidRPr="001E0AD1">
        <w:rPr>
          <w:color w:val="080808"/>
        </w:rPr>
        <w:t>.any</w:t>
      </w:r>
      <w:proofErr w:type="spellEnd"/>
      <w:r w:rsidRPr="001E0AD1">
        <w:rPr>
          <w:color w:val="080808"/>
        </w:rPr>
        <w:t>((element) =&gt; todo.</w:t>
      </w:r>
      <w:r w:rsidRPr="001E0AD1">
        <w:rPr>
          <w:color w:val="871094"/>
        </w:rPr>
        <w:t xml:space="preserve">id  </w:t>
      </w:r>
      <w:r w:rsidRPr="001E0AD1">
        <w:rPr>
          <w:color w:val="080808"/>
        </w:rPr>
        <w:t>== element.</w:t>
      </w:r>
      <w:r w:rsidRPr="001E0AD1">
        <w:rPr>
          <w:color w:val="871094"/>
        </w:rPr>
        <w:t>id</w:t>
      </w:r>
      <w:r w:rsidRPr="001E0AD1">
        <w:rPr>
          <w:color w:val="080808"/>
        </w:rPr>
        <w:t>)));</w:t>
      </w:r>
      <w:r w:rsidRPr="001E0AD1">
        <w:rPr>
          <w:color w:val="080808"/>
        </w:rPr>
        <w:br/>
        <w:t xml:space="preserve">  }</w:t>
      </w:r>
      <w:r w:rsidRPr="001E0AD1">
        <w:rPr>
          <w:color w:val="080808"/>
        </w:rPr>
        <w:br/>
      </w:r>
      <w:r w:rsidRPr="001E0AD1">
        <w:rPr>
          <w:color w:val="080808"/>
        </w:rPr>
        <w:br/>
        <w:t xml:space="preserve">  </w:t>
      </w:r>
      <w:r w:rsidRPr="001E0AD1">
        <w:rPr>
          <w:color w:val="9E880D"/>
        </w:rPr>
        <w:t>@override</w:t>
      </w:r>
      <w:r w:rsidRPr="001E0AD1">
        <w:rPr>
          <w:color w:val="9E880D"/>
        </w:rPr>
        <w:br/>
        <w:t xml:space="preserve">  </w:t>
      </w:r>
      <w:r w:rsidRPr="001E0AD1">
        <w:rPr>
          <w:i/>
          <w:iCs/>
          <w:color w:val="8C8C8C"/>
        </w:rPr>
        <w:t xml:space="preserve">// </w:t>
      </w:r>
      <w:r w:rsidRPr="001E0AD1">
        <w:rPr>
          <w:i/>
          <w:iCs/>
          <w:color w:val="008DDE"/>
        </w:rPr>
        <w:t xml:space="preserve">TODO: implement </w:t>
      </w:r>
      <w:proofErr w:type="spellStart"/>
      <w:r w:rsidRPr="001E0AD1">
        <w:rPr>
          <w:i/>
          <w:iCs/>
          <w:color w:val="008DDE"/>
        </w:rPr>
        <w:t>hashCode</w:t>
      </w:r>
      <w:proofErr w:type="spellEnd"/>
      <w:r w:rsidRPr="001E0AD1">
        <w:rPr>
          <w:i/>
          <w:iCs/>
          <w:color w:val="008DDE"/>
        </w:rPr>
        <w:br/>
        <w:t xml:space="preserve">  </w:t>
      </w:r>
      <w:r w:rsidRPr="001E0AD1">
        <w:rPr>
          <w:color w:val="000000"/>
        </w:rPr>
        <w:t xml:space="preserve">int </w:t>
      </w:r>
      <w:r w:rsidRPr="001E0AD1">
        <w:rPr>
          <w:color w:val="0033B3"/>
        </w:rPr>
        <w:t xml:space="preserve">get </w:t>
      </w:r>
      <w:proofErr w:type="spellStart"/>
      <w:r w:rsidRPr="001E0AD1">
        <w:rPr>
          <w:color w:val="871094"/>
        </w:rPr>
        <w:t>hashCode</w:t>
      </w:r>
      <w:proofErr w:type="spellEnd"/>
      <w:r w:rsidRPr="001E0AD1">
        <w:rPr>
          <w:color w:val="871094"/>
        </w:rPr>
        <w:t xml:space="preserve"> </w:t>
      </w:r>
      <w:r w:rsidRPr="001E0AD1">
        <w:rPr>
          <w:color w:val="080808"/>
        </w:rPr>
        <w:t xml:space="preserve">=&gt; </w:t>
      </w:r>
      <w:proofErr w:type="spellStart"/>
      <w:r w:rsidRPr="001E0AD1">
        <w:rPr>
          <w:color w:val="871094"/>
        </w:rPr>
        <w:t>todos</w:t>
      </w:r>
      <w:r w:rsidRPr="001E0AD1">
        <w:rPr>
          <w:color w:val="080808"/>
        </w:rPr>
        <w:t>.</w:t>
      </w:r>
      <w:r w:rsidRPr="001E0AD1">
        <w:rPr>
          <w:color w:val="871094"/>
        </w:rPr>
        <w:t>hashCode</w:t>
      </w:r>
      <w:proofErr w:type="spellEnd"/>
      <w:r w:rsidRPr="001E0AD1">
        <w:rPr>
          <w:color w:val="080808"/>
        </w:rPr>
        <w:t>;</w:t>
      </w:r>
      <w:r w:rsidRPr="001E0AD1">
        <w:rPr>
          <w:color w:val="080808"/>
        </w:rPr>
        <w:br/>
      </w:r>
      <w:r w:rsidR="0003043B" w:rsidRPr="009751F1">
        <w:rPr>
          <w:color w:val="0000CC"/>
        </w:rPr>
        <w:t>\end</w:t>
      </w:r>
      <w:r w:rsidR="0003043B" w:rsidRPr="009751F1">
        <w:rPr>
          <w:color w:val="000000"/>
        </w:rPr>
        <w:t>{</w:t>
      </w:r>
      <w:r w:rsidR="0003043B" w:rsidRPr="009751F1">
        <w:rPr>
          <w:color w:val="000000"/>
          <w:u w:val="single"/>
        </w:rPr>
        <w:t>minted</w:t>
      </w:r>
      <w:r w:rsidR="0003043B" w:rsidRPr="009751F1">
        <w:rPr>
          <w:color w:val="000000"/>
        </w:rPr>
        <w:t>}</w:t>
      </w:r>
    </w:p>
    <w:p w14:paraId="6BC94D67"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4AB5A9C"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786030A" w14:textId="5CBFE59E" w:rsidR="001E0AD1" w:rsidRDefault="001E0AD1" w:rsidP="00E6451E"/>
    <w:p w14:paraId="023C5879" w14:textId="3755D74C" w:rsidR="001E0AD1" w:rsidRDefault="001E0AD1" w:rsidP="00E6451E">
      <w:pPr>
        <w:rPr>
          <w:lang w:val="en-US"/>
        </w:rPr>
      </w:pPr>
      <w:r>
        <w:rPr>
          <w:lang w:val="en-US"/>
        </w:rPr>
        <w:t xml:space="preserve">After setting the distinct field to true and modifying the converter function to return a </w:t>
      </w:r>
      <w:proofErr w:type="spellStart"/>
      <w:r>
        <w:rPr>
          <w:lang w:val="en-US"/>
        </w:rPr>
        <w:t>ViewModel</w:t>
      </w:r>
      <w:proofErr w:type="spellEnd"/>
      <w:r>
        <w:rPr>
          <w:lang w:val="en-US"/>
        </w:rPr>
        <w:t xml:space="preserve"> instead of a plain List the optimizations are basically done.</w:t>
      </w:r>
    </w:p>
    <w:p w14:paraId="225841A6"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EDB37C0"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F68E4D"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FBDF9BC"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5B7EFFA" w14:textId="4622925D" w:rsidR="001E0AD1" w:rsidRPr="001E0AD1"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033B3"/>
          <w:sz w:val="20"/>
          <w:szCs w:val="20"/>
          <w:lang w:eastAsia="en-GB"/>
        </w:rPr>
        <w:t xml:space="preserve">class </w:t>
      </w:r>
      <w:proofErr w:type="spellStart"/>
      <w:r w:rsidR="001E0AD1" w:rsidRPr="001E0AD1">
        <w:rPr>
          <w:rFonts w:ascii="Courier New" w:eastAsia="Times New Roman" w:hAnsi="Courier New" w:cs="Courier New"/>
          <w:color w:val="000000"/>
          <w:sz w:val="20"/>
          <w:szCs w:val="20"/>
          <w:lang w:eastAsia="en-GB"/>
        </w:rPr>
        <w:t>TodoView</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033B3"/>
          <w:sz w:val="20"/>
          <w:szCs w:val="20"/>
          <w:lang w:eastAsia="en-GB"/>
        </w:rPr>
        <w:t xml:space="preserve">extends </w:t>
      </w:r>
      <w:proofErr w:type="spellStart"/>
      <w:r w:rsidR="001E0AD1" w:rsidRPr="001E0AD1">
        <w:rPr>
          <w:rFonts w:ascii="Courier New" w:eastAsia="Times New Roman" w:hAnsi="Courier New" w:cs="Courier New"/>
          <w:color w:val="000000"/>
          <w:sz w:val="20"/>
          <w:szCs w:val="20"/>
          <w:lang w:eastAsia="en-GB"/>
        </w:rPr>
        <w:t>StatelessWidget</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proofErr w:type="spellStart"/>
      <w:r w:rsidR="001E0AD1" w:rsidRPr="001E0AD1">
        <w:rPr>
          <w:rFonts w:ascii="Courier New" w:eastAsia="Times New Roman" w:hAnsi="Courier New" w:cs="Courier New"/>
          <w:color w:val="0033B3"/>
          <w:sz w:val="20"/>
          <w:szCs w:val="20"/>
          <w:lang w:eastAsia="en-GB"/>
        </w:rPr>
        <w:t>const</w:t>
      </w:r>
      <w:proofErr w:type="spellEnd"/>
      <w:r w:rsidR="001E0AD1" w:rsidRPr="001E0AD1">
        <w:rPr>
          <w:rFonts w:ascii="Courier New" w:eastAsia="Times New Roman" w:hAnsi="Courier New" w:cs="Courier New"/>
          <w:color w:val="0033B3"/>
          <w:sz w:val="20"/>
          <w:szCs w:val="20"/>
          <w:lang w:eastAsia="en-GB"/>
        </w:rPr>
        <w:t xml:space="preserve"> </w:t>
      </w:r>
      <w:proofErr w:type="spellStart"/>
      <w:r w:rsidR="001E0AD1" w:rsidRPr="001E0AD1">
        <w:rPr>
          <w:rFonts w:ascii="Courier New" w:eastAsia="Times New Roman" w:hAnsi="Courier New" w:cs="Courier New"/>
          <w:color w:val="000000"/>
          <w:sz w:val="20"/>
          <w:szCs w:val="20"/>
          <w:lang w:eastAsia="en-GB"/>
        </w:rPr>
        <w:t>TodoView</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00000"/>
          <w:sz w:val="20"/>
          <w:szCs w:val="20"/>
          <w:lang w:eastAsia="en-GB"/>
        </w:rPr>
        <w:t>Key</w:t>
      </w:r>
      <w:r w:rsidR="001E0AD1" w:rsidRPr="001E0AD1">
        <w:rPr>
          <w:rFonts w:ascii="Courier New" w:eastAsia="Times New Roman" w:hAnsi="Courier New" w:cs="Courier New"/>
          <w:color w:val="080808"/>
          <w:sz w:val="20"/>
          <w:szCs w:val="20"/>
          <w:lang w:eastAsia="en-GB"/>
        </w:rPr>
        <w:t xml:space="preserve">? key}) : </w:t>
      </w:r>
      <w:r w:rsidR="001E0AD1" w:rsidRPr="001E0AD1">
        <w:rPr>
          <w:rFonts w:ascii="Courier New" w:eastAsia="Times New Roman" w:hAnsi="Courier New" w:cs="Courier New"/>
          <w:color w:val="0033B3"/>
          <w:sz w:val="20"/>
          <w:szCs w:val="20"/>
          <w:lang w:eastAsia="en-GB"/>
        </w:rPr>
        <w:t>super</w:t>
      </w:r>
      <w:r w:rsidR="001E0AD1" w:rsidRPr="001E0AD1">
        <w:rPr>
          <w:rFonts w:ascii="Courier New" w:eastAsia="Times New Roman" w:hAnsi="Courier New" w:cs="Courier New"/>
          <w:color w:val="080808"/>
          <w:sz w:val="20"/>
          <w:szCs w:val="20"/>
          <w:lang w:eastAsia="en-GB"/>
        </w:rPr>
        <w:t>(key: key);</w:t>
      </w:r>
      <w:r w:rsidR="001E0AD1" w:rsidRPr="001E0AD1">
        <w:rPr>
          <w:rFonts w:ascii="Courier New" w:eastAsia="Times New Roman" w:hAnsi="Courier New" w:cs="Courier New"/>
          <w:color w:val="080808"/>
          <w:sz w:val="20"/>
          <w:szCs w:val="20"/>
          <w:lang w:eastAsia="en-GB"/>
        </w:rPr>
        <w:br/>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9E880D"/>
          <w:sz w:val="20"/>
          <w:szCs w:val="20"/>
          <w:lang w:eastAsia="en-GB"/>
        </w:rPr>
        <w:t>@override</w:t>
      </w:r>
      <w:r w:rsidR="001E0AD1" w:rsidRPr="001E0AD1">
        <w:rPr>
          <w:rFonts w:ascii="Courier New" w:eastAsia="Times New Roman" w:hAnsi="Courier New" w:cs="Courier New"/>
          <w:color w:val="9E880D"/>
          <w:sz w:val="20"/>
          <w:szCs w:val="20"/>
          <w:lang w:eastAsia="en-GB"/>
        </w:rPr>
        <w:br/>
        <w:t xml:space="preserve">  </w:t>
      </w:r>
      <w:r w:rsidR="001E0AD1" w:rsidRPr="001E0AD1">
        <w:rPr>
          <w:rFonts w:ascii="Courier New" w:eastAsia="Times New Roman" w:hAnsi="Courier New" w:cs="Courier New"/>
          <w:color w:val="000000"/>
          <w:sz w:val="20"/>
          <w:szCs w:val="20"/>
          <w:lang w:eastAsia="en-GB"/>
        </w:rPr>
        <w:t xml:space="preserve">Widget </w:t>
      </w:r>
      <w:r w:rsidR="001E0AD1" w:rsidRPr="001E0AD1">
        <w:rPr>
          <w:rFonts w:ascii="Courier New" w:eastAsia="Times New Roman" w:hAnsi="Courier New" w:cs="Courier New"/>
          <w:color w:val="00627A"/>
          <w:sz w:val="20"/>
          <w:szCs w:val="20"/>
          <w:lang w:eastAsia="en-GB"/>
        </w:rPr>
        <w:t>build</w:t>
      </w:r>
      <w:r w:rsidR="001E0AD1" w:rsidRPr="001E0AD1">
        <w:rPr>
          <w:rFonts w:ascii="Courier New" w:eastAsia="Times New Roman" w:hAnsi="Courier New" w:cs="Courier New"/>
          <w:color w:val="080808"/>
          <w:sz w:val="20"/>
          <w:szCs w:val="20"/>
          <w:lang w:eastAsia="en-GB"/>
        </w:rPr>
        <w:t>(</w:t>
      </w:r>
      <w:proofErr w:type="spellStart"/>
      <w:r w:rsidR="001E0AD1" w:rsidRPr="001E0AD1">
        <w:rPr>
          <w:rFonts w:ascii="Courier New" w:eastAsia="Times New Roman" w:hAnsi="Courier New" w:cs="Courier New"/>
          <w:color w:val="000000"/>
          <w:sz w:val="20"/>
          <w:szCs w:val="20"/>
          <w:lang w:eastAsia="en-GB"/>
        </w:rPr>
        <w:t>BuildContext</w:t>
      </w:r>
      <w:proofErr w:type="spellEnd"/>
      <w:r w:rsidR="001E0AD1" w:rsidRPr="001E0AD1">
        <w:rPr>
          <w:rFonts w:ascii="Courier New" w:eastAsia="Times New Roman" w:hAnsi="Courier New" w:cs="Courier New"/>
          <w:color w:val="000000"/>
          <w:sz w:val="20"/>
          <w:szCs w:val="20"/>
          <w:lang w:eastAsia="en-GB"/>
        </w:rPr>
        <w:t xml:space="preserve"> </w:t>
      </w:r>
      <w:r w:rsidR="001E0AD1" w:rsidRPr="001E0AD1">
        <w:rPr>
          <w:rFonts w:ascii="Courier New" w:eastAsia="Times New Roman" w:hAnsi="Courier New" w:cs="Courier New"/>
          <w:color w:val="080808"/>
          <w:sz w:val="20"/>
          <w:szCs w:val="20"/>
          <w:lang w:eastAsia="en-GB"/>
        </w:rPr>
        <w:t>context)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proofErr w:type="spellStart"/>
      <w:r w:rsidR="001E0AD1" w:rsidRPr="001E0AD1">
        <w:rPr>
          <w:rFonts w:ascii="Courier New" w:eastAsia="Times New Roman" w:hAnsi="Courier New" w:cs="Courier New"/>
          <w:color w:val="2196F3"/>
          <w:sz w:val="20"/>
          <w:szCs w:val="20"/>
          <w:lang w:eastAsia="en-GB"/>
        </w:rPr>
        <w:t>StoreConnector</w:t>
      </w:r>
      <w:proofErr w:type="spellEnd"/>
      <w:r w:rsidR="001E0AD1" w:rsidRPr="001E0AD1">
        <w:rPr>
          <w:rFonts w:ascii="Courier New" w:eastAsia="Times New Roman" w:hAnsi="Courier New" w:cs="Courier New"/>
          <w:color w:val="080808"/>
          <w:sz w:val="20"/>
          <w:szCs w:val="20"/>
          <w:lang w:eastAsia="en-GB"/>
        </w:rPr>
        <w:t>&lt;</w:t>
      </w:r>
      <w:proofErr w:type="spellStart"/>
      <w:r w:rsidR="001E0AD1" w:rsidRPr="001E0AD1">
        <w:rPr>
          <w:rFonts w:ascii="Courier New" w:eastAsia="Times New Roman" w:hAnsi="Courier New" w:cs="Courier New"/>
          <w:color w:val="000000"/>
          <w:sz w:val="20"/>
          <w:szCs w:val="20"/>
          <w:lang w:eastAsia="en-GB"/>
        </w:rPr>
        <w:t>AppState</w:t>
      </w:r>
      <w:proofErr w:type="spellEnd"/>
      <w:r w:rsidR="001E0AD1" w:rsidRPr="001E0AD1">
        <w:rPr>
          <w:rFonts w:ascii="Courier New" w:eastAsia="Times New Roman" w:hAnsi="Courier New" w:cs="Courier New"/>
          <w:color w:val="080808"/>
          <w:sz w:val="20"/>
          <w:szCs w:val="20"/>
          <w:lang w:eastAsia="en-GB"/>
        </w:rPr>
        <w:t xml:space="preserve">, </w:t>
      </w:r>
      <w:r w:rsidR="001E0AD1" w:rsidRPr="001E0AD1">
        <w:rPr>
          <w:rFonts w:ascii="Courier New" w:eastAsia="Times New Roman" w:hAnsi="Courier New" w:cs="Courier New"/>
          <w:color w:val="000000"/>
          <w:sz w:val="20"/>
          <w:szCs w:val="20"/>
          <w:lang w:eastAsia="en-GB"/>
        </w:rPr>
        <w:t>_</w:t>
      </w:r>
      <w:proofErr w:type="spellStart"/>
      <w:r w:rsidR="001E0AD1" w:rsidRPr="001E0AD1">
        <w:rPr>
          <w:rFonts w:ascii="Courier New" w:eastAsia="Times New Roman" w:hAnsi="Courier New" w:cs="Courier New"/>
          <w:color w:val="000000"/>
          <w:sz w:val="20"/>
          <w:szCs w:val="20"/>
          <w:lang w:eastAsia="en-GB"/>
        </w:rPr>
        <w:t>ViewModel</w:t>
      </w:r>
      <w:proofErr w:type="spellEnd"/>
      <w:r w:rsidR="001E0AD1" w:rsidRPr="001E0AD1">
        <w:rPr>
          <w:rFonts w:ascii="Courier New" w:eastAsia="Times New Roman" w:hAnsi="Courier New" w:cs="Courier New"/>
          <w:color w:val="080808"/>
          <w:sz w:val="20"/>
          <w:szCs w:val="20"/>
          <w:lang w:eastAsia="en-GB"/>
        </w:rPr>
        <w:t>&gt;(</w:t>
      </w:r>
      <w:r w:rsidR="001E0AD1" w:rsidRPr="001E0AD1">
        <w:rPr>
          <w:rFonts w:ascii="Courier New" w:eastAsia="Times New Roman" w:hAnsi="Courier New" w:cs="Courier New"/>
          <w:color w:val="080808"/>
          <w:sz w:val="20"/>
          <w:szCs w:val="20"/>
          <w:lang w:eastAsia="en-GB"/>
        </w:rPr>
        <w:br/>
        <w:t xml:space="preserve">        distinct: </w:t>
      </w:r>
      <w:r w:rsidR="001E0AD1" w:rsidRPr="001E0AD1">
        <w:rPr>
          <w:rFonts w:ascii="Courier New" w:eastAsia="Times New Roman" w:hAnsi="Courier New" w:cs="Courier New"/>
          <w:color w:val="0033B3"/>
          <w:sz w:val="20"/>
          <w:szCs w:val="20"/>
          <w:lang w:eastAsia="en-GB"/>
        </w:rPr>
        <w:t>true</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builder: (context, </w:t>
      </w:r>
      <w:proofErr w:type="spellStart"/>
      <w:r w:rsidR="001E0AD1" w:rsidRPr="001E0AD1">
        <w:rPr>
          <w:rFonts w:ascii="Courier New" w:eastAsia="Times New Roman" w:hAnsi="Courier New" w:cs="Courier New"/>
          <w:color w:val="080808"/>
          <w:sz w:val="20"/>
          <w:szCs w:val="20"/>
          <w:lang w:eastAsia="en-GB"/>
        </w:rPr>
        <w:t>vm</w:t>
      </w:r>
      <w:proofErr w:type="spellEnd"/>
      <w:r w:rsidR="001E0AD1" w:rsidRPr="001E0AD1">
        <w:rPr>
          <w:rFonts w:ascii="Courier New" w:eastAsia="Times New Roman" w:hAnsi="Courier New" w:cs="Courier New"/>
          <w:color w:val="080808"/>
          <w:sz w:val="20"/>
          <w:szCs w:val="20"/>
          <w:lang w:eastAsia="en-GB"/>
        </w:rPr>
        <w:t>) {</w:t>
      </w:r>
      <w:r w:rsidR="001E0AD1" w:rsidRPr="001E0AD1">
        <w:rPr>
          <w:rFonts w:ascii="Courier New" w:eastAsia="Times New Roman" w:hAnsi="Courier New" w:cs="Courier New"/>
          <w:color w:val="080808"/>
          <w:sz w:val="20"/>
          <w:szCs w:val="20"/>
          <w:lang w:eastAsia="en-GB"/>
        </w:rPr>
        <w:br/>
        <w:t xml:space="preserve">          print(</w:t>
      </w:r>
      <w:r w:rsidR="001E0AD1" w:rsidRPr="001E0AD1">
        <w:rPr>
          <w:rFonts w:ascii="Courier New" w:eastAsia="Times New Roman" w:hAnsi="Courier New" w:cs="Courier New"/>
          <w:color w:val="067D17"/>
          <w:sz w:val="20"/>
          <w:szCs w:val="20"/>
          <w:lang w:eastAsia="en-GB"/>
        </w:rPr>
        <w:t xml:space="preserve">"Building </w:t>
      </w:r>
      <w:proofErr w:type="spellStart"/>
      <w:r w:rsidR="001E0AD1" w:rsidRPr="001E0AD1">
        <w:rPr>
          <w:rFonts w:ascii="Courier New" w:eastAsia="Times New Roman" w:hAnsi="Courier New" w:cs="Courier New"/>
          <w:color w:val="067D17"/>
          <w:sz w:val="20"/>
          <w:szCs w:val="20"/>
          <w:lang w:eastAsia="en-GB"/>
        </w:rPr>
        <w:t>TodoView</w:t>
      </w:r>
      <w:proofErr w:type="spellEnd"/>
      <w:r w:rsidR="001E0AD1" w:rsidRPr="001E0AD1">
        <w:rPr>
          <w:rFonts w:ascii="Courier New" w:eastAsia="Times New Roman" w:hAnsi="Courier New" w:cs="Courier New"/>
          <w:color w:val="067D17"/>
          <w:sz w:val="20"/>
          <w:szCs w:val="20"/>
          <w:lang w:eastAsia="en-GB"/>
        </w:rPr>
        <w:t>"</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proofErr w:type="spellStart"/>
      <w:r w:rsidR="001E0AD1" w:rsidRPr="001E0AD1">
        <w:rPr>
          <w:rFonts w:ascii="Courier New" w:eastAsia="Times New Roman" w:hAnsi="Courier New" w:cs="Courier New"/>
          <w:color w:val="2196F3"/>
          <w:sz w:val="20"/>
          <w:szCs w:val="20"/>
          <w:lang w:eastAsia="en-GB"/>
        </w:rPr>
        <w:t>ListView</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2196F3"/>
          <w:sz w:val="20"/>
          <w:szCs w:val="20"/>
          <w:lang w:eastAsia="en-GB"/>
        </w:rPr>
        <w:t>builder</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proofErr w:type="spellStart"/>
      <w:r w:rsidR="001E0AD1" w:rsidRPr="001E0AD1">
        <w:rPr>
          <w:rFonts w:ascii="Courier New" w:eastAsia="Times New Roman" w:hAnsi="Courier New" w:cs="Courier New"/>
          <w:color w:val="080808"/>
          <w:sz w:val="20"/>
          <w:szCs w:val="20"/>
          <w:lang w:eastAsia="en-GB"/>
        </w:rPr>
        <w:t>itemCount</w:t>
      </w:r>
      <w:proofErr w:type="spellEnd"/>
      <w:r w:rsidR="001E0AD1" w:rsidRPr="001E0AD1">
        <w:rPr>
          <w:rFonts w:ascii="Courier New" w:eastAsia="Times New Roman" w:hAnsi="Courier New" w:cs="Courier New"/>
          <w:color w:val="080808"/>
          <w:sz w:val="20"/>
          <w:szCs w:val="20"/>
          <w:lang w:eastAsia="en-GB"/>
        </w:rPr>
        <w:t xml:space="preserve">: </w:t>
      </w:r>
      <w:proofErr w:type="spellStart"/>
      <w:r w:rsidR="001E0AD1" w:rsidRPr="001E0AD1">
        <w:rPr>
          <w:rFonts w:ascii="Courier New" w:eastAsia="Times New Roman" w:hAnsi="Courier New" w:cs="Courier New"/>
          <w:color w:val="080808"/>
          <w:sz w:val="20"/>
          <w:szCs w:val="20"/>
          <w:lang w:eastAsia="en-GB"/>
        </w:rPr>
        <w:t>vm.</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871094"/>
          <w:sz w:val="20"/>
          <w:szCs w:val="20"/>
          <w:lang w:eastAsia="en-GB"/>
        </w:rPr>
        <w:t>length</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proofErr w:type="spellStart"/>
      <w:r w:rsidR="001E0AD1" w:rsidRPr="001E0AD1">
        <w:rPr>
          <w:rFonts w:ascii="Courier New" w:eastAsia="Times New Roman" w:hAnsi="Courier New" w:cs="Courier New"/>
          <w:color w:val="080808"/>
          <w:sz w:val="20"/>
          <w:szCs w:val="20"/>
          <w:lang w:eastAsia="en-GB"/>
        </w:rPr>
        <w:t>itemBuilder</w:t>
      </w:r>
      <w:proofErr w:type="spellEnd"/>
      <w:r w:rsidR="001E0AD1" w:rsidRPr="001E0AD1">
        <w:rPr>
          <w:rFonts w:ascii="Courier New" w:eastAsia="Times New Roman" w:hAnsi="Courier New" w:cs="Courier New"/>
          <w:color w:val="080808"/>
          <w:sz w:val="20"/>
          <w:szCs w:val="20"/>
          <w:lang w:eastAsia="en-GB"/>
        </w:rPr>
        <w:t>: (context, index)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proofErr w:type="spellStart"/>
      <w:r w:rsidR="001E0AD1" w:rsidRPr="001E0AD1">
        <w:rPr>
          <w:rFonts w:ascii="Courier New" w:eastAsia="Times New Roman" w:hAnsi="Courier New" w:cs="Courier New"/>
          <w:color w:val="2196F3"/>
          <w:sz w:val="20"/>
          <w:szCs w:val="20"/>
          <w:lang w:eastAsia="en-GB"/>
        </w:rPr>
        <w:t>TodoItem</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id: </w:t>
      </w:r>
      <w:proofErr w:type="spellStart"/>
      <w:r w:rsidR="001E0AD1" w:rsidRPr="001E0AD1">
        <w:rPr>
          <w:rFonts w:ascii="Courier New" w:eastAsia="Times New Roman" w:hAnsi="Courier New" w:cs="Courier New"/>
          <w:color w:val="080808"/>
          <w:sz w:val="20"/>
          <w:szCs w:val="20"/>
          <w:lang w:eastAsia="en-GB"/>
        </w:rPr>
        <w:t>vm.</w:t>
      </w:r>
      <w:r w:rsidR="001E0AD1" w:rsidRPr="001E0AD1">
        <w:rPr>
          <w:rFonts w:ascii="Courier New" w:eastAsia="Times New Roman" w:hAnsi="Courier New" w:cs="Courier New"/>
          <w:color w:val="871094"/>
          <w:sz w:val="20"/>
          <w:szCs w:val="20"/>
          <w:lang w:eastAsia="en-GB"/>
        </w:rPr>
        <w:t>todos</w:t>
      </w:r>
      <w:r w:rsidR="001E0AD1" w:rsidRPr="001E0AD1">
        <w:rPr>
          <w:rFonts w:ascii="Courier New" w:eastAsia="Times New Roman" w:hAnsi="Courier New" w:cs="Courier New"/>
          <w:color w:val="080808"/>
          <w:sz w:val="20"/>
          <w:szCs w:val="20"/>
          <w:lang w:eastAsia="en-GB"/>
        </w:rPr>
        <w:t>.elementAt</w:t>
      </w:r>
      <w:proofErr w:type="spellEnd"/>
      <w:r w:rsidR="001E0AD1" w:rsidRPr="001E0AD1">
        <w:rPr>
          <w:rFonts w:ascii="Courier New" w:eastAsia="Times New Roman" w:hAnsi="Courier New" w:cs="Courier New"/>
          <w:color w:val="080808"/>
          <w:sz w:val="20"/>
          <w:szCs w:val="20"/>
          <w:lang w:eastAsia="en-GB"/>
        </w:rPr>
        <w:t>(index).</w:t>
      </w:r>
      <w:r w:rsidR="001E0AD1" w:rsidRPr="001E0AD1">
        <w:rPr>
          <w:rFonts w:ascii="Courier New" w:eastAsia="Times New Roman" w:hAnsi="Courier New" w:cs="Courier New"/>
          <w:color w:val="871094"/>
          <w:sz w:val="20"/>
          <w:szCs w:val="20"/>
          <w:lang w:eastAsia="en-GB"/>
        </w:rPr>
        <w:t>id</w:t>
      </w:r>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converter: (store)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033B3"/>
          <w:sz w:val="20"/>
          <w:szCs w:val="20"/>
          <w:lang w:eastAsia="en-GB"/>
        </w:rPr>
        <w:t xml:space="preserve">return </w:t>
      </w:r>
      <w:r w:rsidR="001E0AD1" w:rsidRPr="001E0AD1">
        <w:rPr>
          <w:rFonts w:ascii="Courier New" w:eastAsia="Times New Roman" w:hAnsi="Courier New" w:cs="Courier New"/>
          <w:color w:val="2196F3"/>
          <w:sz w:val="20"/>
          <w:szCs w:val="20"/>
          <w:lang w:eastAsia="en-GB"/>
        </w:rPr>
        <w:t>_</w:t>
      </w:r>
      <w:proofErr w:type="spellStart"/>
      <w:r w:rsidR="001E0AD1" w:rsidRPr="001E0AD1">
        <w:rPr>
          <w:rFonts w:ascii="Courier New" w:eastAsia="Times New Roman" w:hAnsi="Courier New" w:cs="Courier New"/>
          <w:color w:val="2196F3"/>
          <w:sz w:val="20"/>
          <w:szCs w:val="20"/>
          <w:lang w:eastAsia="en-GB"/>
        </w:rPr>
        <w:t>ViewModel</w:t>
      </w:r>
      <w:proofErr w:type="spellEnd"/>
      <w:r w:rsidR="001E0AD1" w:rsidRPr="001E0AD1">
        <w:rPr>
          <w:rFonts w:ascii="Courier New" w:eastAsia="Times New Roman" w:hAnsi="Courier New" w:cs="Courier New"/>
          <w:color w:val="080808"/>
          <w:sz w:val="20"/>
          <w:szCs w:val="20"/>
          <w:lang w:eastAsia="en-GB"/>
        </w:rPr>
        <w:t>(</w:t>
      </w:r>
      <w:proofErr w:type="spellStart"/>
      <w:r w:rsidR="001E0AD1" w:rsidRPr="001E0AD1">
        <w:rPr>
          <w:rFonts w:ascii="Courier New" w:eastAsia="Times New Roman" w:hAnsi="Courier New" w:cs="Courier New"/>
          <w:color w:val="080808"/>
          <w:sz w:val="20"/>
          <w:szCs w:val="20"/>
          <w:lang w:eastAsia="en-GB"/>
        </w:rPr>
        <w:t>todos</w:t>
      </w:r>
      <w:proofErr w:type="spellEnd"/>
      <w:r w:rsidR="001E0AD1" w:rsidRPr="001E0AD1">
        <w:rPr>
          <w:rFonts w:ascii="Courier New" w:eastAsia="Times New Roman" w:hAnsi="Courier New" w:cs="Courier New"/>
          <w:color w:val="080808"/>
          <w:sz w:val="20"/>
          <w:szCs w:val="20"/>
          <w:lang w:eastAsia="en-GB"/>
        </w:rPr>
        <w:t xml:space="preserve">: </w:t>
      </w:r>
      <w:proofErr w:type="spellStart"/>
      <w:r w:rsidR="001E0AD1" w:rsidRPr="001E0AD1">
        <w:rPr>
          <w:rFonts w:ascii="Courier New" w:eastAsia="Times New Roman" w:hAnsi="Courier New" w:cs="Courier New"/>
          <w:color w:val="000000"/>
          <w:sz w:val="20"/>
          <w:szCs w:val="20"/>
          <w:lang w:eastAsia="en-GB"/>
        </w:rPr>
        <w:t>filteredTodosSelector</w:t>
      </w:r>
      <w:proofErr w:type="spellEnd"/>
      <w:r w:rsidR="001E0AD1" w:rsidRPr="001E0AD1">
        <w:rPr>
          <w:rFonts w:ascii="Courier New" w:eastAsia="Times New Roman" w:hAnsi="Courier New" w:cs="Courier New"/>
          <w:color w:val="080808"/>
          <w:sz w:val="20"/>
          <w:szCs w:val="20"/>
          <w:lang w:eastAsia="en-GB"/>
        </w:rPr>
        <w:t>(</w:t>
      </w:r>
      <w:proofErr w:type="spellStart"/>
      <w:r w:rsidR="001E0AD1" w:rsidRPr="001E0AD1">
        <w:rPr>
          <w:rFonts w:ascii="Courier New" w:eastAsia="Times New Roman" w:hAnsi="Courier New" w:cs="Courier New"/>
          <w:color w:val="080808"/>
          <w:sz w:val="20"/>
          <w:szCs w:val="20"/>
          <w:lang w:eastAsia="en-GB"/>
        </w:rPr>
        <w:t>store.</w:t>
      </w:r>
      <w:r w:rsidR="001E0AD1" w:rsidRPr="001E0AD1">
        <w:rPr>
          <w:rFonts w:ascii="Courier New" w:eastAsia="Times New Roman" w:hAnsi="Courier New" w:cs="Courier New"/>
          <w:color w:val="871094"/>
          <w:sz w:val="20"/>
          <w:szCs w:val="20"/>
          <w:lang w:eastAsia="en-GB"/>
        </w:rPr>
        <w:t>state</w:t>
      </w:r>
      <w:proofErr w:type="spellEnd"/>
      <w:r w:rsidR="001E0AD1" w:rsidRPr="001E0AD1">
        <w:rPr>
          <w:rFonts w:ascii="Courier New" w:eastAsia="Times New Roman" w:hAnsi="Courier New" w:cs="Courier New"/>
          <w:color w:val="080808"/>
          <w:sz w:val="20"/>
          <w:szCs w:val="20"/>
          <w:lang w:eastAsia="en-GB"/>
        </w:rPr>
        <w:t>));</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 xml:space="preserve">  }</w:t>
      </w:r>
      <w:r w:rsidR="001E0AD1" w:rsidRPr="001E0AD1">
        <w:rPr>
          <w:rFonts w:ascii="Courier New" w:eastAsia="Times New Roman" w:hAnsi="Courier New" w:cs="Courier New"/>
          <w:color w:val="080808"/>
          <w:sz w:val="20"/>
          <w:szCs w:val="20"/>
          <w:lang w:eastAsia="en-GB"/>
        </w:rPr>
        <w:br/>
        <w:t>}</w:t>
      </w:r>
    </w:p>
    <w:p w14:paraId="4E1A0253" w14:textId="77777777" w:rsidR="0003043B" w:rsidRPr="009751F1" w:rsidRDefault="0003043B" w:rsidP="0003043B">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6D81AD8" w14:textId="77777777" w:rsidR="0003043B" w:rsidRPr="009751F1" w:rsidRDefault="0003043B" w:rsidP="00030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B8AB180" w14:textId="77777777" w:rsidR="0003043B" w:rsidRDefault="0003043B" w:rsidP="000304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D59833D" w14:textId="77777777" w:rsidR="001E0AD1" w:rsidRPr="001E0AD1" w:rsidRDefault="001E0AD1" w:rsidP="00E6451E">
      <w:pPr>
        <w:rPr>
          <w:u w:val="single"/>
        </w:rPr>
      </w:pPr>
    </w:p>
    <w:p w14:paraId="45FA5C41" w14:textId="1413AD09" w:rsidR="004D07F0" w:rsidRDefault="001E0AD1" w:rsidP="00E6451E">
      <w:pPr>
        <w:rPr>
          <w:rFonts w:ascii="Montserrat" w:hAnsi="Montserrat"/>
          <w:color w:val="222222"/>
          <w:sz w:val="20"/>
          <w:szCs w:val="20"/>
          <w:shd w:val="clear" w:color="auto" w:fill="F5F5F5"/>
        </w:rPr>
      </w:pPr>
      <w:r>
        <w:rPr>
          <w:lang w:val="en-US"/>
        </w:rPr>
        <w:t xml:space="preserve">To put the </w:t>
      </w:r>
      <w:r>
        <w:rPr>
          <w:rFonts w:ascii="Montserrat" w:hAnsi="Montserrat"/>
          <w:color w:val="222222"/>
          <w:sz w:val="20"/>
          <w:szCs w:val="20"/>
          <w:shd w:val="clear" w:color="auto" w:fill="F5F5F5"/>
        </w:rPr>
        <w:t> </w:t>
      </w:r>
      <w:hyperlink r:id="rId19" w:history="1">
        <w:r>
          <w:rPr>
            <w:rStyle w:val="Enfasicorsivo"/>
            <w:rFonts w:ascii="Montserrat" w:hAnsi="Montserrat"/>
            <w:i w:val="0"/>
            <w:iCs w:val="0"/>
            <w:color w:val="222222"/>
            <w:sz w:val="20"/>
            <w:szCs w:val="20"/>
            <w:shd w:val="clear" w:color="auto" w:fill="FFFFB9"/>
          </w:rPr>
          <w:t>the icing on the cake</w:t>
        </w:r>
      </w:hyperlink>
      <w:r>
        <w:rPr>
          <w:rFonts w:ascii="Montserrat" w:hAnsi="Montserrat"/>
          <w:color w:val="222222"/>
          <w:sz w:val="20"/>
          <w:szCs w:val="20"/>
          <w:shd w:val="clear" w:color="auto" w:fill="F5F5F5"/>
        </w:rPr>
        <w:t xml:space="preserve"> we set the distinct field to true also in the </w:t>
      </w:r>
      <w:proofErr w:type="spellStart"/>
      <w:r>
        <w:rPr>
          <w:rFonts w:ascii="Montserrat" w:hAnsi="Montserrat"/>
          <w:color w:val="222222"/>
          <w:sz w:val="20"/>
          <w:szCs w:val="20"/>
          <w:shd w:val="clear" w:color="auto" w:fill="F5F5F5"/>
        </w:rPr>
        <w:t>VisibilityFilterSelector</w:t>
      </w:r>
      <w:proofErr w:type="spellEnd"/>
      <w:r>
        <w:rPr>
          <w:rFonts w:ascii="Montserrat" w:hAnsi="Montserrat"/>
          <w:color w:val="222222"/>
          <w:sz w:val="20"/>
          <w:szCs w:val="20"/>
          <w:shd w:val="clear" w:color="auto" w:fill="F5F5F5"/>
        </w:rPr>
        <w:t xml:space="preserve"> </w:t>
      </w:r>
      <w:proofErr w:type="spellStart"/>
      <w:r>
        <w:rPr>
          <w:rFonts w:ascii="Montserrat" w:hAnsi="Montserrat"/>
          <w:color w:val="222222"/>
          <w:sz w:val="20"/>
          <w:szCs w:val="20"/>
          <w:shd w:val="clear" w:color="auto" w:fill="F5F5F5"/>
        </w:rPr>
        <w:t>compoenent</w:t>
      </w:r>
      <w:proofErr w:type="spellEnd"/>
      <w:r>
        <w:rPr>
          <w:rFonts w:ascii="Montserrat" w:hAnsi="Montserrat"/>
          <w:color w:val="222222"/>
          <w:sz w:val="20"/>
          <w:szCs w:val="20"/>
          <w:shd w:val="clear" w:color="auto" w:fill="F5F5F5"/>
        </w:rPr>
        <w:t xml:space="preserve"> and in the </w:t>
      </w:r>
      <w:proofErr w:type="spellStart"/>
      <w:r>
        <w:rPr>
          <w:rFonts w:ascii="Montserrat" w:hAnsi="Montserrat"/>
          <w:color w:val="222222"/>
          <w:sz w:val="20"/>
          <w:szCs w:val="20"/>
          <w:shd w:val="clear" w:color="auto" w:fill="F5F5F5"/>
        </w:rPr>
        <w:t>TabSelector</w:t>
      </w:r>
      <w:proofErr w:type="spellEnd"/>
      <w:r>
        <w:rPr>
          <w:rFonts w:ascii="Montserrat" w:hAnsi="Montserrat"/>
          <w:color w:val="222222"/>
          <w:sz w:val="20"/>
          <w:szCs w:val="20"/>
          <w:shd w:val="clear" w:color="auto" w:fill="F5F5F5"/>
        </w:rPr>
        <w:t xml:space="preserve"> component. In this way they are rebuil</w:t>
      </w:r>
      <w:r w:rsidR="0032221B">
        <w:rPr>
          <w:rFonts w:ascii="Montserrat" w:hAnsi="Montserrat"/>
          <w:color w:val="222222"/>
          <w:sz w:val="20"/>
          <w:szCs w:val="20"/>
          <w:shd w:val="clear" w:color="auto" w:fill="F5F5F5"/>
        </w:rPr>
        <w:t xml:space="preserve">t </w:t>
      </w:r>
      <w:r>
        <w:rPr>
          <w:rFonts w:ascii="Montserrat" w:hAnsi="Montserrat"/>
          <w:color w:val="222222"/>
          <w:sz w:val="20"/>
          <w:szCs w:val="20"/>
          <w:shd w:val="clear" w:color="auto" w:fill="F5F5F5"/>
        </w:rPr>
        <w:t>only in case their prospective of the state change</w:t>
      </w:r>
      <w:r w:rsidR="0032221B">
        <w:rPr>
          <w:rFonts w:ascii="Montserrat" w:hAnsi="Montserrat"/>
          <w:color w:val="222222"/>
          <w:sz w:val="20"/>
          <w:szCs w:val="20"/>
          <w:shd w:val="clear" w:color="auto" w:fill="F5F5F5"/>
        </w:rPr>
        <w:t>s and not at every transition</w:t>
      </w:r>
      <w:r>
        <w:rPr>
          <w:rFonts w:ascii="Montserrat" w:hAnsi="Montserrat"/>
          <w:color w:val="222222"/>
          <w:sz w:val="20"/>
          <w:szCs w:val="20"/>
          <w:shd w:val="clear" w:color="auto" w:fill="F5F5F5"/>
        </w:rPr>
        <w:t>.</w:t>
      </w:r>
    </w:p>
    <w:p w14:paraId="0A6F1DB5" w14:textId="58306A74" w:rsidR="00F62AB1" w:rsidRPr="00F62AB1" w:rsidRDefault="00F62AB1" w:rsidP="00F62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F62AB1">
        <w:rPr>
          <w:rFonts w:ascii="Courier New" w:eastAsia="Times New Roman" w:hAnsi="Courier New" w:cs="Courier New"/>
          <w:b/>
          <w:bCs/>
          <w:color w:val="0000CC"/>
          <w:sz w:val="20"/>
          <w:szCs w:val="20"/>
          <w:lang w:eastAsia="en-GB"/>
        </w:rPr>
        <w:lastRenderedPageBreak/>
        <w:t>\paragraph</w:t>
      </w:r>
      <w:r w:rsidRPr="00F62AB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Conclusions</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color w:val="800000"/>
          <w:sz w:val="20"/>
          <w:szCs w:val="20"/>
          <w:lang w:eastAsia="en-GB"/>
        </w:rPr>
        <w:t>\</w:t>
      </w:r>
      <w:proofErr w:type="spellStart"/>
      <w:r w:rsidRPr="00F62AB1">
        <w:rPr>
          <w:rFonts w:ascii="Courier New" w:eastAsia="Times New Roman" w:hAnsi="Courier New" w:cs="Courier New"/>
          <w:color w:val="800000"/>
          <w:sz w:val="20"/>
          <w:szCs w:val="20"/>
          <w:lang w:eastAsia="en-GB"/>
        </w:rPr>
        <w:t>mbox</w:t>
      </w:r>
      <w:proofErr w:type="spellEnd"/>
      <w:r w:rsidRPr="00F62AB1">
        <w:rPr>
          <w:rFonts w:ascii="Courier New" w:eastAsia="Times New Roman" w:hAnsi="Courier New" w:cs="Courier New"/>
          <w:color w:val="000000"/>
          <w:sz w:val="20"/>
          <w:szCs w:val="20"/>
          <w:lang w:eastAsia="en-GB"/>
        </w:rPr>
        <w:t>{}</w:t>
      </w:r>
      <w:r w:rsidRPr="00F62AB1">
        <w:rPr>
          <w:rFonts w:ascii="Courier New" w:eastAsia="Times New Roman" w:hAnsi="Courier New" w:cs="Courier New"/>
          <w:color w:val="800000"/>
          <w:sz w:val="20"/>
          <w:szCs w:val="20"/>
          <w:lang w:eastAsia="en-GB"/>
        </w:rPr>
        <w:t>\\</w:t>
      </w:r>
      <w:r w:rsidRPr="00F62AB1">
        <w:rPr>
          <w:rFonts w:ascii="Courier New" w:eastAsia="Times New Roman" w:hAnsi="Courier New" w:cs="Courier New"/>
          <w:color w:val="000000"/>
          <w:sz w:val="20"/>
          <w:szCs w:val="20"/>
          <w:lang w:eastAsia="en-GB"/>
        </w:rPr>
        <w:t xml:space="preserve"> </w:t>
      </w:r>
      <w:r w:rsidRPr="00F62AB1">
        <w:rPr>
          <w:rFonts w:ascii="Courier New" w:eastAsia="Times New Roman" w:hAnsi="Courier New" w:cs="Courier New"/>
          <w:b/>
          <w:bCs/>
          <w:color w:val="0000CC"/>
          <w:sz w:val="20"/>
          <w:szCs w:val="20"/>
          <w:lang w:eastAsia="en-GB"/>
        </w:rPr>
        <w:t>\label{</w:t>
      </w:r>
      <w:proofErr w:type="spellStart"/>
      <w:r w:rsidRPr="00F62AB1">
        <w:rPr>
          <w:rFonts w:ascii="Courier New" w:eastAsia="Times New Roman" w:hAnsi="Courier New" w:cs="Courier New"/>
          <w:b/>
          <w:bCs/>
          <w:color w:val="0000CC"/>
          <w:sz w:val="20"/>
          <w:szCs w:val="20"/>
          <w:lang w:eastAsia="en-GB"/>
        </w:rPr>
        <w:t>par:todo_app_inherited_widget_introduction</w:t>
      </w:r>
      <w:proofErr w:type="spellEnd"/>
      <w:r w:rsidRPr="00F62AB1">
        <w:rPr>
          <w:rFonts w:ascii="Courier New" w:eastAsia="Times New Roman" w:hAnsi="Courier New" w:cs="Courier New"/>
          <w:b/>
          <w:bCs/>
          <w:color w:val="0000CC"/>
          <w:sz w:val="20"/>
          <w:szCs w:val="20"/>
          <w:lang w:eastAsia="en-GB"/>
        </w:rPr>
        <w:t>}</w:t>
      </w:r>
    </w:p>
    <w:p w14:paraId="51E1E0CD" w14:textId="77777777" w:rsidR="00F62AB1" w:rsidRPr="00F62AB1" w:rsidRDefault="00F62AB1" w:rsidP="00E6451E">
      <w:pPr>
        <w:rPr>
          <w:rFonts w:ascii="Montserrat" w:hAnsi="Montserrat"/>
          <w:color w:val="222222"/>
          <w:sz w:val="20"/>
          <w:szCs w:val="20"/>
          <w:shd w:val="clear" w:color="auto" w:fill="F5F5F5"/>
        </w:rPr>
      </w:pPr>
    </w:p>
    <w:p w14:paraId="503A68DF" w14:textId="314991A9" w:rsidR="00E6451E" w:rsidRDefault="00C37648" w:rsidP="00E6451E">
      <w:pPr>
        <w:rPr>
          <w:lang w:val="en-US"/>
        </w:rPr>
      </w:pPr>
      <w:r w:rsidRPr="00C37648">
        <w:rPr>
          <w:noProof/>
          <w:lang w:val="en-US"/>
        </w:rPr>
        <w:drawing>
          <wp:inline distT="0" distB="0" distL="0" distR="0" wp14:anchorId="62BED87B" wp14:editId="4E83CC83">
            <wp:extent cx="2448267" cy="4782217"/>
            <wp:effectExtent l="0" t="0" r="9525"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stretch>
                      <a:fillRect/>
                    </a:stretch>
                  </pic:blipFill>
                  <pic:spPr>
                    <a:xfrm>
                      <a:off x="0" y="0"/>
                      <a:ext cx="2448267" cy="4782217"/>
                    </a:xfrm>
                    <a:prstGeom prst="rect">
                      <a:avLst/>
                    </a:prstGeom>
                  </pic:spPr>
                </pic:pic>
              </a:graphicData>
            </a:graphic>
          </wp:inline>
        </w:drawing>
      </w:r>
    </w:p>
    <w:p w14:paraId="6E65D297" w14:textId="4646EBD1" w:rsidR="00C37648" w:rsidRDefault="00C37648" w:rsidP="00E6451E">
      <w:pPr>
        <w:rPr>
          <w:lang w:val="en-US"/>
        </w:rPr>
      </w:pPr>
      <w:r w:rsidRPr="00C37648">
        <w:rPr>
          <w:noProof/>
          <w:lang w:val="en-US"/>
        </w:rPr>
        <w:lastRenderedPageBreak/>
        <w:drawing>
          <wp:inline distT="0" distB="0" distL="0" distR="0" wp14:anchorId="360EE2DA" wp14:editId="74218DB9">
            <wp:extent cx="4353533" cy="5163271"/>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3533" cy="5163271"/>
                    </a:xfrm>
                    <a:prstGeom prst="rect">
                      <a:avLst/>
                    </a:prstGeom>
                  </pic:spPr>
                </pic:pic>
              </a:graphicData>
            </a:graphic>
          </wp:inline>
        </w:drawing>
      </w:r>
    </w:p>
    <w:p w14:paraId="29D18346" w14:textId="1A9E7CC4" w:rsidR="00C37648" w:rsidRPr="00E6451E" w:rsidRDefault="00C37648" w:rsidP="00E6451E">
      <w:pPr>
        <w:rPr>
          <w:lang w:val="en-US"/>
        </w:rPr>
      </w:pPr>
      <w:r w:rsidRPr="00C37648">
        <w:rPr>
          <w:noProof/>
          <w:lang w:val="en-US"/>
        </w:rPr>
        <w:drawing>
          <wp:inline distT="0" distB="0" distL="0" distR="0" wp14:anchorId="4D2529B1" wp14:editId="25BD57E0">
            <wp:extent cx="3829584" cy="283884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29584" cy="2838846"/>
                    </a:xfrm>
                    <a:prstGeom prst="rect">
                      <a:avLst/>
                    </a:prstGeom>
                  </pic:spPr>
                </pic:pic>
              </a:graphicData>
            </a:graphic>
          </wp:inline>
        </w:drawing>
      </w:r>
    </w:p>
    <w:p w14:paraId="772B0CAE" w14:textId="62255F8A" w:rsidR="003D79EC" w:rsidRPr="004A5839" w:rsidRDefault="005E3004" w:rsidP="004A5839">
      <w:pPr>
        <w:pStyle w:val="Titolo3"/>
      </w:pPr>
      <w:proofErr w:type="spellStart"/>
      <w:r w:rsidRPr="004A5839">
        <w:t>Implementazione</w:t>
      </w:r>
      <w:proofErr w:type="spellEnd"/>
      <w:r w:rsidRPr="004A5839">
        <w:t xml:space="preserve"> con </w:t>
      </w:r>
      <w:proofErr w:type="spellStart"/>
      <w:r w:rsidR="003D79EC" w:rsidRPr="004A5839">
        <w:t>BLoC</w:t>
      </w:r>
      <w:bookmarkEnd w:id="16"/>
      <w:proofErr w:type="spellEnd"/>
    </w:p>
    <w:p w14:paraId="1C5A1E18" w14:textId="34251E41" w:rsidR="007C2132" w:rsidRDefault="005E3004" w:rsidP="007C2132">
      <w:pPr>
        <w:rPr>
          <w:lang w:val="it-IT"/>
        </w:rPr>
      </w:pPr>
      <w:r w:rsidRPr="005B2003">
        <w:rPr>
          <w:lang w:val="it-IT"/>
        </w:rPr>
        <w:t xml:space="preserve">In questa sezione </w:t>
      </w:r>
      <w:r w:rsidR="005B2003" w:rsidRPr="005B2003">
        <w:rPr>
          <w:lang w:val="it-IT"/>
        </w:rPr>
        <w:t>verrà u</w:t>
      </w:r>
      <w:r w:rsidR="005B2003">
        <w:rPr>
          <w:lang w:val="it-IT"/>
        </w:rPr>
        <w:t>tilizzata la soluzione Bloc per la gestione dello stato.</w:t>
      </w:r>
    </w:p>
    <w:p w14:paraId="0F067DD5" w14:textId="4585FF78" w:rsidR="005B2003" w:rsidRDefault="005B2003" w:rsidP="005B2003">
      <w:pPr>
        <w:pStyle w:val="Titolo4"/>
      </w:pPr>
      <w:proofErr w:type="spellStart"/>
      <w:r>
        <w:lastRenderedPageBreak/>
        <w:t>Implementazione</w:t>
      </w:r>
      <w:proofErr w:type="spellEnd"/>
      <w:r>
        <w:t xml:space="preserve"> </w:t>
      </w:r>
      <w:proofErr w:type="spellStart"/>
      <w:r>
        <w:t>delle</w:t>
      </w:r>
      <w:proofErr w:type="spellEnd"/>
      <w:r>
        <w:t xml:space="preserve"> </w:t>
      </w:r>
      <w:proofErr w:type="spellStart"/>
      <w:r>
        <w:t>funzioni</w:t>
      </w:r>
      <w:proofErr w:type="spellEnd"/>
      <w:r>
        <w:t xml:space="preserve"> base</w:t>
      </w:r>
    </w:p>
    <w:p w14:paraId="40A68B17" w14:textId="77777777" w:rsidR="00077916" w:rsidRPr="00077916" w:rsidRDefault="00077916" w:rsidP="00077916">
      <w:pPr>
        <w:rPr>
          <w:lang w:val="en-US"/>
        </w:rPr>
      </w:pPr>
    </w:p>
    <w:p w14:paraId="78E11D35" w14:textId="0C9F45A9"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bookmarkStart w:id="17" w:name="_Hlk90044780"/>
      <w:r w:rsidRPr="009751F1">
        <w:rPr>
          <w:rFonts w:ascii="Courier New" w:eastAsia="Times New Roman" w:hAnsi="Courier New" w:cs="Courier New"/>
          <w:b/>
          <w:bCs/>
          <w:color w:val="0000CC"/>
          <w:sz w:val="20"/>
          <w:szCs w:val="20"/>
          <w:lang w:eastAsia="en-GB"/>
        </w:rPr>
        <w:t>\subparagraph</w:t>
      </w:r>
      <w:r w:rsidRPr="009751F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eastAsia="en-GB"/>
        </w:rPr>
        <w:t>States</w:t>
      </w:r>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A29694A" w14:textId="6F2A72E3" w:rsidR="009751F1" w:rsidRPr="002937D6" w:rsidRDefault="009751F1" w:rsidP="009751F1">
      <w:pPr>
        <w:rPr>
          <w:b/>
          <w:bCs/>
        </w:rPr>
      </w:pPr>
      <w:r w:rsidRPr="009751F1">
        <w:rPr>
          <w:rFonts w:ascii="Times New Roman" w:eastAsia="Times New Roman" w:hAnsi="Times New Roman" w:cs="Times New Roman"/>
          <w:b/>
          <w:bCs/>
          <w:color w:val="0000CC"/>
          <w:sz w:val="24"/>
          <w:szCs w:val="24"/>
          <w:lang w:eastAsia="en-GB"/>
        </w:rPr>
        <w:t>\label{</w:t>
      </w:r>
      <w:proofErr w:type="spellStart"/>
      <w:r w:rsidRPr="009751F1">
        <w:rPr>
          <w:rFonts w:ascii="Times New Roman" w:eastAsia="Times New Roman" w:hAnsi="Times New Roman" w:cs="Times New Roman"/>
          <w:b/>
          <w:bCs/>
          <w:color w:val="0000CC"/>
          <w:sz w:val="24"/>
          <w:szCs w:val="24"/>
          <w:lang w:eastAsia="en-GB"/>
        </w:rPr>
        <w:t>subpar:todo_app_inherited_widget_core_state</w:t>
      </w:r>
      <w:proofErr w:type="spellEnd"/>
      <w:r w:rsidRPr="009751F1">
        <w:rPr>
          <w:rFonts w:ascii="Times New Roman" w:eastAsia="Times New Roman" w:hAnsi="Times New Roman" w:cs="Times New Roman"/>
          <w:b/>
          <w:bCs/>
          <w:color w:val="0000CC"/>
          <w:sz w:val="24"/>
          <w:szCs w:val="24"/>
          <w:lang w:eastAsia="en-GB"/>
        </w:rPr>
        <w:t>}</w:t>
      </w:r>
    </w:p>
    <w:p w14:paraId="1CD3D6E2" w14:textId="078DEF7A" w:rsidR="00AC73C4" w:rsidRPr="005B0D0C" w:rsidRDefault="003736E1" w:rsidP="005B2003">
      <w:r w:rsidRPr="003736E1">
        <w:t>The application state is d</w:t>
      </w:r>
      <w:r>
        <w:t xml:space="preserve">ecomposed in four smaller states: the state of the list of </w:t>
      </w:r>
      <w:proofErr w:type="spellStart"/>
      <w:r>
        <w:t>todos</w:t>
      </w:r>
      <w:proofErr w:type="spellEnd"/>
      <w:r>
        <w:t xml:space="preserve">, the state of the filtered list of </w:t>
      </w:r>
      <w:proofErr w:type="spellStart"/>
      <w:r>
        <w:t>todos</w:t>
      </w:r>
      <w:proofErr w:type="spellEnd"/>
      <w:r>
        <w:t xml:space="preserve"> and the filter, the state of the statistic and the state of the tab. </w:t>
      </w:r>
      <w:r w:rsidRPr="003736E1">
        <w:t xml:space="preserve">The state of the list of </w:t>
      </w:r>
      <w:proofErr w:type="spellStart"/>
      <w:r w:rsidRPr="003736E1">
        <w:t>todos</w:t>
      </w:r>
      <w:proofErr w:type="spellEnd"/>
      <w:r w:rsidRPr="003736E1">
        <w:t xml:space="preserve"> contains the w</w:t>
      </w:r>
      <w:r>
        <w:t xml:space="preserve">hole list of </w:t>
      </w:r>
      <w:proofErr w:type="spellStart"/>
      <w:r>
        <w:t>todos</w:t>
      </w:r>
      <w:proofErr w:type="spellEnd"/>
      <w:r>
        <w:t xml:space="preserve">. </w:t>
      </w:r>
      <w:r w:rsidRPr="003736E1">
        <w:t>The state of the filtered list of</w:t>
      </w:r>
      <w:r>
        <w:t xml:space="preserve"> </w:t>
      </w:r>
      <w:proofErr w:type="spellStart"/>
      <w:r>
        <w:t>todos</w:t>
      </w:r>
      <w:proofErr w:type="spellEnd"/>
      <w:r>
        <w:t xml:space="preserve"> and the filter contains a filter ,of type </w:t>
      </w:r>
      <w:proofErr w:type="spellStart"/>
      <w:r>
        <w:t>VisibilityFilter</w:t>
      </w:r>
      <w:proofErr w:type="spellEnd"/>
      <w:r>
        <w:t xml:space="preserve"> ,and a list of </w:t>
      </w:r>
      <w:proofErr w:type="spellStart"/>
      <w:r>
        <w:t>todos</w:t>
      </w:r>
      <w:proofErr w:type="spellEnd"/>
      <w:r>
        <w:t xml:space="preserve"> matching the filter value. The state of the stats contains an int number indicating the number of completed </w:t>
      </w:r>
      <w:proofErr w:type="spellStart"/>
      <w:r>
        <w:t>todos</w:t>
      </w:r>
      <w:proofErr w:type="spellEnd"/>
      <w:r>
        <w:t xml:space="preserve">. Lastly, the state of the tab contains the value of the </w:t>
      </w:r>
      <w:proofErr w:type="spellStart"/>
      <w:r w:rsidR="005B0D0C">
        <w:t>HomePage’s</w:t>
      </w:r>
      <w:proofErr w:type="spellEnd"/>
      <w:r w:rsidR="005B0D0C">
        <w:t xml:space="preserve"> </w:t>
      </w:r>
      <w:r>
        <w:t xml:space="preserve">active </w:t>
      </w:r>
      <w:r w:rsidR="005B0D0C">
        <w:t>tab</w:t>
      </w:r>
      <w:r>
        <w:t>.</w:t>
      </w:r>
      <w:r w:rsidR="005B0D0C">
        <w:t xml:space="preserve"> </w:t>
      </w:r>
      <w:r w:rsidR="005B0D0C" w:rsidRPr="005B0D0C">
        <w:t xml:space="preserve">The state of the list of </w:t>
      </w:r>
      <w:proofErr w:type="spellStart"/>
      <w:r w:rsidR="005B0D0C" w:rsidRPr="005B0D0C">
        <w:t>todos</w:t>
      </w:r>
      <w:proofErr w:type="spellEnd"/>
      <w:r w:rsidR="005B0D0C" w:rsidRPr="005B0D0C">
        <w:t xml:space="preserve"> and the s</w:t>
      </w:r>
      <w:r w:rsidR="005B0D0C">
        <w:t xml:space="preserve">tate of the tab are independent. The state of the filter and the state of the stats , instead, are directly linked to the state of the list of </w:t>
      </w:r>
      <w:proofErr w:type="spellStart"/>
      <w:r w:rsidR="005B0D0C">
        <w:t>todos</w:t>
      </w:r>
      <w:proofErr w:type="spellEnd"/>
      <w:r w:rsidR="005B0D0C">
        <w:t xml:space="preserve">. They will , indeed, react to the changes in the state of the list of </w:t>
      </w:r>
      <w:proofErr w:type="spellStart"/>
      <w:r w:rsidR="005B0D0C">
        <w:t>todos</w:t>
      </w:r>
      <w:proofErr w:type="spellEnd"/>
      <w:r w:rsidR="005B0D0C">
        <w:t xml:space="preserve"> and update consequently. </w:t>
      </w:r>
    </w:p>
    <w:p w14:paraId="1D5169C2" w14:textId="5087C257" w:rsidR="00AC73C4" w:rsidRPr="002937D6" w:rsidDel="00755B2E" w:rsidRDefault="00C03158" w:rsidP="005B2003">
      <w:pPr>
        <w:rPr>
          <w:del w:id="18" w:author="lorenzo ventura" w:date="2021-11-29T16:44:00Z"/>
          <w:b/>
          <w:bCs/>
          <w:lang w:val="it-IT"/>
        </w:rPr>
      </w:pPr>
      <w:r w:rsidRPr="002937D6">
        <w:rPr>
          <w:b/>
          <w:bCs/>
          <w:lang w:val="it-IT"/>
        </w:rPr>
        <w:t>Lo stato dei todo</w:t>
      </w:r>
      <w:del w:id="19" w:author="lorenzo ventura" w:date="2021-11-29T16:44:00Z">
        <w:r w:rsidR="00AC73C4" w:rsidRPr="002937D6" w:rsidDel="00755B2E">
          <w:rPr>
            <w:b/>
            <w:bCs/>
            <w:lang w:val="it-IT"/>
          </w:rPr>
          <w:delText>IMMAGINE</w:delText>
        </w:r>
      </w:del>
    </w:p>
    <w:p w14:paraId="43BC5C93" w14:textId="2C3847EC" w:rsidR="00AC73C4" w:rsidRPr="002937D6" w:rsidRDefault="00AC73C4" w:rsidP="005B2003">
      <w:pPr>
        <w:rPr>
          <w:b/>
          <w:bCs/>
          <w:lang w:val="it-IT"/>
        </w:rPr>
      </w:pPr>
    </w:p>
    <w:p w14:paraId="5778B574" w14:textId="4198D74D" w:rsidR="00A62F73" w:rsidRDefault="00AC73C4" w:rsidP="00A62F73">
      <w:pPr>
        <w:rPr>
          <w:lang w:val="it-IT"/>
        </w:rPr>
      </w:pPr>
      <w:r>
        <w:rPr>
          <w:lang w:val="it-IT"/>
        </w:rPr>
        <w:t>Per prima cosa iniziamo a definire e a dare un nome ai possibili stati in cui si p</w:t>
      </w:r>
      <w:r w:rsidR="00755B2E">
        <w:rPr>
          <w:lang w:val="it-IT"/>
        </w:rPr>
        <w:t>otrà</w:t>
      </w:r>
      <w:r>
        <w:rPr>
          <w:lang w:val="it-IT"/>
        </w:rPr>
        <w:t xml:space="preserve"> trovare l</w:t>
      </w:r>
      <w:r w:rsidR="00755B2E">
        <w:rPr>
          <w:lang w:val="it-IT"/>
        </w:rPr>
        <w:t xml:space="preserve">a lista dei </w:t>
      </w:r>
      <w:r>
        <w:rPr>
          <w:lang w:val="it-IT"/>
        </w:rPr>
        <w:t xml:space="preserve">todo. Questi ultimi saranno solo </w:t>
      </w:r>
      <w:r w:rsidR="00755B2E">
        <w:rPr>
          <w:lang w:val="it-IT"/>
        </w:rPr>
        <w:t xml:space="preserve">due : </w:t>
      </w:r>
      <w:proofErr w:type="spellStart"/>
      <w:r w:rsidR="00653410">
        <w:rPr>
          <w:lang w:val="it-IT"/>
        </w:rPr>
        <w:t>Todos</w:t>
      </w:r>
      <w:r>
        <w:rPr>
          <w:lang w:val="it-IT"/>
        </w:rPr>
        <w:t>Loading</w:t>
      </w:r>
      <w:r w:rsidR="00653410">
        <w:rPr>
          <w:lang w:val="it-IT"/>
        </w:rPr>
        <w:t>State</w:t>
      </w:r>
      <w:proofErr w:type="spellEnd"/>
      <w:r w:rsidR="006021CD">
        <w:rPr>
          <w:lang w:val="it-IT"/>
        </w:rPr>
        <w:t xml:space="preserve"> </w:t>
      </w:r>
      <w:r>
        <w:rPr>
          <w:lang w:val="it-IT"/>
        </w:rPr>
        <w:t xml:space="preserve">e </w:t>
      </w:r>
      <w:proofErr w:type="spellStart"/>
      <w:r w:rsidR="00653410">
        <w:rPr>
          <w:lang w:val="it-IT"/>
        </w:rPr>
        <w:t>Todos</w:t>
      </w:r>
      <w:r>
        <w:rPr>
          <w:lang w:val="it-IT"/>
        </w:rPr>
        <w:t>Loaded</w:t>
      </w:r>
      <w:r w:rsidR="00653410">
        <w:rPr>
          <w:lang w:val="it-IT"/>
        </w:rPr>
        <w:t>State</w:t>
      </w:r>
      <w:proofErr w:type="spellEnd"/>
      <w:r>
        <w:rPr>
          <w:lang w:val="it-IT"/>
        </w:rPr>
        <w:t xml:space="preserve">. </w:t>
      </w:r>
      <w:r w:rsidR="00CF0A94">
        <w:rPr>
          <w:lang w:val="it-IT"/>
        </w:rPr>
        <w:t xml:space="preserve">Lo stato Loading </w:t>
      </w:r>
      <w:r w:rsidR="00755B2E">
        <w:rPr>
          <w:lang w:val="it-IT"/>
        </w:rPr>
        <w:t xml:space="preserve">starà a indicare che la </w:t>
      </w:r>
      <w:r w:rsidR="00CF0A94">
        <w:rPr>
          <w:lang w:val="it-IT"/>
        </w:rPr>
        <w:t xml:space="preserve">lista dei todo è ancora in caricamento. Lo stato </w:t>
      </w:r>
      <w:proofErr w:type="spellStart"/>
      <w:r w:rsidR="00CF0A94">
        <w:rPr>
          <w:lang w:val="it-IT"/>
        </w:rPr>
        <w:t>Loaded</w:t>
      </w:r>
      <w:proofErr w:type="spellEnd"/>
      <w:r w:rsidR="00CF0A94">
        <w:rPr>
          <w:lang w:val="it-IT"/>
        </w:rPr>
        <w:t xml:space="preserve"> invece </w:t>
      </w:r>
      <w:r w:rsidR="00755B2E">
        <w:rPr>
          <w:lang w:val="it-IT"/>
        </w:rPr>
        <w:t>indicherà</w:t>
      </w:r>
      <w:r w:rsidR="00CF0A94">
        <w:rPr>
          <w:lang w:val="it-IT"/>
        </w:rPr>
        <w:t xml:space="preserve"> che </w:t>
      </w:r>
      <w:r w:rsidR="00755B2E">
        <w:rPr>
          <w:lang w:val="it-IT"/>
        </w:rPr>
        <w:t>la</w:t>
      </w:r>
      <w:r w:rsidR="00CF0A94">
        <w:rPr>
          <w:lang w:val="it-IT"/>
        </w:rPr>
        <w:t xml:space="preserve"> lista d</w:t>
      </w:r>
      <w:r w:rsidR="00755B2E">
        <w:rPr>
          <w:lang w:val="it-IT"/>
        </w:rPr>
        <w:t xml:space="preserve">ei </w:t>
      </w:r>
      <w:r w:rsidR="00CF0A94">
        <w:rPr>
          <w:lang w:val="it-IT"/>
        </w:rPr>
        <w:t>todo è stata caricata del database ed e disponibile</w:t>
      </w:r>
      <w:r w:rsidR="006021CD">
        <w:rPr>
          <w:lang w:val="it-IT"/>
        </w:rPr>
        <w:t>.</w:t>
      </w:r>
      <w:r w:rsidR="00CF0A94">
        <w:rPr>
          <w:lang w:val="it-IT"/>
        </w:rPr>
        <w:t xml:space="preserve"> </w:t>
      </w:r>
      <w:r>
        <w:rPr>
          <w:lang w:val="it-IT"/>
        </w:rPr>
        <w:t xml:space="preserve">Per definire questi </w:t>
      </w:r>
      <w:r w:rsidR="006021CD">
        <w:rPr>
          <w:lang w:val="it-IT"/>
        </w:rPr>
        <w:t>tre</w:t>
      </w:r>
      <w:r>
        <w:rPr>
          <w:lang w:val="it-IT"/>
        </w:rPr>
        <w:t xml:space="preserve"> stati </w:t>
      </w:r>
      <w:r w:rsidR="00755B2E">
        <w:rPr>
          <w:lang w:val="it-IT"/>
        </w:rPr>
        <w:t>creiamo</w:t>
      </w:r>
      <w:r>
        <w:rPr>
          <w:lang w:val="it-IT"/>
        </w:rPr>
        <w:t xml:space="preserve"> prima una classe astratta chiamata</w:t>
      </w:r>
      <w:r w:rsidR="00640C9A">
        <w:rPr>
          <w:lang w:val="it-IT"/>
        </w:rPr>
        <w:t xml:space="preserve"> </w:t>
      </w:r>
      <w:proofErr w:type="spellStart"/>
      <w:r w:rsidR="00640C9A">
        <w:rPr>
          <w:lang w:val="it-IT"/>
        </w:rPr>
        <w:t>TodosState</w:t>
      </w:r>
      <w:proofErr w:type="spellEnd"/>
      <w:r w:rsidR="00640C9A">
        <w:rPr>
          <w:lang w:val="it-IT"/>
        </w:rPr>
        <w:t xml:space="preserve">. </w:t>
      </w:r>
      <w:r w:rsidR="00755B2E">
        <w:rPr>
          <w:lang w:val="it-IT"/>
        </w:rPr>
        <w:t>Essa</w:t>
      </w:r>
      <w:r w:rsidR="00640C9A">
        <w:rPr>
          <w:lang w:val="it-IT"/>
        </w:rPr>
        <w:t xml:space="preserve"> dovr</w:t>
      </w:r>
      <w:r w:rsidR="00755B2E">
        <w:rPr>
          <w:lang w:val="it-IT"/>
        </w:rPr>
        <w:t>à ,inoltre,</w:t>
      </w:r>
      <w:r w:rsidR="00640C9A">
        <w:rPr>
          <w:lang w:val="it-IT"/>
        </w:rPr>
        <w:t xml:space="preserve"> estendere la classe </w:t>
      </w:r>
      <w:proofErr w:type="spellStart"/>
      <w:r w:rsidR="00640C9A">
        <w:rPr>
          <w:lang w:val="it-IT"/>
        </w:rPr>
        <w:t>Equatable</w:t>
      </w:r>
      <w:proofErr w:type="spellEnd"/>
      <w:r w:rsidR="00640C9A">
        <w:rPr>
          <w:lang w:val="it-IT"/>
        </w:rPr>
        <w:t xml:space="preserve">. </w:t>
      </w:r>
      <w:r w:rsidR="00755B2E">
        <w:rPr>
          <w:lang w:val="it-IT"/>
        </w:rPr>
        <w:t xml:space="preserve">La classe </w:t>
      </w:r>
      <w:proofErr w:type="spellStart"/>
      <w:r w:rsidR="00755B2E">
        <w:rPr>
          <w:lang w:val="it-IT"/>
        </w:rPr>
        <w:t>Equatable</w:t>
      </w:r>
      <w:proofErr w:type="spellEnd"/>
      <w:r w:rsidR="00640C9A">
        <w:rPr>
          <w:lang w:val="it-IT"/>
        </w:rPr>
        <w:t xml:space="preserve"> servir</w:t>
      </w:r>
      <w:r w:rsidR="00755B2E">
        <w:rPr>
          <w:lang w:val="it-IT"/>
        </w:rPr>
        <w:t xml:space="preserve">à </w:t>
      </w:r>
      <w:r w:rsidR="00640C9A">
        <w:rPr>
          <w:lang w:val="it-IT"/>
        </w:rPr>
        <w:t xml:space="preserve">in seguito per definire l’operatore di uguaglianza tra stati </w:t>
      </w:r>
      <w:r w:rsidR="00CF0A94">
        <w:rPr>
          <w:lang w:val="it-IT"/>
        </w:rPr>
        <w:t>e</w:t>
      </w:r>
      <w:r w:rsidR="00640C9A">
        <w:rPr>
          <w:lang w:val="it-IT"/>
        </w:rPr>
        <w:t xml:space="preserve"> poter comprendere</w:t>
      </w:r>
      <w:r w:rsidR="00755B2E">
        <w:rPr>
          <w:lang w:val="it-IT"/>
        </w:rPr>
        <w:t xml:space="preserve"> correttamente</w:t>
      </w:r>
      <w:r w:rsidR="00640C9A">
        <w:rPr>
          <w:lang w:val="it-IT"/>
        </w:rPr>
        <w:t xml:space="preserve"> quando un nuovo stato viene emesso. I </w:t>
      </w:r>
      <w:r w:rsidR="00755B2E">
        <w:rPr>
          <w:lang w:val="it-IT"/>
        </w:rPr>
        <w:t>due</w:t>
      </w:r>
      <w:r w:rsidR="00640C9A">
        <w:rPr>
          <w:lang w:val="it-IT"/>
        </w:rPr>
        <w:t xml:space="preserve"> stati che andremo a definire, Loading e </w:t>
      </w:r>
      <w:proofErr w:type="spellStart"/>
      <w:r w:rsidR="00640C9A">
        <w:rPr>
          <w:lang w:val="it-IT"/>
        </w:rPr>
        <w:t>Loaded</w:t>
      </w:r>
      <w:proofErr w:type="spellEnd"/>
      <w:r w:rsidR="00640C9A">
        <w:rPr>
          <w:lang w:val="it-IT"/>
        </w:rPr>
        <w:t xml:space="preserve"> , estenderanno entrambi la classe astratta </w:t>
      </w:r>
      <w:proofErr w:type="spellStart"/>
      <w:r w:rsidR="00640C9A">
        <w:rPr>
          <w:lang w:val="it-IT"/>
        </w:rPr>
        <w:t>TodosState</w:t>
      </w:r>
      <w:proofErr w:type="spellEnd"/>
      <w:r w:rsidR="00640C9A">
        <w:rPr>
          <w:lang w:val="it-IT"/>
        </w:rPr>
        <w:t>. Lo stato Loading non avr</w:t>
      </w:r>
      <w:r w:rsidR="00755B2E">
        <w:rPr>
          <w:lang w:val="it-IT"/>
        </w:rPr>
        <w:t>à altre</w:t>
      </w:r>
      <w:r w:rsidR="00640C9A">
        <w:rPr>
          <w:lang w:val="it-IT"/>
        </w:rPr>
        <w:t xml:space="preserve"> informazioni al </w:t>
      </w:r>
      <w:r w:rsidR="00755B2E">
        <w:rPr>
          <w:lang w:val="it-IT"/>
        </w:rPr>
        <w:t>suo</w:t>
      </w:r>
      <w:r w:rsidR="00640C9A">
        <w:rPr>
          <w:lang w:val="it-IT"/>
        </w:rPr>
        <w:t xml:space="preserve"> interno mentre lo stato </w:t>
      </w:r>
      <w:proofErr w:type="spellStart"/>
      <w:r w:rsidR="00640C9A">
        <w:rPr>
          <w:lang w:val="it-IT"/>
        </w:rPr>
        <w:t>Loaded</w:t>
      </w:r>
      <w:proofErr w:type="spellEnd"/>
      <w:r w:rsidR="00640C9A">
        <w:rPr>
          <w:lang w:val="it-IT"/>
        </w:rPr>
        <w:t xml:space="preserve"> avr</w:t>
      </w:r>
      <w:r w:rsidR="00CF0A94">
        <w:rPr>
          <w:lang w:val="it-IT"/>
        </w:rPr>
        <w:t>à</w:t>
      </w:r>
      <w:r w:rsidR="00640C9A">
        <w:rPr>
          <w:lang w:val="it-IT"/>
        </w:rPr>
        <w:t xml:space="preserve"> </w:t>
      </w:r>
      <w:r w:rsidR="00755B2E">
        <w:rPr>
          <w:lang w:val="it-IT"/>
        </w:rPr>
        <w:t>una variabile contenente la</w:t>
      </w:r>
      <w:r w:rsidR="00640C9A">
        <w:rPr>
          <w:lang w:val="it-IT"/>
        </w:rPr>
        <w:t xml:space="preserve"> lista d</w:t>
      </w:r>
      <w:r w:rsidR="00755B2E">
        <w:rPr>
          <w:lang w:val="it-IT"/>
        </w:rPr>
        <w:t>ei</w:t>
      </w:r>
      <w:r w:rsidR="00640C9A">
        <w:rPr>
          <w:lang w:val="it-IT"/>
        </w:rPr>
        <w:t xml:space="preserve"> todo.</w:t>
      </w:r>
    </w:p>
    <w:p w14:paraId="1F887BBE" w14:textId="21B8A830" w:rsidR="00A62F73" w:rsidRPr="00A62F73" w:rsidRDefault="00A62F73" w:rsidP="00A62F73">
      <w:r w:rsidRPr="00A62F73">
        <w:t xml:space="preserve">First of all </w:t>
      </w:r>
      <w:r>
        <w:t xml:space="preserve">we start defining and naming the possible states of the list of </w:t>
      </w:r>
      <w:proofErr w:type="spellStart"/>
      <w:r>
        <w:t>todos</w:t>
      </w:r>
      <w:proofErr w:type="spellEnd"/>
      <w:r>
        <w:t xml:space="preserve">. These state are only two: </w:t>
      </w:r>
      <w:proofErr w:type="spellStart"/>
      <w:r>
        <w:t>TodosLoadingState</w:t>
      </w:r>
      <w:proofErr w:type="spellEnd"/>
      <w:r>
        <w:t xml:space="preserve"> and </w:t>
      </w:r>
      <w:proofErr w:type="spellStart"/>
      <w:r>
        <w:t>TodoLoadedState</w:t>
      </w:r>
      <w:proofErr w:type="spellEnd"/>
      <w:r>
        <w:t xml:space="preserve">. The Loading state indicates that the list of </w:t>
      </w:r>
      <w:proofErr w:type="spellStart"/>
      <w:r>
        <w:t>todos</w:t>
      </w:r>
      <w:proofErr w:type="spellEnd"/>
      <w:r>
        <w:t xml:space="preserve"> is still loading. The loaded state ,instead. Indicates that the list of </w:t>
      </w:r>
      <w:proofErr w:type="spellStart"/>
      <w:r>
        <w:t>todo</w:t>
      </w:r>
      <w:r w:rsidR="005E1907">
        <w:t>s</w:t>
      </w:r>
      <w:proofErr w:type="spellEnd"/>
      <w:r>
        <w:t xml:space="preserve"> has been successfully </w:t>
      </w:r>
      <w:r w:rsidR="005E1907">
        <w:t xml:space="preserve">fetched from the database and is available. In order to define these two state a new abstract class is created first. It is called </w:t>
      </w:r>
      <w:proofErr w:type="spellStart"/>
      <w:r w:rsidR="005E1907">
        <w:t>TodosState</w:t>
      </w:r>
      <w:proofErr w:type="spellEnd"/>
      <w:r w:rsidR="005E1907">
        <w:t>.</w:t>
      </w:r>
      <w:r w:rsidR="00FB0ACC">
        <w:t xml:space="preserve"> It must extend the class </w:t>
      </w:r>
      <w:proofErr w:type="spellStart"/>
      <w:r w:rsidR="00FB0ACC">
        <w:t>Equatable</w:t>
      </w:r>
      <w:proofErr w:type="spellEnd"/>
      <w:r w:rsidR="00FB0ACC">
        <w:t>.</w:t>
      </w:r>
      <w:r w:rsidR="005E1907">
        <w:t xml:space="preserve"> </w:t>
      </w:r>
      <w:r w:rsidR="00FB0ACC">
        <w:t xml:space="preserve">The class </w:t>
      </w:r>
      <w:proofErr w:type="spellStart"/>
      <w:r w:rsidR="00FB0ACC">
        <w:t>Equatable</w:t>
      </w:r>
      <w:proofErr w:type="spellEnd"/>
      <w:r w:rsidR="00FB0ACC">
        <w:t xml:space="preserve"> is useful to define equality between states without the need to override the equal</w:t>
      </w:r>
      <w:r w:rsidR="00867840">
        <w:t xml:space="preserve">ity </w:t>
      </w:r>
      <w:r w:rsidR="00FB0ACC">
        <w:t>operator in every state class.</w:t>
      </w:r>
      <w:r w:rsidR="005E1907">
        <w:t xml:space="preserve"> The </w:t>
      </w:r>
      <w:proofErr w:type="spellStart"/>
      <w:r w:rsidR="005E1907">
        <w:t>TodosLoadingState</w:t>
      </w:r>
      <w:proofErr w:type="spellEnd"/>
      <w:r w:rsidR="005E1907">
        <w:t xml:space="preserve"> does not contains other </w:t>
      </w:r>
      <w:proofErr w:type="spellStart"/>
      <w:r w:rsidR="005E1907">
        <w:t>informations</w:t>
      </w:r>
      <w:proofErr w:type="spellEnd"/>
      <w:r w:rsidR="005E1907">
        <w:t xml:space="preserve">. The </w:t>
      </w:r>
      <w:proofErr w:type="spellStart"/>
      <w:r w:rsidR="005E1907">
        <w:t>TodosLoadedState</w:t>
      </w:r>
      <w:proofErr w:type="spellEnd"/>
      <w:r w:rsidR="005E1907">
        <w:t xml:space="preserve"> contains instead, a List variable filled with </w:t>
      </w:r>
      <w:proofErr w:type="spellStart"/>
      <w:r w:rsidR="005E1907">
        <w:t>todos</w:t>
      </w:r>
      <w:proofErr w:type="spellEnd"/>
      <w:r w:rsidR="005E1907">
        <w:t>.</w:t>
      </w:r>
    </w:p>
    <w:p w14:paraId="18F5027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A6C04AB"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CFBD681"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4611085"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4AD082B" w14:textId="5D534C5E" w:rsidR="009751F1" w:rsidRPr="009751F1" w:rsidRDefault="009751F1" w:rsidP="009751F1">
      <w:pPr>
        <w:pStyle w:val="PreformattatoHTML"/>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640C9A" w:rsidRPr="00A62F73">
        <w:rPr>
          <w:color w:val="080808"/>
        </w:rPr>
        <w:br/>
      </w:r>
      <w:r w:rsidR="00640C9A" w:rsidRPr="00640C9A">
        <w:rPr>
          <w:color w:val="0033B3"/>
        </w:rPr>
        <w:t xml:space="preserve">abstract class </w:t>
      </w:r>
      <w:proofErr w:type="spellStart"/>
      <w:r w:rsidR="00640C9A" w:rsidRPr="00640C9A">
        <w:rPr>
          <w:color w:val="000000"/>
        </w:rPr>
        <w:t>TodosState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Equatable</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TodosState</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TodosLoadingState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TodosLoadingState</w:t>
      </w:r>
      <w:proofErr w:type="spellEnd"/>
      <w:r w:rsidR="00640C9A" w:rsidRPr="00640C9A">
        <w:rPr>
          <w:color w:val="067D17"/>
        </w:rPr>
        <w:t>'</w:t>
      </w:r>
      <w:r w:rsidR="00640C9A" w:rsidRPr="00640C9A">
        <w:rPr>
          <w:color w:val="080808"/>
        </w:rPr>
        <w:t>;</w:t>
      </w:r>
      <w:r w:rsidR="00640C9A" w:rsidRPr="00640C9A">
        <w:rPr>
          <w:color w:val="080808"/>
        </w:rPr>
        <w:br/>
        <w:t>}</w:t>
      </w:r>
      <w:r w:rsidR="00640C9A" w:rsidRPr="00640C9A">
        <w:rPr>
          <w:color w:val="080808"/>
        </w:rPr>
        <w:br/>
      </w:r>
      <w:r w:rsidR="00640C9A" w:rsidRPr="00640C9A">
        <w:rPr>
          <w:color w:val="0033B3"/>
        </w:rPr>
        <w:t xml:space="preserve">class </w:t>
      </w:r>
      <w:proofErr w:type="spellStart"/>
      <w:r w:rsidR="00640C9A" w:rsidRPr="00640C9A">
        <w:rPr>
          <w:color w:val="000000"/>
        </w:rPr>
        <w:t>TodosLoadedState</w:t>
      </w:r>
      <w:proofErr w:type="spellEnd"/>
      <w:r w:rsidR="00640C9A" w:rsidRPr="00640C9A">
        <w:rPr>
          <w:color w:val="000000"/>
        </w:rPr>
        <w:t xml:space="preserve"> </w:t>
      </w:r>
      <w:r w:rsidR="00640C9A" w:rsidRPr="00640C9A">
        <w:rPr>
          <w:color w:val="0033B3"/>
        </w:rPr>
        <w:t xml:space="preserve">extends </w:t>
      </w:r>
      <w:proofErr w:type="spellStart"/>
      <w:r w:rsidR="00640C9A" w:rsidRPr="00640C9A">
        <w:rPr>
          <w:color w:val="000000"/>
        </w:rPr>
        <w:t>TodosState</w:t>
      </w:r>
      <w:proofErr w:type="spellEnd"/>
      <w:r w:rsidR="00640C9A" w:rsidRPr="00640C9A">
        <w:rPr>
          <w:color w:val="080808"/>
        </w:rPr>
        <w:t>{</w:t>
      </w:r>
      <w:r w:rsidR="00640C9A" w:rsidRPr="00640C9A">
        <w:rPr>
          <w:color w:val="080808"/>
        </w:rPr>
        <w:br/>
        <w:t xml:space="preserve">   </w:t>
      </w:r>
      <w:r w:rsidR="00640C9A" w:rsidRPr="00640C9A">
        <w:rPr>
          <w:color w:val="0033B3"/>
        </w:rPr>
        <w:t xml:space="preserve">final </w:t>
      </w:r>
      <w:r w:rsidR="00640C9A" w:rsidRPr="00640C9A">
        <w:rPr>
          <w:color w:val="000000"/>
        </w:rPr>
        <w:t>List</w:t>
      </w:r>
      <w:r w:rsidR="00640C9A" w:rsidRPr="00640C9A">
        <w:rPr>
          <w:color w:val="080808"/>
        </w:rPr>
        <w:t>&lt;</w:t>
      </w:r>
      <w:proofErr w:type="spellStart"/>
      <w:r w:rsidR="00640C9A" w:rsidRPr="00640C9A">
        <w:rPr>
          <w:color w:val="000000"/>
        </w:rPr>
        <w:t>Todo</w:t>
      </w:r>
      <w:proofErr w:type="spellEnd"/>
      <w:r w:rsidR="00640C9A" w:rsidRPr="00640C9A">
        <w:rPr>
          <w:color w:val="080808"/>
        </w:rPr>
        <w:t xml:space="preserve">&gt; </w:t>
      </w:r>
      <w:proofErr w:type="spellStart"/>
      <w:r w:rsidR="00640C9A" w:rsidRPr="00640C9A">
        <w:rPr>
          <w:color w:val="871094"/>
        </w:rPr>
        <w:t>todos</w:t>
      </w:r>
      <w:proofErr w:type="spellEnd"/>
      <w:r w:rsidR="00640C9A" w:rsidRPr="00640C9A">
        <w:rPr>
          <w:color w:val="080808"/>
        </w:rPr>
        <w:t>;</w:t>
      </w:r>
      <w:r w:rsidR="00640C9A" w:rsidRPr="00640C9A">
        <w:rPr>
          <w:color w:val="080808"/>
        </w:rPr>
        <w:br/>
        <w:t xml:space="preserve">   </w:t>
      </w:r>
      <w:proofErr w:type="spellStart"/>
      <w:r w:rsidR="00640C9A" w:rsidRPr="00640C9A">
        <w:rPr>
          <w:color w:val="0033B3"/>
        </w:rPr>
        <w:t>const</w:t>
      </w:r>
      <w:proofErr w:type="spellEnd"/>
      <w:r w:rsidR="00640C9A" w:rsidRPr="00640C9A">
        <w:rPr>
          <w:color w:val="0033B3"/>
        </w:rPr>
        <w:t xml:space="preserve"> </w:t>
      </w:r>
      <w:proofErr w:type="spellStart"/>
      <w:r w:rsidR="00640C9A" w:rsidRPr="00640C9A">
        <w:rPr>
          <w:color w:val="000000"/>
        </w:rPr>
        <w:t>TodosLoadedState</w:t>
      </w:r>
      <w:proofErr w:type="spellEnd"/>
      <w:r w:rsidR="00640C9A" w:rsidRPr="00640C9A">
        <w:rPr>
          <w:color w:val="080808"/>
        </w:rPr>
        <w:t>(</w:t>
      </w:r>
      <w:proofErr w:type="spellStart"/>
      <w:r w:rsidR="00640C9A" w:rsidRPr="00640C9A">
        <w:rPr>
          <w:color w:val="0033B3"/>
        </w:rPr>
        <w:t>this</w:t>
      </w:r>
      <w:r w:rsidR="00640C9A" w:rsidRPr="00640C9A">
        <w:rPr>
          <w:color w:val="080808"/>
        </w:rPr>
        <w:t>.</w:t>
      </w:r>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r>
      <w:r w:rsidR="00640C9A" w:rsidRPr="00640C9A">
        <w:rPr>
          <w:color w:val="080808"/>
        </w:rPr>
        <w:lastRenderedPageBreak/>
        <w:t xml:space="preserve">   </w:t>
      </w:r>
      <w:r w:rsidR="00640C9A" w:rsidRPr="00640C9A">
        <w:rPr>
          <w:color w:val="9E880D"/>
        </w:rPr>
        <w:t>@override</w:t>
      </w:r>
      <w:r w:rsidR="00640C9A" w:rsidRPr="00640C9A">
        <w:rPr>
          <w:color w:val="9E880D"/>
        </w:rPr>
        <w:br/>
        <w:t xml:space="preserve">   </w:t>
      </w:r>
      <w:r w:rsidR="00640C9A" w:rsidRPr="00640C9A">
        <w:rPr>
          <w:color w:val="000000"/>
        </w:rPr>
        <w:t>List</w:t>
      </w:r>
      <w:r w:rsidR="00640C9A" w:rsidRPr="00640C9A">
        <w:rPr>
          <w:color w:val="080808"/>
        </w:rPr>
        <w:t>&lt;</w:t>
      </w:r>
      <w:r w:rsidR="00640C9A" w:rsidRPr="00640C9A">
        <w:rPr>
          <w:color w:val="000000"/>
        </w:rPr>
        <w:t>Object</w:t>
      </w:r>
      <w:r w:rsidR="00640C9A" w:rsidRPr="00640C9A">
        <w:rPr>
          <w:color w:val="080808"/>
        </w:rPr>
        <w:t xml:space="preserve">&gt; </w:t>
      </w:r>
      <w:r w:rsidR="00640C9A" w:rsidRPr="00640C9A">
        <w:rPr>
          <w:color w:val="0033B3"/>
        </w:rPr>
        <w:t xml:space="preserve">get </w:t>
      </w:r>
      <w:r w:rsidR="00640C9A" w:rsidRPr="00640C9A">
        <w:rPr>
          <w:color w:val="871094"/>
        </w:rPr>
        <w:t xml:space="preserve">props </w:t>
      </w:r>
      <w:r w:rsidR="00640C9A" w:rsidRPr="00640C9A">
        <w:rPr>
          <w:color w:val="080808"/>
        </w:rPr>
        <w:t>=&gt; [</w:t>
      </w:r>
      <w:proofErr w:type="spellStart"/>
      <w:r w:rsidR="00640C9A" w:rsidRPr="00640C9A">
        <w:rPr>
          <w:color w:val="871094"/>
        </w:rPr>
        <w:t>todos</w:t>
      </w:r>
      <w:proofErr w:type="spellEnd"/>
      <w:r w:rsidR="00640C9A" w:rsidRPr="00640C9A">
        <w:rPr>
          <w:color w:val="080808"/>
        </w:rPr>
        <w:t>];</w:t>
      </w:r>
      <w:r w:rsidR="00640C9A" w:rsidRPr="00640C9A">
        <w:rPr>
          <w:color w:val="080808"/>
        </w:rPr>
        <w:br/>
      </w:r>
      <w:r w:rsidR="00640C9A" w:rsidRPr="00640C9A">
        <w:rPr>
          <w:color w:val="080808"/>
        </w:rPr>
        <w:br/>
        <w:t xml:space="preserve">   </w:t>
      </w:r>
      <w:r w:rsidR="00640C9A" w:rsidRPr="00640C9A">
        <w:rPr>
          <w:color w:val="9E880D"/>
        </w:rPr>
        <w:t>@override</w:t>
      </w:r>
      <w:r w:rsidR="00640C9A" w:rsidRPr="00640C9A">
        <w:rPr>
          <w:color w:val="9E880D"/>
        </w:rPr>
        <w:br/>
        <w:t xml:space="preserve">   </w:t>
      </w:r>
      <w:r w:rsidR="00640C9A" w:rsidRPr="00640C9A">
        <w:rPr>
          <w:color w:val="000000"/>
        </w:rPr>
        <w:t xml:space="preserve">String </w:t>
      </w:r>
      <w:proofErr w:type="spellStart"/>
      <w:r w:rsidR="00640C9A" w:rsidRPr="00640C9A">
        <w:rPr>
          <w:color w:val="00627A"/>
        </w:rPr>
        <w:t>toString</w:t>
      </w:r>
      <w:proofErr w:type="spellEnd"/>
      <w:r w:rsidR="00640C9A" w:rsidRPr="00640C9A">
        <w:rPr>
          <w:color w:val="080808"/>
        </w:rPr>
        <w:t xml:space="preserve">() =&gt; </w:t>
      </w:r>
      <w:r w:rsidR="00640C9A" w:rsidRPr="00640C9A">
        <w:rPr>
          <w:color w:val="067D17"/>
        </w:rPr>
        <w:t>'</w:t>
      </w:r>
      <w:proofErr w:type="spellStart"/>
      <w:r w:rsidR="00640C9A" w:rsidRPr="00640C9A">
        <w:rPr>
          <w:color w:val="067D17"/>
        </w:rPr>
        <w:t>TodosState</w:t>
      </w:r>
      <w:proofErr w:type="spellEnd"/>
      <w:r w:rsidR="00640C9A" w:rsidRPr="00640C9A">
        <w:rPr>
          <w:color w:val="067D17"/>
        </w:rPr>
        <w:t xml:space="preserve"> - </w:t>
      </w:r>
      <w:proofErr w:type="spellStart"/>
      <w:r w:rsidR="00640C9A" w:rsidRPr="00640C9A">
        <w:rPr>
          <w:color w:val="067D17"/>
        </w:rPr>
        <w:t>TodosLoadedState</w:t>
      </w:r>
      <w:proofErr w:type="spellEnd"/>
      <w:r w:rsidR="00640C9A" w:rsidRPr="00640C9A">
        <w:rPr>
          <w:color w:val="067D17"/>
        </w:rPr>
        <w:t>'</w:t>
      </w:r>
      <w:r w:rsidR="00640C9A" w:rsidRPr="00640C9A">
        <w:rPr>
          <w:color w:val="080808"/>
        </w:rPr>
        <w:t>;</w:t>
      </w:r>
      <w:r w:rsidR="00640C9A" w:rsidRPr="00640C9A">
        <w:rPr>
          <w:color w:val="080808"/>
        </w:rPr>
        <w:br/>
        <w:t>}</w:t>
      </w:r>
      <w:r w:rsidR="00AD4327">
        <w:rPr>
          <w:color w:val="0033B3"/>
        </w:rPr>
        <w:t xml:space="preserve"> </w:t>
      </w:r>
      <w:r w:rsidR="00640C9A" w:rsidRPr="00640C9A">
        <w:rPr>
          <w:color w:val="080808"/>
        </w:rPr>
        <w:br/>
      </w:r>
      <w:r w:rsidRPr="009751F1">
        <w:rPr>
          <w:color w:val="0000CC"/>
        </w:rPr>
        <w:t>\end</w:t>
      </w:r>
      <w:r w:rsidRPr="009751F1">
        <w:rPr>
          <w:color w:val="000000"/>
        </w:rPr>
        <w:t>{</w:t>
      </w:r>
      <w:r w:rsidRPr="009751F1">
        <w:rPr>
          <w:color w:val="000000"/>
          <w:u w:val="single"/>
        </w:rPr>
        <w:t>minted</w:t>
      </w:r>
      <w:r w:rsidRPr="009751F1">
        <w:rPr>
          <w:color w:val="000000"/>
        </w:rPr>
        <w:t>}</w:t>
      </w:r>
    </w:p>
    <w:p w14:paraId="6D1F1E2E" w14:textId="77777777" w:rsidR="009751F1" w:rsidRPr="009751F1" w:rsidRDefault="009751F1" w:rsidP="00975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62BFE62" w14:textId="5FA59580" w:rsidR="00AC73C4"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E654A28" w14:textId="77777777" w:rsidR="009751F1" w:rsidRPr="002937D6" w:rsidRDefault="009751F1" w:rsidP="0097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05DD32A" w14:textId="77777777" w:rsidR="00A00492" w:rsidRPr="00414AD9" w:rsidRDefault="007D1362" w:rsidP="005B2003">
      <w:pPr>
        <w:rPr>
          <w:b/>
          <w:bCs/>
        </w:rPr>
      </w:pPr>
      <w:r w:rsidRPr="00414AD9">
        <w:rPr>
          <w:b/>
          <w:bCs/>
        </w:rPr>
        <w:t>The state of the filtered list and the filter</w:t>
      </w:r>
    </w:p>
    <w:p w14:paraId="0B472512" w14:textId="37710307" w:rsidR="007D1362" w:rsidRPr="007D1362" w:rsidRDefault="00A00492" w:rsidP="005B2003">
      <w:r>
        <w:t>Also in this case there are only two possible states:</w:t>
      </w:r>
      <w:r w:rsidR="007D1362" w:rsidRPr="007D1362">
        <w:t xml:space="preserve"> </w:t>
      </w:r>
      <w:proofErr w:type="spellStart"/>
      <w:r w:rsidR="007D1362" w:rsidRPr="007D1362">
        <w:t>FilteredTodosLoadingState</w:t>
      </w:r>
      <w:proofErr w:type="spellEnd"/>
      <w:r w:rsidR="007D1362" w:rsidRPr="007D1362">
        <w:t xml:space="preserve"> </w:t>
      </w:r>
      <w:r w:rsidR="007D1362">
        <w:t xml:space="preserve">and </w:t>
      </w:r>
      <w:proofErr w:type="spellStart"/>
      <w:r w:rsidR="007D1362" w:rsidRPr="007D1362">
        <w:t>FilteredTodosLoadedState</w:t>
      </w:r>
      <w:proofErr w:type="spellEnd"/>
      <w:r w:rsidR="007D1362" w:rsidRPr="007D1362">
        <w:t>.</w:t>
      </w:r>
      <w:r w:rsidR="007D1362">
        <w:t xml:space="preserve"> The loading state identif</w:t>
      </w:r>
      <w:r>
        <w:t>ies</w:t>
      </w:r>
      <w:r w:rsidR="007D1362">
        <w:t xml:space="preserve"> the fact that the filtered list hasn’t been computed </w:t>
      </w:r>
      <w:r>
        <w:t>(</w:t>
      </w:r>
      <w:r w:rsidR="007D1362">
        <w:t xml:space="preserve">or </w:t>
      </w:r>
      <w:proofErr w:type="spellStart"/>
      <w:r w:rsidR="007D1362">
        <w:t>todos</w:t>
      </w:r>
      <w:proofErr w:type="spellEnd"/>
      <w:r w:rsidR="007D1362">
        <w:t xml:space="preserve"> fetched</w:t>
      </w:r>
      <w:r>
        <w:t xml:space="preserve">) </w:t>
      </w:r>
      <w:r w:rsidR="007D1362">
        <w:t>yet.</w:t>
      </w:r>
      <w:r>
        <w:t xml:space="preserve"> The Loaded state, instead, </w:t>
      </w:r>
      <w:r w:rsidR="00F2405D">
        <w:t xml:space="preserve"> identifies the fact that the list of </w:t>
      </w:r>
      <w:proofErr w:type="spellStart"/>
      <w:r w:rsidR="00F2405D">
        <w:t>todos</w:t>
      </w:r>
      <w:proofErr w:type="spellEnd"/>
      <w:r w:rsidR="00F2405D">
        <w:t xml:space="preserve"> has been successfully fetched and the list of filtered </w:t>
      </w:r>
      <w:proofErr w:type="spellStart"/>
      <w:r w:rsidR="00F2405D">
        <w:t>todos</w:t>
      </w:r>
      <w:proofErr w:type="spellEnd"/>
      <w:r w:rsidR="00F2405D">
        <w:t xml:space="preserve"> computed. It </w:t>
      </w:r>
      <w:r>
        <w:t xml:space="preserve">contains two variables: a </w:t>
      </w:r>
      <w:proofErr w:type="spellStart"/>
      <w:r>
        <w:t>VisibilityFilter</w:t>
      </w:r>
      <w:proofErr w:type="spellEnd"/>
      <w:r>
        <w:t xml:space="preserve"> and a List of </w:t>
      </w:r>
      <w:proofErr w:type="spellStart"/>
      <w:r>
        <w:t>todos</w:t>
      </w:r>
      <w:proofErr w:type="spellEnd"/>
      <w:r>
        <w:t xml:space="preserve">. An abstract class , called </w:t>
      </w:r>
      <w:proofErr w:type="spellStart"/>
      <w:r>
        <w:t>FilteredTodosState</w:t>
      </w:r>
      <w:proofErr w:type="spellEnd"/>
      <w:r>
        <w:t>, must be create</w:t>
      </w:r>
      <w:r w:rsidR="004C6556">
        <w:t>d</w:t>
      </w:r>
      <w:r>
        <w:t xml:space="preserve"> and extended with </w:t>
      </w:r>
      <w:proofErr w:type="spellStart"/>
      <w:r>
        <w:t>Equatable</w:t>
      </w:r>
      <w:proofErr w:type="spellEnd"/>
      <w:r>
        <w:t xml:space="preserve"> class. All other state classes </w:t>
      </w:r>
      <w:r w:rsidR="004C6556">
        <w:t>,</w:t>
      </w:r>
      <w:r>
        <w:t>of the filtered list’s state</w:t>
      </w:r>
      <w:r w:rsidR="004C6556">
        <w:t>,</w:t>
      </w:r>
      <w:r>
        <w:t xml:space="preserve"> will extend the </w:t>
      </w:r>
      <w:proofErr w:type="spellStart"/>
      <w:r>
        <w:t>FilteredTodosState</w:t>
      </w:r>
      <w:proofErr w:type="spellEnd"/>
      <w:r w:rsidR="00414AD9">
        <w:t xml:space="preserve"> class</w:t>
      </w:r>
      <w:r>
        <w:t>.</w:t>
      </w:r>
      <w:r w:rsidR="00414AD9">
        <w:t xml:space="preserve"> </w:t>
      </w:r>
      <w:r w:rsidR="00215801">
        <w:t>Someone can notice that ,</w:t>
      </w:r>
      <w:r w:rsidR="004C6556">
        <w:t xml:space="preserve"> </w:t>
      </w:r>
      <w:r w:rsidR="00215801">
        <w:t>t</w:t>
      </w:r>
      <w:r w:rsidR="00414AD9">
        <w:t xml:space="preserve">he state of the filtered list and the filter </w:t>
      </w:r>
      <w:r w:rsidR="004C6556">
        <w:t>,</w:t>
      </w:r>
      <w:r w:rsidR="00215801">
        <w:t xml:space="preserve">contains two aspects of the application state: the filter and the filtered list. In this case it is possible to </w:t>
      </w:r>
      <w:r w:rsidR="009721CF">
        <w:t xml:space="preserve">further split </w:t>
      </w:r>
      <w:r w:rsidR="004C6556">
        <w:t>the state and</w:t>
      </w:r>
      <w:r w:rsidR="00215801">
        <w:t xml:space="preserve"> create two separated blocs </w:t>
      </w:r>
      <w:r w:rsidR="004C6556">
        <w:t>,</w:t>
      </w:r>
      <w:r w:rsidR="00215801">
        <w:t xml:space="preserve">handling respectively the filter and the filtered list. </w:t>
      </w:r>
      <w:r w:rsidR="004C6556">
        <w:t>From a general point of view ,</w:t>
      </w:r>
      <w:r w:rsidR="00215801">
        <w:t xml:space="preserve">the state should be divided in </w:t>
      </w:r>
      <w:r w:rsidR="004C6556">
        <w:t>few</w:t>
      </w:r>
      <w:r w:rsidR="009721CF">
        <w:t xml:space="preserve"> possible</w:t>
      </w:r>
      <w:r w:rsidR="00215801">
        <w:t xml:space="preserve"> pieces to keep things well separated and clean , like we do for classes and methods. However, the bloc pattern do not specify how granular should be the state fragmentation and ,</w:t>
      </w:r>
      <w:r w:rsidR="009721CF">
        <w:t xml:space="preserve"> </w:t>
      </w:r>
      <w:r w:rsidR="00215801">
        <w:t xml:space="preserve">theoretically, we could decide to </w:t>
      </w:r>
      <w:r w:rsidR="009721CF">
        <w:t>use</w:t>
      </w:r>
      <w:r w:rsidR="00215801">
        <w:t xml:space="preserve"> a single bloc to handle the whole </w:t>
      </w:r>
      <w:r w:rsidR="009721CF">
        <w:t xml:space="preserve">application ‘s </w:t>
      </w:r>
      <w:r w:rsidR="00215801">
        <w:t xml:space="preserve">state </w:t>
      </w:r>
      <w:r w:rsidR="00DF3F9A">
        <w:t>,</w:t>
      </w:r>
      <w:r w:rsidR="009721CF">
        <w:t xml:space="preserve"> </w:t>
      </w:r>
      <w:r w:rsidR="00215801">
        <w:t>like in Redux.</w:t>
      </w:r>
      <w:r w:rsidR="00DF3F9A">
        <w:t xml:space="preserve"> In this particular case </w:t>
      </w:r>
      <w:r w:rsidR="009721CF">
        <w:t xml:space="preserve">, </w:t>
      </w:r>
      <w:r w:rsidR="00DF3F9A">
        <w:t xml:space="preserve">I decided to implement a trade of and keep the filter and the filtered list in the same bloc. They concern two similar aspects of the data and </w:t>
      </w:r>
      <w:r w:rsidR="009721CF">
        <w:t>,</w:t>
      </w:r>
      <w:r w:rsidR="00DF3F9A">
        <w:t xml:space="preserve">splitting them </w:t>
      </w:r>
      <w:r w:rsidR="009721CF">
        <w:t xml:space="preserve">, would require the bloc of the filtered </w:t>
      </w:r>
      <w:proofErr w:type="spellStart"/>
      <w:r w:rsidR="009721CF">
        <w:t>todos</w:t>
      </w:r>
      <w:proofErr w:type="spellEnd"/>
      <w:r w:rsidR="009721CF">
        <w:t xml:space="preserve"> to depend on the bloc of the filter, making its dependencies  going from one bloc to two blocs ( the bloc of the </w:t>
      </w:r>
      <w:proofErr w:type="spellStart"/>
      <w:r w:rsidR="009721CF">
        <w:t>todos</w:t>
      </w:r>
      <w:proofErr w:type="spellEnd"/>
      <w:r w:rsidR="009721CF">
        <w:t xml:space="preserve"> and the bloc of the filter).</w:t>
      </w:r>
    </w:p>
    <w:p w14:paraId="5331B49D" w14:textId="0659C932"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FilteredTodoState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proofErr w:type="spellStart"/>
      <w:r w:rsidRPr="00AD4327">
        <w:rPr>
          <w:rFonts w:ascii="Courier New" w:eastAsia="Times New Roman" w:hAnsi="Courier New" w:cs="Courier New"/>
          <w:color w:val="000000"/>
          <w:sz w:val="20"/>
          <w:szCs w:val="20"/>
          <w:lang w:eastAsia="en-GB"/>
        </w:rPr>
        <w:t>Todo</w:t>
      </w:r>
      <w:proofErr w:type="spellEnd"/>
      <w:r w:rsidRPr="00AD4327">
        <w:rPr>
          <w:rFonts w:ascii="Courier New" w:eastAsia="Times New Roman" w:hAnsi="Courier New" w:cs="Courier New"/>
          <w:color w:val="080808"/>
          <w:sz w:val="20"/>
          <w:szCs w:val="20"/>
          <w:lang w:eastAsia="en-GB"/>
        </w:rPr>
        <w:t xml:space="preserve">&gt;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proofErr w:type="spellStart"/>
      <w:r w:rsidRPr="00AD4327">
        <w:rPr>
          <w:rFonts w:ascii="Courier New" w:eastAsia="Times New Roman" w:hAnsi="Courier New" w:cs="Courier New"/>
          <w:color w:val="000000"/>
          <w:sz w:val="20"/>
          <w:szCs w:val="20"/>
          <w:lang w:eastAsia="en-GB"/>
        </w:rPr>
        <w:t>VisibilityFilter</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FilteredTodoLoadedState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filter</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proofErr w:type="spellStart"/>
      <w:r w:rsidRPr="00AD4327">
        <w:rPr>
          <w:rFonts w:ascii="Courier New" w:eastAsia="Times New Roman" w:hAnsi="Courier New" w:cs="Courier New"/>
          <w:color w:val="871094"/>
          <w:sz w:val="20"/>
          <w:szCs w:val="20"/>
          <w:lang w:eastAsia="en-GB"/>
        </w:rPr>
        <w:t>todos</w:t>
      </w:r>
      <w:proofErr w:type="spellEnd"/>
      <w:r w:rsidRPr="00AD4327">
        <w:rPr>
          <w:rFonts w:ascii="Courier New" w:eastAsia="Times New Roman" w:hAnsi="Courier New" w:cs="Courier New"/>
          <w:color w:val="080808"/>
          <w:sz w:val="20"/>
          <w:szCs w:val="20"/>
          <w:lang w:eastAsia="en-GB"/>
        </w:rPr>
        <w:t xml:space="preserve">, </w:t>
      </w:r>
      <w:r w:rsidRPr="00AD4327">
        <w:rPr>
          <w:rFonts w:ascii="Courier New" w:eastAsia="Times New Roman" w:hAnsi="Courier New" w:cs="Courier New"/>
          <w:color w:val="871094"/>
          <w:sz w:val="20"/>
          <w:szCs w:val="20"/>
          <w:lang w:eastAsia="en-GB"/>
        </w:rPr>
        <w:t>filter</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FilteredTodoState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FilteredTodoLoadedState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p>
    <w:p w14:paraId="348C8B27" w14:textId="19AC50E7"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087D30C" w14:textId="3D50A753" w:rsidR="00C03158" w:rsidRPr="00A00492" w:rsidRDefault="00A00492" w:rsidP="005B2003">
      <w:pPr>
        <w:rPr>
          <w:b/>
          <w:bCs/>
        </w:rPr>
      </w:pPr>
      <w:r w:rsidRPr="00A00492">
        <w:rPr>
          <w:b/>
          <w:bCs/>
        </w:rPr>
        <w:t>The state of the s</w:t>
      </w:r>
      <w:r>
        <w:rPr>
          <w:b/>
          <w:bCs/>
        </w:rPr>
        <w:t>tats</w:t>
      </w:r>
    </w:p>
    <w:p w14:paraId="78A5E16E" w14:textId="495A7304" w:rsidR="00880B6A" w:rsidRPr="00880B6A" w:rsidRDefault="00880B6A" w:rsidP="005B2003">
      <w:r w:rsidRPr="00880B6A">
        <w:lastRenderedPageBreak/>
        <w:t xml:space="preserve">Also in this case </w:t>
      </w:r>
      <w:r w:rsidR="00414AD9">
        <w:t xml:space="preserve">there only two possible states:  </w:t>
      </w:r>
      <w:proofErr w:type="spellStart"/>
      <w:r w:rsidR="00414AD9">
        <w:t>StatsLoadingState</w:t>
      </w:r>
      <w:proofErr w:type="spellEnd"/>
      <w:r w:rsidR="00414AD9">
        <w:t xml:space="preserve"> and </w:t>
      </w:r>
      <w:proofErr w:type="spellStart"/>
      <w:r w:rsidR="00414AD9">
        <w:t>StatsLoadedState</w:t>
      </w:r>
      <w:proofErr w:type="spellEnd"/>
      <w:r w:rsidR="00414AD9">
        <w:t>. The first identifies the fact that stats hasn’t been computed yet and do not contains any additional information inside. The second identifies the fact that stats are available and contains an int variable inside , called completed.</w:t>
      </w:r>
    </w:p>
    <w:p w14:paraId="6FD95F3C" w14:textId="0A2DD623"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StatsLoadingState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StatsLoadingState</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StatsState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StatsLoadedState</w:t>
      </w:r>
      <w:proofErr w:type="spellEnd"/>
      <w:r w:rsidRPr="00AD4327">
        <w:rPr>
          <w:rFonts w:ascii="Courier New" w:eastAsia="Times New Roman" w:hAnsi="Courier New" w:cs="Courier New"/>
          <w:color w:val="080808"/>
          <w:sz w:val="20"/>
          <w:szCs w:val="20"/>
          <w:lang w:eastAsia="en-GB"/>
        </w:rPr>
        <w:t>(</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return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StatsState</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StatsLoadedState</w:t>
      </w:r>
      <w:proofErr w:type="spellEnd"/>
      <w:r w:rsidRPr="00AD4327">
        <w:rPr>
          <w:rFonts w:ascii="Courier New" w:eastAsia="Times New Roman" w:hAnsi="Courier New" w:cs="Courier New"/>
          <w:color w:val="067D17"/>
          <w:sz w:val="20"/>
          <w:szCs w:val="20"/>
          <w:lang w:eastAsia="en-GB"/>
        </w:rPr>
        <w:t xml:space="preserve"> : {completed: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80808"/>
          <w:sz w:val="20"/>
          <w:szCs w:val="20"/>
          <w:lang w:eastAsia="en-GB"/>
        </w:rPr>
        <w:br/>
        <w:t>}</w:t>
      </w:r>
    </w:p>
    <w:p w14:paraId="425B54EF" w14:textId="146AF695" w:rsidR="00C03158" w:rsidRPr="00AD4327" w:rsidRDefault="00C03158"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5C562DC" w14:textId="5520F0F9" w:rsidR="00C03158" w:rsidRPr="00384768" w:rsidRDefault="00384768" w:rsidP="005B2003">
      <w:pPr>
        <w:rPr>
          <w:b/>
          <w:bCs/>
        </w:rPr>
      </w:pPr>
      <w:r w:rsidRPr="00384768">
        <w:rPr>
          <w:b/>
          <w:bCs/>
        </w:rPr>
        <w:t>The state of the t</w:t>
      </w:r>
      <w:r>
        <w:rPr>
          <w:b/>
          <w:bCs/>
        </w:rPr>
        <w:t>ab</w:t>
      </w:r>
    </w:p>
    <w:p w14:paraId="6703A1A1" w14:textId="3542E9D0" w:rsidR="005D5370" w:rsidRPr="00414AD9" w:rsidRDefault="00414AD9" w:rsidP="005B2003">
      <w:r w:rsidRPr="00414AD9">
        <w:t>In order to define t</w:t>
      </w:r>
      <w:r>
        <w:t>he states of the tab an enumeration is used.</w:t>
      </w:r>
    </w:p>
    <w:p w14:paraId="00940526" w14:textId="30DB4A42" w:rsidR="005D5370" w:rsidRPr="002937D6" w:rsidRDefault="005D5370" w:rsidP="005D5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2937D6">
        <w:rPr>
          <w:rFonts w:ascii="Courier New" w:eastAsia="Times New Roman" w:hAnsi="Courier New" w:cs="Courier New"/>
          <w:color w:val="0033B3"/>
          <w:sz w:val="20"/>
          <w:szCs w:val="20"/>
          <w:lang w:eastAsia="en-GB"/>
        </w:rPr>
        <w:t>enum</w:t>
      </w:r>
      <w:proofErr w:type="spellEnd"/>
      <w:r w:rsidRPr="002937D6">
        <w:rPr>
          <w:rFonts w:ascii="Courier New" w:eastAsia="Times New Roman" w:hAnsi="Courier New" w:cs="Courier New"/>
          <w:color w:val="0033B3"/>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TabState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stats</w:t>
      </w:r>
      <w:proofErr w:type="spellEnd"/>
      <w:r w:rsidRPr="002937D6">
        <w:rPr>
          <w:rFonts w:ascii="Courier New" w:eastAsia="Times New Roman" w:hAnsi="Courier New" w:cs="Courier New"/>
          <w:color w:val="871094"/>
          <w:sz w:val="20"/>
          <w:szCs w:val="20"/>
          <w:lang w:eastAsia="en-GB"/>
        </w:rPr>
        <w:br/>
      </w:r>
      <w:r w:rsidRPr="002937D6">
        <w:rPr>
          <w:rFonts w:ascii="Courier New" w:eastAsia="Times New Roman" w:hAnsi="Courier New" w:cs="Courier New"/>
          <w:color w:val="080808"/>
          <w:sz w:val="20"/>
          <w:szCs w:val="20"/>
          <w:lang w:eastAsia="en-GB"/>
        </w:rPr>
        <w:t>}</w:t>
      </w:r>
    </w:p>
    <w:p w14:paraId="2A4E7C9B" w14:textId="77777777" w:rsidR="00384768" w:rsidRPr="002937D6" w:rsidRDefault="00384768" w:rsidP="005B2003">
      <w:pPr>
        <w:rPr>
          <w:b/>
          <w:bCs/>
        </w:rPr>
      </w:pPr>
    </w:p>
    <w:p w14:paraId="7CAAC1FE" w14:textId="2349D7EA" w:rsidR="00384768" w:rsidRPr="00384768" w:rsidRDefault="00384768" w:rsidP="005B2003">
      <w:pPr>
        <w:rPr>
          <w:b/>
          <w:bCs/>
        </w:rPr>
      </w:pPr>
      <w:r w:rsidRPr="00384768">
        <w:rPr>
          <w:b/>
          <w:bCs/>
        </w:rPr>
        <w:t>Events</w:t>
      </w:r>
    </w:p>
    <w:p w14:paraId="1CD87D99" w14:textId="1BF9FCCD" w:rsidR="00771DEC" w:rsidRPr="00384768" w:rsidRDefault="00384768" w:rsidP="005B2003">
      <w:r w:rsidRPr="00384768">
        <w:t>Now that state</w:t>
      </w:r>
      <w:r>
        <w:t>s</w:t>
      </w:r>
      <w:r w:rsidRPr="00384768">
        <w:t xml:space="preserve"> f</w:t>
      </w:r>
      <w:r>
        <w:t xml:space="preserve">or every possible part of the application have been defined it’s the turn of Events. </w:t>
      </w:r>
      <w:r w:rsidRPr="00384768">
        <w:t>Events are just classes</w:t>
      </w:r>
      <w:r>
        <w:t xml:space="preserve">. They </w:t>
      </w:r>
      <w:r w:rsidRPr="00384768">
        <w:t>represent a s</w:t>
      </w:r>
      <w:r>
        <w:t xml:space="preserve">pecific actions the user can perform or also internal changes. They enable the states to mutate and create transitions. </w:t>
      </w:r>
    </w:p>
    <w:p w14:paraId="7D9CD974" w14:textId="7AE15CE3" w:rsidR="00771DEC" w:rsidRDefault="006932E9" w:rsidP="005B2003">
      <w:pPr>
        <w:rPr>
          <w:b/>
          <w:bCs/>
        </w:rPr>
      </w:pPr>
      <w:r>
        <w:rPr>
          <w:b/>
          <w:bCs/>
        </w:rPr>
        <w:t xml:space="preserve">Events of the list of </w:t>
      </w:r>
      <w:proofErr w:type="spellStart"/>
      <w:r>
        <w:rPr>
          <w:b/>
          <w:bCs/>
        </w:rPr>
        <w:t>todos</w:t>
      </w:r>
      <w:proofErr w:type="spellEnd"/>
    </w:p>
    <w:p w14:paraId="32B56A39" w14:textId="2DC4B41F" w:rsidR="006932E9" w:rsidRDefault="006932E9" w:rsidP="005B2003">
      <w:r w:rsidRPr="006932E9">
        <w:t>For the moment is s</w:t>
      </w:r>
      <w:r>
        <w:t xml:space="preserve">ufficient to define two states only. </w:t>
      </w:r>
      <w:r w:rsidRPr="006932E9">
        <w:t>One</w:t>
      </w:r>
      <w:r>
        <w:t xml:space="preserve"> </w:t>
      </w:r>
      <w:r w:rsidRPr="006932E9">
        <w:t>identif</w:t>
      </w:r>
      <w:r>
        <w:t xml:space="preserve">ies </w:t>
      </w:r>
      <w:r w:rsidRPr="006932E9">
        <w:t>the a</w:t>
      </w:r>
      <w:r>
        <w:t xml:space="preserve">ction of fetching </w:t>
      </w:r>
      <w:proofErr w:type="spellStart"/>
      <w:r>
        <w:t>todos</w:t>
      </w:r>
      <w:proofErr w:type="spellEnd"/>
      <w:r>
        <w:t xml:space="preserve"> from the database and is called </w:t>
      </w:r>
      <w:proofErr w:type="spellStart"/>
      <w:r>
        <w:t>LoadTodosEvent</w:t>
      </w:r>
      <w:proofErr w:type="spellEnd"/>
      <w:r>
        <w:t xml:space="preserve">. It do not contains any other information. The other identifies the action of changing the completed field of a specific </w:t>
      </w:r>
      <w:proofErr w:type="spellStart"/>
      <w:r>
        <w:t>todo</w:t>
      </w:r>
      <w:proofErr w:type="spellEnd"/>
      <w:r>
        <w:t xml:space="preserve"> and is called </w:t>
      </w:r>
      <w:proofErr w:type="spellStart"/>
      <w:r>
        <w:t>SetCompletedTodoEvent</w:t>
      </w:r>
      <w:proofErr w:type="spellEnd"/>
      <w:r>
        <w:t xml:space="preserve">. </w:t>
      </w:r>
      <w:r w:rsidRPr="006932E9">
        <w:t xml:space="preserve">It contains two </w:t>
      </w:r>
      <w:proofErr w:type="spellStart"/>
      <w:r w:rsidRPr="006932E9">
        <w:t>informations</w:t>
      </w:r>
      <w:proofErr w:type="spellEnd"/>
      <w:r w:rsidRPr="006932E9">
        <w:t xml:space="preserve">, the id of the specific </w:t>
      </w:r>
      <w:proofErr w:type="spellStart"/>
      <w:r w:rsidRPr="006932E9">
        <w:t>t</w:t>
      </w:r>
      <w:r>
        <w:t>odo</w:t>
      </w:r>
      <w:proofErr w:type="spellEnd"/>
      <w:r>
        <w:t xml:space="preserve"> and the new value for the completed field. </w:t>
      </w:r>
    </w:p>
    <w:p w14:paraId="58A42DC2" w14:textId="0662F714" w:rsidR="00ED3D4B" w:rsidRPr="002937D6" w:rsidRDefault="006932E9" w:rsidP="00AD36E2">
      <w:r>
        <w:t xml:space="preserve">Also in this case a new abstract class is defined and extended with </w:t>
      </w:r>
      <w:proofErr w:type="spellStart"/>
      <w:r>
        <w:t>Equatable</w:t>
      </w:r>
      <w:proofErr w:type="spellEnd"/>
      <w:r>
        <w:t xml:space="preserve"> class. It is called </w:t>
      </w:r>
      <w:proofErr w:type="spellStart"/>
      <w:r>
        <w:t>TodosEvent</w:t>
      </w:r>
      <w:proofErr w:type="spellEnd"/>
      <w:r>
        <w:t>.</w:t>
      </w:r>
      <w:r w:rsidR="00AD36E2">
        <w:t xml:space="preserve"> All other event classes concerning the state of the list of </w:t>
      </w:r>
      <w:proofErr w:type="spellStart"/>
      <w:r w:rsidR="00AD36E2">
        <w:t>todo</w:t>
      </w:r>
      <w:proofErr w:type="spellEnd"/>
      <w:r w:rsidR="00AD36E2">
        <w:t xml:space="preserve"> are extended with this class.</w:t>
      </w:r>
    </w:p>
    <w:p w14:paraId="3789D9E6" w14:textId="77777777" w:rsidR="00AD4327"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abstract class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Equatable</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lastRenderedPageBreak/>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List</w:t>
      </w:r>
      <w:r w:rsidRPr="00AD4327">
        <w:rPr>
          <w:rFonts w:ascii="Courier New" w:eastAsia="Times New Roman" w:hAnsi="Courier New" w:cs="Courier New"/>
          <w:color w:val="080808"/>
          <w:sz w:val="20"/>
          <w:szCs w:val="20"/>
          <w:lang w:eastAsia="en-GB"/>
        </w:rPr>
        <w:t>&lt;</w:t>
      </w:r>
      <w:r w:rsidRPr="00AD4327">
        <w:rPr>
          <w:rFonts w:ascii="Courier New" w:eastAsia="Times New Roman" w:hAnsi="Courier New" w:cs="Courier New"/>
          <w:color w:val="000000"/>
          <w:sz w:val="20"/>
          <w:szCs w:val="20"/>
          <w:lang w:eastAsia="en-GB"/>
        </w:rPr>
        <w:t>Object</w:t>
      </w:r>
      <w:r w:rsidRPr="00AD4327">
        <w:rPr>
          <w:rFonts w:ascii="Courier New" w:eastAsia="Times New Roman" w:hAnsi="Courier New" w:cs="Courier New"/>
          <w:color w:val="080808"/>
          <w:sz w:val="20"/>
          <w:szCs w:val="20"/>
          <w:lang w:eastAsia="en-GB"/>
        </w:rPr>
        <w:t xml:space="preserve">&gt; </w:t>
      </w:r>
      <w:r w:rsidRPr="00AD4327">
        <w:rPr>
          <w:rFonts w:ascii="Courier New" w:eastAsia="Times New Roman" w:hAnsi="Courier New" w:cs="Courier New"/>
          <w:color w:val="0033B3"/>
          <w:sz w:val="20"/>
          <w:szCs w:val="20"/>
          <w:lang w:eastAsia="en-GB"/>
        </w:rPr>
        <w:t xml:space="preserve">get </w:t>
      </w:r>
      <w:r w:rsidRPr="00AD4327">
        <w:rPr>
          <w:rFonts w:ascii="Courier New" w:eastAsia="Times New Roman" w:hAnsi="Courier New" w:cs="Courier New"/>
          <w:color w:val="871094"/>
          <w:sz w:val="20"/>
          <w:szCs w:val="20"/>
          <w:lang w:eastAsia="en-GB"/>
        </w:rPr>
        <w:t xml:space="preserve">props </w:t>
      </w:r>
      <w:r w:rsidRPr="00AD4327">
        <w:rPr>
          <w:rFonts w:ascii="Courier New" w:eastAsia="Times New Roman" w:hAnsi="Courier New" w:cs="Courier New"/>
          <w:color w:val="080808"/>
          <w:sz w:val="20"/>
          <w:szCs w:val="20"/>
          <w:lang w:eastAsia="en-GB"/>
        </w:rPr>
        <w:t>=&gt; [];</w:t>
      </w:r>
      <w:r w:rsidRPr="00AD4327">
        <w:rPr>
          <w:rFonts w:ascii="Courier New" w:eastAsia="Times New Roman" w:hAnsi="Courier New" w:cs="Courier New"/>
          <w:color w:val="080808"/>
          <w:sz w:val="20"/>
          <w:szCs w:val="20"/>
          <w:lang w:eastAsia="en-GB"/>
        </w:rPr>
        <w:br/>
        <w:t>}</w:t>
      </w:r>
    </w:p>
    <w:p w14:paraId="39121677" w14:textId="2969E723" w:rsidR="00771DEC" w:rsidRPr="00771DEC" w:rsidRDefault="00AD4327" w:rsidP="00AD43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LoadTodosEvent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LoadTodosEvent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033B3"/>
          <w:sz w:val="20"/>
          <w:szCs w:val="20"/>
          <w:lang w:eastAsia="en-GB"/>
        </w:rPr>
        <w:t xml:space="preserve">class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033B3"/>
          <w:sz w:val="20"/>
          <w:szCs w:val="20"/>
          <w:lang w:eastAsia="en-GB"/>
        </w:rPr>
        <w:t xml:space="preserve">extends </w:t>
      </w:r>
      <w:proofErr w:type="spellStart"/>
      <w:r w:rsidRPr="00AD4327">
        <w:rPr>
          <w:rFonts w:ascii="Courier New" w:eastAsia="Times New Roman" w:hAnsi="Courier New" w:cs="Courier New"/>
          <w:color w:val="000000"/>
          <w:sz w:val="20"/>
          <w:szCs w:val="20"/>
          <w:lang w:eastAsia="en-GB"/>
        </w:rPr>
        <w:t>TodosEvent</w:t>
      </w:r>
      <w:proofErr w:type="spellEnd"/>
      <w:r w:rsidRPr="00AD4327">
        <w:rPr>
          <w:rFonts w:ascii="Courier New" w:eastAsia="Times New Roman" w:hAnsi="Courier New" w:cs="Courier New"/>
          <w:color w:val="000000"/>
          <w:sz w:val="20"/>
          <w:szCs w:val="20"/>
          <w:lang w:eastAsia="en-GB"/>
        </w:rPr>
        <w:t xml:space="preserve"> </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int </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0033B3"/>
          <w:sz w:val="20"/>
          <w:szCs w:val="20"/>
          <w:lang w:eastAsia="en-GB"/>
        </w:rPr>
        <w:t xml:space="preserve">final </w:t>
      </w:r>
      <w:r w:rsidRPr="00AD4327">
        <w:rPr>
          <w:rFonts w:ascii="Courier New" w:eastAsia="Times New Roman" w:hAnsi="Courier New" w:cs="Courier New"/>
          <w:color w:val="000000"/>
          <w:sz w:val="20"/>
          <w:szCs w:val="20"/>
          <w:lang w:eastAsia="en-GB"/>
        </w:rPr>
        <w:t xml:space="preserve">bool </w:t>
      </w:r>
      <w:r w:rsidRPr="00AD4327">
        <w:rPr>
          <w:rFonts w:ascii="Courier New" w:eastAsia="Times New Roman" w:hAnsi="Courier New" w:cs="Courier New"/>
          <w:color w:val="871094"/>
          <w:sz w:val="20"/>
          <w:szCs w:val="20"/>
          <w:lang w:eastAsia="en-GB"/>
        </w:rPr>
        <w:t>completed</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proofErr w:type="spellStart"/>
      <w:r w:rsidRPr="00AD4327">
        <w:rPr>
          <w:rFonts w:ascii="Courier New" w:eastAsia="Times New Roman" w:hAnsi="Courier New" w:cs="Courier New"/>
          <w:color w:val="0033B3"/>
          <w:sz w:val="20"/>
          <w:szCs w:val="20"/>
          <w:lang w:eastAsia="en-GB"/>
        </w:rPr>
        <w:t>const</w:t>
      </w:r>
      <w:proofErr w:type="spellEnd"/>
      <w:r w:rsidRPr="00AD4327">
        <w:rPr>
          <w:rFonts w:ascii="Courier New" w:eastAsia="Times New Roman" w:hAnsi="Courier New" w:cs="Courier New"/>
          <w:color w:val="0033B3"/>
          <w:sz w:val="20"/>
          <w:szCs w:val="20"/>
          <w:lang w:eastAsia="en-GB"/>
        </w:rPr>
        <w:t xml:space="preserve"> </w:t>
      </w:r>
      <w:proofErr w:type="spellStart"/>
      <w:r w:rsidRPr="00AD4327">
        <w:rPr>
          <w:rFonts w:ascii="Courier New" w:eastAsia="Times New Roman" w:hAnsi="Courier New" w:cs="Courier New"/>
          <w:color w:val="000000"/>
          <w:sz w:val="20"/>
          <w:szCs w:val="20"/>
          <w:lang w:eastAsia="en-GB"/>
        </w:rPr>
        <w:t>SetCompletedTodoEvent</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id</w:t>
      </w:r>
      <w:r w:rsidRPr="00AD4327">
        <w:rPr>
          <w:rFonts w:ascii="Courier New" w:eastAsia="Times New Roman" w:hAnsi="Courier New" w:cs="Courier New"/>
          <w:color w:val="080808"/>
          <w:sz w:val="20"/>
          <w:szCs w:val="20"/>
          <w:lang w:eastAsia="en-GB"/>
        </w:rPr>
        <w:t xml:space="preserve">, </w:t>
      </w:r>
      <w:proofErr w:type="spellStart"/>
      <w:r w:rsidRPr="00AD4327">
        <w:rPr>
          <w:rFonts w:ascii="Courier New" w:eastAsia="Times New Roman" w:hAnsi="Courier New" w:cs="Courier New"/>
          <w:color w:val="0033B3"/>
          <w:sz w:val="20"/>
          <w:szCs w:val="20"/>
          <w:lang w:eastAsia="en-GB"/>
        </w:rPr>
        <w:t>this</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871094"/>
          <w:sz w:val="20"/>
          <w:szCs w:val="20"/>
          <w:lang w:eastAsia="en-GB"/>
        </w:rPr>
        <w:t>completed</w:t>
      </w:r>
      <w:proofErr w:type="spellEnd"/>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r>
      <w:r w:rsidRPr="00AD4327">
        <w:rPr>
          <w:rFonts w:ascii="Courier New" w:eastAsia="Times New Roman" w:hAnsi="Courier New" w:cs="Courier New"/>
          <w:color w:val="080808"/>
          <w:sz w:val="20"/>
          <w:szCs w:val="20"/>
          <w:lang w:eastAsia="en-GB"/>
        </w:rPr>
        <w:br/>
        <w:t xml:space="preserve">  </w:t>
      </w:r>
      <w:r w:rsidRPr="00AD4327">
        <w:rPr>
          <w:rFonts w:ascii="Courier New" w:eastAsia="Times New Roman" w:hAnsi="Courier New" w:cs="Courier New"/>
          <w:color w:val="9E880D"/>
          <w:sz w:val="20"/>
          <w:szCs w:val="20"/>
          <w:lang w:eastAsia="en-GB"/>
        </w:rPr>
        <w:t>@override</w:t>
      </w:r>
      <w:r w:rsidRPr="00AD4327">
        <w:rPr>
          <w:rFonts w:ascii="Courier New" w:eastAsia="Times New Roman" w:hAnsi="Courier New" w:cs="Courier New"/>
          <w:color w:val="9E880D"/>
          <w:sz w:val="20"/>
          <w:szCs w:val="20"/>
          <w:lang w:eastAsia="en-GB"/>
        </w:rPr>
        <w:br/>
        <w:t xml:space="preserve">  </w:t>
      </w:r>
      <w:r w:rsidRPr="00AD4327">
        <w:rPr>
          <w:rFonts w:ascii="Courier New" w:eastAsia="Times New Roman" w:hAnsi="Courier New" w:cs="Courier New"/>
          <w:color w:val="000000"/>
          <w:sz w:val="20"/>
          <w:szCs w:val="20"/>
          <w:lang w:eastAsia="en-GB"/>
        </w:rPr>
        <w:t xml:space="preserve">String </w:t>
      </w:r>
      <w:proofErr w:type="spellStart"/>
      <w:r w:rsidRPr="00AD4327">
        <w:rPr>
          <w:rFonts w:ascii="Courier New" w:eastAsia="Times New Roman" w:hAnsi="Courier New" w:cs="Courier New"/>
          <w:color w:val="00627A"/>
          <w:sz w:val="20"/>
          <w:szCs w:val="20"/>
          <w:lang w:eastAsia="en-GB"/>
        </w:rPr>
        <w:t>toString</w:t>
      </w:r>
      <w:proofErr w:type="spellEnd"/>
      <w:r w:rsidRPr="00AD4327">
        <w:rPr>
          <w:rFonts w:ascii="Courier New" w:eastAsia="Times New Roman" w:hAnsi="Courier New" w:cs="Courier New"/>
          <w:color w:val="080808"/>
          <w:sz w:val="20"/>
          <w:szCs w:val="20"/>
          <w:lang w:eastAsia="en-GB"/>
        </w:rPr>
        <w:t xml:space="preserve">() =&gt; </w:t>
      </w:r>
      <w:r w:rsidRPr="00AD4327">
        <w:rPr>
          <w:rFonts w:ascii="Courier New" w:eastAsia="Times New Roman" w:hAnsi="Courier New" w:cs="Courier New"/>
          <w:color w:val="067D17"/>
          <w:sz w:val="20"/>
          <w:szCs w:val="20"/>
          <w:lang w:eastAsia="en-GB"/>
        </w:rPr>
        <w:t>'</w:t>
      </w:r>
      <w:proofErr w:type="spellStart"/>
      <w:r w:rsidRPr="00AD4327">
        <w:rPr>
          <w:rFonts w:ascii="Courier New" w:eastAsia="Times New Roman" w:hAnsi="Courier New" w:cs="Courier New"/>
          <w:color w:val="067D17"/>
          <w:sz w:val="20"/>
          <w:szCs w:val="20"/>
          <w:lang w:eastAsia="en-GB"/>
        </w:rPr>
        <w:t>TodosEvent</w:t>
      </w:r>
      <w:proofErr w:type="spellEnd"/>
      <w:r w:rsidRPr="00AD4327">
        <w:rPr>
          <w:rFonts w:ascii="Courier New" w:eastAsia="Times New Roman" w:hAnsi="Courier New" w:cs="Courier New"/>
          <w:color w:val="067D17"/>
          <w:sz w:val="20"/>
          <w:szCs w:val="20"/>
          <w:lang w:eastAsia="en-GB"/>
        </w:rPr>
        <w:t xml:space="preserve"> - </w:t>
      </w:r>
      <w:proofErr w:type="spellStart"/>
      <w:r w:rsidRPr="00AD4327">
        <w:rPr>
          <w:rFonts w:ascii="Courier New" w:eastAsia="Times New Roman" w:hAnsi="Courier New" w:cs="Courier New"/>
          <w:color w:val="067D17"/>
          <w:sz w:val="20"/>
          <w:szCs w:val="20"/>
          <w:lang w:eastAsia="en-GB"/>
        </w:rPr>
        <w:t>SetCompletedTodoEvent</w:t>
      </w:r>
      <w:proofErr w:type="spellEnd"/>
      <w:r w:rsidRPr="00AD4327">
        <w:rPr>
          <w:rFonts w:ascii="Courier New" w:eastAsia="Times New Roman" w:hAnsi="Courier New" w:cs="Courier New"/>
          <w:color w:val="067D17"/>
          <w:sz w:val="20"/>
          <w:szCs w:val="20"/>
          <w:lang w:eastAsia="en-GB"/>
        </w:rPr>
        <w:t>'</w:t>
      </w:r>
      <w:r w:rsidRPr="00AD4327">
        <w:rPr>
          <w:rFonts w:ascii="Courier New" w:eastAsia="Times New Roman" w:hAnsi="Courier New" w:cs="Courier New"/>
          <w:color w:val="080808"/>
          <w:sz w:val="20"/>
          <w:szCs w:val="20"/>
          <w:lang w:eastAsia="en-GB"/>
        </w:rPr>
        <w:t>;</w:t>
      </w:r>
      <w:r w:rsidRPr="00AD4327">
        <w:rPr>
          <w:rFonts w:ascii="Courier New" w:eastAsia="Times New Roman" w:hAnsi="Courier New" w:cs="Courier New"/>
          <w:color w:val="080808"/>
          <w:sz w:val="20"/>
          <w:szCs w:val="20"/>
          <w:lang w:eastAsia="en-GB"/>
        </w:rPr>
        <w:br/>
        <w:t>}</w:t>
      </w:r>
      <w:r w:rsidRPr="00AD4327">
        <w:rPr>
          <w:rFonts w:ascii="Courier New" w:eastAsia="Times New Roman" w:hAnsi="Courier New" w:cs="Courier New"/>
          <w:color w:val="080808"/>
          <w:sz w:val="20"/>
          <w:szCs w:val="20"/>
          <w:lang w:eastAsia="en-GB"/>
        </w:rPr>
        <w:br/>
      </w:r>
    </w:p>
    <w:p w14:paraId="2C49B805" w14:textId="3ADFF2F2" w:rsidR="00771DEC" w:rsidRDefault="00AD36E2" w:rsidP="005B2003">
      <w:pPr>
        <w:rPr>
          <w:b/>
          <w:bCs/>
        </w:rPr>
      </w:pPr>
      <w:r w:rsidRPr="00AD36E2">
        <w:rPr>
          <w:b/>
          <w:bCs/>
        </w:rPr>
        <w:t xml:space="preserve">Events </w:t>
      </w:r>
      <w:r>
        <w:rPr>
          <w:b/>
          <w:bCs/>
        </w:rPr>
        <w:t>for</w:t>
      </w:r>
      <w:r w:rsidRPr="00AD36E2">
        <w:rPr>
          <w:b/>
          <w:bCs/>
        </w:rPr>
        <w:t xml:space="preserve"> the filtered l</w:t>
      </w:r>
      <w:r>
        <w:rPr>
          <w:b/>
          <w:bCs/>
        </w:rPr>
        <w:t>ist and the filter</w:t>
      </w:r>
    </w:p>
    <w:p w14:paraId="71A100A3" w14:textId="77777777" w:rsidR="00A2067E" w:rsidRDefault="007A4CBD" w:rsidP="005B2003">
      <w:r>
        <w:t xml:space="preserve">Two events are enough to define all possible transition for the state of the filtered list and the filter. </w:t>
      </w:r>
      <w:r w:rsidRPr="007A4CBD">
        <w:t xml:space="preserve">One is called </w:t>
      </w:r>
      <w:proofErr w:type="spellStart"/>
      <w:r w:rsidRPr="007A4CBD">
        <w:t>FilteredTodoChangeFilterEvent</w:t>
      </w:r>
      <w:proofErr w:type="spellEnd"/>
      <w:r w:rsidRPr="007A4CBD">
        <w:t xml:space="preserve"> and is used to change t</w:t>
      </w:r>
      <w:r>
        <w:t xml:space="preserve">he state of the filter. </w:t>
      </w:r>
      <w:r w:rsidRPr="007A4CBD">
        <w:t xml:space="preserve">It contains , indeed, a </w:t>
      </w:r>
      <w:proofErr w:type="spellStart"/>
      <w:r w:rsidRPr="007A4CBD">
        <w:t>VisibilityFilter</w:t>
      </w:r>
      <w:proofErr w:type="spellEnd"/>
      <w:r w:rsidRPr="007A4CBD">
        <w:t xml:space="preserve"> variable  that indicates the n</w:t>
      </w:r>
      <w:r>
        <w:t xml:space="preserve">ew value for the filter. </w:t>
      </w:r>
      <w:r w:rsidRPr="007A4CBD">
        <w:t xml:space="preserve">The other event is called </w:t>
      </w:r>
      <w:proofErr w:type="spellStart"/>
      <w:r w:rsidRPr="007A4CBD">
        <w:t>TodosUpdatedEvent</w:t>
      </w:r>
      <w:proofErr w:type="spellEnd"/>
      <w:r w:rsidRPr="007A4CBD">
        <w:t xml:space="preserve"> </w:t>
      </w:r>
      <w:r>
        <w:t>. It i</w:t>
      </w:r>
      <w:r w:rsidRPr="007A4CBD">
        <w:t xml:space="preserve">nforms the part </w:t>
      </w:r>
      <w:r>
        <w:t xml:space="preserve">of the state concerning the filtered list that the list of </w:t>
      </w:r>
      <w:proofErr w:type="spellStart"/>
      <w:r>
        <w:t>todo</w:t>
      </w:r>
      <w:proofErr w:type="spellEnd"/>
      <w:r>
        <w:t xml:space="preserve"> has changed and a new filtered list must be computed and a new </w:t>
      </w:r>
      <w:proofErr w:type="spellStart"/>
      <w:r>
        <w:t>FilteredTodosLoadedState</w:t>
      </w:r>
      <w:proofErr w:type="spellEnd"/>
      <w:r>
        <w:t xml:space="preserve"> emitted.</w:t>
      </w:r>
      <w:r w:rsidR="00A2067E">
        <w:t xml:space="preserve"> It contains internally a variable providing the new list of </w:t>
      </w:r>
      <w:proofErr w:type="spellStart"/>
      <w:r w:rsidR="00A2067E">
        <w:t>todos</w:t>
      </w:r>
      <w:proofErr w:type="spellEnd"/>
      <w:r w:rsidR="00A2067E">
        <w:t>.</w:t>
      </w:r>
    </w:p>
    <w:p w14:paraId="3C77F2EC" w14:textId="2B4F225B" w:rsidR="007A4CBD" w:rsidRPr="007A4CBD" w:rsidRDefault="00A2067E" w:rsidP="005B2003">
      <w:r>
        <w:t xml:space="preserve">Also in this case ,all event classes extend a common abstract class called </w:t>
      </w:r>
      <w:proofErr w:type="spellStart"/>
      <w:r>
        <w:t>FilteredTodoEvent</w:t>
      </w:r>
      <w:proofErr w:type="spellEnd"/>
      <w:r>
        <w:t xml:space="preserve"> which , in turn, extends the </w:t>
      </w:r>
      <w:proofErr w:type="spellStart"/>
      <w:r>
        <w:t>Equatable</w:t>
      </w:r>
      <w:proofErr w:type="spellEnd"/>
      <w:r>
        <w:t xml:space="preserve"> class.</w:t>
      </w:r>
      <w:r w:rsidR="007A4CBD">
        <w:t xml:space="preserve"> </w:t>
      </w:r>
    </w:p>
    <w:p w14:paraId="55A9C7BF" w14:textId="15E5BD0D" w:rsidR="008729CF" w:rsidRPr="008729CF" w:rsidRDefault="008729CF" w:rsidP="008729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729CF">
        <w:rPr>
          <w:rFonts w:ascii="Courier New" w:eastAsia="Times New Roman" w:hAnsi="Courier New" w:cs="Courier New"/>
          <w:color w:val="0033B3"/>
          <w:sz w:val="20"/>
          <w:szCs w:val="20"/>
          <w:lang w:eastAsia="en-GB"/>
        </w:rPr>
        <w:t xml:space="preserve">abstract class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Equatable</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proofErr w:type="spellStart"/>
      <w:r w:rsidRPr="008729CF">
        <w:rPr>
          <w:rFonts w:ascii="Courier New" w:eastAsia="Times New Roman" w:hAnsi="Courier New" w:cs="Courier New"/>
          <w:color w:val="000000"/>
          <w:sz w:val="20"/>
          <w:szCs w:val="20"/>
          <w:lang w:eastAsia="en-GB"/>
        </w:rPr>
        <w:t>VisibilityFilter</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FilteredTodoChangeFilterEvent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FilteredTodoChangeFilterEvent</w:t>
      </w:r>
      <w:proofErr w:type="spellEnd"/>
      <w:r w:rsidRPr="008729CF">
        <w:rPr>
          <w:rFonts w:ascii="Courier New" w:eastAsia="Times New Roman" w:hAnsi="Courier New" w:cs="Courier New"/>
          <w:color w:val="067D17"/>
          <w:sz w:val="20"/>
          <w:szCs w:val="20"/>
          <w:lang w:eastAsia="en-GB"/>
        </w:rPr>
        <w:t xml:space="preserve"> {filter: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filter</w:t>
      </w:r>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033B3"/>
          <w:sz w:val="20"/>
          <w:szCs w:val="20"/>
          <w:lang w:eastAsia="en-GB"/>
        </w:rPr>
        <w:t xml:space="preserve">class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033B3"/>
          <w:sz w:val="20"/>
          <w:szCs w:val="20"/>
          <w:lang w:eastAsia="en-GB"/>
        </w:rPr>
        <w:t xml:space="preserve">extends </w:t>
      </w:r>
      <w:proofErr w:type="spellStart"/>
      <w:r w:rsidRPr="008729CF">
        <w:rPr>
          <w:rFonts w:ascii="Courier New" w:eastAsia="Times New Roman" w:hAnsi="Courier New" w:cs="Courier New"/>
          <w:color w:val="000000"/>
          <w:sz w:val="20"/>
          <w:szCs w:val="20"/>
          <w:lang w:eastAsia="en-GB"/>
        </w:rPr>
        <w:t>FilteredTodoEvent</w:t>
      </w:r>
      <w:proofErr w:type="spellEnd"/>
      <w:r w:rsidRPr="008729CF">
        <w:rPr>
          <w:rFonts w:ascii="Courier New" w:eastAsia="Times New Roman" w:hAnsi="Courier New" w:cs="Courier New"/>
          <w:color w:val="000000"/>
          <w:sz w:val="20"/>
          <w:szCs w:val="20"/>
          <w:lang w:eastAsia="en-GB"/>
        </w:rPr>
        <w:t xml:space="preserve"> </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0033B3"/>
          <w:sz w:val="20"/>
          <w:szCs w:val="20"/>
          <w:lang w:eastAsia="en-GB"/>
        </w:rPr>
        <w:t xml:space="preserve">final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proofErr w:type="spellStart"/>
      <w:r w:rsidRPr="008729CF">
        <w:rPr>
          <w:rFonts w:ascii="Courier New" w:eastAsia="Times New Roman" w:hAnsi="Courier New" w:cs="Courier New"/>
          <w:color w:val="000000"/>
          <w:sz w:val="20"/>
          <w:szCs w:val="20"/>
          <w:lang w:eastAsia="en-GB"/>
        </w:rPr>
        <w:t>Todo</w:t>
      </w:r>
      <w:proofErr w:type="spellEnd"/>
      <w:r w:rsidRPr="008729CF">
        <w:rPr>
          <w:rFonts w:ascii="Courier New" w:eastAsia="Times New Roman" w:hAnsi="Courier New" w:cs="Courier New"/>
          <w:color w:val="080808"/>
          <w:sz w:val="20"/>
          <w:szCs w:val="20"/>
          <w:lang w:eastAsia="en-GB"/>
        </w:rPr>
        <w:t xml:space="preserve">&gt;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List</w:t>
      </w:r>
      <w:r w:rsidRPr="008729CF">
        <w:rPr>
          <w:rFonts w:ascii="Courier New" w:eastAsia="Times New Roman" w:hAnsi="Courier New" w:cs="Courier New"/>
          <w:color w:val="080808"/>
          <w:sz w:val="20"/>
          <w:szCs w:val="20"/>
          <w:lang w:eastAsia="en-GB"/>
        </w:rPr>
        <w:t>&lt;</w:t>
      </w:r>
      <w:r w:rsidRPr="008729CF">
        <w:rPr>
          <w:rFonts w:ascii="Courier New" w:eastAsia="Times New Roman" w:hAnsi="Courier New" w:cs="Courier New"/>
          <w:color w:val="000000"/>
          <w:sz w:val="20"/>
          <w:szCs w:val="20"/>
          <w:lang w:eastAsia="en-GB"/>
        </w:rPr>
        <w:t>Object</w:t>
      </w:r>
      <w:r w:rsidRPr="008729CF">
        <w:rPr>
          <w:rFonts w:ascii="Courier New" w:eastAsia="Times New Roman" w:hAnsi="Courier New" w:cs="Courier New"/>
          <w:color w:val="080808"/>
          <w:sz w:val="20"/>
          <w:szCs w:val="20"/>
          <w:lang w:eastAsia="en-GB"/>
        </w:rPr>
        <w:t xml:space="preserve">&gt; </w:t>
      </w:r>
      <w:r w:rsidRPr="008729CF">
        <w:rPr>
          <w:rFonts w:ascii="Courier New" w:eastAsia="Times New Roman" w:hAnsi="Courier New" w:cs="Courier New"/>
          <w:color w:val="0033B3"/>
          <w:sz w:val="20"/>
          <w:szCs w:val="20"/>
          <w:lang w:eastAsia="en-GB"/>
        </w:rPr>
        <w:t xml:space="preserve">get </w:t>
      </w:r>
      <w:r w:rsidRPr="008729CF">
        <w:rPr>
          <w:rFonts w:ascii="Courier New" w:eastAsia="Times New Roman" w:hAnsi="Courier New" w:cs="Courier New"/>
          <w:color w:val="871094"/>
          <w:sz w:val="20"/>
          <w:szCs w:val="20"/>
          <w:lang w:eastAsia="en-GB"/>
        </w:rPr>
        <w:t xml:space="preserve">props </w:t>
      </w:r>
      <w:r w:rsidRPr="008729CF">
        <w:rPr>
          <w:rFonts w:ascii="Courier New" w:eastAsia="Times New Roman" w:hAnsi="Courier New" w:cs="Courier New"/>
          <w:color w:val="080808"/>
          <w:sz w:val="20"/>
          <w:szCs w:val="20"/>
          <w:lang w:eastAsia="en-GB"/>
        </w:rPr>
        <w:t>=&gt; [</w:t>
      </w:r>
      <w:proofErr w:type="spellStart"/>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t xml:space="preserve">  </w:t>
      </w:r>
      <w:proofErr w:type="spellStart"/>
      <w:r w:rsidRPr="008729CF">
        <w:rPr>
          <w:rFonts w:ascii="Courier New" w:eastAsia="Times New Roman" w:hAnsi="Courier New" w:cs="Courier New"/>
          <w:color w:val="0033B3"/>
          <w:sz w:val="20"/>
          <w:szCs w:val="20"/>
          <w:lang w:eastAsia="en-GB"/>
        </w:rPr>
        <w:t>const</w:t>
      </w:r>
      <w:proofErr w:type="spellEnd"/>
      <w:r w:rsidRPr="008729CF">
        <w:rPr>
          <w:rFonts w:ascii="Courier New" w:eastAsia="Times New Roman" w:hAnsi="Courier New" w:cs="Courier New"/>
          <w:color w:val="0033B3"/>
          <w:sz w:val="20"/>
          <w:szCs w:val="20"/>
          <w:lang w:eastAsia="en-GB"/>
        </w:rPr>
        <w:t xml:space="preserve"> </w:t>
      </w:r>
      <w:proofErr w:type="spellStart"/>
      <w:r w:rsidRPr="008729CF">
        <w:rPr>
          <w:rFonts w:ascii="Courier New" w:eastAsia="Times New Roman" w:hAnsi="Courier New" w:cs="Courier New"/>
          <w:color w:val="000000"/>
          <w:sz w:val="20"/>
          <w:szCs w:val="20"/>
          <w:lang w:eastAsia="en-GB"/>
        </w:rPr>
        <w:t>TodoUpdatedEvent</w:t>
      </w:r>
      <w:proofErr w:type="spellEnd"/>
      <w:r w:rsidRPr="008729CF">
        <w:rPr>
          <w:rFonts w:ascii="Courier New" w:eastAsia="Times New Roman" w:hAnsi="Courier New" w:cs="Courier New"/>
          <w:color w:val="080808"/>
          <w:sz w:val="20"/>
          <w:szCs w:val="20"/>
          <w:lang w:eastAsia="en-GB"/>
        </w:rPr>
        <w:t>(</w:t>
      </w:r>
      <w:proofErr w:type="spellStart"/>
      <w:r w:rsidRPr="008729CF">
        <w:rPr>
          <w:rFonts w:ascii="Courier New" w:eastAsia="Times New Roman" w:hAnsi="Courier New" w:cs="Courier New"/>
          <w:color w:val="0033B3"/>
          <w:sz w:val="20"/>
          <w:szCs w:val="20"/>
          <w:lang w:eastAsia="en-GB"/>
        </w:rPr>
        <w:t>this</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871094"/>
          <w:sz w:val="20"/>
          <w:szCs w:val="20"/>
          <w:lang w:eastAsia="en-GB"/>
        </w:rPr>
        <w:t>todos</w:t>
      </w:r>
      <w:proofErr w:type="spellEnd"/>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br/>
      </w:r>
      <w:r w:rsidRPr="008729CF">
        <w:rPr>
          <w:rFonts w:ascii="Courier New" w:eastAsia="Times New Roman" w:hAnsi="Courier New" w:cs="Courier New"/>
          <w:color w:val="080808"/>
          <w:sz w:val="20"/>
          <w:szCs w:val="20"/>
          <w:lang w:eastAsia="en-GB"/>
        </w:rPr>
        <w:lastRenderedPageBreak/>
        <w:t xml:space="preserve">  </w:t>
      </w:r>
      <w:r w:rsidRPr="008729CF">
        <w:rPr>
          <w:rFonts w:ascii="Courier New" w:eastAsia="Times New Roman" w:hAnsi="Courier New" w:cs="Courier New"/>
          <w:color w:val="9E880D"/>
          <w:sz w:val="20"/>
          <w:szCs w:val="20"/>
          <w:lang w:eastAsia="en-GB"/>
        </w:rPr>
        <w:t>@override</w:t>
      </w:r>
      <w:r w:rsidRPr="008729CF">
        <w:rPr>
          <w:rFonts w:ascii="Courier New" w:eastAsia="Times New Roman" w:hAnsi="Courier New" w:cs="Courier New"/>
          <w:color w:val="9E880D"/>
          <w:sz w:val="20"/>
          <w:szCs w:val="20"/>
          <w:lang w:eastAsia="en-GB"/>
        </w:rPr>
        <w:br/>
        <w:t xml:space="preserve">  </w:t>
      </w:r>
      <w:r w:rsidRPr="008729CF">
        <w:rPr>
          <w:rFonts w:ascii="Courier New" w:eastAsia="Times New Roman" w:hAnsi="Courier New" w:cs="Courier New"/>
          <w:color w:val="000000"/>
          <w:sz w:val="20"/>
          <w:szCs w:val="20"/>
          <w:lang w:eastAsia="en-GB"/>
        </w:rPr>
        <w:t xml:space="preserve">String </w:t>
      </w:r>
      <w:proofErr w:type="spellStart"/>
      <w:r w:rsidRPr="008729CF">
        <w:rPr>
          <w:rFonts w:ascii="Courier New" w:eastAsia="Times New Roman" w:hAnsi="Courier New" w:cs="Courier New"/>
          <w:color w:val="00627A"/>
          <w:sz w:val="20"/>
          <w:szCs w:val="20"/>
          <w:lang w:eastAsia="en-GB"/>
        </w:rPr>
        <w:t>toString</w:t>
      </w:r>
      <w:proofErr w:type="spellEnd"/>
      <w:r w:rsidRPr="008729CF">
        <w:rPr>
          <w:rFonts w:ascii="Courier New" w:eastAsia="Times New Roman" w:hAnsi="Courier New" w:cs="Courier New"/>
          <w:color w:val="080808"/>
          <w:sz w:val="20"/>
          <w:szCs w:val="20"/>
          <w:lang w:eastAsia="en-GB"/>
        </w:rPr>
        <w:t xml:space="preserve">() =&gt; </w:t>
      </w:r>
      <w:r w:rsidRPr="008729CF">
        <w:rPr>
          <w:rFonts w:ascii="Courier New" w:eastAsia="Times New Roman" w:hAnsi="Courier New" w:cs="Courier New"/>
          <w:color w:val="067D17"/>
          <w:sz w:val="20"/>
          <w:szCs w:val="20"/>
          <w:lang w:eastAsia="en-GB"/>
        </w:rPr>
        <w:t>'</w:t>
      </w:r>
      <w:proofErr w:type="spellStart"/>
      <w:r w:rsidRPr="008729CF">
        <w:rPr>
          <w:rFonts w:ascii="Courier New" w:eastAsia="Times New Roman" w:hAnsi="Courier New" w:cs="Courier New"/>
          <w:color w:val="067D17"/>
          <w:sz w:val="20"/>
          <w:szCs w:val="20"/>
          <w:lang w:eastAsia="en-GB"/>
        </w:rPr>
        <w:t>FilteredTodoEvent</w:t>
      </w:r>
      <w:proofErr w:type="spellEnd"/>
      <w:r w:rsidRPr="008729CF">
        <w:rPr>
          <w:rFonts w:ascii="Courier New" w:eastAsia="Times New Roman" w:hAnsi="Courier New" w:cs="Courier New"/>
          <w:color w:val="067D17"/>
          <w:sz w:val="20"/>
          <w:szCs w:val="20"/>
          <w:lang w:eastAsia="en-GB"/>
        </w:rPr>
        <w:t xml:space="preserve"> - </w:t>
      </w:r>
      <w:proofErr w:type="spellStart"/>
      <w:r w:rsidRPr="008729CF">
        <w:rPr>
          <w:rFonts w:ascii="Courier New" w:eastAsia="Times New Roman" w:hAnsi="Courier New" w:cs="Courier New"/>
          <w:color w:val="067D17"/>
          <w:sz w:val="20"/>
          <w:szCs w:val="20"/>
          <w:lang w:eastAsia="en-GB"/>
        </w:rPr>
        <w:t>TodoUpdatedEvent</w:t>
      </w:r>
      <w:proofErr w:type="spellEnd"/>
      <w:r w:rsidRPr="008729CF">
        <w:rPr>
          <w:rFonts w:ascii="Courier New" w:eastAsia="Times New Roman" w:hAnsi="Courier New" w:cs="Courier New"/>
          <w:color w:val="067D17"/>
          <w:sz w:val="20"/>
          <w:szCs w:val="20"/>
          <w:lang w:eastAsia="en-GB"/>
        </w:rPr>
        <w:t>'</w:t>
      </w:r>
      <w:r w:rsidRPr="008729CF">
        <w:rPr>
          <w:rFonts w:ascii="Courier New" w:eastAsia="Times New Roman" w:hAnsi="Courier New" w:cs="Courier New"/>
          <w:color w:val="080808"/>
          <w:sz w:val="20"/>
          <w:szCs w:val="20"/>
          <w:lang w:eastAsia="en-GB"/>
        </w:rPr>
        <w:t>;</w:t>
      </w:r>
      <w:r w:rsidRPr="008729CF">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29</w:t>
      </w:r>
    </w:p>
    <w:p w14:paraId="2E744FD2" w14:textId="0135EAF6" w:rsidR="008729CF" w:rsidRDefault="008729CF" w:rsidP="005B2003"/>
    <w:p w14:paraId="1975B9F1" w14:textId="5C5BF5B3" w:rsidR="009751F1" w:rsidRDefault="00A2067E" w:rsidP="009751F1">
      <w:pPr>
        <w:rPr>
          <w:b/>
          <w:bCs/>
        </w:rPr>
      </w:pPr>
      <w:r w:rsidRPr="00A2067E">
        <w:rPr>
          <w:b/>
          <w:bCs/>
        </w:rPr>
        <w:t>Events for the stats</w:t>
      </w:r>
      <w:r>
        <w:rPr>
          <w:b/>
          <w:bCs/>
        </w:rPr>
        <w:t>’s</w:t>
      </w:r>
      <w:r w:rsidRPr="00A2067E">
        <w:rPr>
          <w:b/>
          <w:bCs/>
        </w:rPr>
        <w:t xml:space="preserve"> a</w:t>
      </w:r>
      <w:r>
        <w:rPr>
          <w:b/>
          <w:bCs/>
        </w:rPr>
        <w:t>nd tab’s state</w:t>
      </w:r>
    </w:p>
    <w:p w14:paraId="7DAF5F18" w14:textId="4A15063E" w:rsidR="00A2067E" w:rsidRDefault="00A2067E" w:rsidP="005B2003">
      <w:r w:rsidRPr="00A2067E">
        <w:t>Both the state of t</w:t>
      </w:r>
      <w:r>
        <w:t xml:space="preserve">he tab and the state of the stats require just one event. The event concerning the state of the tab is called </w:t>
      </w:r>
      <w:proofErr w:type="spellStart"/>
      <w:r>
        <w:t>ChangeTabEvent</w:t>
      </w:r>
      <w:proofErr w:type="spellEnd"/>
      <w:r>
        <w:t xml:space="preserve"> and contains internally a variable of type </w:t>
      </w:r>
      <w:proofErr w:type="spellStart"/>
      <w:r>
        <w:t>TabState</w:t>
      </w:r>
      <w:proofErr w:type="spellEnd"/>
      <w:r>
        <w:t xml:space="preserve"> indicating the value of the new tab. </w:t>
      </w:r>
      <w:r w:rsidRPr="006F2C6E">
        <w:t>The event concerning the state of the stats</w:t>
      </w:r>
      <w:r w:rsidR="006F2C6E" w:rsidRPr="006F2C6E">
        <w:t xml:space="preserve"> is c</w:t>
      </w:r>
      <w:r w:rsidR="006F2C6E">
        <w:t xml:space="preserve">alled </w:t>
      </w:r>
      <w:proofErr w:type="spellStart"/>
      <w:r w:rsidR="006F2C6E">
        <w:t>StatsUpdatedEvent</w:t>
      </w:r>
      <w:proofErr w:type="spellEnd"/>
      <w:r w:rsidR="006F2C6E">
        <w:t xml:space="preserve"> and is generated after the fetching or the updating of the list of </w:t>
      </w:r>
      <w:proofErr w:type="spellStart"/>
      <w:r w:rsidR="006F2C6E">
        <w:t>todos</w:t>
      </w:r>
      <w:proofErr w:type="spellEnd"/>
      <w:r w:rsidR="006F2C6E">
        <w:t xml:space="preserve">. It contains internally the new list of </w:t>
      </w:r>
      <w:proofErr w:type="spellStart"/>
      <w:r w:rsidR="006F2C6E">
        <w:t>todos</w:t>
      </w:r>
      <w:proofErr w:type="spellEnd"/>
      <w:r w:rsidR="006F2C6E">
        <w:t xml:space="preserve">. </w:t>
      </w:r>
    </w:p>
    <w:p w14:paraId="239D5E0E" w14:textId="66A9258A" w:rsidR="006F2C6E" w:rsidRPr="006F2C6E" w:rsidRDefault="006F2C6E" w:rsidP="005B2003">
      <w:r>
        <w:t xml:space="preserve">Also in this case , both the event for the stats and the event for the tab extends respectively the </w:t>
      </w:r>
      <w:proofErr w:type="spellStart"/>
      <w:r>
        <w:t>abstact</w:t>
      </w:r>
      <w:proofErr w:type="spellEnd"/>
      <w:r>
        <w:t xml:space="preserve"> classes </w:t>
      </w:r>
      <w:proofErr w:type="spellStart"/>
      <w:r>
        <w:t>TabEvent</w:t>
      </w:r>
      <w:proofErr w:type="spellEnd"/>
      <w:r>
        <w:t xml:space="preserve"> and </w:t>
      </w:r>
      <w:proofErr w:type="spellStart"/>
      <w:r>
        <w:t>StatsEvent</w:t>
      </w:r>
      <w:proofErr w:type="spellEnd"/>
      <w:r>
        <w:t>.</w:t>
      </w:r>
    </w:p>
    <w:p w14:paraId="6E7A7F32" w14:textId="77777777"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736E1">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StatsEvent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proofErr w:type="spellStart"/>
      <w:r w:rsidRPr="000E7547">
        <w:rPr>
          <w:rFonts w:ascii="Courier New" w:eastAsia="Times New Roman" w:hAnsi="Courier New" w:cs="Courier New"/>
          <w:color w:val="000000"/>
          <w:sz w:val="20"/>
          <w:szCs w:val="20"/>
          <w:lang w:eastAsia="en-GB"/>
        </w:rPr>
        <w:t>Todo</w:t>
      </w:r>
      <w:proofErr w:type="spellEnd"/>
      <w:r w:rsidRPr="000E7547">
        <w:rPr>
          <w:rFonts w:ascii="Courier New" w:eastAsia="Times New Roman" w:hAnsi="Courier New" w:cs="Courier New"/>
          <w:color w:val="080808"/>
          <w:sz w:val="20"/>
          <w:szCs w:val="20"/>
          <w:lang w:eastAsia="en-GB"/>
        </w:rPr>
        <w:t xml:space="preserve">&gt;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StatsUpdatedEvent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proofErr w:type="spellStart"/>
      <w:r w:rsidRPr="000E7547">
        <w:rPr>
          <w:rFonts w:ascii="Courier New" w:eastAsia="Times New Roman" w:hAnsi="Courier New" w:cs="Courier New"/>
          <w:color w:val="871094"/>
          <w:sz w:val="20"/>
          <w:szCs w:val="20"/>
          <w:lang w:eastAsia="en-GB"/>
        </w:rPr>
        <w:t>todos</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StatsEvent</w:t>
      </w:r>
      <w:proofErr w:type="spellEnd"/>
      <w:r w:rsidRPr="000E7547">
        <w:rPr>
          <w:rFonts w:ascii="Courier New" w:eastAsia="Times New Roman" w:hAnsi="Courier New" w:cs="Courier New"/>
          <w:color w:val="067D17"/>
          <w:sz w:val="20"/>
          <w:szCs w:val="20"/>
          <w:lang w:eastAsia="en-GB"/>
        </w:rPr>
        <w:t xml:space="preserve"> - </w:t>
      </w:r>
      <w:proofErr w:type="spellStart"/>
      <w:r w:rsidRPr="000E7547">
        <w:rPr>
          <w:rFonts w:ascii="Courier New" w:eastAsia="Times New Roman" w:hAnsi="Courier New" w:cs="Courier New"/>
          <w:color w:val="067D17"/>
          <w:sz w:val="20"/>
          <w:szCs w:val="20"/>
          <w:lang w:eastAsia="en-GB"/>
        </w:rPr>
        <w:t>StatsUpdatedEvent</w:t>
      </w:r>
      <w:proofErr w:type="spellEnd"/>
      <w:r w:rsidRPr="000E7547">
        <w:rPr>
          <w:rFonts w:ascii="Courier New" w:eastAsia="Times New Roman" w:hAnsi="Courier New" w:cs="Courier New"/>
          <w:color w:val="067D17"/>
          <w:sz w:val="20"/>
          <w:szCs w:val="20"/>
          <w:lang w:eastAsia="en-GB"/>
        </w:rPr>
        <w:t>'</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w:t>
      </w:r>
    </w:p>
    <w:p w14:paraId="76CCCB0D" w14:textId="79930504" w:rsidR="000E7547" w:rsidRPr="000E7547" w:rsidRDefault="000E7547" w:rsidP="000E7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abstract class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Equatable</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033B3"/>
          <w:sz w:val="20"/>
          <w:szCs w:val="20"/>
          <w:lang w:eastAsia="en-GB"/>
        </w:rPr>
        <w:t xml:space="preserve">class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0033B3"/>
          <w:sz w:val="20"/>
          <w:szCs w:val="20"/>
          <w:lang w:eastAsia="en-GB"/>
        </w:rPr>
        <w:t xml:space="preserve">extends </w:t>
      </w:r>
      <w:proofErr w:type="spellStart"/>
      <w:r w:rsidRPr="000E7547">
        <w:rPr>
          <w:rFonts w:ascii="Courier New" w:eastAsia="Times New Roman" w:hAnsi="Courier New" w:cs="Courier New"/>
          <w:color w:val="000000"/>
          <w:sz w:val="20"/>
          <w:szCs w:val="20"/>
          <w:lang w:eastAsia="en-GB"/>
        </w:rPr>
        <w:t>TabEvent</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0033B3"/>
          <w:sz w:val="20"/>
          <w:szCs w:val="20"/>
          <w:lang w:eastAsia="en-GB"/>
        </w:rPr>
        <w:t xml:space="preserve">final </w:t>
      </w:r>
      <w:proofErr w:type="spellStart"/>
      <w:r w:rsidRPr="000E7547">
        <w:rPr>
          <w:rFonts w:ascii="Courier New" w:eastAsia="Times New Roman" w:hAnsi="Courier New" w:cs="Courier New"/>
          <w:color w:val="000000"/>
          <w:sz w:val="20"/>
          <w:szCs w:val="20"/>
          <w:lang w:eastAsia="en-GB"/>
        </w:rPr>
        <w:t>TabState</w:t>
      </w:r>
      <w:proofErr w:type="spellEnd"/>
      <w:r w:rsidRPr="000E7547">
        <w:rPr>
          <w:rFonts w:ascii="Courier New" w:eastAsia="Times New Roman" w:hAnsi="Courier New" w:cs="Courier New"/>
          <w:color w:val="000000"/>
          <w:sz w:val="20"/>
          <w:szCs w:val="20"/>
          <w:lang w:eastAsia="en-GB"/>
        </w:rPr>
        <w:t xml:space="preserve">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proofErr w:type="spellStart"/>
      <w:r w:rsidRPr="000E7547">
        <w:rPr>
          <w:rFonts w:ascii="Courier New" w:eastAsia="Times New Roman" w:hAnsi="Courier New" w:cs="Courier New"/>
          <w:color w:val="0033B3"/>
          <w:sz w:val="20"/>
          <w:szCs w:val="20"/>
          <w:lang w:eastAsia="en-GB"/>
        </w:rPr>
        <w:t>const</w:t>
      </w:r>
      <w:proofErr w:type="spellEnd"/>
      <w:r w:rsidRPr="000E7547">
        <w:rPr>
          <w:rFonts w:ascii="Courier New" w:eastAsia="Times New Roman" w:hAnsi="Courier New" w:cs="Courier New"/>
          <w:color w:val="0033B3"/>
          <w:sz w:val="20"/>
          <w:szCs w:val="20"/>
          <w:lang w:eastAsia="en-GB"/>
        </w:rPr>
        <w:t xml:space="preserve"> </w:t>
      </w:r>
      <w:proofErr w:type="spellStart"/>
      <w:r w:rsidRPr="000E7547">
        <w:rPr>
          <w:rFonts w:ascii="Courier New" w:eastAsia="Times New Roman" w:hAnsi="Courier New" w:cs="Courier New"/>
          <w:color w:val="000000"/>
          <w:sz w:val="20"/>
          <w:szCs w:val="20"/>
          <w:lang w:eastAsia="en-GB"/>
        </w:rPr>
        <w:t>ChangeTabEvent</w:t>
      </w:r>
      <w:proofErr w:type="spellEnd"/>
      <w:r w:rsidRPr="000E7547">
        <w:rPr>
          <w:rFonts w:ascii="Courier New" w:eastAsia="Times New Roman" w:hAnsi="Courier New" w:cs="Courier New"/>
          <w:color w:val="080808"/>
          <w:sz w:val="20"/>
          <w:szCs w:val="20"/>
          <w:lang w:eastAsia="en-GB"/>
        </w:rPr>
        <w:t>(</w:t>
      </w:r>
      <w:proofErr w:type="spellStart"/>
      <w:r w:rsidRPr="000E7547">
        <w:rPr>
          <w:rFonts w:ascii="Courier New" w:eastAsia="Times New Roman" w:hAnsi="Courier New" w:cs="Courier New"/>
          <w:color w:val="0033B3"/>
          <w:sz w:val="20"/>
          <w:szCs w:val="20"/>
          <w:lang w:eastAsia="en-GB"/>
        </w:rPr>
        <w:t>this</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proofErr w:type="spellEnd"/>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List</w:t>
      </w:r>
      <w:r w:rsidRPr="000E7547">
        <w:rPr>
          <w:rFonts w:ascii="Courier New" w:eastAsia="Times New Roman" w:hAnsi="Courier New" w:cs="Courier New"/>
          <w:color w:val="080808"/>
          <w:sz w:val="20"/>
          <w:szCs w:val="20"/>
          <w:lang w:eastAsia="en-GB"/>
        </w:rPr>
        <w:t>&lt;</w:t>
      </w:r>
      <w:r w:rsidRPr="000E7547">
        <w:rPr>
          <w:rFonts w:ascii="Courier New" w:eastAsia="Times New Roman" w:hAnsi="Courier New" w:cs="Courier New"/>
          <w:color w:val="000000"/>
          <w:sz w:val="20"/>
          <w:szCs w:val="20"/>
          <w:lang w:eastAsia="en-GB"/>
        </w:rPr>
        <w:t>Object</w:t>
      </w:r>
      <w:r w:rsidRPr="000E7547">
        <w:rPr>
          <w:rFonts w:ascii="Courier New" w:eastAsia="Times New Roman" w:hAnsi="Courier New" w:cs="Courier New"/>
          <w:color w:val="080808"/>
          <w:sz w:val="20"/>
          <w:szCs w:val="20"/>
          <w:lang w:eastAsia="en-GB"/>
        </w:rPr>
        <w:t xml:space="preserve">&gt; </w:t>
      </w:r>
      <w:r w:rsidRPr="000E7547">
        <w:rPr>
          <w:rFonts w:ascii="Courier New" w:eastAsia="Times New Roman" w:hAnsi="Courier New" w:cs="Courier New"/>
          <w:color w:val="0033B3"/>
          <w:sz w:val="20"/>
          <w:szCs w:val="20"/>
          <w:lang w:eastAsia="en-GB"/>
        </w:rPr>
        <w:t xml:space="preserve">get </w:t>
      </w:r>
      <w:r w:rsidRPr="000E7547">
        <w:rPr>
          <w:rFonts w:ascii="Courier New" w:eastAsia="Times New Roman" w:hAnsi="Courier New" w:cs="Courier New"/>
          <w:color w:val="871094"/>
          <w:sz w:val="20"/>
          <w:szCs w:val="20"/>
          <w:lang w:eastAsia="en-GB"/>
        </w:rPr>
        <w:t xml:space="preserve">props </w:t>
      </w:r>
      <w:r w:rsidRPr="000E7547">
        <w:rPr>
          <w:rFonts w:ascii="Courier New" w:eastAsia="Times New Roman" w:hAnsi="Courier New" w:cs="Courier New"/>
          <w:color w:val="080808"/>
          <w:sz w:val="20"/>
          <w:szCs w:val="20"/>
          <w:lang w:eastAsia="en-GB"/>
        </w:rPr>
        <w:t>=&gt; [</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 xml:space="preserve">  </w:t>
      </w:r>
      <w:r w:rsidRPr="000E7547">
        <w:rPr>
          <w:rFonts w:ascii="Courier New" w:eastAsia="Times New Roman" w:hAnsi="Courier New" w:cs="Courier New"/>
          <w:color w:val="9E880D"/>
          <w:sz w:val="20"/>
          <w:szCs w:val="20"/>
          <w:lang w:eastAsia="en-GB"/>
        </w:rPr>
        <w:t>@override</w:t>
      </w:r>
      <w:r w:rsidRPr="000E7547">
        <w:rPr>
          <w:rFonts w:ascii="Courier New" w:eastAsia="Times New Roman" w:hAnsi="Courier New" w:cs="Courier New"/>
          <w:color w:val="9E880D"/>
          <w:sz w:val="20"/>
          <w:szCs w:val="20"/>
          <w:lang w:eastAsia="en-GB"/>
        </w:rPr>
        <w:br/>
        <w:t xml:space="preserve">  </w:t>
      </w:r>
      <w:r w:rsidRPr="000E7547">
        <w:rPr>
          <w:rFonts w:ascii="Courier New" w:eastAsia="Times New Roman" w:hAnsi="Courier New" w:cs="Courier New"/>
          <w:color w:val="000000"/>
          <w:sz w:val="20"/>
          <w:szCs w:val="20"/>
          <w:lang w:eastAsia="en-GB"/>
        </w:rPr>
        <w:t xml:space="preserve">String </w:t>
      </w:r>
      <w:proofErr w:type="spellStart"/>
      <w:r w:rsidRPr="000E7547">
        <w:rPr>
          <w:rFonts w:ascii="Courier New" w:eastAsia="Times New Roman" w:hAnsi="Courier New" w:cs="Courier New"/>
          <w:color w:val="00627A"/>
          <w:sz w:val="20"/>
          <w:szCs w:val="20"/>
          <w:lang w:eastAsia="en-GB"/>
        </w:rPr>
        <w:t>toString</w:t>
      </w:r>
      <w:proofErr w:type="spellEnd"/>
      <w:r w:rsidRPr="000E7547">
        <w:rPr>
          <w:rFonts w:ascii="Courier New" w:eastAsia="Times New Roman" w:hAnsi="Courier New" w:cs="Courier New"/>
          <w:color w:val="080808"/>
          <w:sz w:val="20"/>
          <w:szCs w:val="20"/>
          <w:lang w:eastAsia="en-GB"/>
        </w:rPr>
        <w:t xml:space="preserve">() =&gt; </w:t>
      </w:r>
      <w:r w:rsidRPr="000E7547">
        <w:rPr>
          <w:rFonts w:ascii="Courier New" w:eastAsia="Times New Roman" w:hAnsi="Courier New" w:cs="Courier New"/>
          <w:color w:val="067D17"/>
          <w:sz w:val="20"/>
          <w:szCs w:val="20"/>
          <w:lang w:eastAsia="en-GB"/>
        </w:rPr>
        <w:t>'</w:t>
      </w:r>
      <w:proofErr w:type="spellStart"/>
      <w:r w:rsidRPr="000E7547">
        <w:rPr>
          <w:rFonts w:ascii="Courier New" w:eastAsia="Times New Roman" w:hAnsi="Courier New" w:cs="Courier New"/>
          <w:color w:val="067D17"/>
          <w:sz w:val="20"/>
          <w:szCs w:val="20"/>
          <w:lang w:eastAsia="en-GB"/>
        </w:rPr>
        <w:t>TabUpdated</w:t>
      </w:r>
      <w:proofErr w:type="spellEnd"/>
      <w:r w:rsidRPr="000E7547">
        <w:rPr>
          <w:rFonts w:ascii="Courier New" w:eastAsia="Times New Roman" w:hAnsi="Courier New" w:cs="Courier New"/>
          <w:color w:val="067D17"/>
          <w:sz w:val="20"/>
          <w:szCs w:val="20"/>
          <w:lang w:eastAsia="en-GB"/>
        </w:rPr>
        <w:t xml:space="preserve"> { tab: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871094"/>
          <w:sz w:val="20"/>
          <w:szCs w:val="20"/>
          <w:lang w:eastAsia="en-GB"/>
        </w:rPr>
        <w:t>tab</w:t>
      </w:r>
      <w:r w:rsidRPr="000E7547">
        <w:rPr>
          <w:rFonts w:ascii="Courier New" w:eastAsia="Times New Roman" w:hAnsi="Courier New" w:cs="Courier New"/>
          <w:color w:val="067D17"/>
          <w:sz w:val="20"/>
          <w:szCs w:val="20"/>
          <w:lang w:eastAsia="en-GB"/>
        </w:rPr>
        <w:t xml:space="preserve"> }'</w:t>
      </w:r>
      <w:r w:rsidRPr="000E7547">
        <w:rPr>
          <w:rFonts w:ascii="Courier New" w:eastAsia="Times New Roman" w:hAnsi="Courier New" w:cs="Courier New"/>
          <w:color w:val="080808"/>
          <w:sz w:val="20"/>
          <w:szCs w:val="20"/>
          <w:lang w:eastAsia="en-GB"/>
        </w:rPr>
        <w:t>;</w:t>
      </w:r>
      <w:r w:rsidRPr="000E7547">
        <w:rPr>
          <w:rFonts w:ascii="Courier New" w:eastAsia="Times New Roman" w:hAnsi="Courier New" w:cs="Courier New"/>
          <w:color w:val="080808"/>
          <w:sz w:val="20"/>
          <w:szCs w:val="20"/>
          <w:lang w:eastAsia="en-GB"/>
        </w:rPr>
        <w:br/>
      </w:r>
      <w:r w:rsidRPr="000E7547">
        <w:rPr>
          <w:rFonts w:ascii="Courier New" w:eastAsia="Times New Roman" w:hAnsi="Courier New" w:cs="Courier New"/>
          <w:color w:val="080808"/>
          <w:sz w:val="20"/>
          <w:szCs w:val="20"/>
          <w:lang w:eastAsia="en-GB"/>
        </w:rPr>
        <w:br/>
        <w:t>}</w:t>
      </w:r>
    </w:p>
    <w:p w14:paraId="46946B59" w14:textId="0C5C4626" w:rsidR="000E7547" w:rsidRDefault="000E7547" w:rsidP="005B2003"/>
    <w:p w14:paraId="4AFBE410" w14:textId="574CBAE6" w:rsidR="00FF1038" w:rsidRPr="002937D6" w:rsidRDefault="006F2C6E" w:rsidP="005B2003">
      <w:pPr>
        <w:rPr>
          <w:b/>
          <w:bCs/>
        </w:rPr>
      </w:pPr>
      <w:r w:rsidRPr="002937D6">
        <w:rPr>
          <w:b/>
          <w:bCs/>
        </w:rPr>
        <w:t>The Blocs</w:t>
      </w:r>
    </w:p>
    <w:p w14:paraId="35AAF6E0" w14:textId="4D250417" w:rsidR="0038290F" w:rsidRPr="0038290F" w:rsidRDefault="0038290F" w:rsidP="005B2003">
      <w:r w:rsidRPr="0038290F">
        <w:t>At this point both t</w:t>
      </w:r>
      <w:r>
        <w:t xml:space="preserve">he events and the states ,necessary to implement di base functionalities of the application ,have been defined. </w:t>
      </w:r>
      <w:r w:rsidRPr="0038290F">
        <w:t xml:space="preserve">Is possible </w:t>
      </w:r>
      <w:r>
        <w:t>,</w:t>
      </w:r>
      <w:r w:rsidRPr="0038290F">
        <w:t>then</w:t>
      </w:r>
      <w:r>
        <w:t>,</w:t>
      </w:r>
      <w:r w:rsidRPr="0038290F">
        <w:t xml:space="preserve"> to implement the classes, called blocs, t</w:t>
      </w:r>
      <w:r>
        <w:t>hat are going to define how new states are emitted in relation to the received events.</w:t>
      </w:r>
    </w:p>
    <w:p w14:paraId="4D5A310F" w14:textId="4BFBE365" w:rsidR="00961149" w:rsidRDefault="007F1878" w:rsidP="005B2003">
      <w:pPr>
        <w:rPr>
          <w:b/>
          <w:bCs/>
        </w:rPr>
      </w:pPr>
      <w:r w:rsidRPr="007F1878">
        <w:rPr>
          <w:b/>
          <w:bCs/>
        </w:rPr>
        <w:t xml:space="preserve">The bloc for the </w:t>
      </w:r>
      <w:r>
        <w:rPr>
          <w:b/>
          <w:bCs/>
        </w:rPr>
        <w:t xml:space="preserve">list of </w:t>
      </w:r>
      <w:proofErr w:type="spellStart"/>
      <w:r>
        <w:rPr>
          <w:b/>
          <w:bCs/>
        </w:rPr>
        <w:t>todos</w:t>
      </w:r>
      <w:proofErr w:type="spellEnd"/>
    </w:p>
    <w:p w14:paraId="194F787A" w14:textId="07096F2F" w:rsidR="007F1878" w:rsidRDefault="007F1878" w:rsidP="005B2003">
      <w:r w:rsidRPr="007F1878">
        <w:lastRenderedPageBreak/>
        <w:t>To define the bloc f</w:t>
      </w:r>
      <w:r>
        <w:t xml:space="preserve">or the list of </w:t>
      </w:r>
      <w:proofErr w:type="spellStart"/>
      <w:r>
        <w:t>todos</w:t>
      </w:r>
      <w:proofErr w:type="spellEnd"/>
      <w:r>
        <w:t xml:space="preserve"> is necessary to create a new class, that</w:t>
      </w:r>
      <w:r w:rsidR="00D673DE">
        <w:t xml:space="preserve"> we name </w:t>
      </w:r>
      <w:proofErr w:type="spellStart"/>
      <w:r w:rsidR="00D673DE">
        <w:t>TodoBloc</w:t>
      </w:r>
      <w:proofErr w:type="spellEnd"/>
      <w:r w:rsidR="00D673DE">
        <w:t xml:space="preserve">, and make it extends the Bloc class provided by the </w:t>
      </w:r>
      <w:proofErr w:type="spellStart"/>
      <w:r w:rsidR="00D673DE">
        <w:t>flutter_bloc</w:t>
      </w:r>
      <w:proofErr w:type="spellEnd"/>
      <w:r w:rsidR="00D673DE">
        <w:t xml:space="preserve"> package. </w:t>
      </w:r>
      <w:r w:rsidR="00D673DE" w:rsidRPr="00D673DE">
        <w:t>Moreover, it is necessary to provide , in the extension, a</w:t>
      </w:r>
      <w:r w:rsidR="00D673DE">
        <w:t xml:space="preserve">lso the type of events and states the bloc will manage. </w:t>
      </w:r>
      <w:r w:rsidR="00D673DE" w:rsidRPr="00D673DE">
        <w:t xml:space="preserve">In our case , the </w:t>
      </w:r>
      <w:proofErr w:type="spellStart"/>
      <w:r w:rsidR="00D673DE" w:rsidRPr="00D673DE">
        <w:t>ToboBloc</w:t>
      </w:r>
      <w:proofErr w:type="spellEnd"/>
      <w:r w:rsidR="00D673DE">
        <w:t xml:space="preserve"> class</w:t>
      </w:r>
      <w:r w:rsidR="00D673DE" w:rsidRPr="00D673DE">
        <w:t xml:space="preserve"> handles events of type </w:t>
      </w:r>
      <w:proofErr w:type="spellStart"/>
      <w:r w:rsidR="00D673DE" w:rsidRPr="00D673DE">
        <w:t>T</w:t>
      </w:r>
      <w:r w:rsidR="00D673DE">
        <w:t>odosEvent</w:t>
      </w:r>
      <w:proofErr w:type="spellEnd"/>
      <w:r w:rsidR="00D673DE">
        <w:t xml:space="preserve"> and states of type </w:t>
      </w:r>
      <w:proofErr w:type="spellStart"/>
      <w:r w:rsidR="00D673DE">
        <w:t>TodosState</w:t>
      </w:r>
      <w:proofErr w:type="spellEnd"/>
      <w:r w:rsidR="00D673DE">
        <w:t xml:space="preserve">, previously defined. A constructor must be defined inside which the bloc is initialized with </w:t>
      </w:r>
      <w:proofErr w:type="spellStart"/>
      <w:r w:rsidR="00D673DE">
        <w:t>a</w:t>
      </w:r>
      <w:proofErr w:type="spellEnd"/>
      <w:r w:rsidR="00D673DE">
        <w:t xml:space="preserve"> initial state.</w:t>
      </w:r>
      <w:r w:rsidR="00FB0F02">
        <w:t xml:space="preserve"> </w:t>
      </w:r>
      <w:r w:rsidR="00FB0F02" w:rsidRPr="00FB0F02">
        <w:t xml:space="preserve">The initial state for the </w:t>
      </w:r>
      <w:proofErr w:type="spellStart"/>
      <w:r w:rsidR="00FB0F02" w:rsidRPr="00FB0F02">
        <w:t>TodoBloc</w:t>
      </w:r>
      <w:proofErr w:type="spellEnd"/>
      <w:r w:rsidR="00FB0F02" w:rsidRPr="00FB0F02">
        <w:t xml:space="preserve"> is of type </w:t>
      </w:r>
      <w:proofErr w:type="spellStart"/>
      <w:r w:rsidR="00FB0F02" w:rsidRPr="00FB0F02">
        <w:t>T</w:t>
      </w:r>
      <w:r w:rsidR="00FB0F02">
        <w:t>odoLoadingState</w:t>
      </w:r>
      <w:proofErr w:type="spellEnd"/>
      <w:r w:rsidR="00FB0F02">
        <w:t xml:space="preserve"> by the fact that, at the application start, </w:t>
      </w:r>
      <w:proofErr w:type="spellStart"/>
      <w:r w:rsidR="00FB0F02">
        <w:t>todos</w:t>
      </w:r>
      <w:proofErr w:type="spellEnd"/>
      <w:r w:rsidR="00FB0F02">
        <w:t xml:space="preserve"> are still to be fetched from the database.</w:t>
      </w:r>
    </w:p>
    <w:p w14:paraId="60FDF9F7" w14:textId="7F864287" w:rsidR="00F6187B" w:rsidRPr="002937D6" w:rsidRDefault="00FB0F02" w:rsidP="00F6187B">
      <w:r w:rsidRPr="00FB0F02">
        <w:t>The Bloc class provided b</w:t>
      </w:r>
      <w:r>
        <w:t>y the solution requires to override the “</w:t>
      </w:r>
      <w:proofErr w:type="spellStart"/>
      <w:r>
        <w:t>mapEventToState</w:t>
      </w:r>
      <w:proofErr w:type="spellEnd"/>
      <w:r>
        <w:t xml:space="preserve">” method . The method is ,indeed, </w:t>
      </w:r>
      <w:proofErr w:type="spellStart"/>
      <w:r>
        <w:t>annoted</w:t>
      </w:r>
      <w:proofErr w:type="spellEnd"/>
      <w:r>
        <w:t xml:space="preserve"> with the @override notation meaning that the implementation we are giving substitutes the one in the class Bloc. The override is mandatory. The method </w:t>
      </w:r>
      <w:proofErr w:type="spellStart"/>
      <w:r>
        <w:t>mapEventToState</w:t>
      </w:r>
      <w:proofErr w:type="spellEnd"/>
      <w:r>
        <w:t xml:space="preserve"> takes as argument an event of type </w:t>
      </w:r>
      <w:proofErr w:type="spellStart"/>
      <w:r>
        <w:t>TodosEvent</w:t>
      </w:r>
      <w:proofErr w:type="spellEnd"/>
      <w:r>
        <w:t xml:space="preserve"> and returns a Stream of </w:t>
      </w:r>
      <w:proofErr w:type="spellStart"/>
      <w:r>
        <w:t>TodosStates</w:t>
      </w:r>
      <w:proofErr w:type="spellEnd"/>
      <w:r>
        <w:t xml:space="preserve">. It is </w:t>
      </w:r>
      <w:r w:rsidR="00E45442">
        <w:t xml:space="preserve">asynchronous ( indicated by the async* annotation after the arguments) and do not terminate during the entire execution of the application. It keeps listening for new events, tough. Inside its implementation , a series of nested “if-else” structures have the task of </w:t>
      </w:r>
      <w:proofErr w:type="spellStart"/>
      <w:r w:rsidR="00E45442">
        <w:t>identifing</w:t>
      </w:r>
      <w:proofErr w:type="spellEnd"/>
      <w:r w:rsidR="00E45442">
        <w:t xml:space="preserve"> the type of the received event and to emit the consequent state. </w:t>
      </w:r>
      <w:r w:rsidR="00F92226">
        <w:t>Indeed, t</w:t>
      </w:r>
      <w:r w:rsidR="00E45442">
        <w:t xml:space="preserve">he received event is </w:t>
      </w:r>
      <w:r w:rsidR="00F92226">
        <w:t xml:space="preserve">always </w:t>
      </w:r>
      <w:r w:rsidR="00E45442">
        <w:t xml:space="preserve">of </w:t>
      </w:r>
      <w:r w:rsidR="00F92226">
        <w:t xml:space="preserve">the abstract type </w:t>
      </w:r>
      <w:proofErr w:type="spellStart"/>
      <w:r w:rsidR="00E45442">
        <w:t>TodosEvent</w:t>
      </w:r>
      <w:proofErr w:type="spellEnd"/>
      <w:r w:rsidR="00E45442">
        <w:t xml:space="preserve"> </w:t>
      </w:r>
      <w:r w:rsidR="00F92226">
        <w:t xml:space="preserve">but can be of the subtype </w:t>
      </w:r>
      <w:proofErr w:type="spellStart"/>
      <w:r w:rsidR="00F92226">
        <w:t>LoadTodosEvent</w:t>
      </w:r>
      <w:proofErr w:type="spellEnd"/>
      <w:r w:rsidR="00F92226">
        <w:t xml:space="preserve"> o</w:t>
      </w:r>
      <w:r w:rsidR="000B7FE5">
        <w:t>r</w:t>
      </w:r>
      <w:r w:rsidR="00F92226">
        <w:t xml:space="preserve"> </w:t>
      </w:r>
      <w:proofErr w:type="spellStart"/>
      <w:r w:rsidR="00F92226">
        <w:t>SetCompletedTodoEvent</w:t>
      </w:r>
      <w:proofErr w:type="spellEnd"/>
      <w:r w:rsidR="00F92226">
        <w:t>.</w:t>
      </w:r>
      <w:r w:rsidR="000B7FE5">
        <w:t xml:space="preserve"> Once the subtype is defined the event logic is processed and the new state emitted.  The syntax yield* Is used ,</w:t>
      </w:r>
      <w:r w:rsidR="000B7FE5" w:rsidRPr="000B7FE5">
        <w:t xml:space="preserve"> </w:t>
      </w:r>
      <w:r w:rsidR="000B7FE5">
        <w:t>Instead of the classic syntax “</w:t>
      </w:r>
      <w:proofErr w:type="spellStart"/>
      <w:r w:rsidR="000B7FE5">
        <w:t>return”,because</w:t>
      </w:r>
      <w:proofErr w:type="spellEnd"/>
      <w:r w:rsidR="000B7FE5">
        <w:t xml:space="preserve"> it allows to emit a new state</w:t>
      </w:r>
      <w:r w:rsidR="00CE09C2">
        <w:t>,</w:t>
      </w:r>
      <w:r w:rsidR="000B7FE5">
        <w:t xml:space="preserve"> in the Stream </w:t>
      </w:r>
      <w:r w:rsidR="00CE09C2">
        <w:t xml:space="preserve">, </w:t>
      </w:r>
      <w:r w:rsidR="000B7FE5">
        <w:t xml:space="preserve">without </w:t>
      </w:r>
      <w:r w:rsidR="00CE09C2">
        <w:t>terminating</w:t>
      </w:r>
      <w:r w:rsidR="000B7FE5">
        <w:t xml:space="preserve"> di </w:t>
      </w:r>
      <w:proofErr w:type="spellStart"/>
      <w:r w:rsidR="000B7FE5">
        <w:t>mapEventToState</w:t>
      </w:r>
      <w:proofErr w:type="spellEnd"/>
      <w:r w:rsidR="000B7FE5">
        <w:t xml:space="preserve"> method execution.</w:t>
      </w:r>
      <w:r w:rsidR="00756370">
        <w:t xml:space="preserve"> </w:t>
      </w:r>
      <w:r w:rsidR="00CE09C2">
        <w:t>If</w:t>
      </w:r>
      <w:r w:rsidR="00756370">
        <w:t xml:space="preserve"> the return</w:t>
      </w:r>
      <w:r w:rsidR="00CE09C2">
        <w:t xml:space="preserve"> syntax is used</w:t>
      </w:r>
      <w:r w:rsidR="00756370">
        <w:t xml:space="preserve"> , indeed, the new state is emitted correctly but the method is terminated and the application </w:t>
      </w:r>
      <w:r w:rsidR="00CE09C2">
        <w:t>become</w:t>
      </w:r>
      <w:r w:rsidR="00756370">
        <w:t xml:space="preserve"> unresponsive.</w:t>
      </w:r>
      <w:r w:rsidR="00CE09C2">
        <w:t xml:space="preserve"> For code readability, the logic to be executed when a to </w:t>
      </w:r>
      <w:proofErr w:type="spellStart"/>
      <w:r w:rsidR="00CE09C2">
        <w:t>LoadTodoEvent</w:t>
      </w:r>
      <w:proofErr w:type="spellEnd"/>
      <w:r w:rsidR="00CE09C2">
        <w:t xml:space="preserve"> or a </w:t>
      </w:r>
      <w:proofErr w:type="spellStart"/>
      <w:r w:rsidR="00CE09C2">
        <w:t>SetCompletedTodoEvent</w:t>
      </w:r>
      <w:proofErr w:type="spellEnd"/>
      <w:r w:rsidR="00CE09C2">
        <w:t xml:space="preserve"> is received has been moved to two other </w:t>
      </w:r>
      <w:r w:rsidR="00F6187B">
        <w:t xml:space="preserve">private </w:t>
      </w:r>
      <w:r w:rsidR="00CE09C2">
        <w:t xml:space="preserve">methods called respectively </w:t>
      </w:r>
      <w:proofErr w:type="spellStart"/>
      <w:r w:rsidR="00CE09C2">
        <w:t>mapLoadTodoToState</w:t>
      </w:r>
      <w:proofErr w:type="spellEnd"/>
      <w:r w:rsidR="00CE09C2">
        <w:t xml:space="preserve"> and </w:t>
      </w:r>
      <w:proofErr w:type="spellStart"/>
      <w:r w:rsidR="00CE09C2">
        <w:t>mapSetCompletedToState</w:t>
      </w:r>
      <w:proofErr w:type="spellEnd"/>
      <w:r w:rsidR="00CE09C2">
        <w:t xml:space="preserve">. </w:t>
      </w:r>
      <w:r w:rsidR="00CE09C2" w:rsidRPr="00CE09C2">
        <w:t>This kin</w:t>
      </w:r>
      <w:r w:rsidR="00F6187B">
        <w:t>d</w:t>
      </w:r>
      <w:r w:rsidR="00CE09C2" w:rsidRPr="00CE09C2">
        <w:t xml:space="preserve"> of practice is used also in the s</w:t>
      </w:r>
      <w:r w:rsidR="00CE09C2">
        <w:t>ubsequence bloc implementation.</w:t>
      </w:r>
      <w:r w:rsidR="00F6187B">
        <w:t xml:space="preserve"> The </w:t>
      </w:r>
      <w:proofErr w:type="spellStart"/>
      <w:r w:rsidR="00F6187B">
        <w:t>mapLoadTodoToState</w:t>
      </w:r>
      <w:proofErr w:type="spellEnd"/>
      <w:r w:rsidR="00F6187B">
        <w:t xml:space="preserve"> method takes as single argument an event of type </w:t>
      </w:r>
      <w:proofErr w:type="spellStart"/>
      <w:r w:rsidR="00F6187B">
        <w:t>LoadTodosEvent</w:t>
      </w:r>
      <w:proofErr w:type="spellEnd"/>
      <w:r w:rsidR="00F6187B">
        <w:t xml:space="preserve"> ( not a generic </w:t>
      </w:r>
      <w:proofErr w:type="spellStart"/>
      <w:r w:rsidR="00F6187B">
        <w:t>TodosEvent</w:t>
      </w:r>
      <w:proofErr w:type="spellEnd"/>
      <w:r w:rsidR="00F6187B">
        <w:t xml:space="preserve"> anymore) and bothers to fetch the </w:t>
      </w:r>
      <w:proofErr w:type="spellStart"/>
      <w:r w:rsidR="00F6187B">
        <w:t>todos</w:t>
      </w:r>
      <w:proofErr w:type="spellEnd"/>
      <w:r w:rsidR="00F6187B">
        <w:t xml:space="preserve"> from the database using the </w:t>
      </w:r>
      <w:proofErr w:type="spellStart"/>
      <w:r w:rsidR="00F6187B">
        <w:t>TodoRepository</w:t>
      </w:r>
      <w:proofErr w:type="spellEnd"/>
      <w:r w:rsidR="00F6187B">
        <w:t xml:space="preserve"> class. In case it successfully gets the list</w:t>
      </w:r>
      <w:r w:rsidR="00BA76E2">
        <w:t xml:space="preserve"> of </w:t>
      </w:r>
      <w:proofErr w:type="spellStart"/>
      <w:r w:rsidR="00BA76E2">
        <w:t>todos</w:t>
      </w:r>
      <w:proofErr w:type="spellEnd"/>
      <w:r w:rsidR="00F6187B">
        <w:t xml:space="preserve"> it emits a new state of type </w:t>
      </w:r>
      <w:proofErr w:type="spellStart"/>
      <w:r w:rsidR="00F6187B">
        <w:t>LoadedTodoState</w:t>
      </w:r>
      <w:proofErr w:type="spellEnd"/>
      <w:r w:rsidR="00F6187B">
        <w:t xml:space="preserve"> containing the list of </w:t>
      </w:r>
      <w:proofErr w:type="spellStart"/>
      <w:r w:rsidR="00F6187B">
        <w:t>todos</w:t>
      </w:r>
      <w:proofErr w:type="spellEnd"/>
      <w:r w:rsidR="00F6187B">
        <w:t xml:space="preserve">. </w:t>
      </w:r>
      <w:r w:rsidR="00F6187B" w:rsidRPr="002937D6">
        <w:t xml:space="preserve">In case </w:t>
      </w:r>
      <w:r w:rsidR="00BA76E2" w:rsidRPr="002937D6">
        <w:t xml:space="preserve">of failure ,instead, the </w:t>
      </w:r>
      <w:proofErr w:type="spellStart"/>
      <w:r w:rsidR="00BA76E2" w:rsidRPr="002937D6">
        <w:t>TodosLoadingState</w:t>
      </w:r>
      <w:proofErr w:type="spellEnd"/>
      <w:r w:rsidR="00BA76E2" w:rsidRPr="002937D6">
        <w:t xml:space="preserve"> is emitted.</w:t>
      </w:r>
    </w:p>
    <w:p w14:paraId="668A2D02" w14:textId="2C8516C2" w:rsidR="002E1A21" w:rsidRPr="002E1A21" w:rsidRDefault="00BA76E2" w:rsidP="002E1A21">
      <w:pPr>
        <w:rPr>
          <w:color w:val="080808"/>
        </w:rPr>
      </w:pPr>
      <w:r w:rsidRPr="00BA76E2">
        <w:t xml:space="preserve">The </w:t>
      </w:r>
      <w:proofErr w:type="spellStart"/>
      <w:r w:rsidRPr="00BA76E2">
        <w:t>mapSetCompletedToState</w:t>
      </w:r>
      <w:proofErr w:type="spellEnd"/>
      <w:r w:rsidRPr="00BA76E2">
        <w:t xml:space="preserve"> takes as </w:t>
      </w:r>
      <w:r>
        <w:t xml:space="preserve">single argument </w:t>
      </w:r>
      <w:proofErr w:type="spellStart"/>
      <w:r>
        <w:t>a</w:t>
      </w:r>
      <w:r w:rsidR="005D0A09">
        <w:t>n</w:t>
      </w:r>
      <w:r>
        <w:t>event</w:t>
      </w:r>
      <w:proofErr w:type="spellEnd"/>
      <w:r>
        <w:t xml:space="preserve"> of type </w:t>
      </w:r>
      <w:proofErr w:type="spellStart"/>
      <w:r>
        <w:t>SetCompletedTodoEvent</w:t>
      </w:r>
      <w:proofErr w:type="spellEnd"/>
      <w:r>
        <w:t xml:space="preserve">. </w:t>
      </w:r>
      <w:r w:rsidRPr="00BA76E2">
        <w:t xml:space="preserve">After checking that the current state is of type </w:t>
      </w:r>
      <w:proofErr w:type="spellStart"/>
      <w:r w:rsidRPr="00BA76E2">
        <w:t>T</w:t>
      </w:r>
      <w:r>
        <w:t>odosLoadedState</w:t>
      </w:r>
      <w:proofErr w:type="spellEnd"/>
      <w:r>
        <w:t xml:space="preserve"> </w:t>
      </w:r>
      <w:r w:rsidR="005D0A09">
        <w:t xml:space="preserve">( in case it is not is meaningless to update the </w:t>
      </w:r>
      <w:proofErr w:type="spellStart"/>
      <w:r w:rsidR="005D0A09">
        <w:t>todo</w:t>
      </w:r>
      <w:proofErr w:type="spellEnd"/>
      <w:r w:rsidR="005D0A09">
        <w:t xml:space="preserve"> not having an actual list) a new list of </w:t>
      </w:r>
      <w:proofErr w:type="spellStart"/>
      <w:r w:rsidR="005D0A09">
        <w:t>todo</w:t>
      </w:r>
      <w:proofErr w:type="spellEnd"/>
      <w:r w:rsidR="005D0A09">
        <w:t xml:space="preserve"> is created containing the same </w:t>
      </w:r>
      <w:proofErr w:type="spellStart"/>
      <w:r w:rsidR="005D0A09">
        <w:t>todos</w:t>
      </w:r>
      <w:proofErr w:type="spellEnd"/>
      <w:r w:rsidR="005D0A09">
        <w:t xml:space="preserve"> as before except for the one with the id matching the one contained in the event. </w:t>
      </w:r>
      <w:r w:rsidR="005D0A09" w:rsidRPr="005D0A09">
        <w:t xml:space="preserve">That </w:t>
      </w:r>
      <w:proofErr w:type="spellStart"/>
      <w:r w:rsidR="005D0A09" w:rsidRPr="005D0A09">
        <w:t>todo</w:t>
      </w:r>
      <w:proofErr w:type="spellEnd"/>
      <w:r w:rsidR="005D0A09" w:rsidRPr="005D0A09">
        <w:t>, indeed, is replaced with a new one w</w:t>
      </w:r>
      <w:r w:rsidR="005D0A09">
        <w:t xml:space="preserve">ith the completed field set to the completed value contained in the event. Notice that a new instance of the list must be created and provided to the new state. </w:t>
      </w:r>
      <w:r w:rsidR="005D0A09" w:rsidRPr="005D0A09">
        <w:t xml:space="preserve">If we just mutate the previous state’s list the </w:t>
      </w:r>
      <w:proofErr w:type="spellStart"/>
      <w:r w:rsidR="005D0A09" w:rsidRPr="005D0A09">
        <w:t>Equatable</w:t>
      </w:r>
      <w:proofErr w:type="spellEnd"/>
      <w:r w:rsidR="005D0A09" w:rsidRPr="005D0A09">
        <w:t xml:space="preserve"> clas</w:t>
      </w:r>
      <w:r w:rsidR="005D0A09">
        <w:t>s do not identify any difference between the previous state and the new emitted one, and so, do not notify all listeners.</w:t>
      </w:r>
      <w:r w:rsidR="002E1A21" w:rsidRPr="002E1A21">
        <w:rPr>
          <w:color w:val="080808"/>
        </w:rPr>
        <w:t xml:space="preserve"> </w:t>
      </w:r>
    </w:p>
    <w:p w14:paraId="7AB664BE" w14:textId="2371D135" w:rsidR="00F6187B" w:rsidRPr="002937D6" w:rsidRDefault="00F6187B" w:rsidP="00F6187B">
      <w:pPr>
        <w:pStyle w:val="PreformattatoHTML"/>
        <w:shd w:val="clear" w:color="auto" w:fill="FFFFFF"/>
        <w:rPr>
          <w:color w:val="080808"/>
        </w:rPr>
      </w:pPr>
      <w:r w:rsidRPr="002E1A21">
        <w:rPr>
          <w:color w:val="080808"/>
        </w:rPr>
        <w:br/>
      </w:r>
      <w:r w:rsidRPr="002937D6">
        <w:rPr>
          <w:color w:val="0033B3"/>
        </w:rPr>
        <w:t xml:space="preserve">class </w:t>
      </w:r>
      <w:proofErr w:type="spellStart"/>
      <w:r w:rsidRPr="002937D6">
        <w:rPr>
          <w:color w:val="000000"/>
        </w:rPr>
        <w:t>TodoBloc</w:t>
      </w:r>
      <w:proofErr w:type="spellEnd"/>
      <w:r w:rsidRPr="002937D6">
        <w:rPr>
          <w:color w:val="000000"/>
        </w:rPr>
        <w:t xml:space="preserve"> </w:t>
      </w:r>
      <w:r w:rsidRPr="002937D6">
        <w:rPr>
          <w:color w:val="0033B3"/>
        </w:rPr>
        <w:t xml:space="preserve">extends </w:t>
      </w:r>
      <w:r w:rsidRPr="002937D6">
        <w:rPr>
          <w:color w:val="000000"/>
        </w:rPr>
        <w:t>Bloc</w:t>
      </w:r>
      <w:r w:rsidRPr="002937D6">
        <w:rPr>
          <w:color w:val="080808"/>
        </w:rPr>
        <w:t>&lt;</w:t>
      </w:r>
      <w:proofErr w:type="spellStart"/>
      <w:r w:rsidRPr="002937D6">
        <w:rPr>
          <w:color w:val="000000"/>
        </w:rPr>
        <w:t>TodosEvent</w:t>
      </w:r>
      <w:proofErr w:type="spellEnd"/>
      <w:r w:rsidRPr="002937D6">
        <w:rPr>
          <w:color w:val="080808"/>
        </w:rPr>
        <w:t xml:space="preserve">, </w:t>
      </w:r>
      <w:proofErr w:type="spellStart"/>
      <w:r w:rsidRPr="002937D6">
        <w:rPr>
          <w:color w:val="000000"/>
        </w:rPr>
        <w:t>TodosState</w:t>
      </w:r>
      <w:proofErr w:type="spellEnd"/>
      <w:r w:rsidRPr="002937D6">
        <w:rPr>
          <w:color w:val="080808"/>
        </w:rPr>
        <w:t>&gt; {</w:t>
      </w:r>
      <w:r w:rsidRPr="002937D6">
        <w:rPr>
          <w:color w:val="080808"/>
        </w:rPr>
        <w:br/>
        <w:t xml:space="preserve">  </w:t>
      </w:r>
      <w:proofErr w:type="spellStart"/>
      <w:r w:rsidRPr="002937D6">
        <w:rPr>
          <w:color w:val="000000"/>
        </w:rPr>
        <w:t>TodoBloc</w:t>
      </w:r>
      <w:proofErr w:type="spellEnd"/>
      <w:r w:rsidRPr="002937D6">
        <w:rPr>
          <w:color w:val="080808"/>
        </w:rPr>
        <w:t xml:space="preserve">() : </w:t>
      </w:r>
      <w:r w:rsidRPr="002937D6">
        <w:rPr>
          <w:color w:val="0033B3"/>
        </w:rPr>
        <w:t>super</w:t>
      </w:r>
      <w:r w:rsidRPr="002937D6">
        <w:rPr>
          <w:color w:val="080808"/>
        </w:rPr>
        <w:t>(</w:t>
      </w:r>
      <w:proofErr w:type="spellStart"/>
      <w:r w:rsidRPr="002937D6">
        <w:rPr>
          <w:color w:val="2196F3"/>
        </w:rPr>
        <w:t>TodosLoadingState</w:t>
      </w:r>
      <w:proofErr w:type="spellEnd"/>
      <w:r w:rsidRPr="002937D6">
        <w:rPr>
          <w:color w:val="080808"/>
        </w:rPr>
        <w:t>());</w:t>
      </w:r>
      <w:r w:rsidRPr="002937D6">
        <w:rPr>
          <w:color w:val="080808"/>
        </w:rPr>
        <w:br/>
      </w:r>
      <w:r w:rsidRPr="002937D6">
        <w:rPr>
          <w:color w:val="080808"/>
        </w:rPr>
        <w:br/>
        <w:t xml:space="preserve">  </w:t>
      </w:r>
      <w:r w:rsidRPr="002937D6">
        <w:rPr>
          <w:color w:val="9E880D"/>
        </w:rPr>
        <w:t>@override</w:t>
      </w:r>
      <w:r w:rsidRPr="002937D6">
        <w:rPr>
          <w:color w:val="9E880D"/>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proofErr w:type="spellStart"/>
      <w:r w:rsidRPr="002937D6">
        <w:rPr>
          <w:color w:val="00627A"/>
        </w:rPr>
        <w:t>mapEventToState</w:t>
      </w:r>
      <w:proofErr w:type="spellEnd"/>
      <w:r w:rsidRPr="002937D6">
        <w:rPr>
          <w:color w:val="080808"/>
        </w:rPr>
        <w:t>(</w:t>
      </w:r>
      <w:proofErr w:type="spellStart"/>
      <w:r w:rsidRPr="002937D6">
        <w:rPr>
          <w:color w:val="000000"/>
        </w:rPr>
        <w:t>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if </w:t>
      </w:r>
      <w:r w:rsidRPr="002937D6">
        <w:rPr>
          <w:color w:val="080808"/>
        </w:rPr>
        <w:t xml:space="preserve">(event </w:t>
      </w:r>
      <w:r w:rsidRPr="002937D6">
        <w:rPr>
          <w:color w:val="0033B3"/>
        </w:rPr>
        <w:t xml:space="preserve">is </w:t>
      </w:r>
      <w:proofErr w:type="spellStart"/>
      <w:r w:rsidRPr="002937D6">
        <w:rPr>
          <w:color w:val="000000"/>
        </w:rPr>
        <w:t>LoadTodosEvent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mapLoadTodosToState</w:t>
      </w:r>
      <w:proofErr w:type="spellEnd"/>
      <w:r w:rsidRPr="002937D6">
        <w:rPr>
          <w:color w:val="080808"/>
        </w:rPr>
        <w:t>(event);</w:t>
      </w:r>
      <w:r w:rsidRPr="002937D6">
        <w:rPr>
          <w:color w:val="080808"/>
        </w:rPr>
        <w:br/>
        <w:t xml:space="preserve">    } </w:t>
      </w:r>
      <w:r w:rsidRPr="002937D6">
        <w:rPr>
          <w:color w:val="0033B3"/>
        </w:rPr>
        <w:t xml:space="preserve">else if </w:t>
      </w:r>
      <w:r w:rsidRPr="002937D6">
        <w:rPr>
          <w:color w:val="080808"/>
        </w:rPr>
        <w:t xml:space="preserve">(event </w:t>
      </w:r>
      <w:r w:rsidRPr="002937D6">
        <w:rPr>
          <w:color w:val="0033B3"/>
        </w:rPr>
        <w:t xml:space="preserve">is </w:t>
      </w:r>
      <w:proofErr w:type="spellStart"/>
      <w:r w:rsidRPr="002937D6">
        <w:rPr>
          <w:color w:val="000000"/>
        </w:rPr>
        <w:t>SetCompletedTodoEvent</w:t>
      </w:r>
      <w:proofErr w:type="spellEnd"/>
      <w:r w:rsidRPr="002937D6">
        <w:rPr>
          <w:color w:val="080808"/>
        </w:rPr>
        <w:t>) {</w:t>
      </w:r>
      <w:r w:rsidRPr="002937D6">
        <w:rPr>
          <w:color w:val="080808"/>
        </w:rPr>
        <w:br/>
        <w:t xml:space="preserve">      </w:t>
      </w:r>
      <w:r w:rsidRPr="002937D6">
        <w:rPr>
          <w:color w:val="0033B3"/>
        </w:rPr>
        <w:t xml:space="preserve">yield* </w:t>
      </w:r>
      <w:r w:rsidRPr="002937D6">
        <w:rPr>
          <w:color w:val="080808"/>
        </w:rPr>
        <w:t>_</w:t>
      </w:r>
      <w:proofErr w:type="spellStart"/>
      <w:r w:rsidRPr="002937D6">
        <w:rPr>
          <w:color w:val="080808"/>
        </w:rPr>
        <w:t>mapSetCompletedToState</w:t>
      </w:r>
      <w:proofErr w:type="spellEnd"/>
      <w:r w:rsidRPr="002937D6">
        <w:rPr>
          <w:color w:val="080808"/>
        </w:rPr>
        <w:t>(event);</w:t>
      </w:r>
      <w:r w:rsidRPr="002937D6">
        <w:rPr>
          <w:color w:val="080808"/>
        </w:rPr>
        <w:br/>
        <w:t xml:space="preserve">    } </w:t>
      </w:r>
      <w:r w:rsidRPr="002937D6">
        <w:rPr>
          <w:color w:val="080808"/>
        </w:rPr>
        <w:br/>
        <w:t xml:space="preserve">  }</w:t>
      </w:r>
      <w:r w:rsidRPr="002937D6">
        <w:rPr>
          <w:color w:val="080808"/>
        </w:rPr>
        <w:br/>
      </w:r>
      <w:r w:rsidRPr="002937D6">
        <w:rPr>
          <w:color w:val="080808"/>
        </w:rPr>
        <w:br/>
        <w:t xml:space="preserve">  </w:t>
      </w:r>
      <w:r w:rsidRPr="002937D6">
        <w:rPr>
          <w:color w:val="000000"/>
        </w:rPr>
        <w:t>Stream</w:t>
      </w:r>
      <w:r w:rsidRPr="002937D6">
        <w:rPr>
          <w:color w:val="080808"/>
        </w:rPr>
        <w:t>&lt;</w:t>
      </w:r>
      <w:proofErr w:type="spellStart"/>
      <w:r w:rsidRPr="002937D6">
        <w:rPr>
          <w:color w:val="000000"/>
        </w:rPr>
        <w:t>TodosState</w:t>
      </w:r>
      <w:proofErr w:type="spellEnd"/>
      <w:r w:rsidRPr="002937D6">
        <w:rPr>
          <w:color w:val="080808"/>
        </w:rPr>
        <w:t xml:space="preserve">&gt; </w:t>
      </w:r>
      <w:r w:rsidRPr="002937D6">
        <w:rPr>
          <w:color w:val="00627A"/>
        </w:rPr>
        <w:t>_</w:t>
      </w:r>
      <w:proofErr w:type="spellStart"/>
      <w:r w:rsidRPr="002937D6">
        <w:rPr>
          <w:color w:val="00627A"/>
        </w:rPr>
        <w:t>mapLoadTodosToState</w:t>
      </w:r>
      <w:proofErr w:type="spellEnd"/>
      <w:r w:rsidRPr="002937D6">
        <w:rPr>
          <w:color w:val="080808"/>
        </w:rPr>
        <w:t>(</w:t>
      </w:r>
      <w:proofErr w:type="spellStart"/>
      <w:r w:rsidRPr="002937D6">
        <w:rPr>
          <w:color w:val="000000"/>
        </w:rPr>
        <w:t>LoadTodosEvent</w:t>
      </w:r>
      <w:proofErr w:type="spellEnd"/>
      <w:r w:rsidRPr="002937D6">
        <w:rPr>
          <w:color w:val="000000"/>
        </w:rPr>
        <w:t xml:space="preserve"> </w:t>
      </w:r>
      <w:r w:rsidRPr="002937D6">
        <w:rPr>
          <w:color w:val="080808"/>
        </w:rPr>
        <w:t xml:space="preserve">event) </w:t>
      </w:r>
      <w:r w:rsidRPr="002937D6">
        <w:rPr>
          <w:color w:val="0033B3"/>
        </w:rPr>
        <w:t xml:space="preserve">async* </w:t>
      </w:r>
      <w:r w:rsidRPr="002937D6">
        <w:rPr>
          <w:color w:val="080808"/>
        </w:rPr>
        <w:t>{</w:t>
      </w:r>
      <w:r w:rsidRPr="002937D6">
        <w:rPr>
          <w:color w:val="080808"/>
        </w:rPr>
        <w:br/>
        <w:t xml:space="preserve">    </w:t>
      </w:r>
      <w:r w:rsidRPr="002937D6">
        <w:rPr>
          <w:color w:val="0033B3"/>
        </w:rPr>
        <w:t xml:space="preserve">try </w:t>
      </w:r>
      <w:r w:rsidRPr="002937D6">
        <w:rPr>
          <w:color w:val="080808"/>
        </w:rPr>
        <w:t>{</w:t>
      </w:r>
      <w:r w:rsidRPr="002937D6">
        <w:rPr>
          <w:color w:val="080808"/>
        </w:rPr>
        <w:br/>
        <w:t xml:space="preserve">      </w:t>
      </w:r>
      <w:r w:rsidRPr="002937D6">
        <w:rPr>
          <w:color w:val="0033B3"/>
        </w:rPr>
        <w:t xml:space="preserve">final </w:t>
      </w:r>
      <w:r w:rsidRPr="002937D6">
        <w:rPr>
          <w:color w:val="000000"/>
        </w:rPr>
        <w:t>List</w:t>
      </w:r>
      <w:r w:rsidRPr="002937D6">
        <w:rPr>
          <w:color w:val="080808"/>
        </w:rPr>
        <w:t>&lt;</w:t>
      </w:r>
      <w:proofErr w:type="spellStart"/>
      <w:r w:rsidRPr="002937D6">
        <w:rPr>
          <w:color w:val="000000"/>
        </w:rPr>
        <w:t>Todo</w:t>
      </w:r>
      <w:proofErr w:type="spellEnd"/>
      <w:r w:rsidRPr="002937D6">
        <w:rPr>
          <w:color w:val="080808"/>
        </w:rPr>
        <w:t xml:space="preserve">&gt; </w:t>
      </w:r>
      <w:proofErr w:type="spellStart"/>
      <w:r w:rsidRPr="002937D6">
        <w:rPr>
          <w:color w:val="000000"/>
        </w:rPr>
        <w:t>todos</w:t>
      </w:r>
      <w:proofErr w:type="spellEnd"/>
      <w:r w:rsidRPr="002937D6">
        <w:rPr>
          <w:color w:val="000000"/>
        </w:rPr>
        <w:t xml:space="preserve"> </w:t>
      </w:r>
      <w:r w:rsidRPr="002937D6">
        <w:rPr>
          <w:color w:val="080808"/>
        </w:rPr>
        <w:t xml:space="preserve">= </w:t>
      </w:r>
      <w:r w:rsidRPr="002937D6">
        <w:rPr>
          <w:color w:val="0033B3"/>
        </w:rPr>
        <w:t xml:space="preserve">await </w:t>
      </w:r>
      <w:proofErr w:type="spellStart"/>
      <w:r w:rsidRPr="002937D6">
        <w:rPr>
          <w:color w:val="000000"/>
        </w:rPr>
        <w:t>TodoRepository</w:t>
      </w:r>
      <w:r w:rsidRPr="002937D6">
        <w:rPr>
          <w:color w:val="080808"/>
        </w:rPr>
        <w:t>.</w:t>
      </w:r>
      <w:r w:rsidRPr="002937D6">
        <w:rPr>
          <w:i/>
          <w:iCs/>
          <w:color w:val="00627A"/>
        </w:rPr>
        <w:t>loadTodos</w:t>
      </w:r>
      <w:proofErr w:type="spellEnd"/>
      <w:r w:rsidRPr="002937D6">
        <w:rPr>
          <w:color w:val="080808"/>
        </w:rPr>
        <w:t>();</w:t>
      </w:r>
      <w:r w:rsidRPr="002937D6">
        <w:rPr>
          <w:color w:val="080808"/>
        </w:rPr>
        <w:br/>
        <w:t xml:space="preserve">      </w:t>
      </w:r>
      <w:r w:rsidRPr="002937D6">
        <w:rPr>
          <w:color w:val="0033B3"/>
        </w:rPr>
        <w:t xml:space="preserve">yield </w:t>
      </w:r>
      <w:proofErr w:type="spellStart"/>
      <w:r w:rsidRPr="002937D6">
        <w:rPr>
          <w:color w:val="2196F3"/>
        </w:rPr>
        <w:t>TodosLoadedState</w:t>
      </w:r>
      <w:proofErr w:type="spellEnd"/>
      <w:r w:rsidRPr="002937D6">
        <w:rPr>
          <w:color w:val="080808"/>
        </w:rPr>
        <w:t>(</w:t>
      </w:r>
      <w:proofErr w:type="spellStart"/>
      <w:r w:rsidRPr="002937D6">
        <w:rPr>
          <w:color w:val="000000"/>
        </w:rPr>
        <w:t>todos</w:t>
      </w:r>
      <w:proofErr w:type="spellEnd"/>
      <w:r w:rsidRPr="002937D6">
        <w:rPr>
          <w:color w:val="080808"/>
        </w:rPr>
        <w:t>);</w:t>
      </w:r>
      <w:r w:rsidRPr="002937D6">
        <w:rPr>
          <w:color w:val="080808"/>
        </w:rPr>
        <w:br/>
        <w:t xml:space="preserve">    } </w:t>
      </w:r>
      <w:r w:rsidRPr="002937D6">
        <w:rPr>
          <w:color w:val="0033B3"/>
        </w:rPr>
        <w:t xml:space="preserve">catch </w:t>
      </w:r>
      <w:r w:rsidRPr="002937D6">
        <w:rPr>
          <w:color w:val="080808"/>
        </w:rPr>
        <w:t>(</w:t>
      </w:r>
      <w:r w:rsidRPr="002937D6">
        <w:rPr>
          <w:color w:val="000000"/>
        </w:rPr>
        <w:t>e</w:t>
      </w:r>
      <w:r w:rsidRPr="002937D6">
        <w:rPr>
          <w:color w:val="080808"/>
        </w:rPr>
        <w:t>) {</w:t>
      </w:r>
      <w:r w:rsidRPr="002937D6">
        <w:rPr>
          <w:color w:val="080808"/>
        </w:rPr>
        <w:br/>
      </w:r>
      <w:r w:rsidRPr="002937D6">
        <w:rPr>
          <w:color w:val="080808"/>
        </w:rPr>
        <w:lastRenderedPageBreak/>
        <w:t xml:space="preserve">      </w:t>
      </w:r>
      <w:r w:rsidRPr="002937D6">
        <w:rPr>
          <w:color w:val="0033B3"/>
        </w:rPr>
        <w:t xml:space="preserve">yield </w:t>
      </w:r>
      <w:proofErr w:type="spellStart"/>
      <w:r w:rsidR="00BA76E2" w:rsidRPr="002937D6">
        <w:rPr>
          <w:color w:val="2196F3"/>
        </w:rPr>
        <w:t>TodoLoadingState</w:t>
      </w:r>
      <w:proofErr w:type="spellEnd"/>
      <w:r w:rsidRPr="002937D6">
        <w:rPr>
          <w:color w:val="080808"/>
        </w:rPr>
        <w:t>();</w:t>
      </w:r>
      <w:r w:rsidRPr="002937D6">
        <w:rPr>
          <w:color w:val="080808"/>
        </w:rPr>
        <w:br/>
        <w:t xml:space="preserve">    }</w:t>
      </w:r>
      <w:r w:rsidRPr="002937D6">
        <w:rPr>
          <w:color w:val="080808"/>
        </w:rPr>
        <w:br/>
        <w:t xml:space="preserve">  }</w:t>
      </w:r>
    </w:p>
    <w:p w14:paraId="4E9C272B" w14:textId="77777777" w:rsidR="00BA76E2" w:rsidRPr="00BA76E2" w:rsidRDefault="00BA76E2" w:rsidP="00BA7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A76E2">
        <w:rPr>
          <w:rFonts w:ascii="Courier New" w:eastAsia="Times New Roman" w:hAnsi="Courier New" w:cs="Courier New"/>
          <w:color w:val="080808"/>
          <w:sz w:val="20"/>
          <w:szCs w:val="20"/>
          <w:lang w:eastAsia="en-GB"/>
        </w:rPr>
        <w:br/>
      </w:r>
      <w:r w:rsidRPr="00BA76E2">
        <w:rPr>
          <w:rFonts w:ascii="Courier New" w:eastAsia="Times New Roman" w:hAnsi="Courier New" w:cs="Courier New"/>
          <w:color w:val="000000"/>
          <w:sz w:val="20"/>
          <w:szCs w:val="20"/>
          <w:lang w:eastAsia="en-GB"/>
        </w:rPr>
        <w:t>Stream</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TodosState</w:t>
      </w:r>
      <w:proofErr w:type="spellEnd"/>
      <w:r w:rsidRPr="00BA76E2">
        <w:rPr>
          <w:rFonts w:ascii="Courier New" w:eastAsia="Times New Roman" w:hAnsi="Courier New" w:cs="Courier New"/>
          <w:color w:val="080808"/>
          <w:sz w:val="20"/>
          <w:szCs w:val="20"/>
          <w:lang w:eastAsia="en-GB"/>
        </w:rPr>
        <w:t xml:space="preserve">&gt; </w:t>
      </w:r>
      <w:r w:rsidRPr="00BA76E2">
        <w:rPr>
          <w:rFonts w:ascii="Courier New" w:eastAsia="Times New Roman" w:hAnsi="Courier New" w:cs="Courier New"/>
          <w:color w:val="00627A"/>
          <w:sz w:val="20"/>
          <w:szCs w:val="20"/>
          <w:lang w:eastAsia="en-GB"/>
        </w:rPr>
        <w:t>_</w:t>
      </w:r>
      <w:proofErr w:type="spellStart"/>
      <w:r w:rsidRPr="00BA76E2">
        <w:rPr>
          <w:rFonts w:ascii="Courier New" w:eastAsia="Times New Roman" w:hAnsi="Courier New" w:cs="Courier New"/>
          <w:color w:val="00627A"/>
          <w:sz w:val="20"/>
          <w:szCs w:val="20"/>
          <w:lang w:eastAsia="en-GB"/>
        </w:rPr>
        <w:t>mapSetCompletedToState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00000"/>
          <w:sz w:val="20"/>
          <w:szCs w:val="20"/>
          <w:lang w:eastAsia="en-GB"/>
        </w:rPr>
        <w:t>SetCompletedTodoEvent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xml:space="preserve">event) </w:t>
      </w:r>
      <w:r w:rsidRPr="00BA76E2">
        <w:rPr>
          <w:rFonts w:ascii="Courier New" w:eastAsia="Times New Roman" w:hAnsi="Courier New" w:cs="Courier New"/>
          <w:color w:val="0033B3"/>
          <w:sz w:val="20"/>
          <w:szCs w:val="20"/>
          <w:lang w:eastAsia="en-GB"/>
        </w:rPr>
        <w:t xml:space="preserve">async*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if </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is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0000"/>
          <w:sz w:val="20"/>
          <w:szCs w:val="20"/>
          <w:lang w:eastAsia="en-GB"/>
        </w:rPr>
        <w:t>List</w:t>
      </w:r>
      <w:r w:rsidRPr="00BA76E2">
        <w:rPr>
          <w:rFonts w:ascii="Courier New" w:eastAsia="Times New Roman" w:hAnsi="Courier New" w:cs="Courier New"/>
          <w:color w:val="080808"/>
          <w:sz w:val="20"/>
          <w:szCs w:val="20"/>
          <w:lang w:eastAsia="en-GB"/>
        </w:rPr>
        <w:t>&lt;</w:t>
      </w:r>
      <w:proofErr w:type="spellStart"/>
      <w:r w:rsidRPr="00BA76E2">
        <w:rPr>
          <w:rFonts w:ascii="Courier New" w:eastAsia="Times New Roman" w:hAnsi="Courier New" w:cs="Courier New"/>
          <w:color w:val="000000"/>
          <w:sz w:val="20"/>
          <w:szCs w:val="20"/>
          <w:lang w:eastAsia="en-GB"/>
        </w:rPr>
        <w:t>Todo</w:t>
      </w:r>
      <w:proofErr w:type="spellEnd"/>
      <w:r w:rsidRPr="00BA76E2">
        <w:rPr>
          <w:rFonts w:ascii="Courier New" w:eastAsia="Times New Roman" w:hAnsi="Courier New" w:cs="Courier New"/>
          <w:color w:val="080808"/>
          <w:sz w:val="20"/>
          <w:szCs w:val="20"/>
          <w:lang w:eastAsia="en-GB"/>
        </w:rPr>
        <w:t xml:space="preserve">&gt; </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00000"/>
          <w:sz w:val="20"/>
          <w:szCs w:val="20"/>
          <w:lang w:eastAsia="en-GB"/>
        </w:rPr>
        <w:t xml:space="preserve"> </w:t>
      </w:r>
      <w:r w:rsidRPr="00BA76E2">
        <w:rPr>
          <w:rFonts w:ascii="Courier New" w:eastAsia="Times New Roman" w:hAnsi="Courier New" w:cs="Courier New"/>
          <w:color w:val="080808"/>
          <w:sz w:val="20"/>
          <w:szCs w:val="20"/>
          <w:lang w:eastAsia="en-GB"/>
        </w:rPr>
        <w:t>= (</w:t>
      </w:r>
      <w:r w:rsidRPr="00BA76E2">
        <w:rPr>
          <w:rFonts w:ascii="Courier New" w:eastAsia="Times New Roman" w:hAnsi="Courier New" w:cs="Courier New"/>
          <w:color w:val="871094"/>
          <w:sz w:val="20"/>
          <w:szCs w:val="20"/>
          <w:lang w:eastAsia="en-GB"/>
        </w:rPr>
        <w:t xml:space="preserve">state </w:t>
      </w:r>
      <w:r w:rsidRPr="00BA76E2">
        <w:rPr>
          <w:rFonts w:ascii="Courier New" w:eastAsia="Times New Roman" w:hAnsi="Courier New" w:cs="Courier New"/>
          <w:color w:val="0033B3"/>
          <w:sz w:val="20"/>
          <w:szCs w:val="20"/>
          <w:lang w:eastAsia="en-GB"/>
        </w:rPr>
        <w:t xml:space="preserve">as </w:t>
      </w:r>
      <w:proofErr w:type="spellStart"/>
      <w:r w:rsidRPr="00BA76E2">
        <w:rPr>
          <w:rFonts w:ascii="Courier New" w:eastAsia="Times New Roman" w:hAnsi="Courier New" w:cs="Courier New"/>
          <w:color w:val="000000"/>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871094"/>
          <w:sz w:val="20"/>
          <w:szCs w:val="20"/>
          <w:lang w:eastAsia="en-GB"/>
        </w:rPr>
        <w:t>todos</w:t>
      </w:r>
      <w:proofErr w:type="spellEnd"/>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.map((</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 =&gt; todo.</w:t>
      </w:r>
      <w:r w:rsidRPr="00BA76E2">
        <w:rPr>
          <w:rFonts w:ascii="Courier New" w:eastAsia="Times New Roman" w:hAnsi="Courier New" w:cs="Courier New"/>
          <w:color w:val="871094"/>
          <w:sz w:val="20"/>
          <w:szCs w:val="20"/>
          <w:lang w:eastAsia="en-GB"/>
        </w:rPr>
        <w:t xml:space="preserve">id </w:t>
      </w:r>
      <w:r w:rsidRPr="00BA76E2">
        <w:rPr>
          <w:rFonts w:ascii="Courier New" w:eastAsia="Times New Roman" w:hAnsi="Courier New" w:cs="Courier New"/>
          <w:color w:val="080808"/>
          <w:sz w:val="20"/>
          <w:szCs w:val="20"/>
          <w:lang w:eastAsia="en-GB"/>
        </w:rPr>
        <w:t>== event.</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871094"/>
          <w:sz w:val="20"/>
          <w:szCs w:val="20"/>
          <w:lang w:eastAsia="en-GB"/>
        </w:rPr>
        <w:br/>
        <w:t xml:space="preserve">            </w:t>
      </w:r>
      <w:r w:rsidRPr="00BA76E2">
        <w:rPr>
          <w:rFonts w:ascii="Courier New" w:eastAsia="Times New Roman" w:hAnsi="Courier New" w:cs="Courier New"/>
          <w:color w:val="080808"/>
          <w:sz w:val="20"/>
          <w:szCs w:val="20"/>
          <w:lang w:eastAsia="en-GB"/>
        </w:rPr>
        <w:t xml:space="preserve">? </w:t>
      </w:r>
      <w:proofErr w:type="spellStart"/>
      <w:r w:rsidRPr="00BA76E2">
        <w:rPr>
          <w:rFonts w:ascii="Courier New" w:eastAsia="Times New Roman" w:hAnsi="Courier New" w:cs="Courier New"/>
          <w:color w:val="2196F3"/>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name: todo.</w:t>
      </w:r>
      <w:r w:rsidRPr="00BA76E2">
        <w:rPr>
          <w:rFonts w:ascii="Courier New" w:eastAsia="Times New Roman" w:hAnsi="Courier New" w:cs="Courier New"/>
          <w:color w:val="871094"/>
          <w:sz w:val="20"/>
          <w:szCs w:val="20"/>
          <w:lang w:eastAsia="en-GB"/>
        </w:rPr>
        <w:t>name</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description: </w:t>
      </w:r>
      <w:proofErr w:type="spellStart"/>
      <w:r w:rsidRPr="00BA76E2">
        <w:rPr>
          <w:rFonts w:ascii="Courier New" w:eastAsia="Times New Roman" w:hAnsi="Courier New" w:cs="Courier New"/>
          <w:color w:val="080808"/>
          <w:sz w:val="20"/>
          <w:szCs w:val="20"/>
          <w:lang w:eastAsia="en-GB"/>
        </w:rPr>
        <w:t>todo.</w:t>
      </w:r>
      <w:r w:rsidRPr="00BA76E2">
        <w:rPr>
          <w:rFonts w:ascii="Courier New" w:eastAsia="Times New Roman" w:hAnsi="Courier New" w:cs="Courier New"/>
          <w:color w:val="871094"/>
          <w:sz w:val="20"/>
          <w:szCs w:val="20"/>
          <w:lang w:eastAsia="en-GB"/>
        </w:rPr>
        <w:t>description</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id: todo.</w:t>
      </w:r>
      <w:r w:rsidRPr="00BA76E2">
        <w:rPr>
          <w:rFonts w:ascii="Courier New" w:eastAsia="Times New Roman" w:hAnsi="Courier New" w:cs="Courier New"/>
          <w:color w:val="871094"/>
          <w:sz w:val="20"/>
          <w:szCs w:val="20"/>
          <w:lang w:eastAsia="en-GB"/>
        </w:rPr>
        <w:t>id</w:t>
      </w:r>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completed: </w:t>
      </w:r>
      <w:proofErr w:type="spellStart"/>
      <w:r w:rsidRPr="00BA76E2">
        <w:rPr>
          <w:rFonts w:ascii="Courier New" w:eastAsia="Times New Roman" w:hAnsi="Courier New" w:cs="Courier New"/>
          <w:color w:val="080808"/>
          <w:sz w:val="20"/>
          <w:szCs w:val="20"/>
          <w:lang w:eastAsia="en-GB"/>
        </w:rPr>
        <w:t>event.</w:t>
      </w:r>
      <w:r w:rsidRPr="00BA76E2">
        <w:rPr>
          <w:rFonts w:ascii="Courier New" w:eastAsia="Times New Roman" w:hAnsi="Courier New" w:cs="Courier New"/>
          <w:color w:val="871094"/>
          <w:sz w:val="20"/>
          <w:szCs w:val="20"/>
          <w:lang w:eastAsia="en-GB"/>
        </w:rPr>
        <w:t>completed</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 </w:t>
      </w:r>
      <w:proofErr w:type="spellStart"/>
      <w:r w:rsidRPr="00BA76E2">
        <w:rPr>
          <w:rFonts w:ascii="Courier New" w:eastAsia="Times New Roman" w:hAnsi="Courier New" w:cs="Courier New"/>
          <w:color w:val="080808"/>
          <w:sz w:val="20"/>
          <w:szCs w:val="20"/>
          <w:lang w:eastAsia="en-GB"/>
        </w:rPr>
        <w:t>todo</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proofErr w:type="spellStart"/>
      <w:r w:rsidRPr="00BA76E2">
        <w:rPr>
          <w:rFonts w:ascii="Courier New" w:eastAsia="Times New Roman" w:hAnsi="Courier New" w:cs="Courier New"/>
          <w:color w:val="080808"/>
          <w:sz w:val="20"/>
          <w:szCs w:val="20"/>
          <w:lang w:eastAsia="en-GB"/>
        </w:rPr>
        <w:t>toList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033B3"/>
          <w:sz w:val="20"/>
          <w:szCs w:val="20"/>
          <w:lang w:eastAsia="en-GB"/>
        </w:rPr>
        <w:t xml:space="preserve">yield </w:t>
      </w:r>
      <w:proofErr w:type="spellStart"/>
      <w:r w:rsidRPr="00BA76E2">
        <w:rPr>
          <w:rFonts w:ascii="Courier New" w:eastAsia="Times New Roman" w:hAnsi="Courier New" w:cs="Courier New"/>
          <w:color w:val="2196F3"/>
          <w:sz w:val="20"/>
          <w:szCs w:val="20"/>
          <w:lang w:eastAsia="en-GB"/>
        </w:rPr>
        <w:t>TodosLoadedState</w:t>
      </w:r>
      <w:proofErr w:type="spellEnd"/>
      <w:r w:rsidRPr="00BA76E2">
        <w:rPr>
          <w:rFonts w:ascii="Courier New" w:eastAsia="Times New Roman" w:hAnsi="Courier New" w:cs="Courier New"/>
          <w:color w:val="080808"/>
          <w:sz w:val="20"/>
          <w:szCs w:val="20"/>
          <w:lang w:eastAsia="en-GB"/>
        </w:rPr>
        <w:t>(</w:t>
      </w:r>
      <w:proofErr w:type="spellStart"/>
      <w:r w:rsidRPr="00BA76E2">
        <w:rPr>
          <w:rFonts w:ascii="Courier New" w:eastAsia="Times New Roman" w:hAnsi="Courier New" w:cs="Courier New"/>
          <w:color w:val="000000"/>
          <w:sz w:val="20"/>
          <w:szCs w:val="20"/>
          <w:lang w:eastAsia="en-GB"/>
        </w:rPr>
        <w:t>newList</w:t>
      </w:r>
      <w:proofErr w:type="spellEnd"/>
      <w:r w:rsidRPr="00BA76E2">
        <w:rPr>
          <w:rFonts w:ascii="Courier New" w:eastAsia="Times New Roman" w:hAnsi="Courier New" w:cs="Courier New"/>
          <w:color w:val="080808"/>
          <w:sz w:val="20"/>
          <w:szCs w:val="20"/>
          <w:lang w:eastAsia="en-GB"/>
        </w:rPr>
        <w:t>);</w:t>
      </w:r>
      <w:r w:rsidRPr="00BA76E2">
        <w:rPr>
          <w:rFonts w:ascii="Courier New" w:eastAsia="Times New Roman" w:hAnsi="Courier New" w:cs="Courier New"/>
          <w:color w:val="080808"/>
          <w:sz w:val="20"/>
          <w:szCs w:val="20"/>
          <w:lang w:eastAsia="en-GB"/>
        </w:rPr>
        <w:br/>
        <w:t xml:space="preserve">  }</w:t>
      </w:r>
      <w:r w:rsidRPr="00BA76E2">
        <w:rPr>
          <w:rFonts w:ascii="Courier New" w:eastAsia="Times New Roman" w:hAnsi="Courier New" w:cs="Courier New"/>
          <w:color w:val="080808"/>
          <w:sz w:val="20"/>
          <w:szCs w:val="20"/>
          <w:lang w:eastAsia="en-GB"/>
        </w:rPr>
        <w:br/>
        <w:t>}</w:t>
      </w:r>
    </w:p>
    <w:p w14:paraId="3AE51B36" w14:textId="77777777" w:rsidR="00BA76E2" w:rsidRPr="00BA76E2" w:rsidRDefault="00BA76E2" w:rsidP="00F6187B">
      <w:pPr>
        <w:pStyle w:val="PreformattatoHTML"/>
        <w:shd w:val="clear" w:color="auto" w:fill="FFFFFF"/>
        <w:rPr>
          <w:color w:val="080808"/>
        </w:rPr>
      </w:pPr>
    </w:p>
    <w:p w14:paraId="071DCF1D" w14:textId="40A97C0B" w:rsidR="00F6187B" w:rsidRPr="002937D6" w:rsidRDefault="00F6187B" w:rsidP="00F6187B">
      <w:pPr>
        <w:pStyle w:val="PreformattatoHTML"/>
        <w:shd w:val="clear" w:color="auto" w:fill="FFFFFF"/>
        <w:rPr>
          <w:color w:val="080808"/>
        </w:rPr>
      </w:pPr>
      <w:r w:rsidRPr="002937D6">
        <w:rPr>
          <w:color w:val="080808"/>
        </w:rPr>
        <w:t>}</w:t>
      </w:r>
    </w:p>
    <w:p w14:paraId="41089281" w14:textId="77777777" w:rsidR="00F6187B" w:rsidRPr="002937D6" w:rsidRDefault="00F6187B" w:rsidP="00F6187B">
      <w:pPr>
        <w:pStyle w:val="PreformattatoHTML"/>
        <w:shd w:val="clear" w:color="auto" w:fill="FFFFFF"/>
        <w:rPr>
          <w:color w:val="080808"/>
        </w:rPr>
      </w:pPr>
    </w:p>
    <w:p w14:paraId="5FA96223" w14:textId="1938090A" w:rsidR="00950BD7"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2E1A21">
        <w:rPr>
          <w:b/>
          <w:bCs/>
        </w:rPr>
        <w:t>The bloc for the f</w:t>
      </w:r>
      <w:r>
        <w:rPr>
          <w:b/>
          <w:bCs/>
        </w:rPr>
        <w:t>iltered list and the filter</w:t>
      </w:r>
    </w:p>
    <w:p w14:paraId="15BF8CA4" w14:textId="70833868"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p>
    <w:p w14:paraId="7517DCE6" w14:textId="3529EAB9" w:rsidR="002E1A21" w:rsidRDefault="002E1A21" w:rsidP="00F6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2E1A21">
        <w:t>The procedure is the s</w:t>
      </w:r>
      <w:r>
        <w:t xml:space="preserve">ame utilized for the </w:t>
      </w:r>
      <w:proofErr w:type="spellStart"/>
      <w:r>
        <w:t>todo</w:t>
      </w:r>
      <w:proofErr w:type="spellEnd"/>
      <w:r>
        <w:t xml:space="preserve"> bloc. </w:t>
      </w:r>
      <w:r w:rsidRPr="002E1A21">
        <w:t xml:space="preserve">A new class called </w:t>
      </w:r>
      <w:proofErr w:type="spellStart"/>
      <w:r w:rsidRPr="002E1A21">
        <w:t>F</w:t>
      </w:r>
      <w:r>
        <w:t>ilteredTodosBloc</w:t>
      </w:r>
      <w:proofErr w:type="spellEnd"/>
      <w:r>
        <w:t xml:space="preserve"> is created and extended with the Bloc class. This new class handles the events of type </w:t>
      </w:r>
      <w:proofErr w:type="spellStart"/>
      <w:r>
        <w:t>FilteredTodosEvent</w:t>
      </w:r>
      <w:proofErr w:type="spellEnd"/>
      <w:r>
        <w:t xml:space="preserve"> and the states of type </w:t>
      </w:r>
      <w:proofErr w:type="spellStart"/>
      <w:r>
        <w:t>FilteredTodosState</w:t>
      </w:r>
      <w:proofErr w:type="spellEnd"/>
      <w:r>
        <w:t xml:space="preserve">. Being the bloc of the filtered list of </w:t>
      </w:r>
      <w:proofErr w:type="spellStart"/>
      <w:r>
        <w:t>todos</w:t>
      </w:r>
      <w:proofErr w:type="spellEnd"/>
      <w:r>
        <w:t xml:space="preserve"> dependent from the bloc of the list of </w:t>
      </w:r>
      <w:proofErr w:type="spellStart"/>
      <w:r>
        <w:t>todos</w:t>
      </w:r>
      <w:proofErr w:type="spellEnd"/>
      <w:r>
        <w:t>, an instance of this second one is passed inside the constructor and used later to listen for changes.</w:t>
      </w:r>
    </w:p>
    <w:p w14:paraId="0BA85B04" w14:textId="0CFC5AF2" w:rsidR="00D40EFA" w:rsidRPr="00F16207" w:rsidRDefault="005A5F28" w:rsidP="005B2003">
      <w:r w:rsidRPr="005A5F28">
        <w:t>The instance of the b</w:t>
      </w:r>
      <w:r>
        <w:t xml:space="preserve">loc of the </w:t>
      </w:r>
      <w:proofErr w:type="spellStart"/>
      <w:r>
        <w:t>todos</w:t>
      </w:r>
      <w:proofErr w:type="spellEnd"/>
      <w:r>
        <w:t xml:space="preserve"> is saved in a local variable of type </w:t>
      </w:r>
      <w:proofErr w:type="spellStart"/>
      <w:r>
        <w:t>TodoBloc</w:t>
      </w:r>
      <w:proofErr w:type="spellEnd"/>
      <w:r>
        <w:t xml:space="preserve">. </w:t>
      </w:r>
      <w:r w:rsidRPr="005A5F28">
        <w:t xml:space="preserve">In this case the constructor is a bit more </w:t>
      </w:r>
      <w:r>
        <w:t xml:space="preserve">articulated respect with before. </w:t>
      </w:r>
      <w:r w:rsidRPr="005A5F28">
        <w:t>It emits the initial state based on the state o</w:t>
      </w:r>
      <w:r>
        <w:t xml:space="preserve">f the bloc of the </w:t>
      </w:r>
      <w:proofErr w:type="spellStart"/>
      <w:r>
        <w:t>todos</w:t>
      </w:r>
      <w:proofErr w:type="spellEnd"/>
      <w:r>
        <w:t xml:space="preserve">. </w:t>
      </w:r>
      <w:r w:rsidRPr="005A5F28">
        <w:t>If it is a loaded state</w:t>
      </w:r>
      <w:r w:rsidR="00F16207">
        <w:t>,</w:t>
      </w:r>
      <w:r w:rsidRPr="005A5F28">
        <w:t xml:space="preserve"> the constructor compute</w:t>
      </w:r>
      <w:r w:rsidR="00F16207">
        <w:t>s</w:t>
      </w:r>
      <w:r w:rsidRPr="005A5F28">
        <w:t xml:space="preserve"> a</w:t>
      </w:r>
      <w:r>
        <w:t xml:space="preserve">nd </w:t>
      </w:r>
      <w:r w:rsidR="00F16207">
        <w:t xml:space="preserve">then </w:t>
      </w:r>
      <w:r>
        <w:t xml:space="preserve">emits a state of type </w:t>
      </w:r>
      <w:proofErr w:type="spellStart"/>
      <w:r>
        <w:t>FilteredtodosLoadedState</w:t>
      </w:r>
      <w:proofErr w:type="spellEnd"/>
      <w:r w:rsidR="00F16207">
        <w:t xml:space="preserve"> using a filter of type all</w:t>
      </w:r>
      <w:r>
        <w:t xml:space="preserve">. </w:t>
      </w:r>
      <w:r w:rsidRPr="00F16207">
        <w:t>If it is a loading sta</w:t>
      </w:r>
      <w:r w:rsidR="00F16207" w:rsidRPr="00F16207">
        <w:t>te the constructor emits a</w:t>
      </w:r>
      <w:r w:rsidR="00F16207">
        <w:t xml:space="preserve"> state of type </w:t>
      </w:r>
      <w:proofErr w:type="spellStart"/>
      <w:r w:rsidR="00F16207">
        <w:t>FilteredLoadingState</w:t>
      </w:r>
      <w:proofErr w:type="spellEnd"/>
      <w:r w:rsidR="00F16207">
        <w:t>.</w:t>
      </w:r>
    </w:p>
    <w:p w14:paraId="4F08EFEC" w14:textId="77777777" w:rsidR="00BC3923"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p>
    <w:p w14:paraId="41E346E3" w14:textId="1A8CA37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t>}</w:t>
      </w:r>
      <w:r w:rsidR="00BC3923" w:rsidRPr="002937D6">
        <w:rPr>
          <w:rFonts w:ascii="Courier New" w:eastAsia="Times New Roman" w:hAnsi="Courier New" w:cs="Courier New"/>
          <w:color w:val="080808"/>
          <w:sz w:val="20"/>
          <w:szCs w:val="20"/>
          <w:lang w:eastAsia="en-GB"/>
        </w:rPr>
        <w:t>13</w:t>
      </w:r>
    </w:p>
    <w:p w14:paraId="46410765" w14:textId="13FC846C" w:rsidR="00746BC4" w:rsidRPr="002937D6" w:rsidRDefault="00746BC4" w:rsidP="00746B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28B799" w14:textId="6155E390" w:rsidR="00F16207" w:rsidRPr="002937D6" w:rsidRDefault="00F16207" w:rsidP="005B2003">
      <w:r w:rsidRPr="00F16207">
        <w:t>In addition</w:t>
      </w:r>
      <w:r>
        <w:t>,</w:t>
      </w:r>
      <w:r w:rsidRPr="00F16207">
        <w:t xml:space="preserve"> the constructor must r</w:t>
      </w:r>
      <w:r>
        <w:t xml:space="preserve">egister the bloc to the changes in the bloc of the list of </w:t>
      </w:r>
      <w:proofErr w:type="spellStart"/>
      <w:r>
        <w:t>todos</w:t>
      </w:r>
      <w:proofErr w:type="spellEnd"/>
      <w:r>
        <w:t xml:space="preserve">. </w:t>
      </w:r>
      <w:r w:rsidRPr="00F16207">
        <w:t>To do so the a part</w:t>
      </w:r>
      <w:r>
        <w:t xml:space="preserve">icular variable of the </w:t>
      </w:r>
      <w:proofErr w:type="spellStart"/>
      <w:r>
        <w:t>TodoBloc</w:t>
      </w:r>
      <w:proofErr w:type="spellEnd"/>
      <w:r>
        <w:t xml:space="preserve"> instance is used. The variable is called “stream” and is </w:t>
      </w:r>
      <w:r w:rsidR="00A456C8">
        <w:t xml:space="preserve">present because the </w:t>
      </w:r>
      <w:proofErr w:type="spellStart"/>
      <w:r w:rsidR="00A456C8">
        <w:t>TodoBloc</w:t>
      </w:r>
      <w:proofErr w:type="spellEnd"/>
      <w:r w:rsidR="00A456C8">
        <w:t xml:space="preserve"> extends the Bloc class. It is , indeed, the stream variable where the </w:t>
      </w:r>
      <w:proofErr w:type="spellStart"/>
      <w:r w:rsidR="00A456C8">
        <w:t>mapEventToState</w:t>
      </w:r>
      <w:proofErr w:type="spellEnd"/>
      <w:r w:rsidR="00A456C8">
        <w:t xml:space="preserve"> method emits new states. We can register to its output using the method “listen”. Inside the listen method</w:t>
      </w:r>
      <w:r w:rsidR="002E74B0">
        <w:t>’s</w:t>
      </w:r>
      <w:r w:rsidR="00A456C8">
        <w:t xml:space="preserve"> call a function must be provided. This function Is called </w:t>
      </w:r>
      <w:proofErr w:type="spellStart"/>
      <w:r w:rsidR="00A456C8">
        <w:t>everytime</w:t>
      </w:r>
      <w:proofErr w:type="spellEnd"/>
      <w:r w:rsidR="00A456C8">
        <w:t xml:space="preserve"> the steam value emits a new state. Inside this function the new emitted state can be accessed and used to implement some logic.</w:t>
      </w:r>
      <w:r w:rsidR="002E74B0">
        <w:t xml:space="preserve"> Actually , we won’t implement the logic there but ,</w:t>
      </w:r>
      <w:proofErr w:type="spellStart"/>
      <w:r w:rsidR="002E74B0">
        <w:t>insteadm</w:t>
      </w:r>
      <w:proofErr w:type="spellEnd"/>
      <w:r w:rsidR="002E74B0">
        <w:t xml:space="preserve"> emit a new event that will be handled by the </w:t>
      </w:r>
      <w:proofErr w:type="spellStart"/>
      <w:r w:rsidR="002E74B0">
        <w:t>mapEventToState</w:t>
      </w:r>
      <w:proofErr w:type="spellEnd"/>
      <w:r w:rsidR="002E74B0">
        <w:t xml:space="preserve"> method defined later.</w:t>
      </w:r>
      <w:r w:rsidR="00A456C8">
        <w:t xml:space="preserve"> </w:t>
      </w:r>
      <w:r w:rsidR="00A456C8" w:rsidRPr="00B85DE5">
        <w:t xml:space="preserve">In our case </w:t>
      </w:r>
      <w:r w:rsidR="00B85DE5" w:rsidRPr="00B85DE5">
        <w:t xml:space="preserve">, the constructor registers to the </w:t>
      </w:r>
      <w:proofErr w:type="spellStart"/>
      <w:r w:rsidR="00B85DE5" w:rsidRPr="00B85DE5">
        <w:t>TodoBloc</w:t>
      </w:r>
      <w:proofErr w:type="spellEnd"/>
      <w:r w:rsidR="00B85DE5" w:rsidRPr="00B85DE5">
        <w:t xml:space="preserve"> s</w:t>
      </w:r>
      <w:r w:rsidR="00B85DE5">
        <w:t xml:space="preserve">tream . </w:t>
      </w:r>
      <w:r w:rsidR="00B85DE5" w:rsidRPr="00B85DE5">
        <w:lastRenderedPageBreak/>
        <w:t>Once a new state is emitted it check if t</w:t>
      </w:r>
      <w:r w:rsidR="00B85DE5">
        <w:t xml:space="preserve">he state is of type </w:t>
      </w:r>
      <w:proofErr w:type="spellStart"/>
      <w:r w:rsidR="00B85DE5">
        <w:t>TodoLoadedState</w:t>
      </w:r>
      <w:proofErr w:type="spellEnd"/>
      <w:r w:rsidR="00B85DE5">
        <w:t xml:space="preserve">. </w:t>
      </w:r>
      <w:r w:rsidR="00B85DE5" w:rsidRPr="00B85DE5">
        <w:t>In case it is, it means that a new l</w:t>
      </w:r>
      <w:r w:rsidR="00B85DE5">
        <w:t xml:space="preserve">ist of </w:t>
      </w:r>
      <w:proofErr w:type="spellStart"/>
      <w:r w:rsidR="00B85DE5">
        <w:t>todos</w:t>
      </w:r>
      <w:proofErr w:type="spellEnd"/>
      <w:r w:rsidR="00B85DE5">
        <w:t xml:space="preserve"> I</w:t>
      </w:r>
      <w:r w:rsidR="002E74B0">
        <w:t>s</w:t>
      </w:r>
      <w:r w:rsidR="00B85DE5">
        <w:t xml:space="preserve"> available. It can be the case that the list of </w:t>
      </w:r>
      <w:proofErr w:type="spellStart"/>
      <w:r w:rsidR="00B85DE5">
        <w:t>todos</w:t>
      </w:r>
      <w:proofErr w:type="spellEnd"/>
      <w:r w:rsidR="00B85DE5">
        <w:t xml:space="preserve"> has been just fetched or some </w:t>
      </w:r>
      <w:proofErr w:type="spellStart"/>
      <w:r w:rsidR="00B85DE5">
        <w:t>todos</w:t>
      </w:r>
      <w:proofErr w:type="spellEnd"/>
      <w:r w:rsidR="00B85DE5">
        <w:t xml:space="preserve"> have been update. In both </w:t>
      </w:r>
      <w:r w:rsidR="002E74B0">
        <w:t xml:space="preserve">of </w:t>
      </w:r>
      <w:proofErr w:type="spellStart"/>
      <w:r w:rsidR="002E74B0">
        <w:t>them</w:t>
      </w:r>
      <w:r w:rsidR="00B85DE5">
        <w:t>,</w:t>
      </w:r>
      <w:r w:rsidR="002E74B0">
        <w:t>the</w:t>
      </w:r>
      <w:proofErr w:type="spellEnd"/>
      <w:r w:rsidR="00B85DE5">
        <w:t xml:space="preserve"> bloc of the filtered list must compute a new filtered list and emit </w:t>
      </w:r>
      <w:r w:rsidR="002E74B0">
        <w:t>it through a new state</w:t>
      </w:r>
      <w:r w:rsidR="00B85DE5">
        <w:t>.</w:t>
      </w:r>
      <w:r w:rsidR="002E74B0">
        <w:t xml:space="preserve"> </w:t>
      </w:r>
      <w:r w:rsidR="002E74B0" w:rsidRPr="002E74B0">
        <w:t xml:space="preserve">A specific event has been defined </w:t>
      </w:r>
      <w:r w:rsidR="002E74B0">
        <w:t xml:space="preserve">for this situation </w:t>
      </w:r>
      <w:r w:rsidR="002E74B0" w:rsidRPr="002E74B0">
        <w:t xml:space="preserve">HERE </w:t>
      </w:r>
      <w:proofErr w:type="spellStart"/>
      <w:r w:rsidR="002E74B0" w:rsidRPr="002E74B0">
        <w:t>RIFERIMENTo</w:t>
      </w:r>
      <w:proofErr w:type="spellEnd"/>
      <w:r w:rsidR="002E74B0" w:rsidRPr="002E74B0">
        <w:t xml:space="preserve"> when t</w:t>
      </w:r>
      <w:r w:rsidR="002E74B0">
        <w:t>he events related to the bloc of the filtered list has been implemented.</w:t>
      </w:r>
    </w:p>
    <w:p w14:paraId="7B54A38D" w14:textId="77777777" w:rsidR="00F552EB" w:rsidRPr="002937D6" w:rsidRDefault="00F552EB" w:rsidP="00F552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00000"/>
          <w:sz w:val="20"/>
          <w:szCs w:val="20"/>
          <w:lang w:eastAsia="en-GB"/>
        </w:rPr>
        <w:b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todoBloc.</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VisibilityFilter</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all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 </w:t>
      </w:r>
      <w:proofErr w:type="spellStart"/>
      <w:r w:rsidRPr="002937D6">
        <w:rPr>
          <w:rFonts w:ascii="Courier New" w:eastAsia="Times New Roman" w:hAnsi="Courier New" w:cs="Courier New"/>
          <w:color w:val="2196F3"/>
          <w:sz w:val="20"/>
          <w:szCs w:val="20"/>
          <w:lang w:eastAsia="en-GB"/>
        </w:rPr>
        <w:t>FilteredTodoLoadingState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TodoUpdatedEvent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
    <w:p w14:paraId="27E17C79" w14:textId="3707FC01" w:rsidR="00F552EB" w:rsidRPr="002937D6" w:rsidRDefault="00F552EB" w:rsidP="005B2003"/>
    <w:p w14:paraId="22BCC485" w14:textId="7BFBE427" w:rsidR="00650A3E" w:rsidRPr="000A10C6" w:rsidRDefault="000A10C6" w:rsidP="000A10C6">
      <w:r w:rsidRPr="000A10C6">
        <w:t>It is the time t</w:t>
      </w:r>
      <w:r>
        <w:t xml:space="preserve">o override the </w:t>
      </w:r>
      <w:proofErr w:type="spellStart"/>
      <w:r>
        <w:t>mapEventToState</w:t>
      </w:r>
      <w:proofErr w:type="spellEnd"/>
      <w:r>
        <w:t xml:space="preserve"> method defining the logic used to emit new state based on the received event. </w:t>
      </w:r>
      <w:r w:rsidRPr="000A10C6">
        <w:t xml:space="preserve">Like in the </w:t>
      </w:r>
      <w:proofErr w:type="spellStart"/>
      <w:r w:rsidRPr="000A10C6">
        <w:t>TodoBloc</w:t>
      </w:r>
      <w:proofErr w:type="spellEnd"/>
      <w:r w:rsidRPr="000A10C6">
        <w:t xml:space="preserve"> also In this case the met</w:t>
      </w:r>
      <w:r>
        <w:t xml:space="preserve">hod is </w:t>
      </w:r>
      <w:proofErr w:type="spellStart"/>
      <w:r>
        <w:t>asynchrounous</w:t>
      </w:r>
      <w:proofErr w:type="spellEnd"/>
      <w:r>
        <w:t xml:space="preserve"> and has as return type a stream of </w:t>
      </w:r>
      <w:proofErr w:type="spellStart"/>
      <w:r>
        <w:t>FilteredTodosState</w:t>
      </w:r>
      <w:proofErr w:type="spellEnd"/>
      <w:r>
        <w:t xml:space="preserve">. The method takes as argument a single event of the generic </w:t>
      </w:r>
      <w:proofErr w:type="spellStart"/>
      <w:r>
        <w:t>abstraxt</w:t>
      </w:r>
      <w:proofErr w:type="spellEnd"/>
      <w:r>
        <w:t xml:space="preserve"> type </w:t>
      </w:r>
      <w:proofErr w:type="spellStart"/>
      <w:r>
        <w:t>FilteredTodosEvent</w:t>
      </w:r>
      <w:proofErr w:type="spellEnd"/>
      <w:r>
        <w:t xml:space="preserve">. Inside the method, two nested “if-else” structures defines the type of the received event. </w:t>
      </w:r>
      <w:r w:rsidRPr="002937D6">
        <w:t xml:space="preserve">There are only two possibility, indeed. </w:t>
      </w:r>
      <w:r w:rsidRPr="000A10C6">
        <w:t xml:space="preserve">The event can be of type </w:t>
      </w:r>
      <w:proofErr w:type="spellStart"/>
      <w:r w:rsidRPr="000A10C6">
        <w:t>FilteredTodosChangeFilterEvent</w:t>
      </w:r>
      <w:proofErr w:type="spellEnd"/>
      <w:r w:rsidRPr="000A10C6">
        <w:t xml:space="preserve"> or </w:t>
      </w:r>
      <w:proofErr w:type="spellStart"/>
      <w:r w:rsidRPr="000A10C6">
        <w:t>TodosUpdatedEvent</w:t>
      </w:r>
      <w:proofErr w:type="spellEnd"/>
      <w:r w:rsidRPr="000A10C6">
        <w:t xml:space="preserve">. In the first case the </w:t>
      </w:r>
      <w:r>
        <w:t>private method</w:t>
      </w:r>
      <w:r w:rsidRPr="000A10C6">
        <w:t xml:space="preserve"> </w:t>
      </w:r>
      <w:proofErr w:type="spellStart"/>
      <w:r w:rsidRPr="000A10C6">
        <w:t>mapTodoChangeFilterEventToState</w:t>
      </w:r>
      <w:proofErr w:type="spellEnd"/>
      <w:r w:rsidRPr="000A10C6">
        <w:t xml:space="preserve"> is called. In the second case the private method </w:t>
      </w:r>
      <w:proofErr w:type="spellStart"/>
      <w:r w:rsidRPr="000A10C6">
        <w:t>mapTodosUpdatedEventToState</w:t>
      </w:r>
      <w:proofErr w:type="spellEnd"/>
      <w:r w:rsidRPr="000A10C6">
        <w:t xml:space="preserve"> is c</w:t>
      </w:r>
      <w:r>
        <w:t>alled.</w:t>
      </w:r>
      <w:r w:rsidR="009A17C0" w:rsidRPr="000A10C6">
        <w:t xml:space="preserve"> </w:t>
      </w:r>
    </w:p>
    <w:p w14:paraId="6FB9EC0E" w14:textId="63C5EB4A" w:rsidR="00650A3E" w:rsidRPr="00650A3E"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50A3E">
        <w:rPr>
          <w:rFonts w:ascii="Courier New" w:eastAsia="Times New Roman" w:hAnsi="Courier New" w:cs="Courier New"/>
          <w:color w:val="9E880D"/>
          <w:sz w:val="20"/>
          <w:szCs w:val="20"/>
          <w:lang w:eastAsia="en-GB"/>
        </w:rPr>
        <w:t>@override</w:t>
      </w:r>
      <w:r w:rsidRPr="00650A3E">
        <w:rPr>
          <w:rFonts w:ascii="Courier New" w:eastAsia="Times New Roman" w:hAnsi="Courier New" w:cs="Courier New"/>
          <w:color w:val="9E880D"/>
          <w:sz w:val="20"/>
          <w:szCs w:val="20"/>
          <w:lang w:eastAsia="en-GB"/>
        </w:rPr>
        <w:br/>
      </w:r>
      <w:r w:rsidRPr="00650A3E">
        <w:rPr>
          <w:rFonts w:ascii="Courier New" w:eastAsia="Times New Roman" w:hAnsi="Courier New" w:cs="Courier New"/>
          <w:color w:val="000000"/>
          <w:sz w:val="20"/>
          <w:szCs w:val="20"/>
          <w:lang w:eastAsia="en-GB"/>
        </w:rPr>
        <w:t>Stream</w:t>
      </w:r>
      <w:r w:rsidRPr="00650A3E">
        <w:rPr>
          <w:rFonts w:ascii="Courier New" w:eastAsia="Times New Roman" w:hAnsi="Courier New" w:cs="Courier New"/>
          <w:color w:val="080808"/>
          <w:sz w:val="20"/>
          <w:szCs w:val="20"/>
          <w:lang w:eastAsia="en-GB"/>
        </w:rPr>
        <w:t>&lt;</w:t>
      </w:r>
      <w:proofErr w:type="spellStart"/>
      <w:r w:rsidRPr="00650A3E">
        <w:rPr>
          <w:rFonts w:ascii="Courier New" w:eastAsia="Times New Roman" w:hAnsi="Courier New" w:cs="Courier New"/>
          <w:color w:val="000000"/>
          <w:sz w:val="20"/>
          <w:szCs w:val="20"/>
          <w:lang w:eastAsia="en-GB"/>
        </w:rPr>
        <w:t>FilteredTodoState</w:t>
      </w:r>
      <w:proofErr w:type="spellEnd"/>
      <w:r w:rsidRPr="00650A3E">
        <w:rPr>
          <w:rFonts w:ascii="Courier New" w:eastAsia="Times New Roman" w:hAnsi="Courier New" w:cs="Courier New"/>
          <w:color w:val="080808"/>
          <w:sz w:val="20"/>
          <w:szCs w:val="20"/>
          <w:lang w:eastAsia="en-GB"/>
        </w:rPr>
        <w:t xml:space="preserve">&gt; </w:t>
      </w:r>
      <w:proofErr w:type="spellStart"/>
      <w:r w:rsidRPr="00650A3E">
        <w:rPr>
          <w:rFonts w:ascii="Courier New" w:eastAsia="Times New Roman" w:hAnsi="Courier New" w:cs="Courier New"/>
          <w:color w:val="00627A"/>
          <w:sz w:val="20"/>
          <w:szCs w:val="20"/>
          <w:lang w:eastAsia="en-GB"/>
        </w:rPr>
        <w:t>mapEventToState</w:t>
      </w:r>
      <w:proofErr w:type="spellEnd"/>
      <w:r w:rsidRPr="00650A3E">
        <w:rPr>
          <w:rFonts w:ascii="Courier New" w:eastAsia="Times New Roman" w:hAnsi="Courier New" w:cs="Courier New"/>
          <w:color w:val="080808"/>
          <w:sz w:val="20"/>
          <w:szCs w:val="20"/>
          <w:lang w:eastAsia="en-GB"/>
        </w:rPr>
        <w:t>(</w:t>
      </w:r>
      <w:proofErr w:type="spellStart"/>
      <w:r w:rsidRPr="00650A3E">
        <w:rPr>
          <w:rFonts w:ascii="Courier New" w:eastAsia="Times New Roman" w:hAnsi="Courier New" w:cs="Courier New"/>
          <w:color w:val="000000"/>
          <w:sz w:val="20"/>
          <w:szCs w:val="20"/>
          <w:lang w:eastAsia="en-GB"/>
        </w:rPr>
        <w:t>FilteredTodoEvent</w:t>
      </w:r>
      <w:proofErr w:type="spellEnd"/>
      <w:r w:rsidRPr="00650A3E">
        <w:rPr>
          <w:rFonts w:ascii="Courier New" w:eastAsia="Times New Roman" w:hAnsi="Courier New" w:cs="Courier New"/>
          <w:color w:val="000000"/>
          <w:sz w:val="20"/>
          <w:szCs w:val="20"/>
          <w:lang w:eastAsia="en-GB"/>
        </w:rPr>
        <w:t xml:space="preserve">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async* </w:t>
      </w:r>
      <w:r w:rsidRPr="00650A3E">
        <w:rPr>
          <w:rFonts w:ascii="Courier New" w:eastAsia="Times New Roman" w:hAnsi="Courier New" w:cs="Courier New"/>
          <w:color w:val="080808"/>
          <w:sz w:val="20"/>
          <w:szCs w:val="20"/>
          <w:lang w:eastAsia="en-GB"/>
        </w:rPr>
        <w: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FilteredTodoChangeFilterEvent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mapTodoChangeFilterEventToState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 </w:t>
      </w:r>
      <w:r w:rsidRPr="00650A3E">
        <w:rPr>
          <w:rFonts w:ascii="Courier New" w:eastAsia="Times New Roman" w:hAnsi="Courier New" w:cs="Courier New"/>
          <w:color w:val="0033B3"/>
          <w:sz w:val="20"/>
          <w:szCs w:val="20"/>
          <w:lang w:eastAsia="en-GB"/>
        </w:rPr>
        <w:t xml:space="preserve">else if </w:t>
      </w:r>
      <w:r w:rsidRPr="00650A3E">
        <w:rPr>
          <w:rFonts w:ascii="Courier New" w:eastAsia="Times New Roman" w:hAnsi="Courier New" w:cs="Courier New"/>
          <w:color w:val="080808"/>
          <w:sz w:val="20"/>
          <w:szCs w:val="20"/>
          <w:lang w:eastAsia="en-GB"/>
        </w:rPr>
        <w:t xml:space="preserve">(event </w:t>
      </w:r>
      <w:r w:rsidRPr="00650A3E">
        <w:rPr>
          <w:rFonts w:ascii="Courier New" w:eastAsia="Times New Roman" w:hAnsi="Courier New" w:cs="Courier New"/>
          <w:color w:val="0033B3"/>
          <w:sz w:val="20"/>
          <w:szCs w:val="20"/>
          <w:lang w:eastAsia="en-GB"/>
        </w:rPr>
        <w:t xml:space="preserve">is </w:t>
      </w:r>
      <w:proofErr w:type="spellStart"/>
      <w:r w:rsidRPr="00650A3E">
        <w:rPr>
          <w:rFonts w:ascii="Courier New" w:eastAsia="Times New Roman" w:hAnsi="Courier New" w:cs="Courier New"/>
          <w:color w:val="000000"/>
          <w:sz w:val="20"/>
          <w:szCs w:val="20"/>
          <w:lang w:eastAsia="en-GB"/>
        </w:rPr>
        <w:t>TodoUpdatedEvent</w:t>
      </w:r>
      <w:proofErr w:type="spellEnd"/>
      <w:r w:rsidRPr="00650A3E">
        <w:rPr>
          <w:rFonts w:ascii="Courier New" w:eastAsia="Times New Roman" w:hAnsi="Courier New" w:cs="Courier New"/>
          <w:color w:val="080808"/>
          <w:sz w:val="20"/>
          <w:szCs w:val="20"/>
          <w:lang w:eastAsia="en-GB"/>
        </w:rPr>
        <w:t>) {</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033B3"/>
          <w:sz w:val="20"/>
          <w:szCs w:val="20"/>
          <w:lang w:eastAsia="en-GB"/>
        </w:rPr>
        <w:t xml:space="preserve">yield* </w:t>
      </w:r>
      <w:r w:rsidRPr="00650A3E">
        <w:rPr>
          <w:rFonts w:ascii="Courier New" w:eastAsia="Times New Roman" w:hAnsi="Courier New" w:cs="Courier New"/>
          <w:color w:val="080808"/>
          <w:sz w:val="20"/>
          <w:szCs w:val="20"/>
          <w:lang w:eastAsia="en-GB"/>
        </w:rPr>
        <w:t>_</w:t>
      </w:r>
      <w:proofErr w:type="spellStart"/>
      <w:r w:rsidRPr="00650A3E">
        <w:rPr>
          <w:rFonts w:ascii="Courier New" w:eastAsia="Times New Roman" w:hAnsi="Courier New" w:cs="Courier New"/>
          <w:color w:val="080808"/>
          <w:sz w:val="20"/>
          <w:szCs w:val="20"/>
          <w:lang w:eastAsia="en-GB"/>
        </w:rPr>
        <w:t>mapTodoUpdatedEventToState</w:t>
      </w:r>
      <w:proofErr w:type="spellEnd"/>
      <w:r w:rsidRPr="00650A3E">
        <w:rPr>
          <w:rFonts w:ascii="Courier New" w:eastAsia="Times New Roman" w:hAnsi="Courier New" w:cs="Courier New"/>
          <w:color w:val="080808"/>
          <w:sz w:val="20"/>
          <w:szCs w:val="20"/>
          <w:lang w:eastAsia="en-GB"/>
        </w:rPr>
        <w:t>(event);</w:t>
      </w:r>
      <w:r w:rsidRPr="00650A3E">
        <w:rPr>
          <w:rFonts w:ascii="Courier New" w:eastAsia="Times New Roman" w:hAnsi="Courier New" w:cs="Courier New"/>
          <w:color w:val="080808"/>
          <w:sz w:val="20"/>
          <w:szCs w:val="20"/>
          <w:lang w:eastAsia="en-GB"/>
        </w:rPr>
        <w:br/>
        <w:t xml:space="preserve">  }</w:t>
      </w:r>
      <w:r w:rsidRPr="00650A3E">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8</w:t>
      </w:r>
    </w:p>
    <w:p w14:paraId="2D205B0F" w14:textId="5FEB4EBC" w:rsidR="00650A3E" w:rsidRPr="000A10C6" w:rsidRDefault="000A10C6" w:rsidP="005B2003">
      <w:r w:rsidRPr="000A10C6">
        <w:t xml:space="preserve">The </w:t>
      </w:r>
      <w:proofErr w:type="spellStart"/>
      <w:r w:rsidRPr="000A10C6">
        <w:t>mapTodoChangeFilterEventToState</w:t>
      </w:r>
      <w:proofErr w:type="spellEnd"/>
      <w:r w:rsidRPr="000A10C6">
        <w:t xml:space="preserve"> method first c</w:t>
      </w:r>
      <w:r>
        <w:t xml:space="preserve">hecks </w:t>
      </w:r>
      <w:r w:rsidR="005332EE">
        <w:t>that</w:t>
      </w:r>
      <w:r>
        <w:t xml:space="preserve"> the state of the bloc </w:t>
      </w:r>
      <w:r w:rsidR="005332EE">
        <w:t xml:space="preserve">of </w:t>
      </w:r>
      <w:proofErr w:type="spellStart"/>
      <w:r w:rsidR="005332EE">
        <w:t>todos</w:t>
      </w:r>
      <w:proofErr w:type="spellEnd"/>
      <w:r w:rsidR="005332EE">
        <w:t xml:space="preserve"> </w:t>
      </w:r>
      <w:r>
        <w:t xml:space="preserve">is of type </w:t>
      </w:r>
      <w:proofErr w:type="spellStart"/>
      <w:r>
        <w:t>TodosLoadedState</w:t>
      </w:r>
      <w:proofErr w:type="spellEnd"/>
      <w:r w:rsidR="005332EE">
        <w:t xml:space="preserve"> ( in case it is not changing the filter is useless) and then it emits a new state of type </w:t>
      </w:r>
      <w:proofErr w:type="spellStart"/>
      <w:r w:rsidR="005332EE">
        <w:t>FilteredTodosLoadedState</w:t>
      </w:r>
      <w:proofErr w:type="spellEnd"/>
      <w:r w:rsidR="005332EE">
        <w:t xml:space="preserve"> containing the new filter and the new computed list of filtered </w:t>
      </w:r>
      <w:proofErr w:type="spellStart"/>
      <w:r w:rsidR="005332EE">
        <w:t>todo</w:t>
      </w:r>
      <w:proofErr w:type="spellEnd"/>
      <w:r w:rsidR="005332EE">
        <w:t xml:space="preserve"> using the new filter.</w:t>
      </w:r>
    </w:p>
    <w:p w14:paraId="767C8D49" w14:textId="77777777" w:rsidR="00650A3E" w:rsidRPr="002937D6" w:rsidRDefault="00650A3E" w:rsidP="00650A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5332EE">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FilteredTodoState</w:t>
      </w:r>
      <w:proofErr w:type="spellEnd"/>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_</w:t>
      </w:r>
      <w:proofErr w:type="spellStart"/>
      <w:r w:rsidRPr="002937D6">
        <w:rPr>
          <w:rFonts w:ascii="Courier New" w:eastAsia="Times New Roman" w:hAnsi="Courier New" w:cs="Courier New"/>
          <w:color w:val="00627A"/>
          <w:sz w:val="20"/>
          <w:szCs w:val="20"/>
          <w:lang w:eastAsia="en-GB"/>
        </w:rPr>
        <w:t>mapTodoChangeFilterEventToState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FilteredTodoChangeFilterEvent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FilteredTodoLoadedState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filterTodos</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033B3"/>
          <w:sz w:val="20"/>
          <w:szCs w:val="20"/>
          <w:lang w:eastAsia="en-GB"/>
        </w:rPr>
        <w:t xml:space="preserve">as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filter</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65BF11AF" w14:textId="23A81303" w:rsidR="00650A3E" w:rsidRPr="005332EE" w:rsidRDefault="005332EE" w:rsidP="005B2003">
      <w:r w:rsidRPr="005332EE">
        <w:lastRenderedPageBreak/>
        <w:t xml:space="preserve">The method </w:t>
      </w:r>
      <w:proofErr w:type="spellStart"/>
      <w:r w:rsidRPr="005332EE">
        <w:t>mapTodoUpdatedEventToState</w:t>
      </w:r>
      <w:proofErr w:type="spellEnd"/>
      <w:r w:rsidRPr="005332EE">
        <w:t xml:space="preserve"> checks that t</w:t>
      </w:r>
      <w:r>
        <w:t xml:space="preserve">he </w:t>
      </w:r>
      <w:proofErr w:type="spellStart"/>
      <w:r>
        <w:t>TodoBloc’s</w:t>
      </w:r>
      <w:proofErr w:type="spellEnd"/>
      <w:r>
        <w:t xml:space="preserve"> state is of type </w:t>
      </w:r>
      <w:proofErr w:type="spellStart"/>
      <w:r>
        <w:t>TodosLoadedState</w:t>
      </w:r>
      <w:proofErr w:type="spellEnd"/>
      <w:r>
        <w:t xml:space="preserve"> and then emits a new state of type </w:t>
      </w:r>
      <w:proofErr w:type="spellStart"/>
      <w:r>
        <w:t>FilteredTodosLoadedState</w:t>
      </w:r>
      <w:proofErr w:type="spellEnd"/>
      <w:r>
        <w:t xml:space="preserve">. </w:t>
      </w:r>
      <w:r w:rsidRPr="005332EE">
        <w:t xml:space="preserve">The emitted state uses and contains the current filter </w:t>
      </w:r>
      <w:r>
        <w:t>,</w:t>
      </w:r>
      <w:r w:rsidRPr="005332EE">
        <w:t>if i</w:t>
      </w:r>
      <w:r>
        <w:t>t is set, otherwise used the “all” filter.</w:t>
      </w:r>
    </w:p>
    <w:p w14:paraId="59E2217E" w14:textId="23D2D2EE" w:rsidR="00E36D67" w:rsidRDefault="00E36D67"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36D67">
        <w:rPr>
          <w:rFonts w:ascii="Courier New" w:eastAsia="Times New Roman" w:hAnsi="Courier New" w:cs="Courier New"/>
          <w:color w:val="000000"/>
          <w:sz w:val="20"/>
          <w:szCs w:val="20"/>
          <w:lang w:eastAsia="en-GB"/>
        </w:rPr>
        <w:t>Stream</w:t>
      </w:r>
      <w:r w:rsidRPr="00E36D67">
        <w:rPr>
          <w:rFonts w:ascii="Courier New" w:eastAsia="Times New Roman" w:hAnsi="Courier New" w:cs="Courier New"/>
          <w:color w:val="080808"/>
          <w:sz w:val="20"/>
          <w:szCs w:val="20"/>
          <w:lang w:eastAsia="en-GB"/>
        </w:rPr>
        <w:t>&lt;</w:t>
      </w:r>
      <w:proofErr w:type="spellStart"/>
      <w:r w:rsidRPr="00E36D67">
        <w:rPr>
          <w:rFonts w:ascii="Courier New" w:eastAsia="Times New Roman" w:hAnsi="Courier New" w:cs="Courier New"/>
          <w:color w:val="000000"/>
          <w:sz w:val="20"/>
          <w:szCs w:val="20"/>
          <w:lang w:eastAsia="en-GB"/>
        </w:rPr>
        <w:t>FilteredTodoState</w:t>
      </w:r>
      <w:proofErr w:type="spellEnd"/>
      <w:r w:rsidRPr="00E36D67">
        <w:rPr>
          <w:rFonts w:ascii="Courier New" w:eastAsia="Times New Roman" w:hAnsi="Courier New" w:cs="Courier New"/>
          <w:color w:val="080808"/>
          <w:sz w:val="20"/>
          <w:szCs w:val="20"/>
          <w:lang w:eastAsia="en-GB"/>
        </w:rPr>
        <w:t xml:space="preserve">&gt; </w:t>
      </w:r>
      <w:r w:rsidRPr="00E36D67">
        <w:rPr>
          <w:rFonts w:ascii="Courier New" w:eastAsia="Times New Roman" w:hAnsi="Courier New" w:cs="Courier New"/>
          <w:color w:val="00627A"/>
          <w:sz w:val="20"/>
          <w:szCs w:val="20"/>
          <w:lang w:eastAsia="en-GB"/>
        </w:rPr>
        <w:t>_</w:t>
      </w:r>
      <w:proofErr w:type="spellStart"/>
      <w:r w:rsidRPr="00E36D67">
        <w:rPr>
          <w:rFonts w:ascii="Courier New" w:eastAsia="Times New Roman" w:hAnsi="Courier New" w:cs="Courier New"/>
          <w:color w:val="00627A"/>
          <w:sz w:val="20"/>
          <w:szCs w:val="20"/>
          <w:lang w:eastAsia="en-GB"/>
        </w:rPr>
        <w:t>mapTodoUpdatedEventToState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00000"/>
          <w:sz w:val="20"/>
          <w:szCs w:val="20"/>
          <w:lang w:eastAsia="en-GB"/>
        </w:rPr>
        <w:t>TodoUpdatedEvent</w:t>
      </w:r>
      <w:proofErr w:type="spellEnd"/>
      <w:r w:rsidRPr="00E36D67">
        <w:rPr>
          <w:rFonts w:ascii="Courier New" w:eastAsia="Times New Roman" w:hAnsi="Courier New" w:cs="Courier New"/>
          <w:color w:val="000000"/>
          <w:sz w:val="20"/>
          <w:szCs w:val="20"/>
          <w:lang w:eastAsia="en-GB"/>
        </w:rPr>
        <w:t xml:space="preserve"> </w:t>
      </w:r>
      <w:r w:rsidRPr="00E36D67">
        <w:rPr>
          <w:rFonts w:ascii="Courier New" w:eastAsia="Times New Roman" w:hAnsi="Courier New" w:cs="Courier New"/>
          <w:color w:val="080808"/>
          <w:sz w:val="20"/>
          <w:szCs w:val="20"/>
          <w:lang w:eastAsia="en-GB"/>
        </w:rPr>
        <w:t xml:space="preserve">event) </w:t>
      </w:r>
      <w:r w:rsidRPr="00E36D67">
        <w:rPr>
          <w:rFonts w:ascii="Courier New" w:eastAsia="Times New Roman" w:hAnsi="Courier New" w:cs="Courier New"/>
          <w:color w:val="0033B3"/>
          <w:sz w:val="20"/>
          <w:szCs w:val="20"/>
          <w:lang w:eastAsia="en-GB"/>
        </w:rPr>
        <w:t xml:space="preserve">async* </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final </w:t>
      </w:r>
      <w:r w:rsidRPr="00E36D67">
        <w:rPr>
          <w:rFonts w:ascii="Courier New" w:eastAsia="Times New Roman" w:hAnsi="Courier New" w:cs="Courier New"/>
          <w:color w:val="000000"/>
          <w:sz w:val="20"/>
          <w:szCs w:val="20"/>
          <w:lang w:eastAsia="en-GB"/>
        </w:rPr>
        <w:t xml:space="preserve">filter </w:t>
      </w:r>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 (</w:t>
      </w:r>
      <w:r w:rsidRPr="00E36D67">
        <w:rPr>
          <w:rFonts w:ascii="Courier New" w:eastAsia="Times New Roman" w:hAnsi="Courier New" w:cs="Courier New"/>
          <w:color w:val="871094"/>
          <w:sz w:val="20"/>
          <w:szCs w:val="20"/>
          <w:lang w:eastAsia="en-GB"/>
        </w:rPr>
        <w:t xml:space="preserve">state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filter</w:t>
      </w:r>
      <w:r w:rsidRPr="00E36D67">
        <w:rPr>
          <w:rFonts w:ascii="Courier New" w:eastAsia="Times New Roman" w:hAnsi="Courier New" w:cs="Courier New"/>
          <w:color w:val="871094"/>
          <w:sz w:val="20"/>
          <w:szCs w:val="20"/>
          <w:lang w:eastAsia="en-GB"/>
        </w:rPr>
        <w:br/>
        <w:t xml:space="preserve">      </w:t>
      </w:r>
      <w:r w:rsidRPr="00E36D67">
        <w:rPr>
          <w:rFonts w:ascii="Courier New" w:eastAsia="Times New Roman" w:hAnsi="Courier New" w:cs="Courier New"/>
          <w:color w:val="080808"/>
          <w:sz w:val="20"/>
          <w:szCs w:val="20"/>
          <w:lang w:eastAsia="en-GB"/>
        </w:rPr>
        <w:t xml:space="preserve">: </w:t>
      </w:r>
      <w:proofErr w:type="spellStart"/>
      <w:r w:rsidRPr="00E36D67">
        <w:rPr>
          <w:rFonts w:ascii="Courier New" w:eastAsia="Times New Roman" w:hAnsi="Courier New" w:cs="Courier New"/>
          <w:color w:val="000000"/>
          <w:sz w:val="20"/>
          <w:szCs w:val="20"/>
          <w:lang w:eastAsia="en-GB"/>
        </w:rPr>
        <w:t>VisibilityFilter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all</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if </w:t>
      </w:r>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is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 {</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33B3"/>
          <w:sz w:val="20"/>
          <w:szCs w:val="20"/>
          <w:lang w:eastAsia="en-GB"/>
        </w:rPr>
        <w:t xml:space="preserve">yield </w:t>
      </w:r>
      <w:proofErr w:type="spellStart"/>
      <w:r w:rsidRPr="00E36D67">
        <w:rPr>
          <w:rFonts w:ascii="Courier New" w:eastAsia="Times New Roman" w:hAnsi="Courier New" w:cs="Courier New"/>
          <w:color w:val="2196F3"/>
          <w:sz w:val="20"/>
          <w:szCs w:val="20"/>
          <w:lang w:eastAsia="en-GB"/>
        </w:rPr>
        <w:t>FilteredTodoLoadedState</w:t>
      </w:r>
      <w:proofErr w:type="spellEnd"/>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proofErr w:type="spellStart"/>
      <w:r w:rsidRPr="00E36D67">
        <w:rPr>
          <w:rFonts w:ascii="Courier New" w:eastAsia="Times New Roman" w:hAnsi="Courier New" w:cs="Courier New"/>
          <w:color w:val="080808"/>
          <w:sz w:val="20"/>
          <w:szCs w:val="20"/>
          <w:lang w:eastAsia="en-GB"/>
        </w:rPr>
        <w:t>filterTodos</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todoBloc</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871094"/>
          <w:sz w:val="20"/>
          <w:szCs w:val="20"/>
          <w:lang w:eastAsia="en-GB"/>
        </w:rPr>
        <w:t>state</w:t>
      </w:r>
      <w:proofErr w:type="spellEnd"/>
      <w:r w:rsidRPr="00E36D67">
        <w:rPr>
          <w:rFonts w:ascii="Courier New" w:eastAsia="Times New Roman" w:hAnsi="Courier New" w:cs="Courier New"/>
          <w:color w:val="871094"/>
          <w:sz w:val="20"/>
          <w:szCs w:val="20"/>
          <w:lang w:eastAsia="en-GB"/>
        </w:rPr>
        <w:t xml:space="preserve"> </w:t>
      </w:r>
      <w:r w:rsidRPr="00E36D67">
        <w:rPr>
          <w:rFonts w:ascii="Courier New" w:eastAsia="Times New Roman" w:hAnsi="Courier New" w:cs="Courier New"/>
          <w:color w:val="0033B3"/>
          <w:sz w:val="20"/>
          <w:szCs w:val="20"/>
          <w:lang w:eastAsia="en-GB"/>
        </w:rPr>
        <w:t xml:space="preserve">as </w:t>
      </w:r>
      <w:proofErr w:type="spellStart"/>
      <w:r w:rsidRPr="00E36D67">
        <w:rPr>
          <w:rFonts w:ascii="Courier New" w:eastAsia="Times New Roman" w:hAnsi="Courier New" w:cs="Courier New"/>
          <w:color w:val="000000"/>
          <w:sz w:val="20"/>
          <w:szCs w:val="20"/>
          <w:lang w:eastAsia="en-GB"/>
        </w:rPr>
        <w:t>TodosLoadedState</w:t>
      </w:r>
      <w:proofErr w:type="spellEnd"/>
      <w:r w:rsidRPr="00E36D67">
        <w:rPr>
          <w:rFonts w:ascii="Courier New" w:eastAsia="Times New Roman" w:hAnsi="Courier New" w:cs="Courier New"/>
          <w:color w:val="080808"/>
          <w:sz w:val="20"/>
          <w:szCs w:val="20"/>
          <w:lang w:eastAsia="en-GB"/>
        </w:rPr>
        <w:t>).</w:t>
      </w:r>
      <w:proofErr w:type="spellStart"/>
      <w:r w:rsidRPr="00E36D67">
        <w:rPr>
          <w:rFonts w:ascii="Courier New" w:eastAsia="Times New Roman" w:hAnsi="Courier New" w:cs="Courier New"/>
          <w:color w:val="871094"/>
          <w:sz w:val="20"/>
          <w:szCs w:val="20"/>
          <w:lang w:eastAsia="en-GB"/>
        </w:rPr>
        <w:t>todos</w:t>
      </w:r>
      <w:proofErr w:type="spellEnd"/>
      <w:r w:rsidRPr="00E36D67">
        <w:rPr>
          <w:rFonts w:ascii="Courier New" w:eastAsia="Times New Roman" w:hAnsi="Courier New" w:cs="Courier New"/>
          <w:color w:val="080808"/>
          <w:sz w:val="20"/>
          <w:szCs w:val="20"/>
          <w:lang w:eastAsia="en-GB"/>
        </w:rP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00000"/>
          <w:sz w:val="20"/>
          <w:szCs w:val="20"/>
          <w:lang w:eastAsia="en-GB"/>
        </w:rPr>
        <w:t>filter</w:t>
      </w:r>
      <w:r w:rsidRPr="00E36D67">
        <w:rPr>
          <w:rFonts w:ascii="Courier New" w:eastAsia="Times New Roman" w:hAnsi="Courier New" w:cs="Courier New"/>
          <w:color w:val="080808"/>
          <w:sz w:val="20"/>
          <w:szCs w:val="20"/>
          <w:lang w:eastAsia="en-GB"/>
        </w:rPr>
        <w:t>);</w:t>
      </w:r>
      <w:r w:rsidRPr="00E36D67">
        <w:rPr>
          <w:rFonts w:ascii="Courier New" w:eastAsia="Times New Roman" w:hAnsi="Courier New" w:cs="Courier New"/>
          <w:color w:val="080808"/>
          <w:sz w:val="20"/>
          <w:szCs w:val="20"/>
          <w:lang w:eastAsia="en-GB"/>
        </w:rPr>
        <w:br/>
        <w:t xml:space="preserve">  }</w:t>
      </w:r>
      <w:r w:rsidRPr="00E36D67">
        <w:rPr>
          <w:rFonts w:ascii="Courier New" w:eastAsia="Times New Roman" w:hAnsi="Courier New" w:cs="Courier New"/>
          <w:color w:val="080808"/>
          <w:sz w:val="20"/>
          <w:szCs w:val="20"/>
          <w:lang w:eastAsia="en-GB"/>
        </w:rPr>
        <w:br/>
        <w:t>}</w:t>
      </w:r>
    </w:p>
    <w:p w14:paraId="02C96FB7" w14:textId="23690A7A" w:rsidR="00A42151" w:rsidRPr="00E36D67" w:rsidRDefault="00A42151" w:rsidP="00E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1DDFD27" w14:textId="096D88F9" w:rsidR="00FB5330" w:rsidRPr="002937D6" w:rsidRDefault="00A42151" w:rsidP="00A42151">
      <w:r w:rsidRPr="00A42151">
        <w:t>The last thing to d</w:t>
      </w:r>
      <w:r>
        <w:t xml:space="preserve">o is to ensure that the subscription to the </w:t>
      </w:r>
      <w:proofErr w:type="spellStart"/>
      <w:r>
        <w:t>todoBloc</w:t>
      </w:r>
      <w:proofErr w:type="spellEnd"/>
      <w:r>
        <w:t xml:space="preserve"> is disposed when the current bloc terminates.</w:t>
      </w:r>
    </w:p>
    <w:p w14:paraId="571CD159" w14:textId="10D68077" w:rsidR="00D53947" w:rsidRPr="00A42151" w:rsidRDefault="00D53947" w:rsidP="00D5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42151">
        <w:rPr>
          <w:rFonts w:ascii="Courier New" w:eastAsia="Times New Roman" w:hAnsi="Courier New" w:cs="Courier New"/>
          <w:color w:val="9E880D"/>
          <w:sz w:val="20"/>
          <w:szCs w:val="20"/>
          <w:lang w:eastAsia="en-GB"/>
        </w:rPr>
        <w:t>@override</w:t>
      </w:r>
      <w:r w:rsidRPr="00A42151">
        <w:rPr>
          <w:rFonts w:ascii="Courier New" w:eastAsia="Times New Roman" w:hAnsi="Courier New" w:cs="Courier New"/>
          <w:color w:val="9E880D"/>
          <w:sz w:val="20"/>
          <w:szCs w:val="20"/>
          <w:lang w:eastAsia="en-GB"/>
        </w:rPr>
        <w:br/>
      </w:r>
      <w:r w:rsidRPr="00A42151">
        <w:rPr>
          <w:rFonts w:ascii="Courier New" w:eastAsia="Times New Roman" w:hAnsi="Courier New" w:cs="Courier New"/>
          <w:color w:val="000000"/>
          <w:sz w:val="20"/>
          <w:szCs w:val="20"/>
          <w:lang w:eastAsia="en-GB"/>
        </w:rPr>
        <w:t>Future</w:t>
      </w:r>
      <w:r w:rsidRPr="00A42151">
        <w:rPr>
          <w:rFonts w:ascii="Courier New" w:eastAsia="Times New Roman" w:hAnsi="Courier New" w:cs="Courier New"/>
          <w:color w:val="080808"/>
          <w:sz w:val="20"/>
          <w:szCs w:val="20"/>
          <w:lang w:eastAsia="en-GB"/>
        </w:rPr>
        <w:t>&lt;</w:t>
      </w:r>
      <w:r w:rsidRPr="00A42151">
        <w:rPr>
          <w:rFonts w:ascii="Courier New" w:eastAsia="Times New Roman" w:hAnsi="Courier New" w:cs="Courier New"/>
          <w:color w:val="0033B3"/>
          <w:sz w:val="20"/>
          <w:szCs w:val="20"/>
          <w:lang w:eastAsia="en-GB"/>
        </w:rPr>
        <w:t>void</w:t>
      </w:r>
      <w:r w:rsidRPr="00A42151">
        <w:rPr>
          <w:rFonts w:ascii="Courier New" w:eastAsia="Times New Roman" w:hAnsi="Courier New" w:cs="Courier New"/>
          <w:color w:val="080808"/>
          <w:sz w:val="20"/>
          <w:szCs w:val="20"/>
          <w:lang w:eastAsia="en-GB"/>
        </w:rPr>
        <w:t xml:space="preserve">&gt; </w:t>
      </w:r>
      <w:r w:rsidRPr="00A42151">
        <w:rPr>
          <w:rFonts w:ascii="Courier New" w:eastAsia="Times New Roman" w:hAnsi="Courier New" w:cs="Courier New"/>
          <w:color w:val="00627A"/>
          <w:sz w:val="20"/>
          <w:szCs w:val="20"/>
          <w:lang w:eastAsia="en-GB"/>
        </w:rPr>
        <w:t>close</w:t>
      </w:r>
      <w:r w:rsidRPr="00A42151">
        <w:rPr>
          <w:rFonts w:ascii="Courier New" w:eastAsia="Times New Roman" w:hAnsi="Courier New" w:cs="Courier New"/>
          <w:color w:val="080808"/>
          <w:sz w:val="20"/>
          <w:szCs w:val="20"/>
          <w:lang w:eastAsia="en-GB"/>
        </w:rPr>
        <w:t>() {</w:t>
      </w:r>
      <w:r w:rsidRPr="00A42151">
        <w:rPr>
          <w:rFonts w:ascii="Courier New" w:eastAsia="Times New Roman" w:hAnsi="Courier New" w:cs="Courier New"/>
          <w:color w:val="080808"/>
          <w:sz w:val="20"/>
          <w:szCs w:val="20"/>
          <w:lang w:eastAsia="en-GB"/>
        </w:rPr>
        <w:br/>
        <w:t xml:space="preserve">  </w:t>
      </w:r>
      <w:proofErr w:type="spellStart"/>
      <w:r w:rsidRPr="00A42151">
        <w:rPr>
          <w:rFonts w:ascii="Courier New" w:eastAsia="Times New Roman" w:hAnsi="Courier New" w:cs="Courier New"/>
          <w:color w:val="871094"/>
          <w:sz w:val="20"/>
          <w:szCs w:val="20"/>
          <w:lang w:eastAsia="en-GB"/>
        </w:rPr>
        <w:t>todoSubscription</w:t>
      </w:r>
      <w:r w:rsidRPr="00A42151">
        <w:rPr>
          <w:rFonts w:ascii="Courier New" w:eastAsia="Times New Roman" w:hAnsi="Courier New" w:cs="Courier New"/>
          <w:color w:val="080808"/>
          <w:sz w:val="20"/>
          <w:szCs w:val="20"/>
          <w:lang w:eastAsia="en-GB"/>
        </w:rPr>
        <w:t>.cancel</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 xml:space="preserve">  </w:t>
      </w:r>
      <w:r w:rsidRPr="00A42151">
        <w:rPr>
          <w:rFonts w:ascii="Courier New" w:eastAsia="Times New Roman" w:hAnsi="Courier New" w:cs="Courier New"/>
          <w:color w:val="0033B3"/>
          <w:sz w:val="20"/>
          <w:szCs w:val="20"/>
          <w:lang w:eastAsia="en-GB"/>
        </w:rPr>
        <w:t xml:space="preserve">return </w:t>
      </w:r>
      <w:proofErr w:type="spellStart"/>
      <w:r w:rsidRPr="00A42151">
        <w:rPr>
          <w:rFonts w:ascii="Courier New" w:eastAsia="Times New Roman" w:hAnsi="Courier New" w:cs="Courier New"/>
          <w:color w:val="0033B3"/>
          <w:sz w:val="20"/>
          <w:szCs w:val="20"/>
          <w:lang w:eastAsia="en-GB"/>
        </w:rPr>
        <w:t>super</w:t>
      </w:r>
      <w:r w:rsidRPr="00A42151">
        <w:rPr>
          <w:rFonts w:ascii="Courier New" w:eastAsia="Times New Roman" w:hAnsi="Courier New" w:cs="Courier New"/>
          <w:color w:val="080808"/>
          <w:sz w:val="20"/>
          <w:szCs w:val="20"/>
          <w:lang w:eastAsia="en-GB"/>
        </w:rPr>
        <w:t>.close</w:t>
      </w:r>
      <w:proofErr w:type="spellEnd"/>
      <w:r w:rsidRPr="00A42151">
        <w:rPr>
          <w:rFonts w:ascii="Courier New" w:eastAsia="Times New Roman" w:hAnsi="Courier New" w:cs="Courier New"/>
          <w:color w:val="080808"/>
          <w:sz w:val="20"/>
          <w:szCs w:val="20"/>
          <w:lang w:eastAsia="en-GB"/>
        </w:rPr>
        <w:t>();</w:t>
      </w:r>
      <w:r w:rsidRPr="00A42151">
        <w:rPr>
          <w:rFonts w:ascii="Courier New" w:eastAsia="Times New Roman" w:hAnsi="Courier New" w:cs="Courier New"/>
          <w:color w:val="080808"/>
          <w:sz w:val="20"/>
          <w:szCs w:val="20"/>
          <w:lang w:eastAsia="en-GB"/>
        </w:rPr>
        <w:br/>
        <w:t>}</w:t>
      </w:r>
      <w:r w:rsidR="00BC3923" w:rsidRPr="00A42151">
        <w:rPr>
          <w:rFonts w:ascii="Courier New" w:eastAsia="Times New Roman" w:hAnsi="Courier New" w:cs="Courier New"/>
          <w:color w:val="080808"/>
          <w:sz w:val="20"/>
          <w:szCs w:val="20"/>
          <w:lang w:eastAsia="en-GB"/>
        </w:rPr>
        <w:t>5</w:t>
      </w:r>
    </w:p>
    <w:p w14:paraId="7582ADC6" w14:textId="6DC2C327" w:rsidR="00D53947" w:rsidRPr="00A42151" w:rsidRDefault="00D53947" w:rsidP="005B2003"/>
    <w:p w14:paraId="1FE1CFD4" w14:textId="173F0488" w:rsidR="001F5899" w:rsidRDefault="00744D09" w:rsidP="005B2003">
      <w:pPr>
        <w:rPr>
          <w:b/>
          <w:bCs/>
        </w:rPr>
      </w:pPr>
      <w:r w:rsidRPr="00744D09">
        <w:rPr>
          <w:b/>
          <w:bCs/>
        </w:rPr>
        <w:t xml:space="preserve"> The bloc for the s</w:t>
      </w:r>
      <w:r>
        <w:rPr>
          <w:b/>
          <w:bCs/>
        </w:rPr>
        <w:t>tats</w:t>
      </w:r>
    </w:p>
    <w:p w14:paraId="7ED14D6C" w14:textId="3242A0D8" w:rsidR="00E36D67" w:rsidRPr="002937D6" w:rsidRDefault="00744D09" w:rsidP="00F03C21">
      <w:r>
        <w:t xml:space="preserve">This bloc is similar to the previous one except for the fact it has to deal with one event only: the </w:t>
      </w:r>
      <w:proofErr w:type="spellStart"/>
      <w:r>
        <w:t>StatsUpdatedEvent</w:t>
      </w:r>
      <w:proofErr w:type="spellEnd"/>
      <w:r>
        <w:t xml:space="preserve">. Like usual the class </w:t>
      </w:r>
      <w:proofErr w:type="spellStart"/>
      <w:r>
        <w:t>StatsBloc</w:t>
      </w:r>
      <w:proofErr w:type="spellEnd"/>
      <w:r>
        <w:t xml:space="preserve"> is defined an extended with the Bloc class. </w:t>
      </w:r>
      <w:r w:rsidRPr="00744D09">
        <w:t xml:space="preserve">The </w:t>
      </w:r>
      <w:proofErr w:type="spellStart"/>
      <w:r w:rsidRPr="00744D09">
        <w:t>StatsBloc</w:t>
      </w:r>
      <w:proofErr w:type="spellEnd"/>
      <w:r w:rsidRPr="00744D09">
        <w:t xml:space="preserve"> class handles event of the type </w:t>
      </w:r>
      <w:proofErr w:type="spellStart"/>
      <w:r w:rsidRPr="00744D09">
        <w:t>StatEvent</w:t>
      </w:r>
      <w:proofErr w:type="spellEnd"/>
      <w:r w:rsidRPr="00744D09">
        <w:t xml:space="preserve"> a</w:t>
      </w:r>
      <w:r>
        <w:t xml:space="preserve">nd states of the type </w:t>
      </w:r>
      <w:proofErr w:type="spellStart"/>
      <w:r>
        <w:t>StatsState</w:t>
      </w:r>
      <w:proofErr w:type="spellEnd"/>
      <w:r>
        <w:t xml:space="preserve">. </w:t>
      </w:r>
      <w:r w:rsidRPr="00744D09">
        <w:t>Also in this case the bloc depends on the b</w:t>
      </w:r>
      <w:r>
        <w:t xml:space="preserve">loc of the list of </w:t>
      </w:r>
      <w:proofErr w:type="spellStart"/>
      <w:r>
        <w:t>todo</w:t>
      </w:r>
      <w:proofErr w:type="spellEnd"/>
      <w:r>
        <w:t xml:space="preserve">. </w:t>
      </w:r>
      <w:r w:rsidRPr="00744D09">
        <w:t xml:space="preserve">For this reason a variable of type </w:t>
      </w:r>
      <w:proofErr w:type="spellStart"/>
      <w:r w:rsidRPr="00744D09">
        <w:t>TodoBloc</w:t>
      </w:r>
      <w:proofErr w:type="spellEnd"/>
      <w:r w:rsidRPr="00744D09">
        <w:t xml:space="preserve"> is a</w:t>
      </w:r>
      <w:r>
        <w:t xml:space="preserve">dded and initialized in the constructor. </w:t>
      </w:r>
      <w:r w:rsidR="009215A1">
        <w:t xml:space="preserve">Also in the </w:t>
      </w:r>
      <w:r w:rsidRPr="00744D09">
        <w:t xml:space="preserve">constructor a new initial state </w:t>
      </w:r>
      <w:r w:rsidR="009215A1">
        <w:t xml:space="preserve">of type </w:t>
      </w:r>
      <w:proofErr w:type="spellStart"/>
      <w:r w:rsidR="009215A1">
        <w:t>StatsLoadeingState</w:t>
      </w:r>
      <w:proofErr w:type="spellEnd"/>
      <w:r w:rsidR="009215A1">
        <w:t xml:space="preserve"> </w:t>
      </w:r>
      <w:r w:rsidRPr="00744D09">
        <w:t>is emitted</w:t>
      </w:r>
      <w:r w:rsidR="009215A1">
        <w:t>. T</w:t>
      </w:r>
      <w:r w:rsidR="009215A1" w:rsidRPr="009215A1">
        <w:t xml:space="preserve">he subscription to the state stream of the </w:t>
      </w:r>
      <w:proofErr w:type="spellStart"/>
      <w:r w:rsidR="009215A1" w:rsidRPr="009215A1">
        <w:t>T</w:t>
      </w:r>
      <w:r w:rsidR="009215A1">
        <w:t>odoBloc</w:t>
      </w:r>
      <w:proofErr w:type="spellEnd"/>
      <w:r w:rsidR="009215A1">
        <w:t xml:space="preserve"> is </w:t>
      </w:r>
      <w:proofErr w:type="spellStart"/>
      <w:r w:rsidR="009215A1">
        <w:t>perfomed</w:t>
      </w:r>
      <w:proofErr w:type="spellEnd"/>
      <w:r w:rsidR="009215A1">
        <w:t xml:space="preserve"> passing a function called </w:t>
      </w:r>
      <w:proofErr w:type="spellStart"/>
      <w:r w:rsidR="009215A1">
        <w:t>onTodosStateChanged</w:t>
      </w:r>
      <w:proofErr w:type="spellEnd"/>
      <w:r w:rsidR="009215A1">
        <w:t xml:space="preserve"> that check if the </w:t>
      </w:r>
      <w:proofErr w:type="spellStart"/>
      <w:r w:rsidR="009215A1">
        <w:t>TodoBloc’s</w:t>
      </w:r>
      <w:proofErr w:type="spellEnd"/>
      <w:r w:rsidR="009215A1">
        <w:t xml:space="preserve"> state is of type </w:t>
      </w:r>
      <w:proofErr w:type="spellStart"/>
      <w:r w:rsidR="009215A1">
        <w:t>TodoLoadedState</w:t>
      </w:r>
      <w:proofErr w:type="spellEnd"/>
      <w:r w:rsidR="009215A1">
        <w:t xml:space="preserve"> and , in case ,emits </w:t>
      </w:r>
      <w:proofErr w:type="spellStart"/>
      <w:r w:rsidR="009215A1">
        <w:t>a</w:t>
      </w:r>
      <w:proofErr w:type="spellEnd"/>
      <w:r w:rsidR="009215A1">
        <w:t xml:space="preserve"> event of type </w:t>
      </w:r>
      <w:proofErr w:type="spellStart"/>
      <w:r w:rsidR="009215A1">
        <w:t>StatsUpdatedEvent</w:t>
      </w:r>
      <w:proofErr w:type="spellEnd"/>
      <w:r w:rsidR="009215A1">
        <w:t xml:space="preserve">. This event will be handled by the </w:t>
      </w:r>
      <w:proofErr w:type="spellStart"/>
      <w:r w:rsidR="009215A1">
        <w:t>mapEventToState</w:t>
      </w:r>
      <w:proofErr w:type="spellEnd"/>
      <w:r w:rsidR="009215A1">
        <w:t xml:space="preserve"> method implemented later. </w:t>
      </w:r>
      <w:r w:rsidR="009215A1" w:rsidRPr="009215A1">
        <w:t xml:space="preserve">The function </w:t>
      </w:r>
      <w:proofErr w:type="spellStart"/>
      <w:r w:rsidR="009215A1" w:rsidRPr="009215A1">
        <w:t>onTodosStateChanged</w:t>
      </w:r>
      <w:proofErr w:type="spellEnd"/>
      <w:r w:rsidR="009215A1" w:rsidRPr="009215A1">
        <w:t xml:space="preserve"> is called also once in the c</w:t>
      </w:r>
      <w:r w:rsidR="009215A1">
        <w:t>onstructor</w:t>
      </w:r>
      <w:r w:rsidR="00F03C21">
        <w:t xml:space="preserve"> to update the stats in case the </w:t>
      </w:r>
      <w:proofErr w:type="spellStart"/>
      <w:r w:rsidR="00F03C21">
        <w:t>TodoBloc</w:t>
      </w:r>
      <w:proofErr w:type="spellEnd"/>
      <w:r w:rsidR="00F03C21">
        <w:t xml:space="preserve"> is already in a </w:t>
      </w:r>
      <w:proofErr w:type="spellStart"/>
      <w:r w:rsidR="00F03C21">
        <w:t>TodosLoadedState</w:t>
      </w:r>
      <w:proofErr w:type="spellEnd"/>
      <w:r w:rsidR="00F03C21">
        <w:t xml:space="preserve"> on </w:t>
      </w:r>
      <w:proofErr w:type="spellStart"/>
      <w:r w:rsidR="00F03C21">
        <w:t>StatsBloc</w:t>
      </w:r>
      <w:proofErr w:type="spellEnd"/>
      <w:r w:rsidR="00F03C21">
        <w:t xml:space="preserve"> creation.</w:t>
      </w:r>
    </w:p>
    <w:p w14:paraId="35570701" w14:textId="77777777" w:rsidR="00F03C2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class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033B3"/>
          <w:sz w:val="20"/>
          <w:szCs w:val="20"/>
          <w:lang w:eastAsia="en-GB"/>
        </w:rPr>
        <w:t xml:space="preserve">extends </w:t>
      </w:r>
      <w:r w:rsidRPr="002937D6">
        <w:rPr>
          <w:rFonts w:ascii="Courier New" w:eastAsia="Times New Roman" w:hAnsi="Courier New" w:cs="Courier New"/>
          <w:color w:val="000000"/>
          <w:sz w:val="20"/>
          <w:szCs w:val="20"/>
          <w:lang w:eastAsia="en-GB"/>
        </w:rPr>
        <w:t>Bloc</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&gt;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late </w:t>
      </w:r>
      <w:proofErr w:type="spellStart"/>
      <w:r w:rsidRPr="002937D6">
        <w:rPr>
          <w:rFonts w:ascii="Courier New" w:eastAsia="Times New Roman" w:hAnsi="Courier New" w:cs="Courier New"/>
          <w:color w:val="000000"/>
          <w:sz w:val="20"/>
          <w:szCs w:val="20"/>
          <w:lang w:eastAsia="en-GB"/>
        </w:rPr>
        <w:t>StreamSubscription</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StatsBloc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033B3"/>
          <w:sz w:val="20"/>
          <w:szCs w:val="20"/>
          <w:lang w:eastAsia="en-GB"/>
        </w:rPr>
        <w:t xml:space="preserve">required </w:t>
      </w:r>
      <w:proofErr w:type="spellStart"/>
      <w:r w:rsidRPr="002937D6">
        <w:rPr>
          <w:rFonts w:ascii="Courier New" w:eastAsia="Times New Roman" w:hAnsi="Courier New" w:cs="Courier New"/>
          <w:color w:val="0033B3"/>
          <w:sz w:val="20"/>
          <w:szCs w:val="20"/>
          <w:lang w:eastAsia="en-GB"/>
        </w:rPr>
        <w:t>this</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todoBloc</w:t>
      </w:r>
      <w:proofErr w:type="spellEnd"/>
      <w:r w:rsidRPr="002937D6">
        <w:rPr>
          <w:rFonts w:ascii="Courier New" w:eastAsia="Times New Roman" w:hAnsi="Courier New" w:cs="Courier New"/>
          <w:color w:val="080808"/>
          <w:sz w:val="20"/>
          <w:szCs w:val="20"/>
          <w:lang w:eastAsia="en-GB"/>
        </w:rPr>
        <w:t xml:space="preserve">}) : </w:t>
      </w:r>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StatsLoadingState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void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(state)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(state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TodosLoadedState</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add(</w:t>
      </w:r>
      <w:proofErr w:type="spellStart"/>
      <w:r w:rsidRPr="002937D6">
        <w:rPr>
          <w:rFonts w:ascii="Courier New" w:eastAsia="Times New Roman" w:hAnsi="Courier New" w:cs="Courier New"/>
          <w:color w:val="2196F3"/>
          <w:sz w:val="20"/>
          <w:szCs w:val="20"/>
          <w:lang w:eastAsia="en-GB"/>
        </w:rPr>
        <w:t>StatsUpdatedEvent</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state.</w:t>
      </w:r>
      <w:r w:rsidRPr="002937D6">
        <w:rPr>
          <w:rFonts w:ascii="Courier New" w:eastAsia="Times New Roman" w:hAnsi="Courier New" w:cs="Courier New"/>
          <w:color w:val="871094"/>
          <w:sz w:val="20"/>
          <w:szCs w:val="20"/>
          <w:lang w:eastAsia="en-GB"/>
        </w:rPr>
        <w:t>todos</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state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proofErr w:type="spellEnd"/>
      <w:r w:rsidRPr="002937D6">
        <w:rPr>
          <w:rFonts w:ascii="Courier New" w:eastAsia="Times New Roman" w:hAnsi="Courier New" w:cs="Courier New"/>
          <w:color w:val="871094"/>
          <w:sz w:val="20"/>
          <w:szCs w:val="20"/>
          <w:lang w:eastAsia="en-GB"/>
        </w:rPr>
        <w:t xml:space="preserve"> </w:t>
      </w:r>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871094"/>
          <w:sz w:val="20"/>
          <w:szCs w:val="20"/>
          <w:lang w:eastAsia="en-GB"/>
        </w:rPr>
        <w:t>todoBloc</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stream</w:t>
      </w:r>
      <w:r w:rsidRPr="002937D6">
        <w:rPr>
          <w:rFonts w:ascii="Courier New" w:eastAsia="Times New Roman" w:hAnsi="Courier New" w:cs="Courier New"/>
          <w:color w:val="080808"/>
          <w:sz w:val="20"/>
          <w:szCs w:val="20"/>
          <w:lang w:eastAsia="en-GB"/>
        </w:rPr>
        <w:t>.listen</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onTodosStateChanged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
    <w:p w14:paraId="381F0920" w14:textId="77777777" w:rsidR="00F03C21" w:rsidRPr="002937D6" w:rsidRDefault="00F03C2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13858B7A" w14:textId="4EC88AE7" w:rsidR="00445164" w:rsidRDefault="00F03C21" w:rsidP="00F03C21">
      <w:r w:rsidRPr="00F03C21">
        <w:t xml:space="preserve">The </w:t>
      </w:r>
      <w:proofErr w:type="spellStart"/>
      <w:r w:rsidRPr="00F03C21">
        <w:t>mapEventToState</w:t>
      </w:r>
      <w:proofErr w:type="spellEnd"/>
      <w:r w:rsidRPr="00F03C21">
        <w:t xml:space="preserve"> method require</w:t>
      </w:r>
      <w:r>
        <w:t>s</w:t>
      </w:r>
      <w:r w:rsidRPr="00F03C21">
        <w:t xml:space="preserve"> a</w:t>
      </w:r>
      <w:r>
        <w:t xml:space="preserve"> single if statement because the only event is has to handle is the </w:t>
      </w:r>
      <w:proofErr w:type="spellStart"/>
      <w:r>
        <w:t>StatsUpdatedEvent</w:t>
      </w:r>
      <w:proofErr w:type="spellEnd"/>
      <w:r>
        <w:t xml:space="preserve">. </w:t>
      </w:r>
      <w:r w:rsidR="00445164">
        <w:t xml:space="preserve">When received, the new stats are computed using the list of </w:t>
      </w:r>
      <w:proofErr w:type="spellStart"/>
      <w:r w:rsidR="00445164">
        <w:t>todo</w:t>
      </w:r>
      <w:proofErr w:type="spellEnd"/>
      <w:r w:rsidR="00445164">
        <w:t xml:space="preserve"> inside it and a new </w:t>
      </w:r>
      <w:proofErr w:type="spellStart"/>
      <w:r w:rsidR="00445164">
        <w:t>StatsLoadedState</w:t>
      </w:r>
      <w:proofErr w:type="spellEnd"/>
      <w:r w:rsidR="00445164">
        <w:t xml:space="preserve"> is emitted. </w:t>
      </w:r>
    </w:p>
    <w:p w14:paraId="7E85AE22" w14:textId="7B31C0E0" w:rsidR="00445164" w:rsidRPr="00F03C21" w:rsidRDefault="00445164" w:rsidP="00F03C21">
      <w:r>
        <w:lastRenderedPageBreak/>
        <w:t xml:space="preserve">In the close method the subscription to the </w:t>
      </w:r>
      <w:proofErr w:type="spellStart"/>
      <w:r>
        <w:t>TodoBloc</w:t>
      </w:r>
      <w:proofErr w:type="spellEnd"/>
      <w:r>
        <w:t xml:space="preserve"> is terminated.</w:t>
      </w:r>
    </w:p>
    <w:p w14:paraId="38393234" w14:textId="66B490AC" w:rsidR="00617E61" w:rsidRPr="002937D6" w:rsidRDefault="00617E61" w:rsidP="00617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C21">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Stream</w:t>
      </w:r>
      <w:r w:rsidRPr="002937D6">
        <w:rPr>
          <w:rFonts w:ascii="Courier New" w:eastAsia="Times New Roman" w:hAnsi="Courier New" w:cs="Courier New"/>
          <w:color w:val="080808"/>
          <w:sz w:val="20"/>
          <w:szCs w:val="20"/>
          <w:lang w:eastAsia="en-GB"/>
        </w:rPr>
        <w:t>&lt;</w:t>
      </w:r>
      <w:proofErr w:type="spellStart"/>
      <w:r w:rsidRPr="002937D6">
        <w:rPr>
          <w:rFonts w:ascii="Courier New" w:eastAsia="Times New Roman" w:hAnsi="Courier New" w:cs="Courier New"/>
          <w:color w:val="000000"/>
          <w:sz w:val="20"/>
          <w:szCs w:val="20"/>
          <w:lang w:eastAsia="en-GB"/>
        </w:rPr>
        <w:t>StatsState</w:t>
      </w:r>
      <w:proofErr w:type="spellEnd"/>
      <w:r w:rsidRPr="002937D6">
        <w:rPr>
          <w:rFonts w:ascii="Courier New" w:eastAsia="Times New Roman" w:hAnsi="Courier New" w:cs="Courier New"/>
          <w:color w:val="080808"/>
          <w:sz w:val="20"/>
          <w:szCs w:val="20"/>
          <w:lang w:eastAsia="en-GB"/>
        </w:rPr>
        <w:t xml:space="preserve">&gt; </w:t>
      </w:r>
      <w:proofErr w:type="spellStart"/>
      <w:r w:rsidRPr="002937D6">
        <w:rPr>
          <w:rFonts w:ascii="Courier New" w:eastAsia="Times New Roman" w:hAnsi="Courier New" w:cs="Courier New"/>
          <w:color w:val="00627A"/>
          <w:sz w:val="20"/>
          <w:szCs w:val="20"/>
          <w:lang w:eastAsia="en-GB"/>
        </w:rPr>
        <w:t>mapEventToState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StatsEvent</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async*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if </w:t>
      </w:r>
      <w:r w:rsidRPr="002937D6">
        <w:rPr>
          <w:rFonts w:ascii="Courier New" w:eastAsia="Times New Roman" w:hAnsi="Courier New" w:cs="Courier New"/>
          <w:color w:val="080808"/>
          <w:sz w:val="20"/>
          <w:szCs w:val="20"/>
          <w:lang w:eastAsia="en-GB"/>
        </w:rPr>
        <w:t xml:space="preserve">(event </w:t>
      </w:r>
      <w:r w:rsidRPr="002937D6">
        <w:rPr>
          <w:rFonts w:ascii="Courier New" w:eastAsia="Times New Roman" w:hAnsi="Courier New" w:cs="Courier New"/>
          <w:color w:val="0033B3"/>
          <w:sz w:val="20"/>
          <w:szCs w:val="20"/>
          <w:lang w:eastAsia="en-GB"/>
        </w:rPr>
        <w:t xml:space="preserve">is </w:t>
      </w:r>
      <w:proofErr w:type="spellStart"/>
      <w:r w:rsidRPr="002937D6">
        <w:rPr>
          <w:rFonts w:ascii="Courier New" w:eastAsia="Times New Roman" w:hAnsi="Courier New" w:cs="Courier New"/>
          <w:color w:val="000000"/>
          <w:sz w:val="20"/>
          <w:szCs w:val="20"/>
          <w:lang w:eastAsia="en-GB"/>
        </w:rPr>
        <w:t>StatsUpdatedEvent</w:t>
      </w:r>
      <w:proofErr w:type="spellEnd"/>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final </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00000"/>
          <w:sz w:val="20"/>
          <w:szCs w:val="20"/>
          <w:lang w:eastAsia="en-GB"/>
        </w:rPr>
        <w:t xml:space="preserve"> </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80808"/>
          <w:sz w:val="20"/>
          <w:szCs w:val="20"/>
          <w:lang w:eastAsia="en-GB"/>
        </w:rPr>
        <w:t>event.</w:t>
      </w:r>
      <w:r w:rsidRPr="002937D6">
        <w:rPr>
          <w:rFonts w:ascii="Courier New" w:eastAsia="Times New Roman" w:hAnsi="Courier New" w:cs="Courier New"/>
          <w:color w:val="871094"/>
          <w:sz w:val="20"/>
          <w:szCs w:val="20"/>
          <w:lang w:eastAsia="en-GB"/>
        </w:rPr>
        <w:t>todos</w:t>
      </w:r>
      <w:r w:rsidRPr="002937D6">
        <w:rPr>
          <w:rFonts w:ascii="Courier New" w:eastAsia="Times New Roman" w:hAnsi="Courier New" w:cs="Courier New"/>
          <w:color w:val="080808"/>
          <w:sz w:val="20"/>
          <w:szCs w:val="20"/>
          <w:lang w:eastAsia="en-GB"/>
        </w:rPr>
        <w:t>.where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todo</w:t>
      </w:r>
      <w:proofErr w:type="spellEnd"/>
      <w:r w:rsidRPr="002937D6">
        <w:rPr>
          <w:rFonts w:ascii="Courier New" w:eastAsia="Times New Roman" w:hAnsi="Courier New" w:cs="Courier New"/>
          <w:color w:val="080808"/>
          <w:sz w:val="20"/>
          <w:szCs w:val="20"/>
          <w:lang w:eastAsia="en-GB"/>
        </w:rPr>
        <w:t xml:space="preserve">) =&gt; </w:t>
      </w:r>
      <w:proofErr w:type="spellStart"/>
      <w:r w:rsidRPr="002937D6">
        <w:rPr>
          <w:rFonts w:ascii="Courier New" w:eastAsia="Times New Roman" w:hAnsi="Courier New" w:cs="Courier New"/>
          <w:color w:val="080808"/>
          <w:sz w:val="20"/>
          <w:szCs w:val="20"/>
          <w:lang w:eastAsia="en-GB"/>
        </w:rPr>
        <w:t>todo.</w:t>
      </w:r>
      <w:r w:rsidRPr="002937D6">
        <w:rPr>
          <w:rFonts w:ascii="Courier New" w:eastAsia="Times New Roman" w:hAnsi="Courier New" w:cs="Courier New"/>
          <w:color w:val="871094"/>
          <w:sz w:val="20"/>
          <w:szCs w:val="20"/>
          <w:lang w:eastAsia="en-GB"/>
        </w:rPr>
        <w:t>completed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80808"/>
          <w:sz w:val="20"/>
          <w:szCs w:val="20"/>
          <w:lang w:eastAsia="en-GB"/>
        </w:rPr>
        <w:t>toList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871094"/>
          <w:sz w:val="20"/>
          <w:szCs w:val="20"/>
          <w:lang w:eastAsia="en-GB"/>
        </w:rPr>
        <w:t>length</w:t>
      </w:r>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yield </w:t>
      </w:r>
      <w:proofErr w:type="spellStart"/>
      <w:r w:rsidRPr="002937D6">
        <w:rPr>
          <w:rFonts w:ascii="Courier New" w:eastAsia="Times New Roman" w:hAnsi="Courier New" w:cs="Courier New"/>
          <w:color w:val="2196F3"/>
          <w:sz w:val="20"/>
          <w:szCs w:val="20"/>
          <w:lang w:eastAsia="en-GB"/>
        </w:rPr>
        <w:t>StatsLoadedState</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000000"/>
          <w:sz w:val="20"/>
          <w:szCs w:val="20"/>
          <w:lang w:eastAsia="en-GB"/>
        </w:rPr>
        <w:t>numCompleted</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9E880D"/>
          <w:sz w:val="20"/>
          <w:szCs w:val="20"/>
          <w:lang w:eastAsia="en-GB"/>
        </w:rPr>
        <w:t>@override</w:t>
      </w:r>
      <w:r w:rsidRPr="002937D6">
        <w:rPr>
          <w:rFonts w:ascii="Courier New" w:eastAsia="Times New Roman" w:hAnsi="Courier New" w:cs="Courier New"/>
          <w:color w:val="9E880D"/>
          <w:sz w:val="20"/>
          <w:szCs w:val="20"/>
          <w:lang w:eastAsia="en-GB"/>
        </w:rPr>
        <w:br/>
        <w:t xml:space="preserve">  </w:t>
      </w:r>
      <w:r w:rsidRPr="002937D6">
        <w:rPr>
          <w:rFonts w:ascii="Courier New" w:eastAsia="Times New Roman" w:hAnsi="Courier New" w:cs="Courier New"/>
          <w:color w:val="000000"/>
          <w:sz w:val="20"/>
          <w:szCs w:val="20"/>
          <w:lang w:eastAsia="en-GB"/>
        </w:rPr>
        <w:t>Future</w:t>
      </w:r>
      <w:r w:rsidRPr="002937D6">
        <w:rPr>
          <w:rFonts w:ascii="Courier New" w:eastAsia="Times New Roman" w:hAnsi="Courier New" w:cs="Courier New"/>
          <w:color w:val="080808"/>
          <w:sz w:val="20"/>
          <w:szCs w:val="20"/>
          <w:lang w:eastAsia="en-GB"/>
        </w:rPr>
        <w:t>&lt;</w:t>
      </w:r>
      <w:r w:rsidRPr="002937D6">
        <w:rPr>
          <w:rFonts w:ascii="Courier New" w:eastAsia="Times New Roman" w:hAnsi="Courier New" w:cs="Courier New"/>
          <w:color w:val="0033B3"/>
          <w:sz w:val="20"/>
          <w:szCs w:val="20"/>
          <w:lang w:eastAsia="en-GB"/>
        </w:rPr>
        <w:t>void</w:t>
      </w:r>
      <w:r w:rsidRPr="002937D6">
        <w:rPr>
          <w:rFonts w:ascii="Courier New" w:eastAsia="Times New Roman" w:hAnsi="Courier New" w:cs="Courier New"/>
          <w:color w:val="080808"/>
          <w:sz w:val="20"/>
          <w:szCs w:val="20"/>
          <w:lang w:eastAsia="en-GB"/>
        </w:rPr>
        <w:t xml:space="preserve">&gt; </w:t>
      </w:r>
      <w:r w:rsidRPr="002937D6">
        <w:rPr>
          <w:rFonts w:ascii="Courier New" w:eastAsia="Times New Roman" w:hAnsi="Courier New" w:cs="Courier New"/>
          <w:color w:val="00627A"/>
          <w:sz w:val="20"/>
          <w:szCs w:val="20"/>
          <w:lang w:eastAsia="en-GB"/>
        </w:rPr>
        <w:t>close</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871094"/>
          <w:sz w:val="20"/>
          <w:szCs w:val="20"/>
          <w:lang w:eastAsia="en-GB"/>
        </w:rPr>
        <w:t>todoSubscription</w:t>
      </w:r>
      <w:r w:rsidRPr="002937D6">
        <w:rPr>
          <w:rFonts w:ascii="Courier New" w:eastAsia="Times New Roman" w:hAnsi="Courier New" w:cs="Courier New"/>
          <w:color w:val="080808"/>
          <w:sz w:val="20"/>
          <w:szCs w:val="20"/>
          <w:lang w:eastAsia="en-GB"/>
        </w:rPr>
        <w:t>.cancel</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033B3"/>
          <w:sz w:val="20"/>
          <w:szCs w:val="20"/>
          <w:lang w:eastAsia="en-GB"/>
        </w:rPr>
        <w:t xml:space="preserve">return </w:t>
      </w:r>
      <w:proofErr w:type="spellStart"/>
      <w:r w:rsidRPr="002937D6">
        <w:rPr>
          <w:rFonts w:ascii="Courier New" w:eastAsia="Times New Roman" w:hAnsi="Courier New" w:cs="Courier New"/>
          <w:color w:val="0033B3"/>
          <w:sz w:val="20"/>
          <w:szCs w:val="20"/>
          <w:lang w:eastAsia="en-GB"/>
        </w:rPr>
        <w:t>super</w:t>
      </w:r>
      <w:r w:rsidRPr="002937D6">
        <w:rPr>
          <w:rFonts w:ascii="Courier New" w:eastAsia="Times New Roman" w:hAnsi="Courier New" w:cs="Courier New"/>
          <w:color w:val="080808"/>
          <w:sz w:val="20"/>
          <w:szCs w:val="20"/>
          <w:lang w:eastAsia="en-GB"/>
        </w:rPr>
        <w:t>.close</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7A9DCDE7" w14:textId="77777777" w:rsidR="00617E61" w:rsidRPr="002937D6" w:rsidRDefault="00617E61" w:rsidP="005B2003"/>
    <w:p w14:paraId="30396003" w14:textId="6291F7E8" w:rsidR="001F5899" w:rsidRDefault="00445164" w:rsidP="005B2003">
      <w:pPr>
        <w:rPr>
          <w:b/>
          <w:bCs/>
        </w:rPr>
      </w:pPr>
      <w:r w:rsidRPr="00445164">
        <w:rPr>
          <w:b/>
          <w:bCs/>
        </w:rPr>
        <w:t>The bloc for the t</w:t>
      </w:r>
      <w:r>
        <w:rPr>
          <w:b/>
          <w:bCs/>
        </w:rPr>
        <w:t>ab</w:t>
      </w:r>
    </w:p>
    <w:p w14:paraId="58B36222" w14:textId="42E4ED5D" w:rsidR="001270FA" w:rsidRPr="002937D6" w:rsidRDefault="00445164" w:rsidP="00446C41">
      <w:r>
        <w:t xml:space="preserve">The procedure is the same as before. This time the bloc is really simple.  </w:t>
      </w:r>
      <w:r w:rsidRPr="00445164">
        <w:t xml:space="preserve">After creating the class </w:t>
      </w:r>
      <w:proofErr w:type="spellStart"/>
      <w:r w:rsidRPr="00445164">
        <w:t>TabBloc</w:t>
      </w:r>
      <w:proofErr w:type="spellEnd"/>
      <w:r w:rsidRPr="00445164">
        <w:t xml:space="preserve"> and </w:t>
      </w:r>
      <w:r>
        <w:t>extending it</w:t>
      </w:r>
      <w:r w:rsidRPr="00445164">
        <w:t xml:space="preserve"> to the B</w:t>
      </w:r>
      <w:r>
        <w:t xml:space="preserve">loc class, the states and events it must handle are specified.  </w:t>
      </w:r>
      <w:r w:rsidRPr="00445164">
        <w:t xml:space="preserve">In the </w:t>
      </w:r>
      <w:proofErr w:type="spellStart"/>
      <w:r w:rsidRPr="00445164">
        <w:t>contructor</w:t>
      </w:r>
      <w:proofErr w:type="spellEnd"/>
      <w:r w:rsidRPr="00445164">
        <w:t xml:space="preserve"> the initial state is initialized and s</w:t>
      </w:r>
      <w:r>
        <w:t xml:space="preserve">et to </w:t>
      </w:r>
      <w:proofErr w:type="spellStart"/>
      <w:r>
        <w:t>TabState.todos</w:t>
      </w:r>
      <w:proofErr w:type="spellEnd"/>
      <w:r>
        <w:t xml:space="preserve">. The </w:t>
      </w:r>
      <w:proofErr w:type="spellStart"/>
      <w:r>
        <w:t>mapEventToState</w:t>
      </w:r>
      <w:proofErr w:type="spellEnd"/>
      <w:r>
        <w:t xml:space="preserve"> method is overridden connecting the only event with the emission of the state corresponding to </w:t>
      </w:r>
      <w:r w:rsidR="00446C41">
        <w:t xml:space="preserve">the event </w:t>
      </w:r>
      <w:proofErr w:type="spellStart"/>
      <w:r w:rsidR="00446C41">
        <w:t>TabState</w:t>
      </w:r>
      <w:proofErr w:type="spellEnd"/>
      <w:r w:rsidR="00446C41">
        <w:t xml:space="preserve"> value.</w:t>
      </w:r>
    </w:p>
    <w:p w14:paraId="6372F0B5" w14:textId="77777777" w:rsidR="00446C41" w:rsidRPr="002937D6" w:rsidRDefault="00446C41" w:rsidP="00446C41"/>
    <w:p w14:paraId="16B9FA58" w14:textId="77C5D104" w:rsidR="00013941" w:rsidRDefault="001270F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70FA">
        <w:rPr>
          <w:rFonts w:ascii="Courier New" w:eastAsia="Times New Roman" w:hAnsi="Courier New" w:cs="Courier New"/>
          <w:color w:val="0033B3"/>
          <w:sz w:val="20"/>
          <w:szCs w:val="20"/>
          <w:lang w:eastAsia="en-GB"/>
        </w:rPr>
        <w:t xml:space="preserve">class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033B3"/>
          <w:sz w:val="20"/>
          <w:szCs w:val="20"/>
          <w:lang w:eastAsia="en-GB"/>
        </w:rPr>
        <w:t xml:space="preserve">extends </w:t>
      </w:r>
      <w:r w:rsidRPr="001270FA">
        <w:rPr>
          <w:rFonts w:ascii="Courier New" w:eastAsia="Times New Roman" w:hAnsi="Courier New" w:cs="Courier New"/>
          <w:color w:val="000000"/>
          <w:sz w:val="20"/>
          <w:szCs w:val="20"/>
          <w:lang w:eastAsia="en-GB"/>
        </w:rPr>
        <w:t>Bloc</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TabEvent</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&gt;{</w:t>
      </w:r>
      <w:r w:rsidRPr="001270FA">
        <w:rPr>
          <w:rFonts w:ascii="Courier New" w:eastAsia="Times New Roman" w:hAnsi="Courier New" w:cs="Courier New"/>
          <w:color w:val="080808"/>
          <w:sz w:val="20"/>
          <w:szCs w:val="20"/>
          <w:lang w:eastAsia="en-GB"/>
        </w:rPr>
        <w:br/>
        <w:t xml:space="preserve">  </w:t>
      </w:r>
      <w:proofErr w:type="spellStart"/>
      <w:r w:rsidRPr="001270FA">
        <w:rPr>
          <w:rFonts w:ascii="Courier New" w:eastAsia="Times New Roman" w:hAnsi="Courier New" w:cs="Courier New"/>
          <w:color w:val="000000"/>
          <w:sz w:val="20"/>
          <w:szCs w:val="20"/>
          <w:lang w:eastAsia="en-GB"/>
        </w:rPr>
        <w:t>TabBloc</w:t>
      </w:r>
      <w:proofErr w:type="spellEnd"/>
      <w:r w:rsidRPr="001270FA">
        <w:rPr>
          <w:rFonts w:ascii="Courier New" w:eastAsia="Times New Roman" w:hAnsi="Courier New" w:cs="Courier New"/>
          <w:color w:val="080808"/>
          <w:sz w:val="20"/>
          <w:szCs w:val="20"/>
          <w:lang w:eastAsia="en-GB"/>
        </w:rPr>
        <w:t xml:space="preserve">() : </w:t>
      </w:r>
      <w:r w:rsidRPr="001270FA">
        <w:rPr>
          <w:rFonts w:ascii="Courier New" w:eastAsia="Times New Roman" w:hAnsi="Courier New" w:cs="Courier New"/>
          <w:color w:val="0033B3"/>
          <w:sz w:val="20"/>
          <w:szCs w:val="20"/>
          <w:lang w:eastAsia="en-GB"/>
        </w:rPr>
        <w:t>super</w:t>
      </w:r>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TabState</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871094"/>
          <w:sz w:val="20"/>
          <w:szCs w:val="20"/>
          <w:lang w:eastAsia="en-GB"/>
        </w:rPr>
        <w:t>todos</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9E880D"/>
          <w:sz w:val="20"/>
          <w:szCs w:val="20"/>
          <w:lang w:eastAsia="en-GB"/>
        </w:rPr>
        <w:t>@override</w:t>
      </w:r>
      <w:r w:rsidRPr="001270FA">
        <w:rPr>
          <w:rFonts w:ascii="Courier New" w:eastAsia="Times New Roman" w:hAnsi="Courier New" w:cs="Courier New"/>
          <w:color w:val="9E880D"/>
          <w:sz w:val="20"/>
          <w:szCs w:val="20"/>
          <w:lang w:eastAsia="en-GB"/>
        </w:rPr>
        <w:br/>
        <w:t xml:space="preserve">  </w:t>
      </w:r>
      <w:r w:rsidRPr="001270FA">
        <w:rPr>
          <w:rFonts w:ascii="Courier New" w:eastAsia="Times New Roman" w:hAnsi="Courier New" w:cs="Courier New"/>
          <w:color w:val="000000"/>
          <w:sz w:val="20"/>
          <w:szCs w:val="20"/>
          <w:lang w:eastAsia="en-GB"/>
        </w:rPr>
        <w:t>Stream</w:t>
      </w:r>
      <w:r w:rsidRPr="001270FA">
        <w:rPr>
          <w:rFonts w:ascii="Courier New" w:eastAsia="Times New Roman" w:hAnsi="Courier New" w:cs="Courier New"/>
          <w:color w:val="080808"/>
          <w:sz w:val="20"/>
          <w:szCs w:val="20"/>
          <w:lang w:eastAsia="en-GB"/>
        </w:rPr>
        <w:t>&lt;</w:t>
      </w:r>
      <w:proofErr w:type="spellStart"/>
      <w:r w:rsidRPr="001270FA">
        <w:rPr>
          <w:rFonts w:ascii="Courier New" w:eastAsia="Times New Roman" w:hAnsi="Courier New" w:cs="Courier New"/>
          <w:color w:val="000000"/>
          <w:sz w:val="20"/>
          <w:szCs w:val="20"/>
          <w:lang w:eastAsia="en-GB"/>
        </w:rPr>
        <w:t>TabState</w:t>
      </w:r>
      <w:proofErr w:type="spellEnd"/>
      <w:r w:rsidRPr="001270FA">
        <w:rPr>
          <w:rFonts w:ascii="Courier New" w:eastAsia="Times New Roman" w:hAnsi="Courier New" w:cs="Courier New"/>
          <w:color w:val="080808"/>
          <w:sz w:val="20"/>
          <w:szCs w:val="20"/>
          <w:lang w:eastAsia="en-GB"/>
        </w:rPr>
        <w:t xml:space="preserve">&gt; </w:t>
      </w:r>
      <w:proofErr w:type="spellStart"/>
      <w:r w:rsidRPr="001270FA">
        <w:rPr>
          <w:rFonts w:ascii="Courier New" w:eastAsia="Times New Roman" w:hAnsi="Courier New" w:cs="Courier New"/>
          <w:color w:val="00627A"/>
          <w:sz w:val="20"/>
          <w:szCs w:val="20"/>
          <w:lang w:eastAsia="en-GB"/>
        </w:rPr>
        <w:t>mapEventToState</w:t>
      </w:r>
      <w:proofErr w:type="spellEnd"/>
      <w:r w:rsidRPr="001270FA">
        <w:rPr>
          <w:rFonts w:ascii="Courier New" w:eastAsia="Times New Roman" w:hAnsi="Courier New" w:cs="Courier New"/>
          <w:color w:val="080808"/>
          <w:sz w:val="20"/>
          <w:szCs w:val="20"/>
          <w:lang w:eastAsia="en-GB"/>
        </w:rPr>
        <w:t>(</w:t>
      </w:r>
      <w:proofErr w:type="spellStart"/>
      <w:r w:rsidRPr="001270FA">
        <w:rPr>
          <w:rFonts w:ascii="Courier New" w:eastAsia="Times New Roman" w:hAnsi="Courier New" w:cs="Courier New"/>
          <w:color w:val="000000"/>
          <w:sz w:val="20"/>
          <w:szCs w:val="20"/>
          <w:lang w:eastAsia="en-GB"/>
        </w:rPr>
        <w:t>TabEvent</w:t>
      </w:r>
      <w:proofErr w:type="spellEnd"/>
      <w:r w:rsidRPr="001270FA">
        <w:rPr>
          <w:rFonts w:ascii="Courier New" w:eastAsia="Times New Roman" w:hAnsi="Courier New" w:cs="Courier New"/>
          <w:color w:val="000000"/>
          <w:sz w:val="20"/>
          <w:szCs w:val="20"/>
          <w:lang w:eastAsia="en-GB"/>
        </w:rPr>
        <w:t xml:space="preserve"> </w:t>
      </w:r>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0033B3"/>
          <w:sz w:val="20"/>
          <w:szCs w:val="20"/>
          <w:lang w:eastAsia="en-GB"/>
        </w:rPr>
        <w:t>async*</w:t>
      </w:r>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if</w:t>
      </w:r>
      <w:r w:rsidRPr="001270FA">
        <w:rPr>
          <w:rFonts w:ascii="Courier New" w:eastAsia="Times New Roman" w:hAnsi="Courier New" w:cs="Courier New"/>
          <w:color w:val="080808"/>
          <w:sz w:val="20"/>
          <w:szCs w:val="20"/>
          <w:lang w:eastAsia="en-GB"/>
        </w:rPr>
        <w:t xml:space="preserve">(event </w:t>
      </w:r>
      <w:r w:rsidRPr="001270FA">
        <w:rPr>
          <w:rFonts w:ascii="Courier New" w:eastAsia="Times New Roman" w:hAnsi="Courier New" w:cs="Courier New"/>
          <w:color w:val="0033B3"/>
          <w:sz w:val="20"/>
          <w:szCs w:val="20"/>
          <w:lang w:eastAsia="en-GB"/>
        </w:rPr>
        <w:t xml:space="preserve">is </w:t>
      </w:r>
      <w:proofErr w:type="spellStart"/>
      <w:r w:rsidRPr="001270FA">
        <w:rPr>
          <w:rFonts w:ascii="Courier New" w:eastAsia="Times New Roman" w:hAnsi="Courier New" w:cs="Courier New"/>
          <w:color w:val="000000"/>
          <w:sz w:val="20"/>
          <w:szCs w:val="20"/>
          <w:lang w:eastAsia="en-GB"/>
        </w:rPr>
        <w:t>ChangeTabEvent</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033B3"/>
          <w:sz w:val="20"/>
          <w:szCs w:val="20"/>
          <w:lang w:eastAsia="en-GB"/>
        </w:rPr>
        <w:t xml:space="preserve">yield </w:t>
      </w:r>
      <w:proofErr w:type="spellStart"/>
      <w:r w:rsidRPr="001270FA">
        <w:rPr>
          <w:rFonts w:ascii="Courier New" w:eastAsia="Times New Roman" w:hAnsi="Courier New" w:cs="Courier New"/>
          <w:color w:val="080808"/>
          <w:sz w:val="20"/>
          <w:szCs w:val="20"/>
          <w:lang w:eastAsia="en-GB"/>
        </w:rPr>
        <w:t>event.</w:t>
      </w:r>
      <w:r w:rsidRPr="001270FA">
        <w:rPr>
          <w:rFonts w:ascii="Courier New" w:eastAsia="Times New Roman" w:hAnsi="Courier New" w:cs="Courier New"/>
          <w:color w:val="871094"/>
          <w:sz w:val="20"/>
          <w:szCs w:val="20"/>
          <w:lang w:eastAsia="en-GB"/>
        </w:rPr>
        <w:t>tab</w:t>
      </w:r>
      <w:proofErr w:type="spellEnd"/>
      <w:r w:rsidRPr="001270FA">
        <w:rPr>
          <w:rFonts w:ascii="Courier New" w:eastAsia="Times New Roman" w:hAnsi="Courier New" w:cs="Courier New"/>
          <w:color w:val="080808"/>
          <w:sz w:val="20"/>
          <w:szCs w:val="20"/>
          <w:lang w:eastAsia="en-GB"/>
        </w:rPr>
        <w:t>;</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t xml:space="preserve">  }</w:t>
      </w:r>
      <w:r w:rsidRPr="001270FA">
        <w:rPr>
          <w:rFonts w:ascii="Courier New" w:eastAsia="Times New Roman" w:hAnsi="Courier New" w:cs="Courier New"/>
          <w:color w:val="080808"/>
          <w:sz w:val="20"/>
          <w:szCs w:val="20"/>
          <w:lang w:eastAsia="en-GB"/>
        </w:rPr>
        <w:br/>
      </w:r>
      <w:r w:rsidRPr="001270FA">
        <w:rPr>
          <w:rFonts w:ascii="Courier New" w:eastAsia="Times New Roman" w:hAnsi="Courier New" w:cs="Courier New"/>
          <w:color w:val="080808"/>
          <w:sz w:val="20"/>
          <w:szCs w:val="20"/>
          <w:lang w:eastAsia="en-GB"/>
        </w:rPr>
        <w:br/>
        <w:t>}</w:t>
      </w:r>
    </w:p>
    <w:p w14:paraId="25A62B3D" w14:textId="30012D50" w:rsidR="0071005A" w:rsidRPr="001270FA" w:rsidRDefault="0071005A" w:rsidP="0012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6CCBDFA" w14:textId="04FADE29" w:rsidR="00013941" w:rsidRPr="00446C41" w:rsidRDefault="00446C41" w:rsidP="00013941">
      <w:pPr>
        <w:rPr>
          <w:b/>
          <w:bCs/>
        </w:rPr>
      </w:pPr>
      <w:r w:rsidRPr="00446C41">
        <w:rPr>
          <w:b/>
          <w:bCs/>
        </w:rPr>
        <w:t>Observe blocs</w:t>
      </w:r>
    </w:p>
    <w:p w14:paraId="0BEDAAB9" w14:textId="29FD1A75" w:rsidR="001270FA" w:rsidRPr="002937D6" w:rsidRDefault="002937D6" w:rsidP="00446C41">
      <w:r>
        <w:t>Terminates here</w:t>
      </w:r>
      <w:r w:rsidR="00446C41" w:rsidRPr="00446C41">
        <w:t xml:space="preserve"> t</w:t>
      </w:r>
      <w:r w:rsidR="00446C41">
        <w:t xml:space="preserve">he definition of the application’s state. </w:t>
      </w:r>
      <w:r w:rsidR="00446C41" w:rsidRPr="00446C41">
        <w:t xml:space="preserve">All states </w:t>
      </w:r>
      <w:r w:rsidR="00446C41">
        <w:t>,</w:t>
      </w:r>
      <w:r w:rsidR="00446C41" w:rsidRPr="00446C41">
        <w:t xml:space="preserve">events </w:t>
      </w:r>
      <w:r w:rsidR="00446C41">
        <w:t xml:space="preserve">and blocs connecting them </w:t>
      </w:r>
      <w:r w:rsidR="00446C41" w:rsidRPr="00446C41">
        <w:t xml:space="preserve">have </w:t>
      </w:r>
      <w:r w:rsidR="00446C41">
        <w:t xml:space="preserve">been defined. It is possible to start testing the logic of the application, in the main function for example, initializing an object of type </w:t>
      </w:r>
      <w:proofErr w:type="spellStart"/>
      <w:r w:rsidR="00446C41">
        <w:t>TodoBloc</w:t>
      </w:r>
      <w:proofErr w:type="spellEnd"/>
      <w:r w:rsidR="00446C41">
        <w:t xml:space="preserve"> and trying to emit new events using the Add method offered by the Bloc package.</w:t>
      </w:r>
    </w:p>
    <w:p w14:paraId="0D7557A8" w14:textId="27A108F2" w:rsidR="00F005E3" w:rsidRPr="002937D6" w:rsidRDefault="00F005E3"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2937D6">
        <w:rPr>
          <w:rFonts w:ascii="Courier New" w:eastAsia="Times New Roman" w:hAnsi="Courier New" w:cs="Courier New"/>
          <w:color w:val="0033B3"/>
          <w:sz w:val="20"/>
          <w:szCs w:val="20"/>
          <w:lang w:eastAsia="en-GB"/>
        </w:rPr>
        <w:t xml:space="preserve">void </w:t>
      </w:r>
      <w:r w:rsidRPr="002937D6">
        <w:rPr>
          <w:rFonts w:ascii="Courier New" w:eastAsia="Times New Roman" w:hAnsi="Courier New" w:cs="Courier New"/>
          <w:color w:val="00627A"/>
          <w:sz w:val="20"/>
          <w:szCs w:val="20"/>
          <w:lang w:eastAsia="en-GB"/>
        </w:rPr>
        <w:t>main</w:t>
      </w:r>
      <w:r w:rsidRPr="002937D6">
        <w:rPr>
          <w:rFonts w:ascii="Courier New" w:eastAsia="Times New Roman" w:hAnsi="Courier New" w:cs="Courier New"/>
          <w:color w:val="080808"/>
          <w:sz w:val="20"/>
          <w:szCs w:val="20"/>
          <w:lang w:eastAsia="en-GB"/>
        </w:rPr>
        <w:t>()  {</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00000"/>
          <w:sz w:val="20"/>
          <w:szCs w:val="20"/>
          <w:lang w:eastAsia="en-GB"/>
        </w:rPr>
        <w:t xml:space="preserve"> </w:t>
      </w:r>
      <w:proofErr w:type="spellStart"/>
      <w:r w:rsidRPr="002937D6">
        <w:rPr>
          <w:rFonts w:ascii="Courier New" w:eastAsia="Times New Roman" w:hAnsi="Courier New" w:cs="Courier New"/>
          <w:color w:val="000000"/>
          <w:sz w:val="20"/>
          <w:szCs w:val="20"/>
          <w:lang w:eastAsia="en-GB"/>
        </w:rPr>
        <w:t>todoBloc</w:t>
      </w:r>
      <w:proofErr w:type="spellEnd"/>
      <w:r w:rsidRPr="002937D6">
        <w:rPr>
          <w:rFonts w:ascii="Courier New" w:eastAsia="Times New Roman" w:hAnsi="Courier New" w:cs="Courier New"/>
          <w:color w:val="080808"/>
          <w:sz w:val="20"/>
          <w:szCs w:val="20"/>
          <w:lang w:eastAsia="en-GB"/>
        </w:rPr>
        <w:t xml:space="preserve">= </w:t>
      </w:r>
      <w:proofErr w:type="spellStart"/>
      <w:r w:rsidRPr="002937D6">
        <w:rPr>
          <w:rFonts w:ascii="Courier New" w:eastAsia="Times New Roman" w:hAnsi="Courier New" w:cs="Courier New"/>
          <w:color w:val="2196F3"/>
          <w:sz w:val="20"/>
          <w:szCs w:val="20"/>
          <w:lang w:eastAsia="en-GB"/>
        </w:rPr>
        <w:t>TodoBloc</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proofErr w:type="spellStart"/>
      <w:r w:rsidRPr="002937D6">
        <w:rPr>
          <w:rFonts w:ascii="Courier New" w:eastAsia="Times New Roman" w:hAnsi="Courier New" w:cs="Courier New"/>
          <w:color w:val="000000"/>
          <w:sz w:val="20"/>
          <w:szCs w:val="20"/>
          <w:lang w:eastAsia="en-GB"/>
        </w:rPr>
        <w:t>todoBloc</w:t>
      </w:r>
      <w:r w:rsidRPr="002937D6">
        <w:rPr>
          <w:rFonts w:ascii="Courier New" w:eastAsia="Times New Roman" w:hAnsi="Courier New" w:cs="Courier New"/>
          <w:color w:val="080808"/>
          <w:sz w:val="20"/>
          <w:szCs w:val="20"/>
          <w:lang w:eastAsia="en-GB"/>
        </w:rPr>
        <w:t>.add</w:t>
      </w:r>
      <w:proofErr w:type="spellEnd"/>
      <w:r w:rsidRPr="002937D6">
        <w:rPr>
          <w:rFonts w:ascii="Courier New" w:eastAsia="Times New Roman" w:hAnsi="Courier New" w:cs="Courier New"/>
          <w:color w:val="080808"/>
          <w:sz w:val="20"/>
          <w:szCs w:val="20"/>
          <w:lang w:eastAsia="en-GB"/>
        </w:rPr>
        <w:t>(</w:t>
      </w:r>
      <w:proofErr w:type="spellStart"/>
      <w:r w:rsidRPr="002937D6">
        <w:rPr>
          <w:rFonts w:ascii="Courier New" w:eastAsia="Times New Roman" w:hAnsi="Courier New" w:cs="Courier New"/>
          <w:color w:val="2196F3"/>
          <w:sz w:val="20"/>
          <w:szCs w:val="20"/>
          <w:lang w:eastAsia="en-GB"/>
        </w:rPr>
        <w:t>LoadTodosEvent</w:t>
      </w:r>
      <w:proofErr w:type="spellEnd"/>
      <w:r w:rsidRPr="002937D6">
        <w:rPr>
          <w:rFonts w:ascii="Courier New" w:eastAsia="Times New Roman" w:hAnsi="Courier New" w:cs="Courier New"/>
          <w:color w:val="080808"/>
          <w:sz w:val="20"/>
          <w:szCs w:val="20"/>
          <w:lang w:eastAsia="en-GB"/>
        </w:rPr>
        <w:t>());</w:t>
      </w:r>
      <w:r w:rsidRPr="002937D6">
        <w:rPr>
          <w:rFonts w:ascii="Courier New" w:eastAsia="Times New Roman" w:hAnsi="Courier New" w:cs="Courier New"/>
          <w:color w:val="080808"/>
          <w:sz w:val="20"/>
          <w:szCs w:val="20"/>
          <w:lang w:eastAsia="en-GB"/>
        </w:rPr>
        <w:br/>
        <w:t xml:space="preserve">  </w:t>
      </w:r>
      <w:r w:rsidRPr="002937D6">
        <w:rPr>
          <w:rFonts w:ascii="Courier New" w:eastAsia="Times New Roman" w:hAnsi="Courier New" w:cs="Courier New"/>
          <w:color w:val="080808"/>
          <w:sz w:val="20"/>
          <w:szCs w:val="20"/>
          <w:lang w:eastAsia="en-GB"/>
        </w:rPr>
        <w:br/>
        <w:t>}</w:t>
      </w:r>
    </w:p>
    <w:p w14:paraId="263841F8" w14:textId="719F8660" w:rsidR="00446C41" w:rsidRPr="002937D6" w:rsidRDefault="00446C41" w:rsidP="00F005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F77F7E" w14:textId="77894BCB" w:rsidR="001270FA" w:rsidRPr="00FA6CB7" w:rsidRDefault="002937D6" w:rsidP="00A00D25">
      <w:r w:rsidRPr="002937D6">
        <w:t>The fact that it i</w:t>
      </w:r>
      <w:r>
        <w:t xml:space="preserve">s possible to test the logic of the application without the need of writing a single widget explains how powerful is the bloc package. </w:t>
      </w:r>
      <w:r w:rsidRPr="002937D6">
        <w:t xml:space="preserve">Is , indeed, really easy to split the logic </w:t>
      </w:r>
      <w:r>
        <w:t xml:space="preserve">layer </w:t>
      </w:r>
      <w:r w:rsidRPr="002937D6">
        <w:t>from t</w:t>
      </w:r>
      <w:r>
        <w:t xml:space="preserve">he presentation layer without dealing with complicated external dependencies. </w:t>
      </w:r>
      <w:r w:rsidRPr="00CD64C8">
        <w:t xml:space="preserve">Moreover, it is possible to use an </w:t>
      </w:r>
      <w:r w:rsidR="00CD64C8" w:rsidRPr="00CD64C8">
        <w:t>additional tool t</w:t>
      </w:r>
      <w:r w:rsidR="00CD64C8">
        <w:t xml:space="preserve">hat helps the debugging and testing process; the </w:t>
      </w:r>
      <w:proofErr w:type="spellStart"/>
      <w:r w:rsidR="00CD64C8">
        <w:t>BLocObserver</w:t>
      </w:r>
      <w:proofErr w:type="spellEnd"/>
      <w:r w:rsidR="00CD64C8">
        <w:t xml:space="preserve">. </w:t>
      </w:r>
      <w:r w:rsidR="00CD64C8" w:rsidRPr="00CD64C8">
        <w:t xml:space="preserve">This component allows </w:t>
      </w:r>
      <w:r w:rsidR="00CD64C8" w:rsidRPr="00CD64C8">
        <w:lastRenderedPageBreak/>
        <w:t>to intercept events, t</w:t>
      </w:r>
      <w:r w:rsidR="00CD64C8">
        <w:t>r</w:t>
      </w:r>
      <w:r w:rsidR="00CD64C8" w:rsidRPr="00CD64C8">
        <w:t>ansitions and errors during t</w:t>
      </w:r>
      <w:r w:rsidR="00CD64C8">
        <w:t xml:space="preserve">he usage of the blocs and to execute arbitrary code when they occur. </w:t>
      </w:r>
      <w:r w:rsidR="00CD64C8" w:rsidRPr="00CD64C8">
        <w:t>To use this component is necessary to define another c</w:t>
      </w:r>
      <w:r w:rsidR="00CD64C8">
        <w:t xml:space="preserve">lass , that we call </w:t>
      </w:r>
      <w:proofErr w:type="spellStart"/>
      <w:r w:rsidR="00CD64C8">
        <w:t>AppBlocObserver</w:t>
      </w:r>
      <w:proofErr w:type="spellEnd"/>
      <w:r w:rsidR="00CD64C8">
        <w:t xml:space="preserve">, and extend it with the </w:t>
      </w:r>
      <w:proofErr w:type="spellStart"/>
      <w:r w:rsidR="00CD64C8">
        <w:t>BlocObserver</w:t>
      </w:r>
      <w:proofErr w:type="spellEnd"/>
      <w:r w:rsidR="00CD64C8">
        <w:t xml:space="preserve"> class from the bloc package. </w:t>
      </w:r>
      <w:r w:rsidR="00CD64C8" w:rsidRPr="00CD64C8">
        <w:t xml:space="preserve">Inside the </w:t>
      </w:r>
      <w:proofErr w:type="spellStart"/>
      <w:r w:rsidR="00CD64C8" w:rsidRPr="00CD64C8">
        <w:t>AppBlocObserver</w:t>
      </w:r>
      <w:proofErr w:type="spellEnd"/>
      <w:r w:rsidR="00CD64C8" w:rsidRPr="00CD64C8">
        <w:t xml:space="preserve"> class is possible to override three m</w:t>
      </w:r>
      <w:r w:rsidR="00CD64C8">
        <w:t>ethods: “</w:t>
      </w:r>
      <w:proofErr w:type="spellStart"/>
      <w:r w:rsidR="00CD64C8">
        <w:t>onEvent</w:t>
      </w:r>
      <w:proofErr w:type="spellEnd"/>
      <w:r w:rsidR="00CD64C8">
        <w:t xml:space="preserve">, </w:t>
      </w:r>
      <w:proofErr w:type="spellStart"/>
      <w:r w:rsidR="00CD64C8">
        <w:t>onTransition</w:t>
      </w:r>
      <w:proofErr w:type="spellEnd"/>
      <w:r w:rsidR="00CD64C8">
        <w:t xml:space="preserve"> and </w:t>
      </w:r>
      <w:proofErr w:type="spellStart"/>
      <w:r w:rsidR="00CD64C8">
        <w:t>onError</w:t>
      </w:r>
      <w:proofErr w:type="spellEnd"/>
      <w:r w:rsidR="00CD64C8">
        <w:t xml:space="preserve">. </w:t>
      </w:r>
      <w:proofErr w:type="spellStart"/>
      <w:r w:rsidR="00CD64C8">
        <w:t>onEvent</w:t>
      </w:r>
      <w:proofErr w:type="spellEnd"/>
      <w:r w:rsidR="00CD64C8">
        <w:t xml:space="preserve"> is called </w:t>
      </w:r>
      <w:proofErr w:type="spellStart"/>
      <w:r w:rsidR="00CD64C8">
        <w:t>everytime</w:t>
      </w:r>
      <w:proofErr w:type="spellEnd"/>
      <w:r w:rsidR="00CD64C8">
        <w:t xml:space="preserve"> a new event is emitted in a bloc and </w:t>
      </w:r>
      <w:r w:rsidR="00652F29">
        <w:t xml:space="preserve">provides, in its implementation ,the emitted event and the corresponding bloc. </w:t>
      </w:r>
      <w:proofErr w:type="spellStart"/>
      <w:r w:rsidR="00652F29">
        <w:t>onTransition</w:t>
      </w:r>
      <w:proofErr w:type="spellEnd"/>
      <w:r w:rsidR="00652F29">
        <w:t xml:space="preserve"> is called </w:t>
      </w:r>
      <w:proofErr w:type="spellStart"/>
      <w:r w:rsidR="00652F29">
        <w:t>everytime</w:t>
      </w:r>
      <w:proofErr w:type="spellEnd"/>
      <w:r w:rsidR="00652F29">
        <w:t xml:space="preserve"> a state transition inside a bloc occurs. Is offers two elements inside its implementation: the corresponding bloc and </w:t>
      </w:r>
      <w:proofErr w:type="spellStart"/>
      <w:r w:rsidR="00652F29">
        <w:t>a</w:t>
      </w:r>
      <w:proofErr w:type="spellEnd"/>
      <w:r w:rsidR="00652F29">
        <w:t xml:space="preserve"> object of type Transition. </w:t>
      </w:r>
      <w:r w:rsidR="00652F29" w:rsidRPr="00652F29">
        <w:t>An object of type Transition is composed by two s</w:t>
      </w:r>
      <w:r w:rsidR="00652F29">
        <w:t xml:space="preserve">tates and an event. </w:t>
      </w:r>
      <w:r w:rsidR="00652F29" w:rsidRPr="00ED0FC5">
        <w:t xml:space="preserve">The states are the one </w:t>
      </w:r>
      <w:proofErr w:type="spellStart"/>
      <w:r w:rsidR="00652F29" w:rsidRPr="00ED0FC5">
        <w:t>preceeding</w:t>
      </w:r>
      <w:proofErr w:type="spellEnd"/>
      <w:r w:rsidR="00652F29" w:rsidRPr="00ED0FC5">
        <w:t xml:space="preserve"> </w:t>
      </w:r>
      <w:r w:rsidR="00ED0FC5" w:rsidRPr="00ED0FC5">
        <w:t xml:space="preserve">and postponing the </w:t>
      </w:r>
      <w:proofErr w:type="spellStart"/>
      <w:r w:rsidR="00ED0FC5" w:rsidRPr="00ED0FC5">
        <w:t>t</w:t>
      </w:r>
      <w:r w:rsidR="00ED0FC5">
        <w:t>he</w:t>
      </w:r>
      <w:proofErr w:type="spellEnd"/>
      <w:r w:rsidR="00ED0FC5">
        <w:t xml:space="preserve"> event execution. </w:t>
      </w:r>
      <w:r w:rsidR="00ED0FC5" w:rsidRPr="00ED0FC5">
        <w:t xml:space="preserve">(note: not always the emission of </w:t>
      </w:r>
      <w:proofErr w:type="spellStart"/>
      <w:r w:rsidR="00ED0FC5" w:rsidRPr="00ED0FC5">
        <w:t>a</w:t>
      </w:r>
      <w:proofErr w:type="spellEnd"/>
      <w:r w:rsidR="00ED0FC5" w:rsidRPr="00ED0FC5">
        <w:t xml:space="preserve"> event produces a</w:t>
      </w:r>
      <w:r w:rsidR="00ED0FC5">
        <w:t xml:space="preserve"> state transition. </w:t>
      </w:r>
      <w:r w:rsidR="00ED0FC5" w:rsidRPr="00ED0FC5">
        <w:t>Some events may not generate a new state or may</w:t>
      </w:r>
      <w:r w:rsidR="00ED0FC5">
        <w:t xml:space="preserve"> be ignored). </w:t>
      </w:r>
      <w:r w:rsidR="00ED0FC5" w:rsidRPr="00ED0FC5">
        <w:t xml:space="preserve">Lastly, the method </w:t>
      </w:r>
      <w:proofErr w:type="spellStart"/>
      <w:r w:rsidR="00ED0FC5" w:rsidRPr="00ED0FC5">
        <w:t>onError</w:t>
      </w:r>
      <w:proofErr w:type="spellEnd"/>
      <w:r w:rsidR="00ED0FC5" w:rsidRPr="00ED0FC5">
        <w:t xml:space="preserve"> is called when an unexpected b</w:t>
      </w:r>
      <w:r w:rsidR="00ED0FC5">
        <w:t xml:space="preserve">ehaviour occurs and provides , in its implementation, the corresponding bloc where the error </w:t>
      </w:r>
      <w:proofErr w:type="spellStart"/>
      <w:r w:rsidR="00ED0FC5">
        <w:t>occeured</w:t>
      </w:r>
      <w:proofErr w:type="spellEnd"/>
      <w:r w:rsidR="00ED0FC5">
        <w:t xml:space="preserve"> and an ob</w:t>
      </w:r>
      <w:r w:rsidR="00323990">
        <w:t xml:space="preserve">ject of type </w:t>
      </w:r>
      <w:proofErr w:type="spellStart"/>
      <w:r w:rsidR="00323990">
        <w:t>StackTrace</w:t>
      </w:r>
      <w:proofErr w:type="spellEnd"/>
      <w:r w:rsidR="00323990">
        <w:t xml:space="preserve"> that report the stack situation when the error occurred. </w:t>
      </w:r>
      <w:r w:rsidR="00323990" w:rsidRPr="00323990">
        <w:t>In our case the corresponding event, transition and error a</w:t>
      </w:r>
      <w:r w:rsidR="00323990">
        <w:t xml:space="preserve">re displayed only but other, more </w:t>
      </w:r>
      <w:proofErr w:type="spellStart"/>
      <w:r w:rsidR="00323990">
        <w:t>articolaed</w:t>
      </w:r>
      <w:proofErr w:type="spellEnd"/>
      <w:r w:rsidR="00323990">
        <w:t xml:space="preserve"> , implementation can be </w:t>
      </w:r>
      <w:proofErr w:type="spellStart"/>
      <w:r w:rsidR="00323990">
        <w:t>procided</w:t>
      </w:r>
      <w:proofErr w:type="spellEnd"/>
      <w:r w:rsidR="00323990">
        <w:t>.</w:t>
      </w:r>
    </w:p>
    <w:p w14:paraId="5A5DC98A" w14:textId="7132D894" w:rsidR="00AC5A4A" w:rsidRPr="00AC5A4A" w:rsidRDefault="00AC5A4A" w:rsidP="00AC5A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AC5A4A">
        <w:rPr>
          <w:rFonts w:ascii="Courier New" w:eastAsia="Times New Roman" w:hAnsi="Courier New" w:cs="Courier New"/>
          <w:color w:val="0033B3"/>
          <w:sz w:val="20"/>
          <w:szCs w:val="20"/>
          <w:lang w:eastAsia="en-GB"/>
        </w:rPr>
        <w:t xml:space="preserve">class </w:t>
      </w:r>
      <w:proofErr w:type="spellStart"/>
      <w:r w:rsidRPr="00AC5A4A">
        <w:rPr>
          <w:rFonts w:ascii="Courier New" w:eastAsia="Times New Roman" w:hAnsi="Courier New" w:cs="Courier New"/>
          <w:color w:val="000000"/>
          <w:sz w:val="20"/>
          <w:szCs w:val="20"/>
          <w:lang w:eastAsia="en-GB"/>
        </w:rPr>
        <w:t>AppBlocObserver</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033B3"/>
          <w:sz w:val="20"/>
          <w:szCs w:val="20"/>
          <w:lang w:eastAsia="en-GB"/>
        </w:rPr>
        <w:t xml:space="preserve">extends </w:t>
      </w:r>
      <w:proofErr w:type="spellStart"/>
      <w:r w:rsidRPr="00AC5A4A">
        <w:rPr>
          <w:rFonts w:ascii="Courier New" w:eastAsia="Times New Roman" w:hAnsi="Courier New" w:cs="Courier New"/>
          <w:color w:val="000000"/>
          <w:sz w:val="20"/>
          <w:szCs w:val="20"/>
          <w:lang w:eastAsia="en-GB"/>
        </w:rPr>
        <w:t>BlocObserver</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onEvent</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Object</w:t>
      </w:r>
      <w:r w:rsidRPr="00AC5A4A">
        <w:rPr>
          <w:rFonts w:ascii="Courier New" w:eastAsia="Times New Roman" w:hAnsi="Courier New" w:cs="Courier New"/>
          <w:color w:val="080808"/>
          <w:sz w:val="20"/>
          <w:szCs w:val="20"/>
          <w:lang w:eastAsia="en-GB"/>
        </w:rPr>
        <w:t>? event)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.onEvent</w:t>
      </w:r>
      <w:proofErr w:type="spellEnd"/>
      <w:r w:rsidRPr="00AC5A4A">
        <w:rPr>
          <w:rFonts w:ascii="Courier New" w:eastAsia="Times New Roman" w:hAnsi="Courier New" w:cs="Courier New"/>
          <w:color w:val="080808"/>
          <w:sz w:val="20"/>
          <w:szCs w:val="20"/>
          <w:lang w:eastAsia="en-GB"/>
        </w:rPr>
        <w:t>(bloc, event);</w:t>
      </w:r>
      <w:r w:rsidRPr="00AC5A4A">
        <w:rPr>
          <w:rFonts w:ascii="Courier New" w:eastAsia="Times New Roman" w:hAnsi="Courier New" w:cs="Courier New"/>
          <w:color w:val="080808"/>
          <w:sz w:val="20"/>
          <w:szCs w:val="20"/>
          <w:lang w:eastAsia="en-GB"/>
        </w:rPr>
        <w:br/>
        <w:t xml:space="preserve">    print(</w:t>
      </w:r>
      <w:r w:rsidRPr="00AC5A4A">
        <w:rPr>
          <w:rFonts w:ascii="Courier New" w:eastAsia="Times New Roman" w:hAnsi="Courier New" w:cs="Courier New"/>
          <w:color w:val="067D17"/>
          <w:sz w:val="20"/>
          <w:szCs w:val="20"/>
          <w:lang w:eastAsia="en-GB"/>
        </w:rPr>
        <w:t xml:space="preserve">"Event : " </w:t>
      </w:r>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80808"/>
          <w:sz w:val="20"/>
          <w:szCs w:val="20"/>
          <w:lang w:eastAsia="en-GB"/>
        </w:rPr>
        <w:t>event.toString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onTransition</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00000"/>
          <w:sz w:val="20"/>
          <w:szCs w:val="20"/>
          <w:lang w:eastAsia="en-GB"/>
        </w:rPr>
        <w:t xml:space="preserve">Bloc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Transition </w:t>
      </w:r>
      <w:r w:rsidRPr="00AC5A4A">
        <w:rPr>
          <w:rFonts w:ascii="Courier New" w:eastAsia="Times New Roman" w:hAnsi="Courier New" w:cs="Courier New"/>
          <w:color w:val="080808"/>
          <w:sz w:val="20"/>
          <w:szCs w:val="20"/>
          <w:lang w:eastAsia="en-GB"/>
        </w:rPr>
        <w:t>transition) {</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.onTransition</w:t>
      </w:r>
      <w:proofErr w:type="spellEnd"/>
      <w:r w:rsidRPr="00AC5A4A">
        <w:rPr>
          <w:rFonts w:ascii="Courier New" w:eastAsia="Times New Roman" w:hAnsi="Courier New" w:cs="Courier New"/>
          <w:color w:val="080808"/>
          <w:sz w:val="20"/>
          <w:szCs w:val="20"/>
          <w:lang w:eastAsia="en-GB"/>
        </w:rPr>
        <w:t>(bloc, transition);</w:t>
      </w:r>
      <w:r w:rsidRPr="00AC5A4A">
        <w:rPr>
          <w:rFonts w:ascii="Courier New" w:eastAsia="Times New Roman" w:hAnsi="Courier New" w:cs="Courier New"/>
          <w:color w:val="080808"/>
          <w:sz w:val="20"/>
          <w:szCs w:val="20"/>
          <w:lang w:eastAsia="en-GB"/>
        </w:rPr>
        <w:br/>
        <w:t xml:space="preserve">    print( </w:t>
      </w:r>
      <w:proofErr w:type="spellStart"/>
      <w:r w:rsidRPr="00AC5A4A">
        <w:rPr>
          <w:rFonts w:ascii="Courier New" w:eastAsia="Times New Roman" w:hAnsi="Courier New" w:cs="Courier New"/>
          <w:color w:val="080808"/>
          <w:sz w:val="20"/>
          <w:szCs w:val="20"/>
          <w:lang w:eastAsia="en-GB"/>
        </w:rPr>
        <w:t>transition.toString</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9E880D"/>
          <w:sz w:val="20"/>
          <w:szCs w:val="20"/>
          <w:lang w:eastAsia="en-GB"/>
        </w:rPr>
        <w:t>@override</w:t>
      </w:r>
      <w:r w:rsidRPr="00AC5A4A">
        <w:rPr>
          <w:rFonts w:ascii="Courier New" w:eastAsia="Times New Roman" w:hAnsi="Courier New" w:cs="Courier New"/>
          <w:color w:val="9E880D"/>
          <w:sz w:val="20"/>
          <w:szCs w:val="20"/>
          <w:lang w:eastAsia="en-GB"/>
        </w:rPr>
        <w:br/>
        <w:t xml:space="preserve">  </w:t>
      </w:r>
      <w:r w:rsidRPr="00AC5A4A">
        <w:rPr>
          <w:rFonts w:ascii="Courier New" w:eastAsia="Times New Roman" w:hAnsi="Courier New" w:cs="Courier New"/>
          <w:color w:val="0033B3"/>
          <w:sz w:val="20"/>
          <w:szCs w:val="20"/>
          <w:lang w:eastAsia="en-GB"/>
        </w:rPr>
        <w:t xml:space="preserve">void </w:t>
      </w:r>
      <w:proofErr w:type="spellStart"/>
      <w:r w:rsidRPr="00AC5A4A">
        <w:rPr>
          <w:rFonts w:ascii="Courier New" w:eastAsia="Times New Roman" w:hAnsi="Courier New" w:cs="Courier New"/>
          <w:color w:val="00627A"/>
          <w:sz w:val="20"/>
          <w:szCs w:val="20"/>
          <w:lang w:eastAsia="en-GB"/>
        </w:rPr>
        <w:t>onError</w:t>
      </w:r>
      <w:proofErr w:type="spellEnd"/>
      <w:r w:rsidRPr="00AC5A4A">
        <w:rPr>
          <w:rFonts w:ascii="Courier New" w:eastAsia="Times New Roman" w:hAnsi="Courier New" w:cs="Courier New"/>
          <w:color w:val="080808"/>
          <w:sz w:val="20"/>
          <w:szCs w:val="20"/>
          <w:lang w:eastAsia="en-GB"/>
        </w:rPr>
        <w:t>(</w:t>
      </w:r>
      <w:proofErr w:type="spellStart"/>
      <w:r w:rsidRPr="00AC5A4A">
        <w:rPr>
          <w:rFonts w:ascii="Courier New" w:eastAsia="Times New Roman" w:hAnsi="Courier New" w:cs="Courier New"/>
          <w:color w:val="000000"/>
          <w:sz w:val="20"/>
          <w:szCs w:val="20"/>
          <w:lang w:eastAsia="en-GB"/>
        </w:rPr>
        <w:t>BlocBase</w:t>
      </w:r>
      <w:proofErr w:type="spellEnd"/>
      <w:r w:rsidRPr="00AC5A4A">
        <w:rPr>
          <w:rFonts w:ascii="Courier New" w:eastAsia="Times New Roman" w:hAnsi="Courier New" w:cs="Courier New"/>
          <w:color w:val="000000"/>
          <w:sz w:val="20"/>
          <w:szCs w:val="20"/>
          <w:lang w:eastAsia="en-GB"/>
        </w:rPr>
        <w:t xml:space="preserve"> </w:t>
      </w:r>
      <w:r w:rsidRPr="00AC5A4A">
        <w:rPr>
          <w:rFonts w:ascii="Courier New" w:eastAsia="Times New Roman" w:hAnsi="Courier New" w:cs="Courier New"/>
          <w:color w:val="080808"/>
          <w:sz w:val="20"/>
          <w:szCs w:val="20"/>
          <w:lang w:eastAsia="en-GB"/>
        </w:rPr>
        <w:t xml:space="preserve">bloc, </w:t>
      </w:r>
      <w:r w:rsidRPr="00AC5A4A">
        <w:rPr>
          <w:rFonts w:ascii="Courier New" w:eastAsia="Times New Roman" w:hAnsi="Courier New" w:cs="Courier New"/>
          <w:color w:val="000000"/>
          <w:sz w:val="20"/>
          <w:szCs w:val="20"/>
          <w:lang w:eastAsia="en-GB"/>
        </w:rPr>
        <w:t xml:space="preserve">Object </w:t>
      </w:r>
      <w:r w:rsidRPr="00AC5A4A">
        <w:rPr>
          <w:rFonts w:ascii="Courier New" w:eastAsia="Times New Roman" w:hAnsi="Courier New" w:cs="Courier New"/>
          <w:color w:val="080808"/>
          <w:sz w:val="20"/>
          <w:szCs w:val="20"/>
          <w:lang w:eastAsia="en-GB"/>
        </w:rPr>
        <w:t xml:space="preserve">error, </w:t>
      </w:r>
      <w:proofErr w:type="spellStart"/>
      <w:r w:rsidRPr="00AC5A4A">
        <w:rPr>
          <w:rFonts w:ascii="Courier New" w:eastAsia="Times New Roman" w:hAnsi="Courier New" w:cs="Courier New"/>
          <w:color w:val="000000"/>
          <w:sz w:val="20"/>
          <w:szCs w:val="20"/>
          <w:lang w:eastAsia="en-GB"/>
        </w:rPr>
        <w:t>StackTrace</w:t>
      </w:r>
      <w:proofErr w:type="spellEnd"/>
      <w:r w:rsidRPr="00AC5A4A">
        <w:rPr>
          <w:rFonts w:ascii="Courier New" w:eastAsia="Times New Roman" w:hAnsi="Courier New" w:cs="Courier New"/>
          <w:color w:val="000000"/>
          <w:sz w:val="20"/>
          <w:szCs w:val="20"/>
          <w:lang w:eastAsia="en-GB"/>
        </w:rPr>
        <w:t xml:space="preserve">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 {</w:t>
      </w:r>
      <w:r w:rsidRPr="00AC5A4A">
        <w:rPr>
          <w:rFonts w:ascii="Courier New" w:eastAsia="Times New Roman" w:hAnsi="Courier New" w:cs="Courier New"/>
          <w:color w:val="080808"/>
          <w:sz w:val="20"/>
          <w:szCs w:val="20"/>
          <w:lang w:eastAsia="en-GB"/>
        </w:rPr>
        <w:br/>
        <w:t xml:space="preserve">    print(error);</w:t>
      </w:r>
      <w:r w:rsidRPr="00AC5A4A">
        <w:rPr>
          <w:rFonts w:ascii="Courier New" w:eastAsia="Times New Roman" w:hAnsi="Courier New" w:cs="Courier New"/>
          <w:color w:val="080808"/>
          <w:sz w:val="20"/>
          <w:szCs w:val="20"/>
          <w:lang w:eastAsia="en-GB"/>
        </w:rPr>
        <w:br/>
        <w:t xml:space="preserve">    </w:t>
      </w:r>
      <w:proofErr w:type="spellStart"/>
      <w:r w:rsidRPr="00AC5A4A">
        <w:rPr>
          <w:rFonts w:ascii="Courier New" w:eastAsia="Times New Roman" w:hAnsi="Courier New" w:cs="Courier New"/>
          <w:color w:val="0033B3"/>
          <w:sz w:val="20"/>
          <w:szCs w:val="20"/>
          <w:lang w:eastAsia="en-GB"/>
        </w:rPr>
        <w:t>super</w:t>
      </w:r>
      <w:r w:rsidRPr="00AC5A4A">
        <w:rPr>
          <w:rFonts w:ascii="Courier New" w:eastAsia="Times New Roman" w:hAnsi="Courier New" w:cs="Courier New"/>
          <w:color w:val="080808"/>
          <w:sz w:val="20"/>
          <w:szCs w:val="20"/>
          <w:lang w:eastAsia="en-GB"/>
        </w:rPr>
        <w:t>.onError</w:t>
      </w:r>
      <w:proofErr w:type="spellEnd"/>
      <w:r w:rsidRPr="00AC5A4A">
        <w:rPr>
          <w:rFonts w:ascii="Courier New" w:eastAsia="Times New Roman" w:hAnsi="Courier New" w:cs="Courier New"/>
          <w:color w:val="080808"/>
          <w:sz w:val="20"/>
          <w:szCs w:val="20"/>
          <w:lang w:eastAsia="en-GB"/>
        </w:rPr>
        <w:t xml:space="preserve">(bloc, error, </w:t>
      </w:r>
      <w:proofErr w:type="spellStart"/>
      <w:r w:rsidRPr="00AC5A4A">
        <w:rPr>
          <w:rFonts w:ascii="Courier New" w:eastAsia="Times New Roman" w:hAnsi="Courier New" w:cs="Courier New"/>
          <w:color w:val="080808"/>
          <w:sz w:val="20"/>
          <w:szCs w:val="20"/>
          <w:lang w:eastAsia="en-GB"/>
        </w:rPr>
        <w:t>stackTrace</w:t>
      </w:r>
      <w:proofErr w:type="spellEnd"/>
      <w:r w:rsidRPr="00AC5A4A">
        <w:rPr>
          <w:rFonts w:ascii="Courier New" w:eastAsia="Times New Roman" w:hAnsi="Courier New" w:cs="Courier New"/>
          <w:color w:val="080808"/>
          <w:sz w:val="20"/>
          <w:szCs w:val="20"/>
          <w:lang w:eastAsia="en-GB"/>
        </w:rPr>
        <w:t>);</w:t>
      </w:r>
      <w:r w:rsidRPr="00AC5A4A">
        <w:rPr>
          <w:rFonts w:ascii="Courier New" w:eastAsia="Times New Roman" w:hAnsi="Courier New" w:cs="Courier New"/>
          <w:color w:val="080808"/>
          <w:sz w:val="20"/>
          <w:szCs w:val="20"/>
          <w:lang w:eastAsia="en-GB"/>
        </w:rPr>
        <w:br/>
        <w:t xml:space="preserve">  }</w:t>
      </w:r>
      <w:r w:rsidRPr="00AC5A4A">
        <w:rPr>
          <w:rFonts w:ascii="Courier New" w:eastAsia="Times New Roman" w:hAnsi="Courier New" w:cs="Courier New"/>
          <w:color w:val="080808"/>
          <w:sz w:val="20"/>
          <w:szCs w:val="20"/>
          <w:lang w:eastAsia="en-GB"/>
        </w:rPr>
        <w:br/>
        <w:t>}</w:t>
      </w:r>
    </w:p>
    <w:p w14:paraId="48140168" w14:textId="77777777" w:rsidR="00A00D25" w:rsidRPr="00FA6CB7"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A47ABB5" w14:textId="3E4EBFA0" w:rsid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A00D25">
        <w:t>B</w:t>
      </w:r>
      <w:r>
        <w:t xml:space="preserve">efore running the application with the </w:t>
      </w:r>
      <w:proofErr w:type="spellStart"/>
      <w:r>
        <w:t>runApp</w:t>
      </w:r>
      <w:proofErr w:type="spellEnd"/>
      <w:r>
        <w:t xml:space="preserve"> method ,the </w:t>
      </w:r>
      <w:proofErr w:type="spellStart"/>
      <w:r>
        <w:t>AppBlocObserver</w:t>
      </w:r>
      <w:proofErr w:type="spellEnd"/>
      <w:r>
        <w:t xml:space="preserve"> we just created is set as the default observer for the blocs.</w:t>
      </w:r>
    </w:p>
    <w:p w14:paraId="1AE9871E" w14:textId="77777777" w:rsidR="00A00D25" w:rsidRPr="00A00D25"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5317FB2" w14:textId="4286D935" w:rsidR="00A00D25" w:rsidRPr="00932BBD" w:rsidRDefault="00A00D25" w:rsidP="00A00D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p>
    <w:p w14:paraId="2AB2B494" w14:textId="77777777" w:rsidR="006C01A7" w:rsidRPr="00A00D25" w:rsidRDefault="006C01A7" w:rsidP="005B2003"/>
    <w:p w14:paraId="6B4EA8A6" w14:textId="03741EA7" w:rsidR="006C01A7" w:rsidRPr="00A00D25" w:rsidRDefault="00A00D25" w:rsidP="005B2003">
      <w:pPr>
        <w:rPr>
          <w:b/>
          <w:bCs/>
        </w:rPr>
      </w:pPr>
      <w:r w:rsidRPr="00A00D25">
        <w:rPr>
          <w:b/>
          <w:bCs/>
        </w:rPr>
        <w:t>Making the state accessible</w:t>
      </w:r>
    </w:p>
    <w:p w14:paraId="53B5386C" w14:textId="392019E7" w:rsidR="00C0004C" w:rsidRDefault="00314EC3" w:rsidP="00454264">
      <w:r>
        <w:t>Similarly to</w:t>
      </w:r>
      <w:r w:rsidR="00A00D25">
        <w:t xml:space="preserve"> </w:t>
      </w:r>
      <w:r w:rsidR="00A00D25" w:rsidRPr="00A00D25">
        <w:t>the implementation w</w:t>
      </w:r>
      <w:r w:rsidR="00A00D25">
        <w:t xml:space="preserve">ith Redux and </w:t>
      </w:r>
      <w:proofErr w:type="spellStart"/>
      <w:r w:rsidR="00A00D25">
        <w:t>Inheritedwidget</w:t>
      </w:r>
      <w:proofErr w:type="spellEnd"/>
      <w:r w:rsidR="00A00D25">
        <w:t xml:space="preserve"> , also in this case</w:t>
      </w:r>
      <w:r>
        <w:t xml:space="preserve">, a particular widget called </w:t>
      </w:r>
      <w:proofErr w:type="spellStart"/>
      <w:r>
        <w:t>BlocProvider</w:t>
      </w:r>
      <w:proofErr w:type="spellEnd"/>
      <w:r>
        <w:t xml:space="preserve"> must be used to make the state , or part of it, accessible in the subtree. </w:t>
      </w:r>
      <w:r w:rsidRPr="00314EC3">
        <w:t xml:space="preserve">Since the information regarding the list of </w:t>
      </w:r>
      <w:proofErr w:type="spellStart"/>
      <w:r w:rsidRPr="00314EC3">
        <w:t>todos</w:t>
      </w:r>
      <w:proofErr w:type="spellEnd"/>
      <w:r w:rsidRPr="00314EC3">
        <w:t xml:space="preserve"> needs t</w:t>
      </w:r>
      <w:r>
        <w:t xml:space="preserve">o be accessible by the entire application its </w:t>
      </w:r>
      <w:proofErr w:type="spellStart"/>
      <w:r>
        <w:t>BlocProvider</w:t>
      </w:r>
      <w:proofErr w:type="spellEnd"/>
      <w:r>
        <w:t xml:space="preserve"> is positioned in the root. In the main function </w:t>
      </w:r>
      <w:r w:rsidR="00454264">
        <w:t xml:space="preserve">, the first widget to be passed to the </w:t>
      </w:r>
      <w:proofErr w:type="spellStart"/>
      <w:r w:rsidR="00454264">
        <w:t>runApp</w:t>
      </w:r>
      <w:proofErr w:type="spellEnd"/>
      <w:r w:rsidR="00454264">
        <w:t xml:space="preserve"> method is indeed a </w:t>
      </w:r>
      <w:proofErr w:type="spellStart"/>
      <w:r w:rsidR="00454264">
        <w:t>BlocProvider</w:t>
      </w:r>
      <w:proofErr w:type="spellEnd"/>
      <w:r w:rsidR="00454264">
        <w:t xml:space="preserve">. </w:t>
      </w:r>
      <w:proofErr w:type="spellStart"/>
      <w:r w:rsidR="00454264" w:rsidRPr="00454264">
        <w:t>BlocProvider</w:t>
      </w:r>
      <w:proofErr w:type="spellEnd"/>
      <w:r w:rsidR="00454264" w:rsidRPr="00454264">
        <w:t xml:space="preserve"> is a typed widget , meaning that the t</w:t>
      </w:r>
      <w:r w:rsidR="00454264">
        <w:t xml:space="preserve">ype of the bloc it is making accessible in the subtree must be provided. </w:t>
      </w:r>
      <w:r w:rsidR="00454264" w:rsidRPr="00454264">
        <w:t>In our case it needs to provide a bloc o</w:t>
      </w:r>
      <w:r w:rsidR="00454264">
        <w:t xml:space="preserve">f type </w:t>
      </w:r>
      <w:proofErr w:type="spellStart"/>
      <w:r w:rsidR="00454264">
        <w:t>TodoBloc</w:t>
      </w:r>
      <w:proofErr w:type="spellEnd"/>
      <w:r w:rsidR="00454264">
        <w:t xml:space="preserve">. </w:t>
      </w:r>
      <w:r w:rsidR="00454264" w:rsidRPr="00454264">
        <w:t xml:space="preserve">Inside the </w:t>
      </w:r>
      <w:proofErr w:type="spellStart"/>
      <w:r w:rsidR="00454264" w:rsidRPr="00454264">
        <w:t>BlocProvider</w:t>
      </w:r>
      <w:proofErr w:type="spellEnd"/>
      <w:r w:rsidR="00454264" w:rsidRPr="00454264">
        <w:t xml:space="preserve"> widget , two field must  be filled: c</w:t>
      </w:r>
      <w:r w:rsidR="00454264">
        <w:t xml:space="preserve">reate and child. In the create field a function taking as single argument the context and returning a bloc of the specified type must be provided. </w:t>
      </w:r>
      <w:r w:rsidR="009A78BC">
        <w:t xml:space="preserve">This function is executed on the </w:t>
      </w:r>
      <w:proofErr w:type="spellStart"/>
      <w:r w:rsidR="009A78BC">
        <w:t>BlocProvider</w:t>
      </w:r>
      <w:proofErr w:type="spellEnd"/>
      <w:r w:rsidR="009A78BC">
        <w:t xml:space="preserve"> initialization. However, the initialization of the </w:t>
      </w:r>
      <w:proofErr w:type="spellStart"/>
      <w:r w:rsidR="009A78BC">
        <w:t>BlocProviders</w:t>
      </w:r>
      <w:proofErr w:type="spellEnd"/>
      <w:r w:rsidR="009A78BC">
        <w:t xml:space="preserve"> is lazy. This means that it is performed when the </w:t>
      </w:r>
      <w:proofErr w:type="spellStart"/>
      <w:r w:rsidR="009A78BC">
        <w:t>BlocProvider</w:t>
      </w:r>
      <w:proofErr w:type="spellEnd"/>
      <w:r w:rsidR="009A78BC">
        <w:t xml:space="preserve"> is accessed the first time and not when it is inserted in </w:t>
      </w:r>
      <w:r w:rsidR="009A78BC">
        <w:lastRenderedPageBreak/>
        <w:t>the tree. This type of procedure is used to postpone heavy methods execution as lately as possible to avoid, in case they are never accessed, to perfo</w:t>
      </w:r>
      <w:r w:rsidR="0060395D">
        <w:t>r</w:t>
      </w:r>
      <w:r w:rsidR="009A78BC">
        <w:t xml:space="preserve">m useless computation and waste time. </w:t>
      </w:r>
      <w:r w:rsidR="0060395D">
        <w:t xml:space="preserve">We provide a function that instantiates a </w:t>
      </w:r>
      <w:proofErr w:type="spellStart"/>
      <w:r w:rsidR="0060395D">
        <w:t>TodoBloc</w:t>
      </w:r>
      <w:proofErr w:type="spellEnd"/>
      <w:r w:rsidR="0060395D">
        <w:t xml:space="preserve"> and emits the first event of the application: the </w:t>
      </w:r>
      <w:proofErr w:type="spellStart"/>
      <w:r w:rsidR="0060395D">
        <w:t>LoadTodoEvent</w:t>
      </w:r>
      <w:proofErr w:type="spellEnd"/>
      <w:r w:rsidR="0060395D">
        <w:t xml:space="preserve">. In order to emit new events the method “add”, provided by the extension to Bloc class, is used. Moreover , the </w:t>
      </w:r>
      <w:r w:rsidR="00C0004C">
        <w:t>“</w:t>
      </w:r>
      <w:r w:rsidR="0060395D">
        <w:t>cascade</w:t>
      </w:r>
      <w:r w:rsidR="00C0004C">
        <w:t>”</w:t>
      </w:r>
      <w:r w:rsidR="0060395D">
        <w:t xml:space="preserve"> notation offered by Dart language is used to </w:t>
      </w:r>
      <w:r w:rsidR="00C0004C">
        <w:t>increase de readability of the code. It allows to concatenate more actions/line of code using the pattern “..”.</w:t>
      </w:r>
    </w:p>
    <w:p w14:paraId="73FF4EA6" w14:textId="77777777" w:rsidR="00C0004C" w:rsidRPr="00FA6CB7" w:rsidRDefault="00454264" w:rsidP="00C0004C">
      <w:r w:rsidRPr="00454264">
        <w:t xml:space="preserve">The child field is populated with the </w:t>
      </w:r>
      <w:proofErr w:type="spellStart"/>
      <w:r w:rsidRPr="00454264">
        <w:t>MyApp</w:t>
      </w:r>
      <w:proofErr w:type="spellEnd"/>
      <w:r w:rsidRPr="00454264">
        <w:t xml:space="preserve"> widget a</w:t>
      </w:r>
      <w:r>
        <w:t>s usual.</w:t>
      </w:r>
    </w:p>
    <w:p w14:paraId="5FA8F81A" w14:textId="3C390EF3" w:rsidR="00AC5A4A" w:rsidRPr="00FA6CB7" w:rsidRDefault="00932BBD" w:rsidP="00C0004C">
      <w:r w:rsidRPr="00FA6CB7">
        <w:t xml:space="preserve"> </w:t>
      </w:r>
    </w:p>
    <w:p w14:paraId="44AF5793" w14:textId="01050EF1"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void </w:t>
      </w:r>
      <w:r w:rsidRPr="00932BBD">
        <w:rPr>
          <w:rFonts w:ascii="Courier New" w:eastAsia="Times New Roman" w:hAnsi="Courier New" w:cs="Courier New"/>
          <w:color w:val="080808"/>
          <w:sz w:val="20"/>
          <w:szCs w:val="20"/>
          <w:lang w:eastAsia="en-GB"/>
        </w:rPr>
        <w:t>main() async {</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Bloc.observer</w:t>
      </w:r>
      <w:proofErr w:type="spellEnd"/>
      <w:r w:rsidRPr="00932BBD">
        <w:rPr>
          <w:rFonts w:ascii="Courier New" w:eastAsia="Times New Roman" w:hAnsi="Courier New" w:cs="Courier New"/>
          <w:color w:val="080808"/>
          <w:sz w:val="20"/>
          <w:szCs w:val="20"/>
          <w:lang w:eastAsia="en-GB"/>
        </w:rPr>
        <w:t xml:space="preserve"> = </w:t>
      </w:r>
      <w:proofErr w:type="spellStart"/>
      <w:r w:rsidRPr="00932BBD">
        <w:rPr>
          <w:rFonts w:ascii="Courier New" w:eastAsia="Times New Roman" w:hAnsi="Courier New" w:cs="Courier New"/>
          <w:color w:val="080808"/>
          <w:sz w:val="20"/>
          <w:szCs w:val="20"/>
          <w:lang w:eastAsia="en-GB"/>
        </w:rPr>
        <w:t>AppBlocObserver</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runApp</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&gt;(create:(context)=&gt; </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()..add(</w:t>
      </w:r>
      <w:proofErr w:type="spellStart"/>
      <w:r w:rsidRPr="00932BBD">
        <w:rPr>
          <w:rFonts w:ascii="Courier New" w:eastAsia="Times New Roman" w:hAnsi="Courier New" w:cs="Courier New"/>
          <w:color w:val="080808"/>
          <w:sz w:val="20"/>
          <w:szCs w:val="20"/>
          <w:lang w:eastAsia="en-GB"/>
        </w:rPr>
        <w:t>LoadTodosEvent</w:t>
      </w:r>
      <w:proofErr w:type="spellEnd"/>
      <w:r w:rsidRPr="00932BBD">
        <w:rPr>
          <w:rFonts w:ascii="Courier New" w:eastAsia="Times New Roman" w:hAnsi="Courier New" w:cs="Courier New"/>
          <w:color w:val="080808"/>
          <w:sz w:val="20"/>
          <w:szCs w:val="20"/>
          <w:lang w:eastAsia="en-GB"/>
        </w:rPr>
        <w:t xml:space="preserve">()),child: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80808"/>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w:t>
      </w:r>
      <w:r w:rsidR="00BC3923">
        <w:rPr>
          <w:rFonts w:ascii="Courier New" w:eastAsia="Times New Roman" w:hAnsi="Courier New" w:cs="Courier New"/>
          <w:color w:val="080808"/>
          <w:sz w:val="20"/>
          <w:szCs w:val="20"/>
          <w:lang w:eastAsia="en-GB"/>
        </w:rPr>
        <w:t>3</w:t>
      </w:r>
    </w:p>
    <w:p w14:paraId="7F34C550" w14:textId="2479365C" w:rsidR="00932BBD" w:rsidRDefault="00932BBD" w:rsidP="005B2003"/>
    <w:p w14:paraId="59272B3B" w14:textId="499DEE84" w:rsidR="00C0004C" w:rsidRPr="004B77FF" w:rsidRDefault="00C0004C" w:rsidP="005B2003">
      <w:r>
        <w:t xml:space="preserve">Beyond the </w:t>
      </w:r>
      <w:proofErr w:type="spellStart"/>
      <w:r w:rsidR="004B77FF">
        <w:t>TodoBloc</w:t>
      </w:r>
      <w:proofErr w:type="spellEnd"/>
      <w:r w:rsidR="004B77FF">
        <w:t xml:space="preserve"> </w:t>
      </w:r>
      <w:r>
        <w:t>also the other bloc</w:t>
      </w:r>
      <w:r w:rsidR="004B77FF">
        <w:t>s</w:t>
      </w:r>
      <w:r>
        <w:t xml:space="preserve"> previously defined must be made accessible.</w:t>
      </w:r>
      <w:r w:rsidR="004B77FF">
        <w:t xml:space="preserve"> They are required in the </w:t>
      </w:r>
      <w:proofErr w:type="spellStart"/>
      <w:r w:rsidR="004B77FF">
        <w:t>HomePage</w:t>
      </w:r>
      <w:proofErr w:type="spellEnd"/>
      <w:r w:rsidR="004B77FF">
        <w:t xml:space="preserve"> only because the information they provide are not used by the other pages. </w:t>
      </w:r>
      <w:r w:rsidR="004B77FF" w:rsidRPr="004B77FF">
        <w:t xml:space="preserve">This time a </w:t>
      </w:r>
      <w:proofErr w:type="spellStart"/>
      <w:r w:rsidR="004B77FF" w:rsidRPr="004B77FF">
        <w:t>MultiBlocProvider</w:t>
      </w:r>
      <w:proofErr w:type="spellEnd"/>
      <w:r w:rsidR="004B77FF" w:rsidRPr="004B77FF">
        <w:t xml:space="preserve"> </w:t>
      </w:r>
      <w:r w:rsidR="004B77FF">
        <w:t xml:space="preserve">, instead of the </w:t>
      </w:r>
      <w:proofErr w:type="spellStart"/>
      <w:r w:rsidR="004B77FF">
        <w:t>BlocProvider</w:t>
      </w:r>
      <w:proofErr w:type="spellEnd"/>
      <w:r w:rsidR="004B77FF">
        <w:t xml:space="preserve">, </w:t>
      </w:r>
      <w:r w:rsidR="004B77FF" w:rsidRPr="004B77FF">
        <w:t xml:space="preserve">is used to wrap the </w:t>
      </w:r>
      <w:proofErr w:type="spellStart"/>
      <w:r w:rsidR="004B77FF" w:rsidRPr="004B77FF">
        <w:t>H</w:t>
      </w:r>
      <w:r w:rsidR="004B77FF">
        <w:t>omePage</w:t>
      </w:r>
      <w:proofErr w:type="spellEnd"/>
      <w:r w:rsidR="004B77FF">
        <w:t xml:space="preserve">.  A </w:t>
      </w:r>
      <w:proofErr w:type="spellStart"/>
      <w:r w:rsidR="004B77FF">
        <w:t>MultiBlocProvider</w:t>
      </w:r>
      <w:proofErr w:type="spellEnd"/>
      <w:r w:rsidR="004B77FF">
        <w:t xml:space="preserve"> is nothing else that a </w:t>
      </w:r>
      <w:r w:rsidR="008669FE">
        <w:t xml:space="preserve">widget itself that contains a field called “providers” where a list of </w:t>
      </w:r>
      <w:proofErr w:type="spellStart"/>
      <w:r w:rsidR="008669FE">
        <w:t>BlocProvider</w:t>
      </w:r>
      <w:proofErr w:type="spellEnd"/>
      <w:r w:rsidR="008669FE">
        <w:t xml:space="preserve"> widgets must be </w:t>
      </w:r>
      <w:r w:rsidR="009E7BBB">
        <w:t>inserted</w:t>
      </w:r>
      <w:r w:rsidR="008669FE">
        <w:t xml:space="preserve">. </w:t>
      </w:r>
      <w:r w:rsidR="004B77FF" w:rsidRPr="004B77FF">
        <w:t xml:space="preserve"> </w:t>
      </w:r>
      <w:r w:rsidR="008669FE">
        <w:t xml:space="preserve">It is the same as nesting a series of </w:t>
      </w:r>
      <w:proofErr w:type="spellStart"/>
      <w:r w:rsidR="008669FE">
        <w:t>BlocProviders</w:t>
      </w:r>
      <w:proofErr w:type="spellEnd"/>
      <w:r w:rsidR="008669FE">
        <w:t xml:space="preserve"> but it makes the code more readable.</w:t>
      </w:r>
      <w:r w:rsidR="009E7BBB">
        <w:t xml:space="preserve"> In the list </w:t>
      </w:r>
      <w:proofErr w:type="spellStart"/>
      <w:r w:rsidR="009E7BBB">
        <w:t>thre</w:t>
      </w:r>
      <w:proofErr w:type="spellEnd"/>
      <w:r w:rsidR="009E7BBB">
        <w:t xml:space="preserve"> </w:t>
      </w:r>
      <w:proofErr w:type="spellStart"/>
      <w:r w:rsidR="009E7BBB">
        <w:t>BlocProvider</w:t>
      </w:r>
      <w:proofErr w:type="spellEnd"/>
      <w:r w:rsidR="009E7BBB">
        <w:t xml:space="preserve"> widgets are inserted. The first of type </w:t>
      </w:r>
      <w:proofErr w:type="spellStart"/>
      <w:r w:rsidR="009E7BBB">
        <w:t>TabBloc</w:t>
      </w:r>
      <w:proofErr w:type="spellEnd"/>
      <w:r w:rsidR="009E7BBB">
        <w:t xml:space="preserve">, the second of type </w:t>
      </w:r>
      <w:proofErr w:type="spellStart"/>
      <w:r w:rsidR="009E7BBB">
        <w:t>StatsBloc</w:t>
      </w:r>
      <w:proofErr w:type="spellEnd"/>
      <w:r w:rsidR="009E7BBB">
        <w:t xml:space="preserve"> and the third of type </w:t>
      </w:r>
      <w:proofErr w:type="spellStart"/>
      <w:r w:rsidR="009E7BBB">
        <w:t>FilteredTodoBloc</w:t>
      </w:r>
      <w:proofErr w:type="spellEnd"/>
      <w:r w:rsidR="009E7BBB">
        <w:t xml:space="preserve">. </w:t>
      </w:r>
      <w:r w:rsidR="001F25B3">
        <w:t xml:space="preserve">The last two must be initialized passing a </w:t>
      </w:r>
      <w:proofErr w:type="spellStart"/>
      <w:r w:rsidR="001F25B3">
        <w:t>TodoBloc</w:t>
      </w:r>
      <w:proofErr w:type="spellEnd"/>
      <w:r w:rsidR="001F25B3">
        <w:t xml:space="preserve"> in the constructor. </w:t>
      </w:r>
      <w:r w:rsidR="0025606C">
        <w:t xml:space="preserve">In order to retrieve the </w:t>
      </w:r>
      <w:proofErr w:type="spellStart"/>
      <w:r w:rsidR="0025606C">
        <w:t>TodoBloc</w:t>
      </w:r>
      <w:proofErr w:type="spellEnd"/>
      <w:r w:rsidR="001F25B3">
        <w:t xml:space="preserve"> the “of” method provided by the </w:t>
      </w:r>
      <w:proofErr w:type="spellStart"/>
      <w:r w:rsidR="001F25B3">
        <w:t>BlocProvider</w:t>
      </w:r>
      <w:proofErr w:type="spellEnd"/>
      <w:r w:rsidR="001F25B3">
        <w:t xml:space="preserve"> widget</w:t>
      </w:r>
      <w:r w:rsidR="0025606C">
        <w:t xml:space="preserve"> is used</w:t>
      </w:r>
      <w:r w:rsidR="001F25B3">
        <w:t>. The of method is called indicating the type of bloc to</w:t>
      </w:r>
      <w:r w:rsidR="001072F6">
        <w:t xml:space="preserve"> be</w:t>
      </w:r>
      <w:r w:rsidR="001F25B3">
        <w:t xml:space="preserve"> search</w:t>
      </w:r>
      <w:r w:rsidR="001072F6">
        <w:t>ed</w:t>
      </w:r>
      <w:r w:rsidR="0025606C">
        <w:t xml:space="preserve"> and</w:t>
      </w:r>
      <w:r w:rsidR="001F25B3">
        <w:t xml:space="preserve"> </w:t>
      </w:r>
      <w:r w:rsidR="001072F6">
        <w:t>looks</w:t>
      </w:r>
      <w:r w:rsidR="001F25B3">
        <w:t xml:space="preserve"> the bloc in the current context.</w:t>
      </w:r>
      <w:r w:rsidR="0025606C">
        <w:t xml:space="preserve"> It rise</w:t>
      </w:r>
      <w:r w:rsidR="001072F6">
        <w:t>s</w:t>
      </w:r>
      <w:r w:rsidR="0025606C">
        <w:t xml:space="preserve"> an error in case a bloc of th</w:t>
      </w:r>
      <w:r w:rsidR="001072F6">
        <w:t>e specified</w:t>
      </w:r>
      <w:r w:rsidR="0025606C">
        <w:t xml:space="preserve"> type is not </w:t>
      </w:r>
      <w:r w:rsidR="001072F6">
        <w:t>found</w:t>
      </w:r>
      <w:r w:rsidR="0025606C">
        <w:t xml:space="preserve"> in the context. Fortunately , we already set a </w:t>
      </w:r>
      <w:proofErr w:type="spellStart"/>
      <w:r w:rsidR="0025606C">
        <w:t>BlocProvider</w:t>
      </w:r>
      <w:proofErr w:type="spellEnd"/>
      <w:r w:rsidR="0025606C">
        <w:t xml:space="preserve"> of type </w:t>
      </w:r>
      <w:proofErr w:type="spellStart"/>
      <w:r w:rsidR="0025606C">
        <w:t>TodoBloc</w:t>
      </w:r>
      <w:proofErr w:type="spellEnd"/>
      <w:r w:rsidR="0025606C">
        <w:t xml:space="preserve"> In the parent widget and so the of method successfully finds </w:t>
      </w:r>
      <w:r w:rsidR="001072F6">
        <w:t>it in the current context</w:t>
      </w:r>
      <w:r w:rsidR="0025606C">
        <w:t>.</w:t>
      </w:r>
      <w:r w:rsidR="001072F6">
        <w:t xml:space="preserve"> The reason because the </w:t>
      </w:r>
      <w:proofErr w:type="spellStart"/>
      <w:r w:rsidR="001072F6">
        <w:t>TodoBloc</w:t>
      </w:r>
      <w:proofErr w:type="spellEnd"/>
      <w:r w:rsidR="001072F6">
        <w:t xml:space="preserve"> is positioned in an higher level with respect to the other blocs it that ,it is a good practice to </w:t>
      </w:r>
      <w:proofErr w:type="spellStart"/>
      <w:r w:rsidR="001072F6">
        <w:t>limitate</w:t>
      </w:r>
      <w:proofErr w:type="spellEnd"/>
      <w:r w:rsidR="001072F6">
        <w:t xml:space="preserve"> the access to the state to the few parts of the application possible. This allow </w:t>
      </w:r>
      <w:r w:rsidR="00913FAF">
        <w:t>the state to be modified only by the parts that has access to it and , in case of problems, it is easier to  understand which part of the code caused it.</w:t>
      </w:r>
    </w:p>
    <w:p w14:paraId="4D104815" w14:textId="21B99A85" w:rsidR="00932BBD" w:rsidRPr="00932BBD" w:rsidRDefault="00932BBD" w:rsidP="00932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937D6">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033B3"/>
          <w:sz w:val="20"/>
          <w:szCs w:val="20"/>
          <w:lang w:eastAsia="en-GB"/>
        </w:rPr>
        <w:t xml:space="preserve">class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033B3"/>
          <w:sz w:val="20"/>
          <w:szCs w:val="20"/>
          <w:lang w:eastAsia="en-GB"/>
        </w:rPr>
        <w:t xml:space="preserve">extends </w:t>
      </w:r>
      <w:proofErr w:type="spellStart"/>
      <w:r w:rsidRPr="00932BBD">
        <w:rPr>
          <w:rFonts w:ascii="Courier New" w:eastAsia="Times New Roman" w:hAnsi="Courier New" w:cs="Courier New"/>
          <w:color w:val="000000"/>
          <w:sz w:val="20"/>
          <w:szCs w:val="20"/>
          <w:lang w:eastAsia="en-GB"/>
        </w:rPr>
        <w:t>StatelessWidget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MyApp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00000"/>
          <w:sz w:val="20"/>
          <w:szCs w:val="20"/>
          <w:lang w:eastAsia="en-GB"/>
        </w:rPr>
        <w:t>Key</w:t>
      </w:r>
      <w:r w:rsidRPr="00932BBD">
        <w:rPr>
          <w:rFonts w:ascii="Courier New" w:eastAsia="Times New Roman" w:hAnsi="Courier New" w:cs="Courier New"/>
          <w:color w:val="080808"/>
          <w:sz w:val="20"/>
          <w:szCs w:val="20"/>
          <w:lang w:eastAsia="en-GB"/>
        </w:rPr>
        <w:t xml:space="preserve">? key}) : </w:t>
      </w:r>
      <w:r w:rsidRPr="00932BBD">
        <w:rPr>
          <w:rFonts w:ascii="Courier New" w:eastAsia="Times New Roman" w:hAnsi="Courier New" w:cs="Courier New"/>
          <w:color w:val="0033B3"/>
          <w:sz w:val="20"/>
          <w:szCs w:val="20"/>
          <w:lang w:eastAsia="en-GB"/>
        </w:rPr>
        <w:t>super</w:t>
      </w:r>
      <w:r w:rsidRPr="00932BBD">
        <w:rPr>
          <w:rFonts w:ascii="Courier New" w:eastAsia="Times New Roman" w:hAnsi="Courier New" w:cs="Courier New"/>
          <w:color w:val="080808"/>
          <w:sz w:val="20"/>
          <w:szCs w:val="20"/>
          <w:lang w:eastAsia="en-GB"/>
        </w:rPr>
        <w:t>(key: key);</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9E880D"/>
          <w:sz w:val="20"/>
          <w:szCs w:val="20"/>
          <w:lang w:eastAsia="en-GB"/>
        </w:rPr>
        <w:t>@override</w:t>
      </w:r>
      <w:r w:rsidRPr="00932BBD">
        <w:rPr>
          <w:rFonts w:ascii="Courier New" w:eastAsia="Times New Roman" w:hAnsi="Courier New" w:cs="Courier New"/>
          <w:color w:val="9E880D"/>
          <w:sz w:val="20"/>
          <w:szCs w:val="20"/>
          <w:lang w:eastAsia="en-GB"/>
        </w:rPr>
        <w:br/>
        <w:t xml:space="preserve">  </w:t>
      </w:r>
      <w:r w:rsidRPr="00932BBD">
        <w:rPr>
          <w:rFonts w:ascii="Courier New" w:eastAsia="Times New Roman" w:hAnsi="Courier New" w:cs="Courier New"/>
          <w:color w:val="000000"/>
          <w:sz w:val="20"/>
          <w:szCs w:val="20"/>
          <w:lang w:eastAsia="en-GB"/>
        </w:rPr>
        <w:t xml:space="preserve">Widget </w:t>
      </w:r>
      <w:r w:rsidRPr="00932BBD">
        <w:rPr>
          <w:rFonts w:ascii="Courier New" w:eastAsia="Times New Roman" w:hAnsi="Courier New" w:cs="Courier New"/>
          <w:color w:val="00627A"/>
          <w:sz w:val="20"/>
          <w:szCs w:val="20"/>
          <w:lang w:eastAsia="en-GB"/>
        </w:rPr>
        <w:t>build</w:t>
      </w:r>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00000"/>
          <w:sz w:val="20"/>
          <w:szCs w:val="20"/>
          <w:lang w:eastAsia="en-GB"/>
        </w:rPr>
        <w:t>BuildContext</w:t>
      </w:r>
      <w:proofErr w:type="spellEnd"/>
      <w:r w:rsidRPr="00932BBD">
        <w:rPr>
          <w:rFonts w:ascii="Courier New" w:eastAsia="Times New Roman" w:hAnsi="Courier New" w:cs="Courier New"/>
          <w:color w:val="000000"/>
          <w:sz w:val="20"/>
          <w:szCs w:val="20"/>
          <w:lang w:eastAsia="en-GB"/>
        </w:rPr>
        <w:t xml:space="preserve"> </w:t>
      </w:r>
      <w:r w:rsidRPr="00932BBD">
        <w:rPr>
          <w:rFonts w:ascii="Courier New" w:eastAsia="Times New Roman" w:hAnsi="Courier New" w:cs="Courier New"/>
          <w:color w:val="080808"/>
          <w:sz w:val="20"/>
          <w:szCs w:val="20"/>
          <w:lang w:eastAsia="en-GB"/>
        </w:rPr>
        <w:t>context) {</w:t>
      </w:r>
      <w:r w:rsidRPr="00932BBD">
        <w:rPr>
          <w:rFonts w:ascii="Courier New" w:eastAsia="Times New Roman" w:hAnsi="Courier New" w:cs="Courier New"/>
          <w:color w:val="080808"/>
          <w:sz w:val="20"/>
          <w:szCs w:val="20"/>
          <w:lang w:eastAsia="en-GB"/>
        </w:rPr>
        <w:br/>
        <w:t xml:space="preserve">    print(</w:t>
      </w:r>
      <w:r w:rsidRPr="00932BBD">
        <w:rPr>
          <w:rFonts w:ascii="Courier New" w:eastAsia="Times New Roman" w:hAnsi="Courier New" w:cs="Courier New"/>
          <w:color w:val="067D17"/>
          <w:sz w:val="20"/>
          <w:szCs w:val="20"/>
          <w:lang w:eastAsia="en-GB"/>
        </w:rPr>
        <w:t>"building: MATERIAL-APP"</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033B3"/>
          <w:sz w:val="20"/>
          <w:szCs w:val="20"/>
          <w:lang w:eastAsia="en-GB"/>
        </w:rPr>
        <w:t xml:space="preserve">return </w:t>
      </w:r>
      <w:proofErr w:type="spellStart"/>
      <w:r w:rsidRPr="00932BBD">
        <w:rPr>
          <w:rFonts w:ascii="Courier New" w:eastAsia="Times New Roman" w:hAnsi="Courier New" w:cs="Courier New"/>
          <w:color w:val="2196F3"/>
          <w:sz w:val="20"/>
          <w:szCs w:val="20"/>
          <w:lang w:eastAsia="en-GB"/>
        </w:rPr>
        <w:t>MaterialApp</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080808"/>
          <w:sz w:val="20"/>
          <w:szCs w:val="20"/>
          <w:lang w:eastAsia="en-GB"/>
        </w:rPr>
        <w:t>initialRoute</w:t>
      </w:r>
      <w:proofErr w:type="spellEnd"/>
      <w:r w:rsidRPr="00932BBD">
        <w:rPr>
          <w:rFonts w:ascii="Courier New" w:eastAsia="Times New Roman" w:hAnsi="Courier New" w:cs="Courier New"/>
          <w:color w:val="080808"/>
          <w:sz w:val="20"/>
          <w:szCs w:val="20"/>
          <w:lang w:eastAsia="en-GB"/>
        </w:rP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routes: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MultiBlocProvider</w:t>
      </w:r>
      <w:proofErr w:type="spellEnd"/>
      <w:r w:rsidRPr="00932BBD">
        <w:rPr>
          <w:rFonts w:ascii="Courier New" w:eastAsia="Times New Roman" w:hAnsi="Courier New" w:cs="Courier New"/>
          <w:color w:val="080808"/>
          <w:sz w:val="20"/>
          <w:szCs w:val="20"/>
          <w:lang w:eastAsia="en-GB"/>
        </w:rPr>
        <w:t>(providers: [</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TabBloc</w:t>
      </w:r>
      <w:proofErr w:type="spellEnd"/>
      <w:r w:rsidRPr="00932BBD">
        <w:rPr>
          <w:rFonts w:ascii="Courier New" w:eastAsia="Times New Roman" w:hAnsi="Courier New" w:cs="Courier New"/>
          <w:color w:val="080808"/>
          <w:sz w:val="20"/>
          <w:szCs w:val="20"/>
          <w:lang w:eastAsia="en-GB"/>
        </w:rPr>
        <w:t xml:space="preserve">&gt;(create: (context) =&gt; </w:t>
      </w:r>
      <w:proofErr w:type="spellStart"/>
      <w:r w:rsidRPr="00932BBD">
        <w:rPr>
          <w:rFonts w:ascii="Courier New" w:eastAsia="Times New Roman" w:hAnsi="Courier New" w:cs="Courier New"/>
          <w:color w:val="2196F3"/>
          <w:sz w:val="20"/>
          <w:szCs w:val="20"/>
          <w:lang w:eastAsia="en-GB"/>
        </w:rPr>
        <w:t>TabBloc</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StatsBloc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StatsBloc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BlocProvider</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FilteredTodoBloc</w:t>
      </w:r>
      <w:proofErr w:type="spellEnd"/>
      <w:r w:rsidRPr="00932BBD">
        <w:rPr>
          <w:rFonts w:ascii="Courier New" w:eastAsia="Times New Roman" w:hAnsi="Courier New" w:cs="Courier New"/>
          <w:color w:val="080808"/>
          <w:sz w:val="20"/>
          <w:szCs w:val="20"/>
          <w:lang w:eastAsia="en-GB"/>
        </w:rPr>
        <w:t>&gt;(</w:t>
      </w:r>
      <w:r w:rsidRPr="00932BBD">
        <w:rPr>
          <w:rFonts w:ascii="Courier New" w:eastAsia="Times New Roman" w:hAnsi="Courier New" w:cs="Courier New"/>
          <w:color w:val="080808"/>
          <w:sz w:val="20"/>
          <w:szCs w:val="20"/>
          <w:lang w:eastAsia="en-GB"/>
        </w:rPr>
        <w:br/>
        <w:t xml:space="preserve">                  create: (context) =&gt;</w:t>
      </w:r>
      <w:r w:rsidRPr="00932BBD">
        <w:rPr>
          <w:rFonts w:ascii="Courier New" w:eastAsia="Times New Roman" w:hAnsi="Courier New" w:cs="Courier New"/>
          <w:color w:val="080808"/>
          <w:sz w:val="20"/>
          <w:szCs w:val="20"/>
          <w:lang w:eastAsia="en-GB"/>
        </w:rPr>
        <w:br/>
        <w:t xml:space="preserve">                      </w:t>
      </w:r>
      <w:proofErr w:type="spellStart"/>
      <w:r w:rsidRPr="00932BBD">
        <w:rPr>
          <w:rFonts w:ascii="Courier New" w:eastAsia="Times New Roman" w:hAnsi="Courier New" w:cs="Courier New"/>
          <w:color w:val="2196F3"/>
          <w:sz w:val="20"/>
          <w:szCs w:val="20"/>
          <w:lang w:eastAsia="en-GB"/>
        </w:rPr>
        <w:t>FilteredTodoBloc</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todoBloc</w:t>
      </w:r>
      <w:proofErr w:type="spellEnd"/>
      <w:r w:rsidRPr="00932BBD">
        <w:rPr>
          <w:rFonts w:ascii="Courier New" w:eastAsia="Times New Roman" w:hAnsi="Courier New" w:cs="Courier New"/>
          <w:color w:val="080808"/>
          <w:sz w:val="20"/>
          <w:szCs w:val="20"/>
          <w:lang w:eastAsia="en-GB"/>
        </w:rPr>
        <w:t xml:space="preserve">: </w:t>
      </w:r>
      <w:proofErr w:type="spellStart"/>
      <w:r w:rsidRPr="00932BBD">
        <w:rPr>
          <w:rFonts w:ascii="Courier New" w:eastAsia="Times New Roman" w:hAnsi="Courier New" w:cs="Courier New"/>
          <w:color w:val="000000"/>
          <w:sz w:val="20"/>
          <w:szCs w:val="20"/>
          <w:lang w:eastAsia="en-GB"/>
        </w:rPr>
        <w:t>BlocProvider</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&lt;</w:t>
      </w:r>
      <w:proofErr w:type="spellStart"/>
      <w:r w:rsidRPr="00932BBD">
        <w:rPr>
          <w:rFonts w:ascii="Courier New" w:eastAsia="Times New Roman" w:hAnsi="Courier New" w:cs="Courier New"/>
          <w:color w:val="000000"/>
          <w:sz w:val="20"/>
          <w:szCs w:val="20"/>
          <w:lang w:eastAsia="en-GB"/>
        </w:rPr>
        <w:t>TodoBloc</w:t>
      </w:r>
      <w:proofErr w:type="spellEnd"/>
      <w:r w:rsidRPr="00932BBD">
        <w:rPr>
          <w:rFonts w:ascii="Courier New" w:eastAsia="Times New Roman" w:hAnsi="Courier New" w:cs="Courier New"/>
          <w:color w:val="080808"/>
          <w:sz w:val="20"/>
          <w:szCs w:val="20"/>
          <w:lang w:eastAsia="en-GB"/>
        </w:rPr>
        <w:t>&gt;(context))),</w:t>
      </w:r>
      <w:r w:rsidRPr="00932BBD">
        <w:rPr>
          <w:rFonts w:ascii="Courier New" w:eastAsia="Times New Roman" w:hAnsi="Courier New" w:cs="Courier New"/>
          <w:color w:val="080808"/>
          <w:sz w:val="20"/>
          <w:szCs w:val="20"/>
          <w:lang w:eastAsia="en-GB"/>
        </w:rPr>
        <w:br/>
        <w:t xml:space="preserve">            ], child: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HomePage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addTodo</w:t>
      </w:r>
      <w:proofErr w:type="spellEnd"/>
      <w:r w:rsidRPr="00932BBD">
        <w:rPr>
          <w:rFonts w:ascii="Courier New" w:eastAsia="Times New Roman" w:hAnsi="Courier New" w:cs="Courier New"/>
          <w:color w:val="067D17"/>
          <w:sz w:val="20"/>
          <w:szCs w:val="20"/>
          <w:lang w:eastAsia="en-GB"/>
        </w:rPr>
        <w:t>"</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0033B3"/>
          <w:sz w:val="20"/>
          <w:szCs w:val="20"/>
          <w:lang w:eastAsia="en-GB"/>
        </w:rPr>
        <w:t>const</w:t>
      </w:r>
      <w:proofErr w:type="spellEnd"/>
      <w:r w:rsidRPr="00932BBD">
        <w:rPr>
          <w:rFonts w:ascii="Courier New" w:eastAsia="Times New Roman" w:hAnsi="Courier New" w:cs="Courier New"/>
          <w:color w:val="0033B3"/>
          <w:sz w:val="20"/>
          <w:szCs w:val="20"/>
          <w:lang w:eastAsia="en-GB"/>
        </w:rPr>
        <w:t xml:space="preserve"> </w:t>
      </w:r>
      <w:proofErr w:type="spellStart"/>
      <w:r w:rsidRPr="00932BBD">
        <w:rPr>
          <w:rFonts w:ascii="Courier New" w:eastAsia="Times New Roman" w:hAnsi="Courier New" w:cs="Courier New"/>
          <w:color w:val="2196F3"/>
          <w:sz w:val="20"/>
          <w:szCs w:val="20"/>
          <w:lang w:eastAsia="en-GB"/>
        </w:rPr>
        <w:t>AddTodoPage</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r>
      <w:r w:rsidRPr="00932BBD">
        <w:rPr>
          <w:rFonts w:ascii="Courier New" w:eastAsia="Times New Roman" w:hAnsi="Courier New" w:cs="Courier New"/>
          <w:color w:val="080808"/>
          <w:sz w:val="20"/>
          <w:szCs w:val="20"/>
          <w:lang w:eastAsia="en-GB"/>
        </w:rPr>
        <w:lastRenderedPageBreak/>
        <w:t xml:space="preserve">        </w:t>
      </w:r>
      <w:r w:rsidRPr="00932BBD">
        <w:rPr>
          <w:rFonts w:ascii="Courier New" w:eastAsia="Times New Roman" w:hAnsi="Courier New" w:cs="Courier New"/>
          <w:color w:val="067D17"/>
          <w:sz w:val="20"/>
          <w:szCs w:val="20"/>
          <w:lang w:eastAsia="en-GB"/>
        </w:rPr>
        <w:t>"/</w:t>
      </w:r>
      <w:proofErr w:type="spellStart"/>
      <w:r w:rsidRPr="00932BBD">
        <w:rPr>
          <w:rFonts w:ascii="Courier New" w:eastAsia="Times New Roman" w:hAnsi="Courier New" w:cs="Courier New"/>
          <w:color w:val="067D17"/>
          <w:sz w:val="20"/>
          <w:szCs w:val="20"/>
          <w:lang w:eastAsia="en-GB"/>
        </w:rPr>
        <w:t>updateTodo</w:t>
      </w:r>
      <w:proofErr w:type="spellEnd"/>
      <w:r w:rsidRPr="00932BBD">
        <w:rPr>
          <w:rFonts w:ascii="Courier New" w:eastAsia="Times New Roman" w:hAnsi="Courier New" w:cs="Courier New"/>
          <w:color w:val="067D17"/>
          <w:sz w:val="20"/>
          <w:szCs w:val="20"/>
          <w:lang w:eastAsia="en-GB"/>
        </w:rPr>
        <w:t xml:space="preserve">" </w:t>
      </w:r>
      <w:r w:rsidRPr="00932BBD">
        <w:rPr>
          <w:rFonts w:ascii="Courier New" w:eastAsia="Times New Roman" w:hAnsi="Courier New" w:cs="Courier New"/>
          <w:color w:val="080808"/>
          <w:sz w:val="20"/>
          <w:szCs w:val="20"/>
          <w:lang w:eastAsia="en-GB"/>
        </w:rPr>
        <w:t xml:space="preserve">: (context) =&gt; </w:t>
      </w:r>
      <w:proofErr w:type="spellStart"/>
      <w:r w:rsidRPr="00932BBD">
        <w:rPr>
          <w:rFonts w:ascii="Courier New" w:eastAsia="Times New Roman" w:hAnsi="Courier New" w:cs="Courier New"/>
          <w:color w:val="2196F3"/>
          <w:sz w:val="20"/>
          <w:szCs w:val="20"/>
          <w:lang w:eastAsia="en-GB"/>
        </w:rPr>
        <w:t>UpdateTodoPage</w:t>
      </w:r>
      <w:proofErr w:type="spellEnd"/>
      <w:r w:rsidRPr="00932BBD">
        <w:rPr>
          <w:rFonts w:ascii="Courier New" w:eastAsia="Times New Roman" w:hAnsi="Courier New" w:cs="Courier New"/>
          <w:color w:val="080808"/>
          <w:sz w:val="20"/>
          <w:szCs w:val="20"/>
          <w:lang w:eastAsia="en-GB"/>
        </w:rPr>
        <w:t>(</w:t>
      </w:r>
      <w:proofErr w:type="spellStart"/>
      <w:r w:rsidRPr="00932BBD">
        <w:rPr>
          <w:rFonts w:ascii="Courier New" w:eastAsia="Times New Roman" w:hAnsi="Courier New" w:cs="Courier New"/>
          <w:color w:val="080808"/>
          <w:sz w:val="20"/>
          <w:szCs w:val="20"/>
          <w:lang w:eastAsia="en-GB"/>
        </w:rPr>
        <w:t>todo</w:t>
      </w:r>
      <w:proofErr w:type="spellEnd"/>
      <w:r w:rsidRPr="00932BBD">
        <w:rPr>
          <w:rFonts w:ascii="Courier New" w:eastAsia="Times New Roman" w:hAnsi="Courier New" w:cs="Courier New"/>
          <w:color w:val="080808"/>
          <w:sz w:val="20"/>
          <w:szCs w:val="20"/>
          <w:lang w:eastAsia="en-GB"/>
        </w:rPr>
        <w:t>: (</w:t>
      </w:r>
      <w:proofErr w:type="spellStart"/>
      <w:r w:rsidRPr="00932BBD">
        <w:rPr>
          <w:rFonts w:ascii="Courier New" w:eastAsia="Times New Roman" w:hAnsi="Courier New" w:cs="Courier New"/>
          <w:color w:val="000000"/>
          <w:sz w:val="20"/>
          <w:szCs w:val="20"/>
          <w:lang w:eastAsia="en-GB"/>
        </w:rPr>
        <w:t>ModalRoute</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i/>
          <w:iCs/>
          <w:color w:val="00627A"/>
          <w:sz w:val="20"/>
          <w:szCs w:val="20"/>
          <w:lang w:eastAsia="en-GB"/>
        </w:rPr>
        <w:t>of</w:t>
      </w:r>
      <w:proofErr w:type="spellEnd"/>
      <w:r w:rsidRPr="00932BBD">
        <w:rPr>
          <w:rFonts w:ascii="Courier New" w:eastAsia="Times New Roman" w:hAnsi="Courier New" w:cs="Courier New"/>
          <w:color w:val="080808"/>
          <w:sz w:val="20"/>
          <w:szCs w:val="20"/>
          <w:lang w:eastAsia="en-GB"/>
        </w:rPr>
        <w:t>(context)!.</w:t>
      </w:r>
      <w:proofErr w:type="spellStart"/>
      <w:r w:rsidRPr="00932BBD">
        <w:rPr>
          <w:rFonts w:ascii="Courier New" w:eastAsia="Times New Roman" w:hAnsi="Courier New" w:cs="Courier New"/>
          <w:color w:val="871094"/>
          <w:sz w:val="20"/>
          <w:szCs w:val="20"/>
          <w:lang w:eastAsia="en-GB"/>
        </w:rPr>
        <w:t>settings</w:t>
      </w:r>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871094"/>
          <w:sz w:val="20"/>
          <w:szCs w:val="20"/>
          <w:lang w:eastAsia="en-GB"/>
        </w:rPr>
        <w:t>arguments</w:t>
      </w:r>
      <w:proofErr w:type="spellEnd"/>
      <w:r w:rsidRPr="00932BBD">
        <w:rPr>
          <w:rFonts w:ascii="Courier New" w:eastAsia="Times New Roman" w:hAnsi="Courier New" w:cs="Courier New"/>
          <w:color w:val="871094"/>
          <w:sz w:val="20"/>
          <w:szCs w:val="20"/>
          <w:lang w:eastAsia="en-GB"/>
        </w:rPr>
        <w:t xml:space="preserve"> </w:t>
      </w:r>
      <w:r w:rsidRPr="00932BBD">
        <w:rPr>
          <w:rFonts w:ascii="Courier New" w:eastAsia="Times New Roman" w:hAnsi="Courier New" w:cs="Courier New"/>
          <w:color w:val="0033B3"/>
          <w:sz w:val="20"/>
          <w:szCs w:val="20"/>
          <w:lang w:eastAsia="en-GB"/>
        </w:rPr>
        <w:t xml:space="preserve">as </w:t>
      </w:r>
      <w:proofErr w:type="spellStart"/>
      <w:r w:rsidRPr="00932BBD">
        <w:rPr>
          <w:rFonts w:ascii="Courier New" w:eastAsia="Times New Roman" w:hAnsi="Courier New" w:cs="Courier New"/>
          <w:color w:val="000000"/>
          <w:sz w:val="20"/>
          <w:szCs w:val="20"/>
          <w:lang w:eastAsia="en-GB"/>
        </w:rPr>
        <w:t>Todo</w:t>
      </w:r>
      <w:proofErr w:type="spellEnd"/>
      <w:r w:rsidRPr="00932BBD">
        <w:rPr>
          <w:rFonts w:ascii="Courier New" w:eastAsia="Times New Roman" w:hAnsi="Courier New" w:cs="Courier New"/>
          <w:color w:val="080808"/>
          <w:sz w:val="20"/>
          <w:szCs w:val="20"/>
          <w:lang w:eastAsia="en-GB"/>
        </w:rPr>
        <w:t>)),</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 xml:space="preserve">  }</w:t>
      </w:r>
      <w:r w:rsidRPr="00932BBD">
        <w:rPr>
          <w:rFonts w:ascii="Courier New" w:eastAsia="Times New Roman" w:hAnsi="Courier New" w:cs="Courier New"/>
          <w:color w:val="080808"/>
          <w:sz w:val="20"/>
          <w:szCs w:val="20"/>
          <w:lang w:eastAsia="en-GB"/>
        </w:rPr>
        <w:br/>
        <w:t>}</w:t>
      </w:r>
    </w:p>
    <w:p w14:paraId="7EE452C2" w14:textId="1EA9143D" w:rsidR="00932BBD" w:rsidRDefault="00932BBD" w:rsidP="005B2003"/>
    <w:p w14:paraId="577A3346" w14:textId="7D24D83E" w:rsidR="004B0004" w:rsidRPr="00913FAF" w:rsidRDefault="00913FAF" w:rsidP="005B2003">
      <w:pPr>
        <w:rPr>
          <w:b/>
          <w:bCs/>
        </w:rPr>
      </w:pPr>
      <w:r w:rsidRPr="00913FAF">
        <w:rPr>
          <w:b/>
          <w:bCs/>
        </w:rPr>
        <w:t>State injection in the U</w:t>
      </w:r>
      <w:r>
        <w:rPr>
          <w:b/>
          <w:bCs/>
        </w:rPr>
        <w:t>I</w:t>
      </w:r>
    </w:p>
    <w:p w14:paraId="4D81BE8F" w14:textId="4C6F19CF" w:rsidR="00913FAF" w:rsidRPr="00913FAF" w:rsidRDefault="00913FAF" w:rsidP="005B2003">
      <w:r w:rsidRPr="00913FAF">
        <w:t>N</w:t>
      </w:r>
      <w:r>
        <w:t xml:space="preserve">ow that the application state has been defined and also made accessible in the interested subtrees is the moment to </w:t>
      </w:r>
      <w:r w:rsidR="005F0E82">
        <w:t>connect it with the UI.</w:t>
      </w:r>
    </w:p>
    <w:p w14:paraId="2EFAD5E1" w14:textId="59669359" w:rsidR="004B0004" w:rsidRPr="00913FAF" w:rsidRDefault="005F0E82" w:rsidP="005B2003">
      <w:pPr>
        <w:rPr>
          <w:b/>
          <w:bCs/>
        </w:rPr>
      </w:pPr>
      <w:r>
        <w:rPr>
          <w:b/>
          <w:bCs/>
        </w:rPr>
        <w:t>The</w:t>
      </w:r>
      <w:r w:rsidR="004B0004" w:rsidRPr="00913FAF">
        <w:rPr>
          <w:b/>
          <w:bCs/>
        </w:rPr>
        <w:t xml:space="preserve"> </w:t>
      </w:r>
      <w:proofErr w:type="spellStart"/>
      <w:r w:rsidR="004B0004" w:rsidRPr="00913FAF">
        <w:rPr>
          <w:b/>
          <w:bCs/>
        </w:rPr>
        <w:t>HomePage</w:t>
      </w:r>
      <w:proofErr w:type="spellEnd"/>
    </w:p>
    <w:p w14:paraId="731CB652" w14:textId="5B429105" w:rsidR="00D112F1" w:rsidRPr="00FA6CB7" w:rsidRDefault="005F0E82" w:rsidP="00D112F1">
      <w:r w:rsidRPr="005F0E82">
        <w:t>The Scaffold w</w:t>
      </w:r>
      <w:r>
        <w:t>idget is wrapped</w:t>
      </w:r>
      <w:r w:rsidR="00D112F1">
        <w:t xml:space="preserve"> into a </w:t>
      </w:r>
      <w:proofErr w:type="spellStart"/>
      <w:r w:rsidR="00D112F1">
        <w:t>BlocBuilder</w:t>
      </w:r>
      <w:proofErr w:type="spellEnd"/>
      <w:r w:rsidR="00D112F1">
        <w:t xml:space="preserve"> widget. The </w:t>
      </w:r>
      <w:proofErr w:type="spellStart"/>
      <w:r w:rsidR="00D112F1">
        <w:t>BlocBuilder</w:t>
      </w:r>
      <w:proofErr w:type="spellEnd"/>
      <w:r w:rsidR="00D112F1">
        <w:t xml:space="preserve"> widget is used to access the state concerning the tab. Indeed, </w:t>
      </w:r>
      <w:r w:rsidR="00D112F1" w:rsidRPr="00D112F1">
        <w:t xml:space="preserve">Almost the entire </w:t>
      </w:r>
      <w:proofErr w:type="spellStart"/>
      <w:r w:rsidR="00D112F1" w:rsidRPr="00D112F1">
        <w:t>HomePage</w:t>
      </w:r>
      <w:proofErr w:type="spellEnd"/>
      <w:r w:rsidR="00D112F1" w:rsidRPr="00D112F1">
        <w:t xml:space="preserve"> is rebuilt when a tab c</w:t>
      </w:r>
      <w:r w:rsidR="00D112F1">
        <w:t xml:space="preserve">hange occurs. The entire </w:t>
      </w:r>
      <w:proofErr w:type="spellStart"/>
      <w:r w:rsidR="00D112F1">
        <w:t>HomePage</w:t>
      </w:r>
      <w:proofErr w:type="spellEnd"/>
      <w:r w:rsidR="00D112F1">
        <w:t xml:space="preserve"> creation is moved inside the “builder” field of the </w:t>
      </w:r>
      <w:proofErr w:type="spellStart"/>
      <w:r w:rsidR="00D112F1">
        <w:t>BlocBuilder</w:t>
      </w:r>
      <w:proofErr w:type="spellEnd"/>
      <w:r w:rsidR="00D112F1">
        <w:t xml:space="preserve"> widget. Moreover, the type of the bloc and the type of</w:t>
      </w:r>
      <w:r w:rsidR="00DB32D3">
        <w:t xml:space="preserve"> states </w:t>
      </w:r>
      <w:r w:rsidR="00D112F1">
        <w:t xml:space="preserve">the </w:t>
      </w:r>
      <w:proofErr w:type="spellStart"/>
      <w:r w:rsidR="00D112F1">
        <w:t>BlocBuilder</w:t>
      </w:r>
      <w:proofErr w:type="spellEnd"/>
      <w:r w:rsidR="00D112F1">
        <w:t xml:space="preserve"> has to manage are specified </w:t>
      </w:r>
      <w:r w:rsidR="00DB32D3">
        <w:t xml:space="preserve">in the declaration. </w:t>
      </w:r>
      <w:r w:rsidR="00DB32D3" w:rsidRPr="00FA6CB7">
        <w:t xml:space="preserve">Inside the function </w:t>
      </w:r>
      <w:r w:rsidR="002D51A0">
        <w:t>of t</w:t>
      </w:r>
      <w:r w:rsidR="00DB32D3" w:rsidRPr="00FA6CB7">
        <w:t xml:space="preserve">he “builder” </w:t>
      </w:r>
      <w:r w:rsidR="00FA6CB7" w:rsidRPr="00FA6CB7">
        <w:t>field ,indeed, w</w:t>
      </w:r>
      <w:r w:rsidR="00FA6CB7">
        <w:t>e have access to the state in the form of an object of the type previously provided, in addition to the current context.</w:t>
      </w:r>
    </w:p>
    <w:p w14:paraId="290924DD" w14:textId="7F1418D9" w:rsidR="00A70118" w:rsidRDefault="00A70118"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2D51A0">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033B3"/>
          <w:sz w:val="20"/>
          <w:szCs w:val="20"/>
          <w:lang w:eastAsia="en-GB"/>
        </w:rPr>
        <w:t xml:space="preserve">class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033B3"/>
          <w:sz w:val="20"/>
          <w:szCs w:val="20"/>
          <w:lang w:eastAsia="en-GB"/>
        </w:rPr>
        <w:t xml:space="preserve">extends </w:t>
      </w:r>
      <w:proofErr w:type="spellStart"/>
      <w:r w:rsidRPr="00A70118">
        <w:rPr>
          <w:rFonts w:ascii="Courier New" w:eastAsia="Times New Roman" w:hAnsi="Courier New" w:cs="Courier New"/>
          <w:color w:val="000000"/>
          <w:sz w:val="20"/>
          <w:szCs w:val="20"/>
          <w:lang w:eastAsia="en-GB"/>
        </w:rPr>
        <w:t>StatelessWidget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t xml:space="preserve">  </w:t>
      </w:r>
      <w:proofErr w:type="spellStart"/>
      <w:r w:rsidRPr="00A70118">
        <w:rPr>
          <w:rFonts w:ascii="Courier New" w:eastAsia="Times New Roman" w:hAnsi="Courier New" w:cs="Courier New"/>
          <w:color w:val="0033B3"/>
          <w:sz w:val="20"/>
          <w:szCs w:val="20"/>
          <w:lang w:eastAsia="en-GB"/>
        </w:rPr>
        <w:t>const</w:t>
      </w:r>
      <w:proofErr w:type="spellEnd"/>
      <w:r w:rsidRPr="00A70118">
        <w:rPr>
          <w:rFonts w:ascii="Courier New" w:eastAsia="Times New Roman" w:hAnsi="Courier New" w:cs="Courier New"/>
          <w:color w:val="0033B3"/>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HomePage</w:t>
      </w:r>
      <w:proofErr w:type="spellEnd"/>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00000"/>
          <w:sz w:val="20"/>
          <w:szCs w:val="20"/>
          <w:lang w:eastAsia="en-GB"/>
        </w:rPr>
        <w:t>Key</w:t>
      </w:r>
      <w:r w:rsidRPr="00A70118">
        <w:rPr>
          <w:rFonts w:ascii="Courier New" w:eastAsia="Times New Roman" w:hAnsi="Courier New" w:cs="Courier New"/>
          <w:color w:val="080808"/>
          <w:sz w:val="20"/>
          <w:szCs w:val="20"/>
          <w:lang w:eastAsia="en-GB"/>
        </w:rPr>
        <w:t xml:space="preserve">? key}) : </w:t>
      </w:r>
      <w:r w:rsidRPr="00A70118">
        <w:rPr>
          <w:rFonts w:ascii="Courier New" w:eastAsia="Times New Roman" w:hAnsi="Courier New" w:cs="Courier New"/>
          <w:color w:val="0033B3"/>
          <w:sz w:val="20"/>
          <w:szCs w:val="20"/>
          <w:lang w:eastAsia="en-GB"/>
        </w:rPr>
        <w:t>super</w:t>
      </w:r>
      <w:r w:rsidRPr="00A70118">
        <w:rPr>
          <w:rFonts w:ascii="Courier New" w:eastAsia="Times New Roman" w:hAnsi="Courier New" w:cs="Courier New"/>
          <w:color w:val="080808"/>
          <w:sz w:val="20"/>
          <w:szCs w:val="20"/>
          <w:lang w:eastAsia="en-GB"/>
        </w:rPr>
        <w:t>(key: key);</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9E880D"/>
          <w:sz w:val="20"/>
          <w:szCs w:val="20"/>
          <w:lang w:eastAsia="en-GB"/>
        </w:rPr>
        <w:t>@override</w:t>
      </w:r>
      <w:r w:rsidRPr="00A70118">
        <w:rPr>
          <w:rFonts w:ascii="Courier New" w:eastAsia="Times New Roman" w:hAnsi="Courier New" w:cs="Courier New"/>
          <w:color w:val="9E880D"/>
          <w:sz w:val="20"/>
          <w:szCs w:val="20"/>
          <w:lang w:eastAsia="en-GB"/>
        </w:rPr>
        <w:br/>
        <w:t xml:space="preserve">  </w:t>
      </w:r>
      <w:r w:rsidRPr="00A70118">
        <w:rPr>
          <w:rFonts w:ascii="Courier New" w:eastAsia="Times New Roman" w:hAnsi="Courier New" w:cs="Courier New"/>
          <w:color w:val="000000"/>
          <w:sz w:val="20"/>
          <w:szCs w:val="20"/>
          <w:lang w:eastAsia="en-GB"/>
        </w:rPr>
        <w:t xml:space="preserve">Widget </w:t>
      </w:r>
      <w:r w:rsidRPr="00A70118">
        <w:rPr>
          <w:rFonts w:ascii="Courier New" w:eastAsia="Times New Roman" w:hAnsi="Courier New" w:cs="Courier New"/>
          <w:color w:val="00627A"/>
          <w:sz w:val="20"/>
          <w:szCs w:val="20"/>
          <w:lang w:eastAsia="en-GB"/>
        </w:rPr>
        <w:t>build</w:t>
      </w:r>
      <w:r w:rsidRPr="00A70118">
        <w:rPr>
          <w:rFonts w:ascii="Courier New" w:eastAsia="Times New Roman" w:hAnsi="Courier New" w:cs="Courier New"/>
          <w:color w:val="080808"/>
          <w:sz w:val="20"/>
          <w:szCs w:val="20"/>
          <w:lang w:eastAsia="en-GB"/>
        </w:rPr>
        <w:t>(</w:t>
      </w:r>
      <w:proofErr w:type="spellStart"/>
      <w:r w:rsidRPr="00A70118">
        <w:rPr>
          <w:rFonts w:ascii="Courier New" w:eastAsia="Times New Roman" w:hAnsi="Courier New" w:cs="Courier New"/>
          <w:color w:val="000000"/>
          <w:sz w:val="20"/>
          <w:szCs w:val="20"/>
          <w:lang w:eastAsia="en-GB"/>
        </w:rPr>
        <w:t>BuildContext</w:t>
      </w:r>
      <w:proofErr w:type="spellEnd"/>
      <w:r w:rsidRPr="00A70118">
        <w:rPr>
          <w:rFonts w:ascii="Courier New" w:eastAsia="Times New Roman" w:hAnsi="Courier New" w:cs="Courier New"/>
          <w:color w:val="000000"/>
          <w:sz w:val="20"/>
          <w:szCs w:val="20"/>
          <w:lang w:eastAsia="en-GB"/>
        </w:rPr>
        <w:t xml:space="preserve"> </w:t>
      </w:r>
      <w:r w:rsidRPr="00A70118">
        <w:rPr>
          <w:rFonts w:ascii="Courier New" w:eastAsia="Times New Roman" w:hAnsi="Courier New" w:cs="Courier New"/>
          <w:color w:val="080808"/>
          <w:sz w:val="20"/>
          <w:szCs w:val="20"/>
          <w:lang w:eastAsia="en-GB"/>
        </w:rPr>
        <w:t>context) {</w:t>
      </w:r>
      <w:r w:rsidRPr="00A70118">
        <w:rPr>
          <w:rFonts w:ascii="Courier New" w:eastAsia="Times New Roman" w:hAnsi="Courier New" w:cs="Courier New"/>
          <w:color w:val="080808"/>
          <w:sz w:val="20"/>
          <w:szCs w:val="20"/>
          <w:lang w:eastAsia="en-GB"/>
        </w:rPr>
        <w:br/>
        <w:t xml:space="preserve">    print(</w:t>
      </w:r>
      <w:r w:rsidRPr="00A70118">
        <w:rPr>
          <w:rFonts w:ascii="Courier New" w:eastAsia="Times New Roman" w:hAnsi="Courier New" w:cs="Courier New"/>
          <w:color w:val="067D17"/>
          <w:sz w:val="20"/>
          <w:szCs w:val="20"/>
          <w:lang w:eastAsia="en-GB"/>
        </w:rPr>
        <w:t xml:space="preserve">"building: </w:t>
      </w:r>
      <w:proofErr w:type="spellStart"/>
      <w:r w:rsidRPr="00A70118">
        <w:rPr>
          <w:rFonts w:ascii="Courier New" w:eastAsia="Times New Roman" w:hAnsi="Courier New" w:cs="Courier New"/>
          <w:color w:val="067D17"/>
          <w:sz w:val="20"/>
          <w:szCs w:val="20"/>
          <w:lang w:eastAsia="en-GB"/>
        </w:rPr>
        <w:t>HomePage</w:t>
      </w:r>
      <w:proofErr w:type="spellEnd"/>
      <w:r w:rsidRPr="00A70118">
        <w:rPr>
          <w:rFonts w:ascii="Courier New" w:eastAsia="Times New Roman" w:hAnsi="Courier New" w:cs="Courier New"/>
          <w:color w:val="067D17"/>
          <w:sz w:val="20"/>
          <w:szCs w:val="20"/>
          <w:lang w:eastAsia="en-GB"/>
        </w:rPr>
        <w:t>"</w:t>
      </w:r>
      <w:r w:rsidRPr="00A70118">
        <w:rPr>
          <w:rFonts w:ascii="Courier New" w:eastAsia="Times New Roman" w:hAnsi="Courier New" w:cs="Courier New"/>
          <w:color w:val="080808"/>
          <w:sz w:val="20"/>
          <w:szCs w:val="20"/>
          <w:lang w:eastAsia="en-GB"/>
        </w:rPr>
        <w:t>);</w:t>
      </w:r>
      <w:r w:rsidRPr="00A70118">
        <w:rPr>
          <w:rFonts w:ascii="Courier New" w:eastAsia="Times New Roman" w:hAnsi="Courier New" w:cs="Courier New"/>
          <w:color w:val="080808"/>
          <w:sz w:val="20"/>
          <w:szCs w:val="20"/>
          <w:lang w:eastAsia="en-GB"/>
        </w:rPr>
        <w:br/>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033B3"/>
          <w:sz w:val="20"/>
          <w:szCs w:val="20"/>
          <w:lang w:eastAsia="en-GB"/>
        </w:rPr>
        <w:t xml:space="preserve">return </w:t>
      </w:r>
      <w:proofErr w:type="spellStart"/>
      <w:r w:rsidRPr="00A70118">
        <w:rPr>
          <w:rFonts w:ascii="Courier New" w:eastAsia="Times New Roman" w:hAnsi="Courier New" w:cs="Courier New"/>
          <w:color w:val="2196F3"/>
          <w:sz w:val="20"/>
          <w:szCs w:val="20"/>
          <w:lang w:eastAsia="en-GB"/>
        </w:rPr>
        <w:t>BlocBuilder</w:t>
      </w:r>
      <w:proofErr w:type="spellEnd"/>
      <w:r w:rsidRPr="00A70118">
        <w:rPr>
          <w:rFonts w:ascii="Courier New" w:eastAsia="Times New Roman" w:hAnsi="Courier New" w:cs="Courier New"/>
          <w:color w:val="080808"/>
          <w:sz w:val="20"/>
          <w:szCs w:val="20"/>
          <w:lang w:eastAsia="en-GB"/>
        </w:rPr>
        <w:t>&lt;</w:t>
      </w:r>
      <w:proofErr w:type="spellStart"/>
      <w:r w:rsidRPr="00A70118">
        <w:rPr>
          <w:rFonts w:ascii="Courier New" w:eastAsia="Times New Roman" w:hAnsi="Courier New" w:cs="Courier New"/>
          <w:color w:val="000000"/>
          <w:sz w:val="20"/>
          <w:szCs w:val="20"/>
          <w:lang w:eastAsia="en-GB"/>
        </w:rPr>
        <w:t>TabBloc</w:t>
      </w:r>
      <w:proofErr w:type="spellEnd"/>
      <w:r w:rsidRPr="00A70118">
        <w:rPr>
          <w:rFonts w:ascii="Courier New" w:eastAsia="Times New Roman" w:hAnsi="Courier New" w:cs="Courier New"/>
          <w:color w:val="080808"/>
          <w:sz w:val="20"/>
          <w:szCs w:val="20"/>
          <w:lang w:eastAsia="en-GB"/>
        </w:rPr>
        <w:t xml:space="preserve">, </w:t>
      </w:r>
      <w:proofErr w:type="spellStart"/>
      <w:r w:rsidRPr="00A70118">
        <w:rPr>
          <w:rFonts w:ascii="Courier New" w:eastAsia="Times New Roman" w:hAnsi="Courier New" w:cs="Courier New"/>
          <w:color w:val="000000"/>
          <w:sz w:val="20"/>
          <w:szCs w:val="20"/>
          <w:lang w:eastAsia="en-GB"/>
        </w:rPr>
        <w:t>TabState</w:t>
      </w:r>
      <w:proofErr w:type="spellEnd"/>
      <w:r w:rsidRPr="00A70118">
        <w:rPr>
          <w:rFonts w:ascii="Courier New" w:eastAsia="Times New Roman" w:hAnsi="Courier New" w:cs="Courier New"/>
          <w:color w:val="080808"/>
          <w:sz w:val="20"/>
          <w:szCs w:val="20"/>
          <w:lang w:eastAsia="en-GB"/>
        </w:rPr>
        <w:t xml:space="preserve">&gt;(builder: (context, </w:t>
      </w:r>
      <w:proofErr w:type="spellStart"/>
      <w:r w:rsidRPr="00A70118">
        <w:rPr>
          <w:rFonts w:ascii="Courier New" w:eastAsia="Times New Roman" w:hAnsi="Courier New" w:cs="Courier New"/>
          <w:color w:val="080808"/>
          <w:sz w:val="20"/>
          <w:szCs w:val="20"/>
          <w:lang w:eastAsia="en-GB"/>
        </w:rPr>
        <w:t>tabState</w:t>
      </w:r>
      <w:proofErr w:type="spellEnd"/>
      <w:r w:rsidRPr="00A70118">
        <w:rPr>
          <w:rFonts w:ascii="Courier New" w:eastAsia="Times New Roman" w:hAnsi="Courier New" w:cs="Courier New"/>
          <w:color w:val="080808"/>
          <w:sz w:val="20"/>
          <w:szCs w:val="20"/>
          <w:lang w:eastAsia="en-GB"/>
        </w:rPr>
        <w:t>)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 xml:space="preserve">  }</w:t>
      </w:r>
      <w:r w:rsidRPr="00A70118">
        <w:rPr>
          <w:rFonts w:ascii="Courier New" w:eastAsia="Times New Roman" w:hAnsi="Courier New" w:cs="Courier New"/>
          <w:color w:val="080808"/>
          <w:sz w:val="20"/>
          <w:szCs w:val="20"/>
          <w:lang w:eastAsia="en-GB"/>
        </w:rPr>
        <w:br/>
        <w:t>}</w:t>
      </w:r>
    </w:p>
    <w:p w14:paraId="410A3DDC" w14:textId="77777777" w:rsidR="000452A0" w:rsidRPr="00A70118" w:rsidRDefault="000452A0" w:rsidP="00A701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ACCA812" w14:textId="3F6AF2F2" w:rsidR="00FA6CB7" w:rsidRPr="00FA6CB7" w:rsidRDefault="000219EB" w:rsidP="005B2003">
      <w:r>
        <w:t>It is possible now to</w:t>
      </w:r>
      <w:r w:rsidR="00FA6CB7">
        <w:t xml:space="preserve"> access the state of the tab through the variable </w:t>
      </w:r>
      <w:proofErr w:type="spellStart"/>
      <w:r w:rsidR="00FA6CB7">
        <w:t>tabState</w:t>
      </w:r>
      <w:proofErr w:type="spellEnd"/>
      <w:r>
        <w:t xml:space="preserve"> of type </w:t>
      </w:r>
      <w:proofErr w:type="spellStart"/>
      <w:r>
        <w:t>TabState</w:t>
      </w:r>
      <w:proofErr w:type="spellEnd"/>
      <w:r>
        <w:t xml:space="preserve"> and use it to build the Scaffold consequently.</w:t>
      </w:r>
    </w:p>
    <w:p w14:paraId="4A9E4DF5" w14:textId="202DA664" w:rsidR="003426CC" w:rsidRPr="003426CC" w:rsidRDefault="003426CC" w:rsidP="00342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426CC">
        <w:rPr>
          <w:rFonts w:ascii="Courier New" w:eastAsia="Times New Roman" w:hAnsi="Courier New" w:cs="Courier New"/>
          <w:color w:val="080808"/>
          <w:sz w:val="20"/>
          <w:szCs w:val="20"/>
          <w:lang w:eastAsia="en-GB"/>
        </w:rPr>
        <w:t xml:space="preserve">builder: (context,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033B3"/>
          <w:sz w:val="20"/>
          <w:szCs w:val="20"/>
          <w:lang w:eastAsia="en-GB"/>
        </w:rPr>
        <w:t xml:space="preserve">return </w:t>
      </w:r>
      <w:r w:rsidRPr="003426CC">
        <w:rPr>
          <w:rFonts w:ascii="Courier New" w:eastAsia="Times New Roman" w:hAnsi="Courier New" w:cs="Courier New"/>
          <w:color w:val="2196F3"/>
          <w:sz w:val="20"/>
          <w:szCs w:val="20"/>
          <w:lang w:eastAsia="en-GB"/>
        </w:rPr>
        <w:t>Scaffold</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appBar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AppBar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title: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Text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TodoApp</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actions: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VisibilityFilterComponent</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body: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TodoView</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Stats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bottomNavigationBar</w:t>
      </w:r>
      <w:proofErr w:type="spellEnd"/>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TabSelector</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tabState</w:t>
      </w:r>
      <w:proofErr w:type="spellEnd"/>
      <w:r w:rsidRPr="003426CC">
        <w:rPr>
          <w:rFonts w:ascii="Courier New" w:eastAsia="Times New Roman" w:hAnsi="Courier New" w:cs="Courier New"/>
          <w:color w:val="080808"/>
          <w:sz w:val="20"/>
          <w:szCs w:val="20"/>
          <w:lang w:eastAsia="en-GB"/>
        </w:rPr>
        <w:t xml:space="preserve"> == </w:t>
      </w:r>
      <w:proofErr w:type="spellStart"/>
      <w:r w:rsidRPr="003426CC">
        <w:rPr>
          <w:rFonts w:ascii="Courier New" w:eastAsia="Times New Roman" w:hAnsi="Courier New" w:cs="Courier New"/>
          <w:color w:val="000000"/>
          <w:sz w:val="20"/>
          <w:szCs w:val="20"/>
          <w:lang w:eastAsia="en-GB"/>
        </w:rPr>
        <w:t>TabState</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871094"/>
          <w:sz w:val="20"/>
          <w:szCs w:val="20"/>
          <w:lang w:eastAsia="en-GB"/>
        </w:rPr>
        <w:t>todos</w:t>
      </w:r>
      <w:proofErr w:type="spellEnd"/>
      <w:r w:rsidRPr="003426CC">
        <w:rPr>
          <w:rFonts w:ascii="Courier New" w:eastAsia="Times New Roman" w:hAnsi="Courier New" w:cs="Courier New"/>
          <w:color w:val="871094"/>
          <w:sz w:val="20"/>
          <w:szCs w:val="20"/>
          <w:lang w:eastAsia="en-GB"/>
        </w:rPr>
        <w:br/>
        <w:t xml:space="preserve">          </w:t>
      </w:r>
      <w:r w:rsidRPr="003426CC">
        <w:rPr>
          <w:rFonts w:ascii="Courier New" w:eastAsia="Times New Roman" w:hAnsi="Courier New" w:cs="Courier New"/>
          <w:color w:val="080808"/>
          <w:sz w:val="20"/>
          <w:szCs w:val="20"/>
          <w:lang w:eastAsia="en-GB"/>
        </w:rPr>
        <w:t xml:space="preserve">? </w:t>
      </w:r>
      <w:proofErr w:type="spellStart"/>
      <w:r w:rsidRPr="003426CC">
        <w:rPr>
          <w:rFonts w:ascii="Courier New" w:eastAsia="Times New Roman" w:hAnsi="Courier New" w:cs="Courier New"/>
          <w:color w:val="2196F3"/>
          <w:sz w:val="20"/>
          <w:szCs w:val="20"/>
          <w:lang w:eastAsia="en-GB"/>
        </w:rPr>
        <w:t>FloatingActionButton</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child: </w:t>
      </w:r>
      <w:proofErr w:type="spellStart"/>
      <w:r w:rsidRPr="003426CC">
        <w:rPr>
          <w:rFonts w:ascii="Courier New" w:eastAsia="Times New Roman" w:hAnsi="Courier New" w:cs="Courier New"/>
          <w:color w:val="0033B3"/>
          <w:sz w:val="20"/>
          <w:szCs w:val="20"/>
          <w:lang w:eastAsia="en-GB"/>
        </w:rPr>
        <w:t>const</w:t>
      </w:r>
      <w:proofErr w:type="spellEnd"/>
      <w:r w:rsidRPr="003426CC">
        <w:rPr>
          <w:rFonts w:ascii="Courier New" w:eastAsia="Times New Roman" w:hAnsi="Courier New" w:cs="Courier New"/>
          <w:color w:val="0033B3"/>
          <w:sz w:val="20"/>
          <w:szCs w:val="20"/>
          <w:lang w:eastAsia="en-GB"/>
        </w:rPr>
        <w:t xml:space="preserve"> </w:t>
      </w:r>
      <w:r w:rsidRPr="003426CC">
        <w:rPr>
          <w:rFonts w:ascii="Courier New" w:eastAsia="Times New Roman" w:hAnsi="Courier New" w:cs="Courier New"/>
          <w:color w:val="2196F3"/>
          <w:sz w:val="20"/>
          <w:szCs w:val="20"/>
          <w:lang w:eastAsia="en-GB"/>
        </w:rPr>
        <w:t>Icon</w:t>
      </w:r>
      <w:r w:rsidRPr="003426CC">
        <w:rPr>
          <w:rFonts w:ascii="Courier New" w:eastAsia="Times New Roman" w:hAnsi="Courier New" w:cs="Courier New"/>
          <w:color w:val="080808"/>
          <w:sz w:val="20"/>
          <w:szCs w:val="20"/>
          <w:lang w:eastAsia="en-GB"/>
        </w:rPr>
        <w:t>(</w:t>
      </w:r>
      <w:proofErr w:type="spellStart"/>
      <w:r w:rsidRPr="003426CC">
        <w:rPr>
          <w:rFonts w:ascii="Courier New" w:eastAsia="Times New Roman" w:hAnsi="Courier New" w:cs="Courier New"/>
          <w:color w:val="000000"/>
          <w:sz w:val="20"/>
          <w:szCs w:val="20"/>
          <w:lang w:eastAsia="en-GB"/>
        </w:rPr>
        <w:t>Icons</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871094"/>
          <w:sz w:val="20"/>
          <w:szCs w:val="20"/>
          <w:lang w:eastAsia="en-GB"/>
        </w:rPr>
        <w:t>plus_one</w:t>
      </w:r>
      <w:proofErr w:type="spellEnd"/>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80808"/>
          <w:sz w:val="20"/>
          <w:szCs w:val="20"/>
          <w:lang w:eastAsia="en-GB"/>
        </w:rPr>
        <w:t>onPressed</w:t>
      </w:r>
      <w:proofErr w:type="spellEnd"/>
      <w:r w:rsidRPr="003426CC">
        <w:rPr>
          <w:rFonts w:ascii="Courier New" w:eastAsia="Times New Roman" w:hAnsi="Courier New" w:cs="Courier New"/>
          <w:color w:val="080808"/>
          <w:sz w:val="20"/>
          <w:szCs w:val="20"/>
          <w:lang w:eastAsia="en-GB"/>
        </w:rPr>
        <w:t>: () {</w:t>
      </w:r>
      <w:r w:rsidRPr="003426CC">
        <w:rPr>
          <w:rFonts w:ascii="Courier New" w:eastAsia="Times New Roman" w:hAnsi="Courier New" w:cs="Courier New"/>
          <w:color w:val="080808"/>
          <w:sz w:val="20"/>
          <w:szCs w:val="20"/>
          <w:lang w:eastAsia="en-GB"/>
        </w:rPr>
        <w:br/>
        <w:t xml:space="preserve">                </w:t>
      </w:r>
      <w:proofErr w:type="spellStart"/>
      <w:r w:rsidRPr="003426CC">
        <w:rPr>
          <w:rFonts w:ascii="Courier New" w:eastAsia="Times New Roman" w:hAnsi="Courier New" w:cs="Courier New"/>
          <w:color w:val="000000"/>
          <w:sz w:val="20"/>
          <w:szCs w:val="20"/>
          <w:lang w:eastAsia="en-GB"/>
        </w:rPr>
        <w:t>Navigator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i/>
          <w:iCs/>
          <w:color w:val="00627A"/>
          <w:sz w:val="20"/>
          <w:szCs w:val="20"/>
          <w:lang w:eastAsia="en-GB"/>
        </w:rPr>
        <w:t>pushNamed</w:t>
      </w:r>
      <w:proofErr w:type="spellEnd"/>
      <w:r w:rsidRPr="003426CC">
        <w:rPr>
          <w:rFonts w:ascii="Courier New" w:eastAsia="Times New Roman" w:hAnsi="Courier New" w:cs="Courier New"/>
          <w:color w:val="080808"/>
          <w:sz w:val="20"/>
          <w:szCs w:val="20"/>
          <w:lang w:eastAsia="en-GB"/>
        </w:rPr>
        <w:t xml:space="preserve">(context, </w:t>
      </w:r>
      <w:r w:rsidRPr="003426CC">
        <w:rPr>
          <w:rFonts w:ascii="Courier New" w:eastAsia="Times New Roman" w:hAnsi="Courier New" w:cs="Courier New"/>
          <w:color w:val="067D17"/>
          <w:sz w:val="20"/>
          <w:szCs w:val="20"/>
          <w:lang w:eastAsia="en-GB"/>
        </w:rPr>
        <w:t>"/</w:t>
      </w:r>
      <w:proofErr w:type="spellStart"/>
      <w:r w:rsidRPr="003426CC">
        <w:rPr>
          <w:rFonts w:ascii="Courier New" w:eastAsia="Times New Roman" w:hAnsi="Courier New" w:cs="Courier New"/>
          <w:color w:val="067D17"/>
          <w:sz w:val="20"/>
          <w:szCs w:val="20"/>
          <w:lang w:eastAsia="en-GB"/>
        </w:rPr>
        <w:t>addTodo</w:t>
      </w:r>
      <w:proofErr w:type="spellEnd"/>
      <w:r w:rsidRPr="003426CC">
        <w:rPr>
          <w:rFonts w:ascii="Courier New" w:eastAsia="Times New Roman" w:hAnsi="Courier New" w:cs="Courier New"/>
          <w:color w:val="067D17"/>
          <w:sz w:val="20"/>
          <w:szCs w:val="20"/>
          <w:lang w:eastAsia="en-GB"/>
        </w:rPr>
        <w:t>"</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 xml:space="preserve">          : </w:t>
      </w:r>
      <w:r w:rsidRPr="003426CC">
        <w:rPr>
          <w:rFonts w:ascii="Courier New" w:eastAsia="Times New Roman" w:hAnsi="Courier New" w:cs="Courier New"/>
          <w:color w:val="2196F3"/>
          <w:sz w:val="20"/>
          <w:szCs w:val="20"/>
          <w:lang w:eastAsia="en-GB"/>
        </w:rPr>
        <w:t>Container</w:t>
      </w:r>
      <w:r w:rsidRPr="003426CC">
        <w:rPr>
          <w:rFonts w:ascii="Courier New" w:eastAsia="Times New Roman" w:hAnsi="Courier New" w:cs="Courier New"/>
          <w:color w:val="080808"/>
          <w:sz w:val="20"/>
          <w:szCs w:val="20"/>
          <w:lang w:eastAsia="en-GB"/>
        </w:rPr>
        <w:t>()</w:t>
      </w:r>
      <w:r w:rsidRPr="003426CC">
        <w:rPr>
          <w:rFonts w:ascii="Courier New" w:eastAsia="Times New Roman" w:hAnsi="Courier New" w:cs="Courier New"/>
          <w:color w:val="080808"/>
          <w:sz w:val="20"/>
          <w:szCs w:val="20"/>
          <w:lang w:eastAsia="en-GB"/>
        </w:rPr>
        <w:br/>
      </w:r>
      <w:r w:rsidRPr="003426CC">
        <w:rPr>
          <w:rFonts w:ascii="Courier New" w:eastAsia="Times New Roman" w:hAnsi="Courier New" w:cs="Courier New"/>
          <w:color w:val="080808"/>
          <w:sz w:val="20"/>
          <w:szCs w:val="20"/>
          <w:lang w:eastAsia="en-GB"/>
        </w:rPr>
        <w:br/>
        <w:t xml:space="preserve">  );</w:t>
      </w:r>
      <w:r w:rsidRPr="003426CC">
        <w:rPr>
          <w:rFonts w:ascii="Courier New" w:eastAsia="Times New Roman" w:hAnsi="Courier New" w:cs="Courier New"/>
          <w:color w:val="080808"/>
          <w:sz w:val="20"/>
          <w:szCs w:val="20"/>
          <w:lang w:eastAsia="en-GB"/>
        </w:rPr>
        <w:br/>
        <w:t>}</w:t>
      </w:r>
    </w:p>
    <w:p w14:paraId="6262DE4C" w14:textId="05F70386" w:rsidR="003426CC" w:rsidRDefault="003426CC" w:rsidP="005B2003"/>
    <w:p w14:paraId="704ECD18" w14:textId="04D4AE66" w:rsidR="003426CC" w:rsidRPr="002D51A0" w:rsidRDefault="000219EB" w:rsidP="005B2003">
      <w:pPr>
        <w:rPr>
          <w:b/>
          <w:bCs/>
        </w:rPr>
      </w:pPr>
      <w:r w:rsidRPr="002D51A0">
        <w:rPr>
          <w:b/>
          <w:bCs/>
        </w:rPr>
        <w:t>The</w:t>
      </w:r>
      <w:r w:rsidR="003426CC" w:rsidRPr="002D51A0">
        <w:rPr>
          <w:b/>
          <w:bCs/>
        </w:rPr>
        <w:t xml:space="preserve"> </w:t>
      </w:r>
      <w:proofErr w:type="spellStart"/>
      <w:r w:rsidR="003426CC" w:rsidRPr="002D51A0">
        <w:rPr>
          <w:b/>
          <w:bCs/>
        </w:rPr>
        <w:t>TodoView</w:t>
      </w:r>
      <w:proofErr w:type="spellEnd"/>
      <w:r w:rsidRPr="002D51A0">
        <w:rPr>
          <w:b/>
          <w:bCs/>
        </w:rPr>
        <w:t xml:space="preserve"> Component</w:t>
      </w:r>
    </w:p>
    <w:p w14:paraId="73CEF6A4" w14:textId="05119CC9" w:rsidR="002D51A0" w:rsidRPr="00BD58CB" w:rsidRDefault="002D51A0" w:rsidP="005B2003">
      <w:r w:rsidRPr="002D51A0">
        <w:lastRenderedPageBreak/>
        <w:t xml:space="preserve">The </w:t>
      </w:r>
      <w:proofErr w:type="spellStart"/>
      <w:r w:rsidRPr="002D51A0">
        <w:t>TodoView</w:t>
      </w:r>
      <w:proofErr w:type="spellEnd"/>
      <w:r w:rsidRPr="002D51A0">
        <w:t xml:space="preserve"> component needs t</w:t>
      </w:r>
      <w:r>
        <w:t xml:space="preserve">o access the state of the filtered list and the filter only. </w:t>
      </w:r>
      <w:r w:rsidRPr="00522C54">
        <w:t xml:space="preserve">The </w:t>
      </w:r>
      <w:proofErr w:type="spellStart"/>
      <w:r w:rsidRPr="00522C54">
        <w:t>ListView</w:t>
      </w:r>
      <w:proofErr w:type="spellEnd"/>
      <w:r w:rsidRPr="00522C54">
        <w:t xml:space="preserve"> widget is wrapped in a </w:t>
      </w:r>
      <w:proofErr w:type="spellStart"/>
      <w:r w:rsidRPr="00522C54">
        <w:t>BlocBuilder</w:t>
      </w:r>
      <w:proofErr w:type="spellEnd"/>
      <w:r w:rsidRPr="00522C54">
        <w:t xml:space="preserve"> widget</w:t>
      </w:r>
      <w:r w:rsidR="00522C54" w:rsidRPr="00522C54">
        <w:t xml:space="preserve"> </w:t>
      </w:r>
      <w:r w:rsidR="00522C54">
        <w:t xml:space="preserve">. We define by the &lt;&gt; notation that it will handle the bloc of type </w:t>
      </w:r>
      <w:proofErr w:type="spellStart"/>
      <w:r w:rsidR="00522C54">
        <w:t>FilteredTodosBloc</w:t>
      </w:r>
      <w:proofErr w:type="spellEnd"/>
      <w:r w:rsidR="00522C54">
        <w:t xml:space="preserve"> and its internal state (of type </w:t>
      </w:r>
      <w:proofErr w:type="spellStart"/>
      <w:r w:rsidR="00522C54">
        <w:t>FilteredTodosState</w:t>
      </w:r>
      <w:proofErr w:type="spellEnd"/>
      <w:r w:rsidR="00522C54">
        <w:t xml:space="preserve">). In the function passed in the “builder” field the state is accessible using the variable called </w:t>
      </w:r>
      <w:proofErr w:type="spellStart"/>
      <w:r w:rsidR="00522C54">
        <w:t>filteredTodosState</w:t>
      </w:r>
      <w:proofErr w:type="spellEnd"/>
      <w:r w:rsidR="00522C54">
        <w:t xml:space="preserve">. The actual type of the state is defined using </w:t>
      </w:r>
      <w:proofErr w:type="spellStart"/>
      <w:r w:rsidR="00522C54">
        <w:t>a</w:t>
      </w:r>
      <w:proofErr w:type="spellEnd"/>
      <w:r w:rsidR="00522C54">
        <w:t xml:space="preserve"> if</w:t>
      </w:r>
      <w:r w:rsidR="00BD58CB">
        <w:t xml:space="preserve"> statement. </w:t>
      </w:r>
      <w:r w:rsidR="00BD58CB" w:rsidRPr="00BD58CB">
        <w:t xml:space="preserve">In case the state is of type </w:t>
      </w:r>
      <w:proofErr w:type="spellStart"/>
      <w:r w:rsidR="00BD58CB" w:rsidRPr="00BD58CB">
        <w:t>FilteredTodosLoadingState</w:t>
      </w:r>
      <w:proofErr w:type="spellEnd"/>
      <w:r w:rsidR="00BD58CB" w:rsidRPr="00BD58CB">
        <w:t xml:space="preserve"> a </w:t>
      </w:r>
      <w:proofErr w:type="spellStart"/>
      <w:r w:rsidR="00BD58CB" w:rsidRPr="00BD58CB">
        <w:t>C</w:t>
      </w:r>
      <w:r w:rsidR="00BD58CB">
        <w:t>ircularProgressIndication</w:t>
      </w:r>
      <w:proofErr w:type="spellEnd"/>
      <w:r w:rsidR="00BD58CB">
        <w:t xml:space="preserve"> widget is returned. </w:t>
      </w:r>
      <w:r w:rsidR="00BD58CB" w:rsidRPr="00BD58CB">
        <w:t xml:space="preserve">In case the state is of type </w:t>
      </w:r>
      <w:proofErr w:type="spellStart"/>
      <w:r w:rsidR="00BD58CB" w:rsidRPr="00BD58CB">
        <w:t>FilteredTodosLoadedState</w:t>
      </w:r>
      <w:proofErr w:type="spellEnd"/>
      <w:r w:rsidR="00BD58CB" w:rsidRPr="00BD58CB">
        <w:t xml:space="preserve"> a v</w:t>
      </w:r>
      <w:r w:rsidR="00BD58CB">
        <w:t xml:space="preserve">ariable containing the list of </w:t>
      </w:r>
      <w:proofErr w:type="spellStart"/>
      <w:r w:rsidR="00BD58CB">
        <w:t>todos</w:t>
      </w:r>
      <w:proofErr w:type="spellEnd"/>
      <w:r w:rsidR="00BD58CB">
        <w:t xml:space="preserve"> will be available in the </w:t>
      </w:r>
      <w:proofErr w:type="spellStart"/>
      <w:r w:rsidR="00BD58CB">
        <w:t>filteredTodosState</w:t>
      </w:r>
      <w:proofErr w:type="spellEnd"/>
      <w:r w:rsidR="00BD58CB">
        <w:t xml:space="preserve"> object and can be used to populated the </w:t>
      </w:r>
      <w:proofErr w:type="spellStart"/>
      <w:r w:rsidR="00BD58CB">
        <w:t>ListView</w:t>
      </w:r>
      <w:proofErr w:type="spellEnd"/>
      <w:r w:rsidR="00BD58CB">
        <w:t xml:space="preserve"> widget.</w:t>
      </w:r>
    </w:p>
    <w:p w14:paraId="4D0668B1" w14:textId="6E6C9057" w:rsidR="00516C80" w:rsidRPr="00516C80" w:rsidRDefault="00516C80" w:rsidP="00516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A6CB7">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033B3"/>
          <w:sz w:val="20"/>
          <w:szCs w:val="20"/>
          <w:lang w:eastAsia="en-GB"/>
        </w:rPr>
        <w:t xml:space="preserve">class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033B3"/>
          <w:sz w:val="20"/>
          <w:szCs w:val="20"/>
          <w:lang w:eastAsia="en-GB"/>
        </w:rPr>
        <w:t xml:space="preserve">extends </w:t>
      </w:r>
      <w:proofErr w:type="spellStart"/>
      <w:r w:rsidRPr="00516C80">
        <w:rPr>
          <w:rFonts w:ascii="Courier New" w:eastAsia="Times New Roman" w:hAnsi="Courier New" w:cs="Courier New"/>
          <w:color w:val="000000"/>
          <w:sz w:val="20"/>
          <w:szCs w:val="20"/>
          <w:lang w:eastAsia="en-GB"/>
        </w:rPr>
        <w:t>StatelessWidget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TodoView</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00000"/>
          <w:sz w:val="20"/>
          <w:szCs w:val="20"/>
          <w:lang w:eastAsia="en-GB"/>
        </w:rPr>
        <w:t>Key</w:t>
      </w:r>
      <w:r w:rsidRPr="00516C80">
        <w:rPr>
          <w:rFonts w:ascii="Courier New" w:eastAsia="Times New Roman" w:hAnsi="Courier New" w:cs="Courier New"/>
          <w:color w:val="080808"/>
          <w:sz w:val="20"/>
          <w:szCs w:val="20"/>
          <w:lang w:eastAsia="en-GB"/>
        </w:rPr>
        <w:t xml:space="preserve">? key}) : </w:t>
      </w:r>
      <w:r w:rsidRPr="00516C80">
        <w:rPr>
          <w:rFonts w:ascii="Courier New" w:eastAsia="Times New Roman" w:hAnsi="Courier New" w:cs="Courier New"/>
          <w:color w:val="0033B3"/>
          <w:sz w:val="20"/>
          <w:szCs w:val="20"/>
          <w:lang w:eastAsia="en-GB"/>
        </w:rPr>
        <w:t>super</w:t>
      </w:r>
      <w:r w:rsidRPr="00516C80">
        <w:rPr>
          <w:rFonts w:ascii="Courier New" w:eastAsia="Times New Roman" w:hAnsi="Courier New" w:cs="Courier New"/>
          <w:color w:val="080808"/>
          <w:sz w:val="20"/>
          <w:szCs w:val="20"/>
          <w:lang w:eastAsia="en-GB"/>
        </w:rPr>
        <w:t>(key: key);</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9E880D"/>
          <w:sz w:val="20"/>
          <w:szCs w:val="20"/>
          <w:lang w:eastAsia="en-GB"/>
        </w:rPr>
        <w:t>@override</w:t>
      </w:r>
      <w:r w:rsidRPr="00516C80">
        <w:rPr>
          <w:rFonts w:ascii="Courier New" w:eastAsia="Times New Roman" w:hAnsi="Courier New" w:cs="Courier New"/>
          <w:color w:val="9E880D"/>
          <w:sz w:val="20"/>
          <w:szCs w:val="20"/>
          <w:lang w:eastAsia="en-GB"/>
        </w:rPr>
        <w:br/>
        <w:t xml:space="preserve">  </w:t>
      </w:r>
      <w:r w:rsidRPr="00516C80">
        <w:rPr>
          <w:rFonts w:ascii="Courier New" w:eastAsia="Times New Roman" w:hAnsi="Courier New" w:cs="Courier New"/>
          <w:color w:val="000000"/>
          <w:sz w:val="20"/>
          <w:szCs w:val="20"/>
          <w:lang w:eastAsia="en-GB"/>
        </w:rPr>
        <w:t xml:space="preserve">Widget </w:t>
      </w:r>
      <w:r w:rsidRPr="00516C80">
        <w:rPr>
          <w:rFonts w:ascii="Courier New" w:eastAsia="Times New Roman" w:hAnsi="Courier New" w:cs="Courier New"/>
          <w:color w:val="00627A"/>
          <w:sz w:val="20"/>
          <w:szCs w:val="20"/>
          <w:lang w:eastAsia="en-GB"/>
        </w:rPr>
        <w:t>build</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00000"/>
          <w:sz w:val="20"/>
          <w:szCs w:val="20"/>
          <w:lang w:eastAsia="en-GB"/>
        </w:rPr>
        <w:t>BuildContext</w:t>
      </w:r>
      <w:proofErr w:type="spellEnd"/>
      <w:r w:rsidRPr="00516C80">
        <w:rPr>
          <w:rFonts w:ascii="Courier New" w:eastAsia="Times New Roman" w:hAnsi="Courier New" w:cs="Courier New"/>
          <w:color w:val="000000"/>
          <w:sz w:val="20"/>
          <w:szCs w:val="20"/>
          <w:lang w:eastAsia="en-GB"/>
        </w:rPr>
        <w:t xml:space="preserve"> </w:t>
      </w:r>
      <w:r w:rsidRPr="00516C80">
        <w:rPr>
          <w:rFonts w:ascii="Courier New" w:eastAsia="Times New Roman" w:hAnsi="Courier New" w:cs="Courier New"/>
          <w:color w:val="080808"/>
          <w:sz w:val="20"/>
          <w:szCs w:val="20"/>
          <w:lang w:eastAsia="en-GB"/>
        </w:rPr>
        <w:t>context)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BlocBuilder</w:t>
      </w:r>
      <w:proofErr w:type="spellEnd"/>
      <w:r w:rsidRPr="00516C80">
        <w:rPr>
          <w:rFonts w:ascii="Courier New" w:eastAsia="Times New Roman" w:hAnsi="Courier New" w:cs="Courier New"/>
          <w:color w:val="080808"/>
          <w:sz w:val="20"/>
          <w:szCs w:val="20"/>
          <w:lang w:eastAsia="en-GB"/>
        </w:rPr>
        <w:t>&lt;</w:t>
      </w:r>
      <w:proofErr w:type="spellStart"/>
      <w:r w:rsidRPr="00516C80">
        <w:rPr>
          <w:rFonts w:ascii="Courier New" w:eastAsia="Times New Roman" w:hAnsi="Courier New" w:cs="Courier New"/>
          <w:color w:val="000000"/>
          <w:sz w:val="20"/>
          <w:szCs w:val="20"/>
          <w:lang w:eastAsia="en-GB"/>
        </w:rPr>
        <w:t>FilteredTodoBloc</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00000"/>
          <w:sz w:val="20"/>
          <w:szCs w:val="20"/>
          <w:lang w:eastAsia="en-GB"/>
        </w:rPr>
        <w:t>FilteredTodoState</w:t>
      </w:r>
      <w:proofErr w:type="spellEnd"/>
      <w:r w:rsidRPr="00516C80">
        <w:rPr>
          <w:rFonts w:ascii="Courier New" w:eastAsia="Times New Roman" w:hAnsi="Courier New" w:cs="Courier New"/>
          <w:color w:val="080808"/>
          <w:sz w:val="20"/>
          <w:szCs w:val="20"/>
          <w:lang w:eastAsia="en-GB"/>
        </w:rPr>
        <w:t>&gt;(</w:t>
      </w:r>
      <w:r w:rsidRPr="00516C80">
        <w:rPr>
          <w:rFonts w:ascii="Courier New" w:eastAsia="Times New Roman" w:hAnsi="Courier New" w:cs="Courier New"/>
          <w:color w:val="080808"/>
          <w:sz w:val="20"/>
          <w:szCs w:val="20"/>
          <w:lang w:eastAsia="en-GB"/>
        </w:rPr>
        <w:br/>
        <w:t xml:space="preserve">        builder: (context, </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print(</w:t>
      </w:r>
      <w:r w:rsidRPr="00516C80">
        <w:rPr>
          <w:rFonts w:ascii="Courier New" w:eastAsia="Times New Roman" w:hAnsi="Courier New" w:cs="Courier New"/>
          <w:color w:val="067D17"/>
          <w:sz w:val="20"/>
          <w:szCs w:val="20"/>
          <w:lang w:eastAsia="en-GB"/>
        </w:rPr>
        <w:t xml:space="preserve">"building: </w:t>
      </w:r>
      <w:proofErr w:type="spellStart"/>
      <w:r w:rsidRPr="00516C80">
        <w:rPr>
          <w:rFonts w:ascii="Courier New" w:eastAsia="Times New Roman" w:hAnsi="Courier New" w:cs="Courier New"/>
          <w:color w:val="067D17"/>
          <w:sz w:val="20"/>
          <w:szCs w:val="20"/>
          <w:lang w:eastAsia="en-GB"/>
        </w:rPr>
        <w:t>TodoView</w:t>
      </w:r>
      <w:proofErr w:type="spellEnd"/>
      <w:r w:rsidRPr="00516C80">
        <w:rPr>
          <w:rFonts w:ascii="Courier New" w:eastAsia="Times New Roman" w:hAnsi="Courier New" w:cs="Courier New"/>
          <w:color w:val="067D17"/>
          <w:sz w:val="20"/>
          <w:szCs w:val="20"/>
          <w:lang w:eastAsia="en-GB"/>
        </w:rPr>
        <w:t>"</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FilteredTodoLoadedState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ListView</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2196F3"/>
          <w:sz w:val="20"/>
          <w:szCs w:val="20"/>
          <w:lang w:eastAsia="en-GB"/>
        </w:rPr>
        <w:t>builder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itemCount</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871094"/>
          <w:sz w:val="20"/>
          <w:szCs w:val="20"/>
          <w:lang w:eastAsia="en-GB"/>
        </w:rPr>
        <w:t>length</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proofErr w:type="spellStart"/>
      <w:r w:rsidRPr="00516C80">
        <w:rPr>
          <w:rFonts w:ascii="Courier New" w:eastAsia="Times New Roman" w:hAnsi="Courier New" w:cs="Courier New"/>
          <w:color w:val="080808"/>
          <w:sz w:val="20"/>
          <w:szCs w:val="20"/>
          <w:lang w:eastAsia="en-GB"/>
        </w:rPr>
        <w:t>itemBuilder</w:t>
      </w:r>
      <w:proofErr w:type="spellEnd"/>
      <w:r w:rsidRPr="00516C80">
        <w:rPr>
          <w:rFonts w:ascii="Courier New" w:eastAsia="Times New Roman" w:hAnsi="Courier New" w:cs="Courier New"/>
          <w:color w:val="080808"/>
          <w:sz w:val="20"/>
          <w:szCs w:val="20"/>
          <w:lang w:eastAsia="en-GB"/>
        </w:rPr>
        <w:t>: (context, index)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2196F3"/>
          <w:sz w:val="20"/>
          <w:szCs w:val="20"/>
          <w:lang w:eastAsia="en-GB"/>
        </w:rPr>
        <w:t>TodoItem</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proofErr w:type="spellStart"/>
      <w:r w:rsidR="00EE069C">
        <w:rPr>
          <w:rFonts w:ascii="Courier New" w:eastAsia="Times New Roman" w:hAnsi="Courier New" w:cs="Courier New"/>
          <w:color w:val="080808"/>
          <w:sz w:val="20"/>
          <w:szCs w:val="20"/>
          <w:lang w:eastAsia="en-GB"/>
        </w:rPr>
        <w:t>todo</w:t>
      </w:r>
      <w:proofErr w:type="spellEnd"/>
      <w:r w:rsidRPr="00516C80">
        <w:rPr>
          <w:rFonts w:ascii="Courier New" w:eastAsia="Times New Roman" w:hAnsi="Courier New" w:cs="Courier New"/>
          <w:color w:val="080808"/>
          <w:sz w:val="20"/>
          <w:szCs w:val="20"/>
          <w:lang w:eastAsia="en-GB"/>
        </w:rPr>
        <w:t xml:space="preserve">: </w:t>
      </w:r>
      <w:proofErr w:type="spellStart"/>
      <w:r w:rsidRPr="00516C80">
        <w:rPr>
          <w:rFonts w:ascii="Courier New" w:eastAsia="Times New Roman" w:hAnsi="Courier New" w:cs="Courier New"/>
          <w:color w:val="080808"/>
          <w:sz w:val="20"/>
          <w:szCs w:val="20"/>
          <w:lang w:eastAsia="en-GB"/>
        </w:rPr>
        <w:t>filteredTodoState.</w:t>
      </w:r>
      <w:r w:rsidRPr="00516C80">
        <w:rPr>
          <w:rFonts w:ascii="Courier New" w:eastAsia="Times New Roman" w:hAnsi="Courier New" w:cs="Courier New"/>
          <w:color w:val="871094"/>
          <w:sz w:val="20"/>
          <w:szCs w:val="20"/>
          <w:lang w:eastAsia="en-GB"/>
        </w:rPr>
        <w:t>todos</w:t>
      </w:r>
      <w:r w:rsidRPr="00516C80">
        <w:rPr>
          <w:rFonts w:ascii="Courier New" w:eastAsia="Times New Roman" w:hAnsi="Courier New" w:cs="Courier New"/>
          <w:color w:val="080808"/>
          <w:sz w:val="20"/>
          <w:szCs w:val="20"/>
          <w:lang w:eastAsia="en-GB"/>
        </w:rPr>
        <w:t>.elementAt</w:t>
      </w:r>
      <w:proofErr w:type="spellEnd"/>
      <w:r w:rsidRPr="00516C80">
        <w:rPr>
          <w:rFonts w:ascii="Courier New" w:eastAsia="Times New Roman" w:hAnsi="Courier New" w:cs="Courier New"/>
          <w:color w:val="080808"/>
          <w:sz w:val="20"/>
          <w:szCs w:val="20"/>
          <w:lang w:eastAsia="en-GB"/>
        </w:rPr>
        <w:t>(index));</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if </w:t>
      </w:r>
      <w:r w:rsidRPr="00516C80">
        <w:rPr>
          <w:rFonts w:ascii="Courier New" w:eastAsia="Times New Roman" w:hAnsi="Courier New" w:cs="Courier New"/>
          <w:color w:val="080808"/>
          <w:sz w:val="20"/>
          <w:szCs w:val="20"/>
          <w:lang w:eastAsia="en-GB"/>
        </w:rPr>
        <w:t>(</w:t>
      </w:r>
      <w:proofErr w:type="spellStart"/>
      <w:r w:rsidRPr="00516C80">
        <w:rPr>
          <w:rFonts w:ascii="Courier New" w:eastAsia="Times New Roman" w:hAnsi="Courier New" w:cs="Courier New"/>
          <w:color w:val="080808"/>
          <w:sz w:val="20"/>
          <w:szCs w:val="20"/>
          <w:lang w:eastAsia="en-GB"/>
        </w:rPr>
        <w:t>filteredTodoState</w:t>
      </w:r>
      <w:proofErr w:type="spellEnd"/>
      <w:r w:rsidRPr="00516C80">
        <w:rPr>
          <w:rFonts w:ascii="Courier New" w:eastAsia="Times New Roman" w:hAnsi="Courier New" w:cs="Courier New"/>
          <w:color w:val="080808"/>
          <w:sz w:val="20"/>
          <w:szCs w:val="20"/>
          <w:lang w:eastAsia="en-GB"/>
        </w:rPr>
        <w:t xml:space="preserve"> </w:t>
      </w:r>
      <w:r w:rsidRPr="00516C80">
        <w:rPr>
          <w:rFonts w:ascii="Courier New" w:eastAsia="Times New Roman" w:hAnsi="Courier New" w:cs="Courier New"/>
          <w:color w:val="0033B3"/>
          <w:sz w:val="20"/>
          <w:szCs w:val="20"/>
          <w:lang w:eastAsia="en-GB"/>
        </w:rPr>
        <w:t xml:space="preserve">is </w:t>
      </w:r>
      <w:proofErr w:type="spellStart"/>
      <w:r w:rsidRPr="00516C80">
        <w:rPr>
          <w:rFonts w:ascii="Courier New" w:eastAsia="Times New Roman" w:hAnsi="Courier New" w:cs="Courier New"/>
          <w:color w:val="000000"/>
          <w:sz w:val="20"/>
          <w:szCs w:val="20"/>
          <w:lang w:eastAsia="en-GB"/>
        </w:rPr>
        <w:t>FilteredTodoLoadingState</w:t>
      </w:r>
      <w:proofErr w:type="spellEnd"/>
      <w:r w:rsidRPr="00516C80">
        <w:rPr>
          <w:rFonts w:ascii="Courier New" w:eastAsia="Times New Roman" w:hAnsi="Courier New" w:cs="Courier New"/>
          <w:color w:val="080808"/>
          <w:sz w:val="20"/>
          <w:szCs w:val="20"/>
          <w:lang w:eastAsia="en-GB"/>
        </w:rPr>
        <w:t>)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 </w:t>
      </w:r>
      <w:r w:rsidRPr="00516C80">
        <w:rPr>
          <w:rFonts w:ascii="Courier New" w:eastAsia="Times New Roman" w:hAnsi="Courier New" w:cs="Courier New"/>
          <w:color w:val="0033B3"/>
          <w:sz w:val="20"/>
          <w:szCs w:val="20"/>
          <w:lang w:eastAsia="en-GB"/>
        </w:rPr>
        <w:t xml:space="preserve">else </w:t>
      </w:r>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033B3"/>
          <w:sz w:val="20"/>
          <w:szCs w:val="20"/>
          <w:lang w:eastAsia="en-GB"/>
        </w:rPr>
        <w:t xml:space="preserve">return </w:t>
      </w:r>
      <w:proofErr w:type="spellStart"/>
      <w:r w:rsidRPr="00516C80">
        <w:rPr>
          <w:rFonts w:ascii="Courier New" w:eastAsia="Times New Roman" w:hAnsi="Courier New" w:cs="Courier New"/>
          <w:color w:val="0033B3"/>
          <w:sz w:val="20"/>
          <w:szCs w:val="20"/>
          <w:lang w:eastAsia="en-GB"/>
        </w:rPr>
        <w:t>const</w:t>
      </w:r>
      <w:proofErr w:type="spellEnd"/>
      <w:r w:rsidRPr="00516C80">
        <w:rPr>
          <w:rFonts w:ascii="Courier New" w:eastAsia="Times New Roman" w:hAnsi="Courier New" w:cs="Courier New"/>
          <w:color w:val="0033B3"/>
          <w:sz w:val="20"/>
          <w:szCs w:val="20"/>
          <w:lang w:eastAsia="en-GB"/>
        </w:rPr>
        <w:t xml:space="preserve"> </w:t>
      </w:r>
      <w:proofErr w:type="spellStart"/>
      <w:r w:rsidRPr="00516C80">
        <w:rPr>
          <w:rFonts w:ascii="Courier New" w:eastAsia="Times New Roman" w:hAnsi="Courier New" w:cs="Courier New"/>
          <w:color w:val="2196F3"/>
          <w:sz w:val="20"/>
          <w:szCs w:val="20"/>
          <w:lang w:eastAsia="en-GB"/>
        </w:rPr>
        <w:t>Center</w:t>
      </w:r>
      <w:proofErr w:type="spellEnd"/>
      <w:r w:rsidRPr="00516C80">
        <w:rPr>
          <w:rFonts w:ascii="Courier New" w:eastAsia="Times New Roman" w:hAnsi="Courier New" w:cs="Courier New"/>
          <w:color w:val="080808"/>
          <w:sz w:val="20"/>
          <w:szCs w:val="20"/>
          <w:lang w:eastAsia="en-GB"/>
        </w:rPr>
        <w:t xml:space="preserve">(child: </w:t>
      </w:r>
      <w:proofErr w:type="spellStart"/>
      <w:r w:rsidRPr="00516C80">
        <w:rPr>
          <w:rFonts w:ascii="Courier New" w:eastAsia="Times New Roman" w:hAnsi="Courier New" w:cs="Courier New"/>
          <w:color w:val="2196F3"/>
          <w:sz w:val="20"/>
          <w:szCs w:val="20"/>
          <w:lang w:eastAsia="en-GB"/>
        </w:rPr>
        <w:t>CircularProgressIndicator</w:t>
      </w:r>
      <w:proofErr w:type="spellEnd"/>
      <w:r w:rsidRPr="00516C80">
        <w:rPr>
          <w:rFonts w:ascii="Courier New" w:eastAsia="Times New Roman" w:hAnsi="Courier New" w:cs="Courier New"/>
          <w:color w:val="080808"/>
          <w:sz w:val="20"/>
          <w:szCs w:val="20"/>
          <w:lang w:eastAsia="en-GB"/>
        </w:rPr>
        <w:t>());</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 xml:space="preserve">  }</w:t>
      </w:r>
      <w:r w:rsidRPr="00516C80">
        <w:rPr>
          <w:rFonts w:ascii="Courier New" w:eastAsia="Times New Roman" w:hAnsi="Courier New" w:cs="Courier New"/>
          <w:color w:val="080808"/>
          <w:sz w:val="20"/>
          <w:szCs w:val="20"/>
          <w:lang w:eastAsia="en-GB"/>
        </w:rPr>
        <w:br/>
        <w:t>}</w:t>
      </w:r>
    </w:p>
    <w:p w14:paraId="4E1FD830" w14:textId="2312FABE" w:rsidR="00516C80" w:rsidRPr="003676E5" w:rsidRDefault="00B304BB" w:rsidP="005B2003">
      <w:r w:rsidRPr="003676E5">
        <w:t>11</w:t>
      </w:r>
    </w:p>
    <w:p w14:paraId="6A1F4AC5" w14:textId="2F180671" w:rsidR="00EE069C" w:rsidRPr="003676E5" w:rsidRDefault="00BD58CB" w:rsidP="005B2003">
      <w:pPr>
        <w:rPr>
          <w:b/>
          <w:bCs/>
        </w:rPr>
      </w:pPr>
      <w:r w:rsidRPr="003676E5">
        <w:rPr>
          <w:b/>
          <w:bCs/>
        </w:rPr>
        <w:t xml:space="preserve">The </w:t>
      </w:r>
      <w:proofErr w:type="spellStart"/>
      <w:r w:rsidRPr="003676E5">
        <w:rPr>
          <w:b/>
          <w:bCs/>
        </w:rPr>
        <w:t>TodoItem</w:t>
      </w:r>
      <w:proofErr w:type="spellEnd"/>
      <w:r w:rsidRPr="003676E5">
        <w:rPr>
          <w:b/>
          <w:bCs/>
        </w:rPr>
        <w:t xml:space="preserve"> component</w:t>
      </w:r>
    </w:p>
    <w:p w14:paraId="23980EF3" w14:textId="7846708D" w:rsidR="003015A6" w:rsidRPr="003015A6" w:rsidRDefault="00BD58CB" w:rsidP="003015A6">
      <w:r w:rsidRPr="00BD58CB">
        <w:t>Since this part o</w:t>
      </w:r>
      <w:r>
        <w:t xml:space="preserve">f the development process </w:t>
      </w:r>
      <w:r w:rsidR="008F5779">
        <w:t>do not consider</w:t>
      </w:r>
      <w:r>
        <w:t xml:space="preserve"> any type of optimization, the </w:t>
      </w:r>
      <w:proofErr w:type="spellStart"/>
      <w:r>
        <w:t>TodoItem</w:t>
      </w:r>
      <w:proofErr w:type="spellEnd"/>
      <w:r>
        <w:t xml:space="preserve"> component does not need to be modified</w:t>
      </w:r>
      <w:r w:rsidR="003015A6">
        <w:t xml:space="preserve"> with respect to the implementation defined in RIFERIMENTO. </w:t>
      </w:r>
      <w:r w:rsidR="003015A6" w:rsidRPr="003015A6">
        <w:t xml:space="preserve">The </w:t>
      </w:r>
      <w:proofErr w:type="spellStart"/>
      <w:r w:rsidR="003015A6" w:rsidRPr="003015A6">
        <w:t>todo</w:t>
      </w:r>
      <w:proofErr w:type="spellEnd"/>
      <w:r w:rsidR="003015A6" w:rsidRPr="003015A6">
        <w:t xml:space="preserve"> </w:t>
      </w:r>
      <w:r w:rsidR="003015A6">
        <w:t>instance</w:t>
      </w:r>
      <w:r w:rsidR="003015A6" w:rsidRPr="003015A6">
        <w:t xml:space="preserve"> to be visualized is passed as argument </w:t>
      </w:r>
      <w:r w:rsidR="003015A6">
        <w:t>in the constructor from the ancestor widget (</w:t>
      </w:r>
      <w:proofErr w:type="spellStart"/>
      <w:r w:rsidR="003015A6">
        <w:t>TodoView</w:t>
      </w:r>
      <w:proofErr w:type="spellEnd"/>
      <w:r w:rsidR="003015A6">
        <w:t xml:space="preserve">). </w:t>
      </w:r>
      <w:r w:rsidR="008F5779">
        <w:t xml:space="preserve">However, even if the </w:t>
      </w:r>
      <w:proofErr w:type="spellStart"/>
      <w:r w:rsidR="003015A6">
        <w:t>TodoItem</w:t>
      </w:r>
      <w:proofErr w:type="spellEnd"/>
      <w:r w:rsidR="003015A6">
        <w:t xml:space="preserve"> component does not access the state to read any value it</w:t>
      </w:r>
      <w:r w:rsidR="008F5779">
        <w:t xml:space="preserve"> needs to</w:t>
      </w:r>
      <w:r w:rsidR="003015A6">
        <w:t xml:space="preserve"> access the state to emit an event. Once the checkbox is tapped ,indeed, the </w:t>
      </w:r>
      <w:r w:rsidR="008F5779">
        <w:t xml:space="preserve">list of </w:t>
      </w:r>
      <w:proofErr w:type="spellStart"/>
      <w:r w:rsidR="008F5779">
        <w:t>todos</w:t>
      </w:r>
      <w:proofErr w:type="spellEnd"/>
      <w:r w:rsidR="008F5779">
        <w:t xml:space="preserve"> should be modified. Emitting an event is easier than reading the state. </w:t>
      </w:r>
      <w:r w:rsidR="00E45668">
        <w:t>It</w:t>
      </w:r>
      <w:r w:rsidR="008F5779">
        <w:t xml:space="preserve"> can be considered a constant action meaning that the widget should not be notified when the state changes. For this reason there is no need to use any </w:t>
      </w:r>
      <w:proofErr w:type="spellStart"/>
      <w:r w:rsidR="008F5779">
        <w:t>BlocBuilder</w:t>
      </w:r>
      <w:proofErr w:type="spellEnd"/>
      <w:r w:rsidR="008F5779">
        <w:t xml:space="preserve"> widget. It is sufficient to access the bloc in which the event must be emitted ,using the </w:t>
      </w:r>
      <w:proofErr w:type="spellStart"/>
      <w:r w:rsidR="008F5779">
        <w:t>BlocProvider’s</w:t>
      </w:r>
      <w:proofErr w:type="spellEnd"/>
      <w:r w:rsidR="008F5779">
        <w:t xml:space="preserve"> of method , and emit the </w:t>
      </w:r>
      <w:r w:rsidR="00E45668">
        <w:t>event</w:t>
      </w:r>
      <w:r w:rsidR="008F5779">
        <w:t xml:space="preserve"> using the “add” method.</w:t>
      </w:r>
      <w:r w:rsidR="00C123C0">
        <w:t xml:space="preserve"> The Checkbox widget’s </w:t>
      </w:r>
      <w:proofErr w:type="spellStart"/>
      <w:r w:rsidR="00C123C0">
        <w:t>onChanged</w:t>
      </w:r>
      <w:proofErr w:type="spellEnd"/>
      <w:r w:rsidR="00C123C0">
        <w:t xml:space="preserve"> function provides a Boolean variable (called completed in our case) that represents the value the Checkbox will take after being clicked.  A new event of type </w:t>
      </w:r>
      <w:proofErr w:type="spellStart"/>
      <w:r w:rsidR="00C123C0">
        <w:t>SetCompletedTodoEvent</w:t>
      </w:r>
      <w:proofErr w:type="spellEnd"/>
      <w:r w:rsidR="00C123C0">
        <w:t xml:space="preserve"> is created using this variable and the id of the </w:t>
      </w:r>
      <w:proofErr w:type="spellStart"/>
      <w:r w:rsidR="00C123C0">
        <w:t>todo</w:t>
      </w:r>
      <w:proofErr w:type="spellEnd"/>
      <w:r w:rsidR="00C123C0">
        <w:t xml:space="preserve"> instance </w:t>
      </w:r>
      <w:r w:rsidR="00E45668">
        <w:t xml:space="preserve">passed by the parent and emitted in the </w:t>
      </w:r>
      <w:proofErr w:type="spellStart"/>
      <w:r w:rsidR="00E45668">
        <w:t>TodoBloc</w:t>
      </w:r>
      <w:proofErr w:type="spellEnd"/>
      <w:r w:rsidR="00E45668">
        <w:t>.</w:t>
      </w:r>
    </w:p>
    <w:p w14:paraId="228ACCD0" w14:textId="3124B65B" w:rsidR="000F1DDA" w:rsidRPr="000F1DDA" w:rsidRDefault="000F1DDA" w:rsidP="000F1D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F1DDA">
        <w:rPr>
          <w:rFonts w:ascii="Courier New" w:eastAsia="Times New Roman" w:hAnsi="Courier New" w:cs="Courier New"/>
          <w:color w:val="080808"/>
          <w:sz w:val="20"/>
          <w:szCs w:val="20"/>
          <w:lang w:eastAsia="en-GB"/>
        </w:rPr>
        <w:t>onChanged</w:t>
      </w:r>
      <w:proofErr w:type="spellEnd"/>
      <w:r w:rsidRPr="000F1DDA">
        <w:rPr>
          <w:rFonts w:ascii="Courier New" w:eastAsia="Times New Roman" w:hAnsi="Courier New" w:cs="Courier New"/>
          <w:color w:val="080808"/>
          <w:sz w:val="20"/>
          <w:szCs w:val="20"/>
          <w:lang w:eastAsia="en-GB"/>
        </w:rPr>
        <w:t>: (completed) {</w:t>
      </w:r>
      <w:r w:rsidRPr="000F1DDA">
        <w:rPr>
          <w:rFonts w:ascii="Courier New" w:eastAsia="Times New Roman" w:hAnsi="Courier New" w:cs="Courier New"/>
          <w:color w:val="080808"/>
          <w:sz w:val="20"/>
          <w:szCs w:val="20"/>
          <w:lang w:eastAsia="en-GB"/>
        </w:rPr>
        <w:br/>
        <w:t xml:space="preserve">  </w:t>
      </w:r>
      <w:proofErr w:type="spellStart"/>
      <w:r w:rsidRPr="000F1DDA">
        <w:rPr>
          <w:rFonts w:ascii="Courier New" w:eastAsia="Times New Roman" w:hAnsi="Courier New" w:cs="Courier New"/>
          <w:color w:val="000000"/>
          <w:sz w:val="20"/>
          <w:szCs w:val="20"/>
          <w:lang w:eastAsia="en-GB"/>
        </w:rPr>
        <w:t>BlocProvider</w:t>
      </w:r>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i/>
          <w:iCs/>
          <w:color w:val="00627A"/>
          <w:sz w:val="20"/>
          <w:szCs w:val="20"/>
          <w:lang w:eastAsia="en-GB"/>
        </w:rPr>
        <w:t>of</w:t>
      </w:r>
      <w:proofErr w:type="spellEnd"/>
      <w:r w:rsidRPr="000F1DDA">
        <w:rPr>
          <w:rFonts w:ascii="Courier New" w:eastAsia="Times New Roman" w:hAnsi="Courier New" w:cs="Courier New"/>
          <w:color w:val="080808"/>
          <w:sz w:val="20"/>
          <w:szCs w:val="20"/>
          <w:lang w:eastAsia="en-GB"/>
        </w:rPr>
        <w:t>&lt;</w:t>
      </w:r>
      <w:proofErr w:type="spellStart"/>
      <w:r w:rsidRPr="000F1DDA">
        <w:rPr>
          <w:rFonts w:ascii="Courier New" w:eastAsia="Times New Roman" w:hAnsi="Courier New" w:cs="Courier New"/>
          <w:color w:val="000000"/>
          <w:sz w:val="20"/>
          <w:szCs w:val="20"/>
          <w:lang w:eastAsia="en-GB"/>
        </w:rPr>
        <w:t>TodoBloc</w:t>
      </w:r>
      <w:proofErr w:type="spellEnd"/>
      <w:r w:rsidRPr="000F1DDA">
        <w:rPr>
          <w:rFonts w:ascii="Courier New" w:eastAsia="Times New Roman" w:hAnsi="Courier New" w:cs="Courier New"/>
          <w:color w:val="080808"/>
          <w:sz w:val="20"/>
          <w:szCs w:val="20"/>
          <w:lang w:eastAsia="en-GB"/>
        </w:rPr>
        <w:t>&gt;(context)</w:t>
      </w:r>
      <w:r w:rsidRPr="000F1DDA">
        <w:rPr>
          <w:rFonts w:ascii="Courier New" w:eastAsia="Times New Roman" w:hAnsi="Courier New" w:cs="Courier New"/>
          <w:color w:val="080808"/>
          <w:sz w:val="20"/>
          <w:szCs w:val="20"/>
          <w:lang w:eastAsia="en-GB"/>
        </w:rPr>
        <w:br/>
        <w:t xml:space="preserve">      .add(</w:t>
      </w:r>
      <w:proofErr w:type="spellStart"/>
      <w:r w:rsidRPr="000F1DDA">
        <w:rPr>
          <w:rFonts w:ascii="Courier New" w:eastAsia="Times New Roman" w:hAnsi="Courier New" w:cs="Courier New"/>
          <w:color w:val="2196F3"/>
          <w:sz w:val="20"/>
          <w:szCs w:val="20"/>
          <w:lang w:eastAsia="en-GB"/>
        </w:rPr>
        <w:t>SetCompletedTodoEvent</w:t>
      </w:r>
      <w:proofErr w:type="spellEnd"/>
      <w:r w:rsidRPr="000F1DDA">
        <w:rPr>
          <w:rFonts w:ascii="Courier New" w:eastAsia="Times New Roman" w:hAnsi="Courier New" w:cs="Courier New"/>
          <w:color w:val="080808"/>
          <w:sz w:val="20"/>
          <w:szCs w:val="20"/>
          <w:lang w:eastAsia="en-GB"/>
        </w:rPr>
        <w:t>(</w:t>
      </w:r>
      <w:r w:rsidRPr="000F1DDA">
        <w:rPr>
          <w:rFonts w:ascii="Courier New" w:eastAsia="Times New Roman" w:hAnsi="Courier New" w:cs="Courier New"/>
          <w:color w:val="871094"/>
          <w:sz w:val="20"/>
          <w:szCs w:val="20"/>
          <w:lang w:eastAsia="en-GB"/>
        </w:rPr>
        <w:t>id</w:t>
      </w:r>
      <w:r w:rsidRPr="000F1DDA">
        <w:rPr>
          <w:rFonts w:ascii="Courier New" w:eastAsia="Times New Roman" w:hAnsi="Courier New" w:cs="Courier New"/>
          <w:color w:val="080808"/>
          <w:sz w:val="20"/>
          <w:szCs w:val="20"/>
          <w:lang w:eastAsia="en-GB"/>
        </w:rPr>
        <w:t>, completed!));</w:t>
      </w:r>
      <w:r w:rsidRPr="000F1DDA">
        <w:rPr>
          <w:rFonts w:ascii="Courier New" w:eastAsia="Times New Roman" w:hAnsi="Courier New" w:cs="Courier New"/>
          <w:color w:val="080808"/>
          <w:sz w:val="20"/>
          <w:szCs w:val="20"/>
          <w:lang w:eastAsia="en-GB"/>
        </w:rPr>
        <w:br/>
        <w:t>}),</w:t>
      </w:r>
    </w:p>
    <w:p w14:paraId="79C8761D" w14:textId="02B408E4" w:rsidR="007A0CD3" w:rsidRPr="00D60AA6" w:rsidRDefault="00E45668" w:rsidP="007A0CD3">
      <w:r w:rsidRPr="00E45668">
        <w:lastRenderedPageBreak/>
        <w:t>Summarizing</w:t>
      </w:r>
      <w:r w:rsidR="000F1DDA" w:rsidRPr="00E45668">
        <w:t xml:space="preserve">; </w:t>
      </w:r>
      <w:r w:rsidRPr="00E45668">
        <w:t>once the</w:t>
      </w:r>
      <w:r w:rsidR="000F1DDA" w:rsidRPr="00E45668">
        <w:t xml:space="preserve"> Checkbox</w:t>
      </w:r>
      <w:r w:rsidRPr="00E45668">
        <w:t xml:space="preserve"> is pressed, inside a</w:t>
      </w:r>
      <w:r w:rsidR="000F1DDA" w:rsidRPr="00E45668">
        <w:t xml:space="preserve"> </w:t>
      </w:r>
      <w:proofErr w:type="spellStart"/>
      <w:r w:rsidR="000F1DDA" w:rsidRPr="00E45668">
        <w:t>TodoItem</w:t>
      </w:r>
      <w:proofErr w:type="spellEnd"/>
      <w:r w:rsidR="000F1DDA" w:rsidRPr="00E45668">
        <w:t xml:space="preserve"> ,</w:t>
      </w:r>
      <w:r w:rsidRPr="00E45668">
        <w:t xml:space="preserve"> a new event in </w:t>
      </w:r>
      <w:r>
        <w:t xml:space="preserve">the bloc of the list of </w:t>
      </w:r>
      <w:proofErr w:type="spellStart"/>
      <w:r>
        <w:t>todos</w:t>
      </w:r>
      <w:proofErr w:type="spellEnd"/>
      <w:r>
        <w:t xml:space="preserve"> is generated. </w:t>
      </w:r>
      <w:r w:rsidRPr="00890CA3">
        <w:t xml:space="preserve">This event causes a state transition in the </w:t>
      </w:r>
      <w:proofErr w:type="spellStart"/>
      <w:r w:rsidRPr="00890CA3">
        <w:t>TodoBloc</w:t>
      </w:r>
      <w:proofErr w:type="spellEnd"/>
      <w:r w:rsidRPr="00890CA3">
        <w:t xml:space="preserve"> </w:t>
      </w:r>
      <w:r w:rsidR="00890CA3" w:rsidRPr="00890CA3">
        <w:t xml:space="preserve">passing from the current state to a new state where the corresponding </w:t>
      </w:r>
      <w:proofErr w:type="spellStart"/>
      <w:r w:rsidR="00890CA3" w:rsidRPr="00890CA3">
        <w:t>todo</w:t>
      </w:r>
      <w:proofErr w:type="spellEnd"/>
      <w:r w:rsidR="00890CA3" w:rsidRPr="00890CA3">
        <w:t xml:space="preserve"> has been modified.</w:t>
      </w:r>
      <w:r w:rsidR="00890CA3">
        <w:t xml:space="preserve"> </w:t>
      </w:r>
      <w:r w:rsidR="00890CA3" w:rsidRPr="00890CA3">
        <w:t xml:space="preserve">Then, the bloc of the filtered list and the bloc of the stats, listening for changes in the </w:t>
      </w:r>
      <w:proofErr w:type="spellStart"/>
      <w:r w:rsidR="00890CA3" w:rsidRPr="00890CA3">
        <w:t>TodoBloc</w:t>
      </w:r>
      <w:proofErr w:type="spellEnd"/>
      <w:r w:rsidR="00890CA3" w:rsidRPr="00890CA3">
        <w:t xml:space="preserve">, react emitting a new internal event (respectively of type </w:t>
      </w:r>
      <w:proofErr w:type="spellStart"/>
      <w:r w:rsidR="00890CA3" w:rsidRPr="00890CA3">
        <w:t>TodoUpdatedEvent</w:t>
      </w:r>
      <w:proofErr w:type="spellEnd"/>
      <w:r w:rsidR="00890CA3" w:rsidRPr="00890CA3">
        <w:t xml:space="preserve"> and </w:t>
      </w:r>
      <w:proofErr w:type="spellStart"/>
      <w:r w:rsidR="00890CA3" w:rsidRPr="00890CA3">
        <w:t>StatsUpdatedEvent</w:t>
      </w:r>
      <w:proofErr w:type="spellEnd"/>
      <w:r w:rsidR="00890CA3" w:rsidRPr="00890CA3">
        <w:t xml:space="preserve">) </w:t>
      </w:r>
      <w:r w:rsidR="008265C4">
        <w:t xml:space="preserve">. This event </w:t>
      </w:r>
      <w:r w:rsidR="00890CA3">
        <w:t>causes a state transition of the questioned bloc</w:t>
      </w:r>
      <w:r w:rsidR="008265C4">
        <w:t>s</w:t>
      </w:r>
      <w:r w:rsidR="00890CA3">
        <w:t xml:space="preserve"> to a new state where the filtered list and the stats are computed using the new </w:t>
      </w:r>
      <w:proofErr w:type="spellStart"/>
      <w:r w:rsidR="00890CA3">
        <w:t>TodoBloc</w:t>
      </w:r>
      <w:r w:rsidR="008265C4">
        <w:t>’s</w:t>
      </w:r>
      <w:proofErr w:type="spellEnd"/>
      <w:r w:rsidR="00890CA3">
        <w:t xml:space="preserve"> state.</w:t>
      </w:r>
      <w:bookmarkStart w:id="20" w:name="_Toc88267252"/>
      <w:r w:rsidR="007A0CD3" w:rsidRPr="00890CA3">
        <w:t xml:space="preserve"> </w:t>
      </w:r>
      <w:r w:rsidR="008265C4" w:rsidRPr="00D60AA6">
        <w:t xml:space="preserve">As a </w:t>
      </w:r>
      <w:proofErr w:type="spellStart"/>
      <w:r w:rsidR="008265C4" w:rsidRPr="00D60AA6">
        <w:t>conseguence</w:t>
      </w:r>
      <w:proofErr w:type="spellEnd"/>
      <w:r w:rsidR="008265C4" w:rsidRPr="00D60AA6">
        <w:t xml:space="preserve"> of the change in the </w:t>
      </w:r>
      <w:proofErr w:type="spellStart"/>
      <w:r w:rsidR="008265C4" w:rsidRPr="00D60AA6">
        <w:t>FilteredTodosBloc</w:t>
      </w:r>
      <w:proofErr w:type="spellEnd"/>
      <w:r w:rsidR="008265C4" w:rsidRPr="00D60AA6">
        <w:t xml:space="preserve"> state the </w:t>
      </w:r>
      <w:proofErr w:type="spellStart"/>
      <w:r w:rsidR="008265C4" w:rsidRPr="00D60AA6">
        <w:t>TodoView</w:t>
      </w:r>
      <w:proofErr w:type="spellEnd"/>
      <w:r w:rsidR="008265C4" w:rsidRPr="00D60AA6">
        <w:t xml:space="preserve"> component is notified and rebuild showing the update.</w:t>
      </w:r>
    </w:p>
    <w:p w14:paraId="7B2D91C0" w14:textId="6FBBBF58" w:rsidR="008265C4" w:rsidRPr="00D60AA6" w:rsidRDefault="008265C4" w:rsidP="007A0CD3">
      <w:pPr>
        <w:rPr>
          <w:b/>
          <w:bCs/>
        </w:rPr>
      </w:pPr>
      <w:r w:rsidRPr="00D60AA6">
        <w:rPr>
          <w:b/>
          <w:bCs/>
        </w:rPr>
        <w:t xml:space="preserve">The </w:t>
      </w:r>
      <w:proofErr w:type="spellStart"/>
      <w:r w:rsidRPr="00D60AA6">
        <w:rPr>
          <w:b/>
          <w:bCs/>
        </w:rPr>
        <w:t>VisibilityFilterSelector</w:t>
      </w:r>
      <w:proofErr w:type="spellEnd"/>
      <w:r w:rsidRPr="00D60AA6">
        <w:rPr>
          <w:b/>
          <w:bCs/>
        </w:rPr>
        <w:t xml:space="preserve"> component</w:t>
      </w:r>
    </w:p>
    <w:p w14:paraId="788BEFA7" w14:textId="7775368F" w:rsidR="00B304BB" w:rsidRPr="00D60AA6" w:rsidRDefault="008265C4" w:rsidP="007A0CD3">
      <w:r w:rsidRPr="008265C4">
        <w:t xml:space="preserve">The </w:t>
      </w:r>
      <w:proofErr w:type="spellStart"/>
      <w:r w:rsidRPr="008265C4">
        <w:t>visiblityFilterSelector</w:t>
      </w:r>
      <w:proofErr w:type="spellEnd"/>
      <w:r w:rsidRPr="008265C4">
        <w:t xml:space="preserve"> </w:t>
      </w:r>
      <w:proofErr w:type="spellStart"/>
      <w:r w:rsidRPr="008265C4">
        <w:t>compoenent</w:t>
      </w:r>
      <w:proofErr w:type="spellEnd"/>
      <w:r w:rsidRPr="008265C4">
        <w:t xml:space="preserve"> depends only by the bloc of the filtered list and the filter. </w:t>
      </w:r>
      <w:r w:rsidRPr="00B53A45">
        <w:t>It just need to visualize the current filter and to update the state with a new</w:t>
      </w:r>
      <w:r w:rsidR="00B53A45" w:rsidRPr="00B53A45">
        <w:t xml:space="preserve"> filter.</w:t>
      </w:r>
      <w:r w:rsidR="00B53A45">
        <w:t xml:space="preserve"> </w:t>
      </w:r>
      <w:r w:rsidR="00B53A45" w:rsidRPr="00B53A45">
        <w:t xml:space="preserve">The </w:t>
      </w:r>
      <w:proofErr w:type="spellStart"/>
      <w:r w:rsidR="00B53A45" w:rsidRPr="00B53A45">
        <w:t>DropdownButton</w:t>
      </w:r>
      <w:proofErr w:type="spellEnd"/>
      <w:r w:rsidR="00B53A45" w:rsidRPr="00B53A45">
        <w:t xml:space="preserve"> is then wrapped inside a </w:t>
      </w:r>
      <w:proofErr w:type="spellStart"/>
      <w:r w:rsidR="00B53A45" w:rsidRPr="00B53A45">
        <w:t>BlocBuilder</w:t>
      </w:r>
      <w:proofErr w:type="spellEnd"/>
      <w:r w:rsidR="00B53A45" w:rsidRPr="00B53A45">
        <w:t xml:space="preserve"> widget and the </w:t>
      </w:r>
      <w:proofErr w:type="spellStart"/>
      <w:r w:rsidR="00B53A45" w:rsidRPr="00B53A45">
        <w:t>BlocBuilder</w:t>
      </w:r>
      <w:proofErr w:type="spellEnd"/>
      <w:r w:rsidR="00B53A45" w:rsidRPr="00B53A45">
        <w:t xml:space="preserve"> informed with the &lt;&gt; notation that will handle the bloc of type </w:t>
      </w:r>
      <w:proofErr w:type="spellStart"/>
      <w:r w:rsidR="00B53A45" w:rsidRPr="00B53A45">
        <w:t>FilteredTodosBloc</w:t>
      </w:r>
      <w:proofErr w:type="spellEnd"/>
      <w:r w:rsidR="00B53A45" w:rsidRPr="00B53A45">
        <w:t xml:space="preserve"> and the st</w:t>
      </w:r>
      <w:r w:rsidR="00B53A45">
        <w:t xml:space="preserve">ates of type </w:t>
      </w:r>
      <w:proofErr w:type="spellStart"/>
      <w:r w:rsidR="00B53A45">
        <w:t>FilteredTodoState</w:t>
      </w:r>
      <w:proofErr w:type="spellEnd"/>
      <w:r w:rsidR="00B53A45">
        <w:t>.</w:t>
      </w:r>
      <w:r w:rsidR="00C615A2" w:rsidRPr="00B53A45">
        <w:t xml:space="preserve"> </w:t>
      </w:r>
    </w:p>
    <w:p w14:paraId="66BB009C" w14:textId="77777777" w:rsidR="00B53A45" w:rsidRPr="00D60AA6" w:rsidRDefault="00B53A45" w:rsidP="007A0CD3"/>
    <w:p w14:paraId="4B6B7FDB" w14:textId="77777777" w:rsidR="00B304BB" w:rsidRPr="00B53A45"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return </w:t>
      </w:r>
      <w:proofErr w:type="spellStart"/>
      <w:r w:rsidRPr="00B53A45">
        <w:rPr>
          <w:rFonts w:ascii="Courier New" w:eastAsia="Times New Roman" w:hAnsi="Courier New" w:cs="Courier New"/>
          <w:color w:val="2196F3"/>
          <w:sz w:val="20"/>
          <w:szCs w:val="20"/>
          <w:lang w:eastAsia="en-GB"/>
        </w:rPr>
        <w:t>BlocBuilder</w:t>
      </w:r>
      <w:proofErr w:type="spellEnd"/>
      <w:r w:rsidRPr="00B53A45">
        <w:rPr>
          <w:rFonts w:ascii="Courier New" w:eastAsia="Times New Roman" w:hAnsi="Courier New" w:cs="Courier New"/>
          <w:color w:val="080808"/>
          <w:sz w:val="20"/>
          <w:szCs w:val="20"/>
          <w:lang w:eastAsia="en-GB"/>
        </w:rPr>
        <w:t>&lt;</w:t>
      </w:r>
      <w:proofErr w:type="spellStart"/>
      <w:r w:rsidRPr="00B53A45">
        <w:rPr>
          <w:rFonts w:ascii="Courier New" w:eastAsia="Times New Roman" w:hAnsi="Courier New" w:cs="Courier New"/>
          <w:color w:val="000000"/>
          <w:sz w:val="20"/>
          <w:szCs w:val="20"/>
          <w:lang w:eastAsia="en-GB"/>
        </w:rPr>
        <w:t>FilteredTodoBloc</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00000"/>
          <w:sz w:val="20"/>
          <w:szCs w:val="20"/>
          <w:lang w:eastAsia="en-GB"/>
        </w:rPr>
        <w:t>FilteredTodoState</w:t>
      </w:r>
      <w:proofErr w:type="spellEnd"/>
      <w:r w:rsidRPr="00B53A45">
        <w:rPr>
          <w:rFonts w:ascii="Courier New" w:eastAsia="Times New Roman" w:hAnsi="Courier New" w:cs="Courier New"/>
          <w:color w:val="080808"/>
          <w:sz w:val="20"/>
          <w:szCs w:val="20"/>
          <w:lang w:eastAsia="en-GB"/>
        </w:rPr>
        <w:t>&gt;(</w:t>
      </w:r>
      <w:r w:rsidRPr="00B53A45">
        <w:rPr>
          <w:rFonts w:ascii="Courier New" w:eastAsia="Times New Roman" w:hAnsi="Courier New" w:cs="Courier New"/>
          <w:color w:val="080808"/>
          <w:sz w:val="20"/>
          <w:szCs w:val="20"/>
          <w:lang w:eastAsia="en-GB"/>
        </w:rPr>
        <w:br/>
        <w:t xml:space="preserve">    builder: (context,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w:t>
      </w:r>
    </w:p>
    <w:p w14:paraId="635F2FE4" w14:textId="77777777" w:rsidR="00B304BB" w:rsidRPr="00B53A45" w:rsidRDefault="00B304BB" w:rsidP="007A0CD3"/>
    <w:p w14:paraId="627A4547" w14:textId="089737F6" w:rsidR="00C615A2" w:rsidRPr="00B53A45" w:rsidRDefault="00B53A45" w:rsidP="00B53A45">
      <w:r w:rsidRPr="00B53A45">
        <w:t>Ins</w:t>
      </w:r>
      <w:r>
        <w:t xml:space="preserve">ide the </w:t>
      </w:r>
      <w:proofErr w:type="spellStart"/>
      <w:r>
        <w:t>BlocBuilder</w:t>
      </w:r>
      <w:proofErr w:type="spellEnd"/>
      <w:r>
        <w:t xml:space="preserve"> “builder” method a new variable of type </w:t>
      </w:r>
      <w:proofErr w:type="spellStart"/>
      <w:r>
        <w:t>Visibilityfilter</w:t>
      </w:r>
      <w:proofErr w:type="spellEnd"/>
      <w:r>
        <w:t xml:space="preserve"> is created and initialized based on the state of the </w:t>
      </w:r>
      <w:proofErr w:type="spellStart"/>
      <w:r>
        <w:t>FilteredTodosBloc</w:t>
      </w:r>
      <w:proofErr w:type="spellEnd"/>
      <w:r>
        <w:t xml:space="preserve">. In case the state is of type loaded the variable is initialized with the current filter value. </w:t>
      </w:r>
      <w:r w:rsidRPr="00B53A45">
        <w:t>In case the state is of type loading the var</w:t>
      </w:r>
      <w:r>
        <w:t>iable is initialized with the value all.</w:t>
      </w:r>
    </w:p>
    <w:p w14:paraId="6222A6C8" w14:textId="77777777" w:rsidR="00930FF7" w:rsidRPr="00B53A45" w:rsidRDefault="00930FF7" w:rsidP="00930F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53A45">
        <w:rPr>
          <w:rFonts w:ascii="Courier New" w:eastAsia="Times New Roman" w:hAnsi="Courier New" w:cs="Courier New"/>
          <w:color w:val="0033B3"/>
          <w:sz w:val="20"/>
          <w:szCs w:val="20"/>
          <w:lang w:eastAsia="en-GB"/>
        </w:rPr>
        <w:t xml:space="preserve">final </w:t>
      </w:r>
      <w:proofErr w:type="spellStart"/>
      <w:r w:rsidRPr="00B53A45">
        <w:rPr>
          <w:rFonts w:ascii="Courier New" w:eastAsia="Times New Roman" w:hAnsi="Courier New" w:cs="Courier New"/>
          <w:color w:val="000000"/>
          <w:sz w:val="20"/>
          <w:szCs w:val="20"/>
          <w:lang w:eastAsia="en-GB"/>
        </w:rPr>
        <w:t>VisibilityFilter</w:t>
      </w:r>
      <w:proofErr w:type="spellEnd"/>
      <w:r w:rsidRPr="00B53A45">
        <w:rPr>
          <w:rFonts w:ascii="Courier New" w:eastAsia="Times New Roman" w:hAnsi="Courier New" w:cs="Courier New"/>
          <w:color w:val="000000"/>
          <w:sz w:val="20"/>
          <w:szCs w:val="20"/>
          <w:lang w:eastAsia="en-GB"/>
        </w:rPr>
        <w:t xml:space="preserve"> filter</w:t>
      </w:r>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proofErr w:type="spellEnd"/>
      <w:r w:rsidRPr="00B53A45">
        <w:rPr>
          <w:rFonts w:ascii="Courier New" w:eastAsia="Times New Roman" w:hAnsi="Courier New" w:cs="Courier New"/>
          <w:color w:val="080808"/>
          <w:sz w:val="20"/>
          <w:szCs w:val="20"/>
          <w:lang w:eastAsia="en-GB"/>
        </w:rPr>
        <w:t xml:space="preserve"> </w:t>
      </w:r>
      <w:r w:rsidRPr="00B53A45">
        <w:rPr>
          <w:rFonts w:ascii="Courier New" w:eastAsia="Times New Roman" w:hAnsi="Courier New" w:cs="Courier New"/>
          <w:color w:val="0033B3"/>
          <w:sz w:val="20"/>
          <w:szCs w:val="20"/>
          <w:lang w:eastAsia="en-GB"/>
        </w:rPr>
        <w:t xml:space="preserve">is </w:t>
      </w:r>
      <w:proofErr w:type="spellStart"/>
      <w:r w:rsidRPr="00B53A45">
        <w:rPr>
          <w:rFonts w:ascii="Courier New" w:eastAsia="Times New Roman" w:hAnsi="Courier New" w:cs="Courier New"/>
          <w:color w:val="000000"/>
          <w:sz w:val="20"/>
          <w:szCs w:val="20"/>
          <w:lang w:eastAsia="en-GB"/>
        </w:rPr>
        <w:t>FilteredTodoLoadedState</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80808"/>
          <w:sz w:val="20"/>
          <w:szCs w:val="20"/>
          <w:lang w:eastAsia="en-GB"/>
        </w:rPr>
        <w:t>filteredTodoState.</w:t>
      </w:r>
      <w:r w:rsidRPr="00B53A45">
        <w:rPr>
          <w:rFonts w:ascii="Courier New" w:eastAsia="Times New Roman" w:hAnsi="Courier New" w:cs="Courier New"/>
          <w:color w:val="871094"/>
          <w:sz w:val="20"/>
          <w:szCs w:val="20"/>
          <w:lang w:eastAsia="en-GB"/>
        </w:rPr>
        <w:t>filter</w:t>
      </w:r>
      <w:proofErr w:type="spellEnd"/>
      <w:r w:rsidRPr="00B53A45">
        <w:rPr>
          <w:rFonts w:ascii="Courier New" w:eastAsia="Times New Roman" w:hAnsi="Courier New" w:cs="Courier New"/>
          <w:color w:val="080808"/>
          <w:sz w:val="20"/>
          <w:szCs w:val="20"/>
          <w:lang w:eastAsia="en-GB"/>
        </w:rPr>
        <w:t xml:space="preserve">: </w:t>
      </w:r>
      <w:proofErr w:type="spellStart"/>
      <w:r w:rsidRPr="00B53A45">
        <w:rPr>
          <w:rFonts w:ascii="Courier New" w:eastAsia="Times New Roman" w:hAnsi="Courier New" w:cs="Courier New"/>
          <w:color w:val="000000"/>
          <w:sz w:val="20"/>
          <w:szCs w:val="20"/>
          <w:lang w:eastAsia="en-GB"/>
        </w:rPr>
        <w:t>VisibilityFilter</w:t>
      </w:r>
      <w:r w:rsidRPr="00B53A45">
        <w:rPr>
          <w:rFonts w:ascii="Courier New" w:eastAsia="Times New Roman" w:hAnsi="Courier New" w:cs="Courier New"/>
          <w:color w:val="080808"/>
          <w:sz w:val="20"/>
          <w:szCs w:val="20"/>
          <w:lang w:eastAsia="en-GB"/>
        </w:rPr>
        <w:t>.</w:t>
      </w:r>
      <w:r w:rsidRPr="00B53A45">
        <w:rPr>
          <w:rFonts w:ascii="Courier New" w:eastAsia="Times New Roman" w:hAnsi="Courier New" w:cs="Courier New"/>
          <w:color w:val="871094"/>
          <w:sz w:val="20"/>
          <w:szCs w:val="20"/>
          <w:lang w:eastAsia="en-GB"/>
        </w:rPr>
        <w:t>all</w:t>
      </w:r>
      <w:proofErr w:type="spellEnd"/>
      <w:r w:rsidRPr="00B53A45">
        <w:rPr>
          <w:rFonts w:ascii="Courier New" w:eastAsia="Times New Roman" w:hAnsi="Courier New" w:cs="Courier New"/>
          <w:color w:val="080808"/>
          <w:sz w:val="20"/>
          <w:szCs w:val="20"/>
          <w:lang w:eastAsia="en-GB"/>
        </w:rPr>
        <w:t>;</w:t>
      </w:r>
    </w:p>
    <w:p w14:paraId="6A92B40B" w14:textId="77777777" w:rsidR="00930FF7" w:rsidRPr="00B53A45" w:rsidRDefault="00930FF7" w:rsidP="007A0CD3"/>
    <w:p w14:paraId="45257525" w14:textId="73E14781" w:rsidR="00B53A45" w:rsidRPr="00B53A45" w:rsidRDefault="00B53A45" w:rsidP="007A0CD3">
      <w:r w:rsidRPr="00B53A45">
        <w:t xml:space="preserve">Then, the </w:t>
      </w:r>
      <w:proofErr w:type="spellStart"/>
      <w:r w:rsidRPr="00B53A45">
        <w:t>DropdownButton</w:t>
      </w:r>
      <w:proofErr w:type="spellEnd"/>
      <w:r w:rsidRPr="00B53A45">
        <w:t xml:space="preserve"> is populated with </w:t>
      </w:r>
      <w:r>
        <w:t xml:space="preserve">the created filter variable. </w:t>
      </w:r>
      <w:r w:rsidRPr="00B53A45">
        <w:t>Notice that the function provided in the “</w:t>
      </w:r>
      <w:proofErr w:type="spellStart"/>
      <w:r w:rsidRPr="00B53A45">
        <w:t>onChanged</w:t>
      </w:r>
      <w:proofErr w:type="spellEnd"/>
      <w:r w:rsidRPr="00B53A45">
        <w:t>” field o</w:t>
      </w:r>
      <w:r>
        <w:t>f ever</w:t>
      </w:r>
      <w:r w:rsidR="0034177B">
        <w:t xml:space="preserve">y </w:t>
      </w:r>
      <w:proofErr w:type="spellStart"/>
      <w:r w:rsidR="0034177B">
        <w:t>DropdownMenuItem</w:t>
      </w:r>
      <w:proofErr w:type="spellEnd"/>
      <w:r w:rsidR="0034177B">
        <w:t xml:space="preserve"> widget uses its internal filter value to create and  emit a new event in the </w:t>
      </w:r>
      <w:proofErr w:type="spellStart"/>
      <w:r w:rsidR="0034177B">
        <w:t>FilteredTodoBloc</w:t>
      </w:r>
      <w:proofErr w:type="spellEnd"/>
      <w:r w:rsidR="0034177B">
        <w:t xml:space="preserve">  ,when tapped ,of the type </w:t>
      </w:r>
      <w:proofErr w:type="spellStart"/>
      <w:r w:rsidR="0034177B">
        <w:t>FilteredTodoChangeFilterEvent</w:t>
      </w:r>
      <w:proofErr w:type="spellEnd"/>
      <w:r w:rsidR="0034177B">
        <w:t>.</w:t>
      </w:r>
    </w:p>
    <w:p w14:paraId="07D4E811" w14:textId="77777777" w:rsidR="0034177B" w:rsidRPr="00D60AA6" w:rsidRDefault="0034177B"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20BB23D4" w14:textId="24811A26" w:rsidR="00A542A4" w:rsidRPr="00A542A4" w:rsidRDefault="00A542A4" w:rsidP="00A5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542A4">
        <w:rPr>
          <w:rFonts w:ascii="Courier New" w:eastAsia="Times New Roman" w:hAnsi="Courier New" w:cs="Courier New"/>
          <w:color w:val="080808"/>
          <w:sz w:val="20"/>
          <w:szCs w:val="20"/>
          <w:lang w:eastAsia="en-GB"/>
        </w:rPr>
        <w:t>onChanged</w:t>
      </w:r>
      <w:proofErr w:type="spellEnd"/>
      <w:r w:rsidRPr="00A542A4">
        <w:rPr>
          <w:rFonts w:ascii="Courier New" w:eastAsia="Times New Roman" w:hAnsi="Courier New" w:cs="Courier New"/>
          <w:color w:val="080808"/>
          <w:sz w:val="20"/>
          <w:szCs w:val="20"/>
          <w:lang w:eastAsia="en-GB"/>
        </w:rPr>
        <w:t>: (filter) {</w:t>
      </w:r>
      <w:r w:rsidRPr="00A542A4">
        <w:rPr>
          <w:rFonts w:ascii="Courier New" w:eastAsia="Times New Roman" w:hAnsi="Courier New" w:cs="Courier New"/>
          <w:color w:val="080808"/>
          <w:sz w:val="20"/>
          <w:szCs w:val="20"/>
          <w:lang w:eastAsia="en-GB"/>
        </w:rPr>
        <w:br/>
        <w:t xml:space="preserve"> </w:t>
      </w:r>
      <w:r w:rsidRPr="00A542A4">
        <w:rPr>
          <w:rFonts w:ascii="Courier New" w:eastAsia="Times New Roman" w:hAnsi="Courier New" w:cs="Courier New"/>
          <w:color w:val="000000"/>
          <w:sz w:val="20"/>
          <w:szCs w:val="20"/>
          <w:lang w:eastAsia="en-GB"/>
        </w:rPr>
        <w:t>BlocProvider</w:t>
      </w:r>
      <w:r w:rsidRPr="00A542A4">
        <w:rPr>
          <w:rFonts w:ascii="Courier New" w:eastAsia="Times New Roman" w:hAnsi="Courier New" w:cs="Courier New"/>
          <w:color w:val="080808"/>
          <w:sz w:val="20"/>
          <w:szCs w:val="20"/>
          <w:lang w:eastAsia="en-GB"/>
        </w:rPr>
        <w:t>.</w:t>
      </w:r>
      <w:r w:rsidRPr="00A542A4">
        <w:rPr>
          <w:rFonts w:ascii="Courier New" w:eastAsia="Times New Roman" w:hAnsi="Courier New" w:cs="Courier New"/>
          <w:i/>
          <w:iCs/>
          <w:color w:val="00627A"/>
          <w:sz w:val="20"/>
          <w:szCs w:val="20"/>
          <w:lang w:eastAsia="en-GB"/>
        </w:rPr>
        <w:t>of</w:t>
      </w:r>
      <w:r w:rsidRPr="00A542A4">
        <w:rPr>
          <w:rFonts w:ascii="Courier New" w:eastAsia="Times New Roman" w:hAnsi="Courier New" w:cs="Courier New"/>
          <w:color w:val="080808"/>
          <w:sz w:val="20"/>
          <w:szCs w:val="20"/>
          <w:lang w:eastAsia="en-GB"/>
        </w:rPr>
        <w:t>&lt;</w:t>
      </w:r>
      <w:r w:rsidRPr="00A542A4">
        <w:rPr>
          <w:rFonts w:ascii="Courier New" w:eastAsia="Times New Roman" w:hAnsi="Courier New" w:cs="Courier New"/>
          <w:color w:val="000000"/>
          <w:sz w:val="20"/>
          <w:szCs w:val="20"/>
          <w:lang w:eastAsia="en-GB"/>
        </w:rPr>
        <w:t>FilteredTodoBloc</w:t>
      </w:r>
      <w:r w:rsidRPr="00A542A4">
        <w:rPr>
          <w:rFonts w:ascii="Courier New" w:eastAsia="Times New Roman" w:hAnsi="Courier New" w:cs="Courier New"/>
          <w:color w:val="080808"/>
          <w:sz w:val="20"/>
          <w:szCs w:val="20"/>
          <w:lang w:eastAsia="en-GB"/>
        </w:rPr>
        <w:t>&gt;(context).add(</w:t>
      </w:r>
      <w:r w:rsidRPr="00A542A4">
        <w:rPr>
          <w:rFonts w:ascii="Courier New" w:eastAsia="Times New Roman" w:hAnsi="Courier New" w:cs="Courier New"/>
          <w:color w:val="2196F3"/>
          <w:sz w:val="20"/>
          <w:szCs w:val="20"/>
          <w:lang w:eastAsia="en-GB"/>
        </w:rPr>
        <w:t>FilteredTodoChangeFilterEvent</w:t>
      </w:r>
      <w:r w:rsidRPr="00A542A4">
        <w:rPr>
          <w:rFonts w:ascii="Courier New" w:eastAsia="Times New Roman" w:hAnsi="Courier New" w:cs="Courier New"/>
          <w:color w:val="080808"/>
          <w:sz w:val="20"/>
          <w:szCs w:val="20"/>
          <w:lang w:eastAsia="en-GB"/>
        </w:rPr>
        <w:t>(filter!));</w:t>
      </w:r>
      <w:r w:rsidRPr="00A542A4">
        <w:rPr>
          <w:rFonts w:ascii="Courier New" w:eastAsia="Times New Roman" w:hAnsi="Courier New" w:cs="Courier New"/>
          <w:color w:val="080808"/>
          <w:sz w:val="20"/>
          <w:szCs w:val="20"/>
          <w:lang w:eastAsia="en-GB"/>
        </w:rPr>
        <w:br/>
        <w:t>},</w:t>
      </w:r>
      <w:r w:rsidR="00B304BB">
        <w:rPr>
          <w:rFonts w:ascii="Courier New" w:eastAsia="Times New Roman" w:hAnsi="Courier New" w:cs="Courier New"/>
          <w:color w:val="080808"/>
          <w:sz w:val="20"/>
          <w:szCs w:val="20"/>
          <w:lang w:eastAsia="en-GB"/>
        </w:rPr>
        <w:t>8</w:t>
      </w:r>
    </w:p>
    <w:p w14:paraId="65AEFA52" w14:textId="0359887C" w:rsidR="00A542A4" w:rsidRDefault="00A542A4" w:rsidP="007A0CD3"/>
    <w:p w14:paraId="1CD5C02F" w14:textId="466F7887" w:rsidR="00185C63" w:rsidRPr="00077916" w:rsidRDefault="00D60AA6" w:rsidP="007A0CD3">
      <w:pPr>
        <w:rPr>
          <w:b/>
          <w:bCs/>
        </w:rPr>
      </w:pPr>
      <w:r w:rsidRPr="00077916">
        <w:rPr>
          <w:b/>
          <w:bCs/>
        </w:rPr>
        <w:t xml:space="preserve">The </w:t>
      </w:r>
      <w:proofErr w:type="spellStart"/>
      <w:r w:rsidRPr="00077916">
        <w:rPr>
          <w:b/>
          <w:bCs/>
        </w:rPr>
        <w:t>TabSelector</w:t>
      </w:r>
      <w:proofErr w:type="spellEnd"/>
      <w:r w:rsidRPr="00077916">
        <w:rPr>
          <w:b/>
          <w:bCs/>
        </w:rPr>
        <w:t xml:space="preserve"> component</w:t>
      </w:r>
    </w:p>
    <w:p w14:paraId="3D6FC084" w14:textId="0DE987EF" w:rsidR="00D60AA6" w:rsidRPr="00DD5AF2" w:rsidRDefault="003D087E" w:rsidP="007A0CD3">
      <w:r w:rsidRPr="003D087E">
        <w:t>The entire component depends o</w:t>
      </w:r>
      <w:r>
        <w:t xml:space="preserve">nly by the state of the tab. It need to read </w:t>
      </w:r>
      <w:r w:rsidR="00DD5AF2">
        <w:t xml:space="preserve">and </w:t>
      </w:r>
      <w:proofErr w:type="spellStart"/>
      <w:r w:rsidR="00DD5AF2">
        <w:t>alo</w:t>
      </w:r>
      <w:proofErr w:type="spellEnd"/>
      <w:r w:rsidR="00DD5AF2">
        <w:t xml:space="preserve"> write the state. </w:t>
      </w:r>
      <w:r w:rsidR="00DD5AF2" w:rsidRPr="00DD5AF2">
        <w:t xml:space="preserve">The </w:t>
      </w:r>
      <w:proofErr w:type="spellStart"/>
      <w:r w:rsidR="00DD5AF2" w:rsidRPr="00DD5AF2">
        <w:t>BottomNavigatorBar</w:t>
      </w:r>
      <w:proofErr w:type="spellEnd"/>
      <w:r w:rsidR="00DD5AF2" w:rsidRPr="00DD5AF2">
        <w:t xml:space="preserve"> widget is wrapped inside a </w:t>
      </w:r>
      <w:proofErr w:type="spellStart"/>
      <w:r w:rsidR="00DD5AF2" w:rsidRPr="00DD5AF2">
        <w:t>BlocBuilder</w:t>
      </w:r>
      <w:proofErr w:type="spellEnd"/>
      <w:r w:rsidR="00DD5AF2" w:rsidRPr="00DD5AF2">
        <w:t xml:space="preserve"> widget whi</w:t>
      </w:r>
      <w:r w:rsidR="00DD5AF2">
        <w:t xml:space="preserve">ch is </w:t>
      </w:r>
      <w:proofErr w:type="spellStart"/>
      <w:r w:rsidR="00DD5AF2">
        <w:t>teached</w:t>
      </w:r>
      <w:proofErr w:type="spellEnd"/>
      <w:r w:rsidR="00DD5AF2">
        <w:t xml:space="preserve"> in handling the bloc of type </w:t>
      </w:r>
      <w:proofErr w:type="spellStart"/>
      <w:r w:rsidR="00DD5AF2">
        <w:t>TabBloc</w:t>
      </w:r>
      <w:proofErr w:type="spellEnd"/>
      <w:r w:rsidR="00DD5AF2">
        <w:t xml:space="preserve"> and the states of type </w:t>
      </w:r>
      <w:proofErr w:type="spellStart"/>
      <w:r w:rsidR="00DD5AF2">
        <w:t>TabState</w:t>
      </w:r>
      <w:proofErr w:type="spellEnd"/>
      <w:r w:rsidR="00DD5AF2">
        <w:t>.</w:t>
      </w:r>
    </w:p>
    <w:p w14:paraId="1D9B4F43" w14:textId="77777777" w:rsidR="00B304BB" w:rsidRPr="00B304BB" w:rsidRDefault="00B304BB" w:rsidP="00B304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BlocBuilder</w:t>
      </w:r>
      <w:proofErr w:type="spellEnd"/>
      <w:r w:rsidRPr="00B304BB">
        <w:rPr>
          <w:rFonts w:ascii="Courier New" w:eastAsia="Times New Roman" w:hAnsi="Courier New" w:cs="Courier New"/>
          <w:color w:val="080808"/>
          <w:sz w:val="20"/>
          <w:szCs w:val="20"/>
          <w:lang w:eastAsia="en-GB"/>
        </w:rPr>
        <w:t>&lt;</w:t>
      </w:r>
      <w:proofErr w:type="spellStart"/>
      <w:r w:rsidRPr="00B304BB">
        <w:rPr>
          <w:rFonts w:ascii="Courier New" w:eastAsia="Times New Roman" w:hAnsi="Courier New" w:cs="Courier New"/>
          <w:color w:val="000000"/>
          <w:sz w:val="20"/>
          <w:szCs w:val="20"/>
          <w:lang w:eastAsia="en-GB"/>
        </w:rPr>
        <w:t>TabBloc</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proofErr w:type="spellEnd"/>
      <w:r w:rsidRPr="00B304BB">
        <w:rPr>
          <w:rFonts w:ascii="Courier New" w:eastAsia="Times New Roman" w:hAnsi="Courier New" w:cs="Courier New"/>
          <w:color w:val="080808"/>
          <w:sz w:val="20"/>
          <w:szCs w:val="20"/>
          <w:lang w:eastAsia="en-GB"/>
        </w:rPr>
        <w:t>&gt;(</w:t>
      </w:r>
      <w:r w:rsidRPr="00B304BB">
        <w:rPr>
          <w:rFonts w:ascii="Courier New" w:eastAsia="Times New Roman" w:hAnsi="Courier New" w:cs="Courier New"/>
          <w:color w:val="080808"/>
          <w:sz w:val="20"/>
          <w:szCs w:val="20"/>
          <w:lang w:eastAsia="en-GB"/>
        </w:rPr>
        <w:br/>
        <w:t xml:space="preserve">  builder: (context, </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 {</w:t>
      </w:r>
      <w:r w:rsidRPr="00B304BB">
        <w:rPr>
          <w:rFonts w:ascii="Courier New" w:eastAsia="Times New Roman" w:hAnsi="Courier New" w:cs="Courier New"/>
          <w:color w:val="080808"/>
          <w:sz w:val="20"/>
          <w:szCs w:val="20"/>
          <w:lang w:eastAsia="en-GB"/>
        </w:rPr>
        <w:br/>
        <w:t xml:space="preserve">    </w:t>
      </w:r>
      <w:r w:rsidRPr="00B304BB">
        <w:rPr>
          <w:rFonts w:ascii="Courier New" w:eastAsia="Times New Roman" w:hAnsi="Courier New" w:cs="Courier New"/>
          <w:color w:val="0033B3"/>
          <w:sz w:val="20"/>
          <w:szCs w:val="20"/>
          <w:lang w:eastAsia="en-GB"/>
        </w:rPr>
        <w:t xml:space="preserve">return </w:t>
      </w:r>
      <w:proofErr w:type="spellStart"/>
      <w:r w:rsidRPr="00B304BB">
        <w:rPr>
          <w:rFonts w:ascii="Courier New" w:eastAsia="Times New Roman" w:hAnsi="Courier New" w:cs="Courier New"/>
          <w:color w:val="2196F3"/>
          <w:sz w:val="20"/>
          <w:szCs w:val="20"/>
          <w:lang w:eastAsia="en-GB"/>
        </w:rPr>
        <w:t>BottomNavigationBar</w:t>
      </w:r>
      <w:proofErr w:type="spellEnd"/>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080808"/>
          <w:sz w:val="20"/>
          <w:szCs w:val="20"/>
          <w:lang w:eastAsia="en-GB"/>
        </w:rPr>
        <w:br/>
        <w:t xml:space="preserve">      </w:t>
      </w:r>
      <w:proofErr w:type="spellStart"/>
      <w:r w:rsidRPr="00B304BB">
        <w:rPr>
          <w:rFonts w:ascii="Courier New" w:eastAsia="Times New Roman" w:hAnsi="Courier New" w:cs="Courier New"/>
          <w:color w:val="080808"/>
          <w:sz w:val="20"/>
          <w:szCs w:val="20"/>
          <w:lang w:eastAsia="en-GB"/>
        </w:rPr>
        <w:t>currentIndex</w:t>
      </w:r>
      <w:proofErr w:type="spellEnd"/>
      <w:r w:rsidRPr="00B304BB">
        <w:rPr>
          <w:rFonts w:ascii="Courier New" w:eastAsia="Times New Roman" w:hAnsi="Courier New" w:cs="Courier New"/>
          <w:color w:val="080808"/>
          <w:sz w:val="20"/>
          <w:szCs w:val="20"/>
          <w:lang w:eastAsia="en-GB"/>
        </w:rPr>
        <w:t xml:space="preserve">: </w:t>
      </w:r>
      <w:proofErr w:type="spellStart"/>
      <w:r w:rsidRPr="00B304BB">
        <w:rPr>
          <w:rFonts w:ascii="Courier New" w:eastAsia="Times New Roman" w:hAnsi="Courier New" w:cs="Courier New"/>
          <w:color w:val="000000"/>
          <w:sz w:val="20"/>
          <w:szCs w:val="20"/>
          <w:lang w:eastAsia="en-GB"/>
        </w:rPr>
        <w:t>TabState</w:t>
      </w:r>
      <w:r w:rsidRPr="00B304BB">
        <w:rPr>
          <w:rFonts w:ascii="Courier New" w:eastAsia="Times New Roman" w:hAnsi="Courier New" w:cs="Courier New"/>
          <w:color w:val="080808"/>
          <w:sz w:val="20"/>
          <w:szCs w:val="20"/>
          <w:lang w:eastAsia="en-GB"/>
        </w:rPr>
        <w:t>.</w:t>
      </w:r>
      <w:r w:rsidRPr="00B304BB">
        <w:rPr>
          <w:rFonts w:ascii="Courier New" w:eastAsia="Times New Roman" w:hAnsi="Courier New" w:cs="Courier New"/>
          <w:color w:val="871094"/>
          <w:sz w:val="20"/>
          <w:szCs w:val="20"/>
          <w:lang w:eastAsia="en-GB"/>
        </w:rPr>
        <w:t>values</w:t>
      </w:r>
      <w:r w:rsidRPr="00B304BB">
        <w:rPr>
          <w:rFonts w:ascii="Courier New" w:eastAsia="Times New Roman" w:hAnsi="Courier New" w:cs="Courier New"/>
          <w:color w:val="080808"/>
          <w:sz w:val="20"/>
          <w:szCs w:val="20"/>
          <w:lang w:eastAsia="en-GB"/>
        </w:rPr>
        <w:t>.indexOf</w:t>
      </w:r>
      <w:proofErr w:type="spellEnd"/>
      <w:r w:rsidRPr="00B304BB">
        <w:rPr>
          <w:rFonts w:ascii="Courier New" w:eastAsia="Times New Roman" w:hAnsi="Courier New" w:cs="Courier New"/>
          <w:color w:val="080808"/>
          <w:sz w:val="20"/>
          <w:szCs w:val="20"/>
          <w:lang w:eastAsia="en-GB"/>
        </w:rPr>
        <w:t>(</w:t>
      </w:r>
      <w:proofErr w:type="spellStart"/>
      <w:r w:rsidRPr="00B304BB">
        <w:rPr>
          <w:rFonts w:ascii="Courier New" w:eastAsia="Times New Roman" w:hAnsi="Courier New" w:cs="Courier New"/>
          <w:color w:val="080808"/>
          <w:sz w:val="20"/>
          <w:szCs w:val="20"/>
          <w:lang w:eastAsia="en-GB"/>
        </w:rPr>
        <w:t>currTab</w:t>
      </w:r>
      <w:proofErr w:type="spellEnd"/>
      <w:r w:rsidRPr="00B304BB">
        <w:rPr>
          <w:rFonts w:ascii="Courier New" w:eastAsia="Times New Roman" w:hAnsi="Courier New" w:cs="Courier New"/>
          <w:color w:val="080808"/>
          <w:sz w:val="20"/>
          <w:szCs w:val="20"/>
          <w:lang w:eastAsia="en-GB"/>
        </w:rPr>
        <w:t>),</w:t>
      </w:r>
    </w:p>
    <w:p w14:paraId="0E77929F" w14:textId="531088B5" w:rsidR="00B304BB" w:rsidRPr="00077916" w:rsidRDefault="00B304BB" w:rsidP="007A0CD3"/>
    <w:p w14:paraId="4ADF82F4" w14:textId="1BA15F1D" w:rsidR="00DD5AF2" w:rsidRPr="00DD5AF2" w:rsidRDefault="00DD5AF2" w:rsidP="007A0CD3">
      <w:proofErr w:type="spellStart"/>
      <w:r w:rsidRPr="00DD5AF2">
        <w:t>The</w:t>
      </w:r>
      <w:r>
        <w:t>BottomNavigationBar’s</w:t>
      </w:r>
      <w:proofErr w:type="spellEnd"/>
      <w:r w:rsidRPr="00DD5AF2">
        <w:t xml:space="preserve"> </w:t>
      </w:r>
      <w:proofErr w:type="spellStart"/>
      <w:r w:rsidRPr="00DD5AF2">
        <w:t>onTap</w:t>
      </w:r>
      <w:proofErr w:type="spellEnd"/>
      <w:r w:rsidRPr="00DD5AF2">
        <w:t xml:space="preserve"> field is p</w:t>
      </w:r>
      <w:r>
        <w:t xml:space="preserve">opulated making it emit a new event of the type </w:t>
      </w:r>
      <w:proofErr w:type="spellStart"/>
      <w:r>
        <w:t>ChangeTabEvent</w:t>
      </w:r>
      <w:proofErr w:type="spellEnd"/>
      <w:r>
        <w:t xml:space="preserve"> inside the </w:t>
      </w:r>
      <w:proofErr w:type="spellStart"/>
      <w:r>
        <w:t>TabBloc</w:t>
      </w:r>
      <w:proofErr w:type="spellEnd"/>
      <w:r>
        <w:t xml:space="preserve"> after the user clicks.</w:t>
      </w:r>
    </w:p>
    <w:p w14:paraId="152D2856" w14:textId="77777777" w:rsidR="00C30178" w:rsidRPr="00C30178" w:rsidRDefault="00C30178" w:rsidP="00C301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C30178">
        <w:rPr>
          <w:rFonts w:ascii="Courier New" w:eastAsia="Times New Roman" w:hAnsi="Courier New" w:cs="Courier New"/>
          <w:color w:val="080808"/>
          <w:sz w:val="20"/>
          <w:szCs w:val="20"/>
          <w:lang w:eastAsia="en-GB"/>
        </w:rPr>
        <w:lastRenderedPageBreak/>
        <w:t>onTap</w:t>
      </w:r>
      <w:proofErr w:type="spellEnd"/>
      <w:r w:rsidRPr="00C30178">
        <w:rPr>
          <w:rFonts w:ascii="Courier New" w:eastAsia="Times New Roman" w:hAnsi="Courier New" w:cs="Courier New"/>
          <w:color w:val="080808"/>
          <w:sz w:val="20"/>
          <w:szCs w:val="20"/>
          <w:lang w:eastAsia="en-GB"/>
        </w:rPr>
        <w:t>: (index)=&gt;</w:t>
      </w:r>
      <w:r w:rsidRPr="00C30178">
        <w:rPr>
          <w:rFonts w:ascii="Courier New" w:eastAsia="Times New Roman" w:hAnsi="Courier New" w:cs="Courier New"/>
          <w:color w:val="000000"/>
          <w:sz w:val="20"/>
          <w:szCs w:val="20"/>
          <w:lang w:eastAsia="en-GB"/>
        </w:rPr>
        <w:t>BlocProvider</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i/>
          <w:iCs/>
          <w:color w:val="00627A"/>
          <w:sz w:val="20"/>
          <w:szCs w:val="20"/>
          <w:lang w:eastAsia="en-GB"/>
        </w:rPr>
        <w:t>of</w:t>
      </w:r>
      <w:r w:rsidRPr="00C30178">
        <w:rPr>
          <w:rFonts w:ascii="Courier New" w:eastAsia="Times New Roman" w:hAnsi="Courier New" w:cs="Courier New"/>
          <w:color w:val="080808"/>
          <w:sz w:val="20"/>
          <w:szCs w:val="20"/>
          <w:lang w:eastAsia="en-GB"/>
        </w:rPr>
        <w:t>&lt;</w:t>
      </w:r>
      <w:r w:rsidRPr="00C30178">
        <w:rPr>
          <w:rFonts w:ascii="Courier New" w:eastAsia="Times New Roman" w:hAnsi="Courier New" w:cs="Courier New"/>
          <w:color w:val="000000"/>
          <w:sz w:val="20"/>
          <w:szCs w:val="20"/>
          <w:lang w:eastAsia="en-GB"/>
        </w:rPr>
        <w:t>TabBloc</w:t>
      </w:r>
      <w:r w:rsidRPr="00C30178">
        <w:rPr>
          <w:rFonts w:ascii="Courier New" w:eastAsia="Times New Roman" w:hAnsi="Courier New" w:cs="Courier New"/>
          <w:color w:val="080808"/>
          <w:sz w:val="20"/>
          <w:szCs w:val="20"/>
          <w:lang w:eastAsia="en-GB"/>
        </w:rPr>
        <w:t>&gt;(context).add(</w:t>
      </w:r>
      <w:r w:rsidRPr="00C30178">
        <w:rPr>
          <w:rFonts w:ascii="Courier New" w:eastAsia="Times New Roman" w:hAnsi="Courier New" w:cs="Courier New"/>
          <w:color w:val="2196F3"/>
          <w:sz w:val="20"/>
          <w:szCs w:val="20"/>
          <w:lang w:eastAsia="en-GB"/>
        </w:rPr>
        <w:t>ChangeTabEvent</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000000"/>
          <w:sz w:val="20"/>
          <w:szCs w:val="20"/>
          <w:lang w:eastAsia="en-GB"/>
        </w:rPr>
        <w:t>TabState</w:t>
      </w:r>
      <w:r w:rsidRPr="00C30178">
        <w:rPr>
          <w:rFonts w:ascii="Courier New" w:eastAsia="Times New Roman" w:hAnsi="Courier New" w:cs="Courier New"/>
          <w:color w:val="080808"/>
          <w:sz w:val="20"/>
          <w:szCs w:val="20"/>
          <w:lang w:eastAsia="en-GB"/>
        </w:rPr>
        <w:t>.</w:t>
      </w:r>
      <w:r w:rsidRPr="00C30178">
        <w:rPr>
          <w:rFonts w:ascii="Courier New" w:eastAsia="Times New Roman" w:hAnsi="Courier New" w:cs="Courier New"/>
          <w:color w:val="871094"/>
          <w:sz w:val="20"/>
          <w:szCs w:val="20"/>
          <w:lang w:eastAsia="en-GB"/>
        </w:rPr>
        <w:t>values</w:t>
      </w:r>
      <w:r w:rsidRPr="00C30178">
        <w:rPr>
          <w:rFonts w:ascii="Courier New" w:eastAsia="Times New Roman" w:hAnsi="Courier New" w:cs="Courier New"/>
          <w:color w:val="080808"/>
          <w:sz w:val="20"/>
          <w:szCs w:val="20"/>
          <w:lang w:eastAsia="en-GB"/>
        </w:rPr>
        <w:t>.elementAt(index))),</w:t>
      </w:r>
    </w:p>
    <w:p w14:paraId="7C2F4951" w14:textId="240D3D26" w:rsidR="00C30178" w:rsidRPr="00077916" w:rsidRDefault="00B304BB" w:rsidP="007A0CD3">
      <w:r w:rsidRPr="00077916">
        <w:t>3</w:t>
      </w:r>
    </w:p>
    <w:p w14:paraId="45E66398" w14:textId="410E17AC" w:rsidR="00642192" w:rsidRPr="00077916" w:rsidRDefault="00DB7C70" w:rsidP="007A0CD3">
      <w:pPr>
        <w:rPr>
          <w:b/>
          <w:bCs/>
        </w:rPr>
      </w:pPr>
      <w:r w:rsidRPr="00077916">
        <w:rPr>
          <w:b/>
          <w:bCs/>
        </w:rPr>
        <w:t>The Stats component</w:t>
      </w:r>
    </w:p>
    <w:p w14:paraId="10337816" w14:textId="1C03DF5A" w:rsidR="00642192" w:rsidRPr="00077916" w:rsidRDefault="00DB7C70" w:rsidP="004E2A18">
      <w:pPr>
        <w:jc w:val="both"/>
      </w:pPr>
      <w:r w:rsidRPr="00DB7C70">
        <w:t>Also in this case t</w:t>
      </w:r>
      <w:r>
        <w:t xml:space="preserve">he only dependency the Stats </w:t>
      </w:r>
      <w:proofErr w:type="spellStart"/>
      <w:r>
        <w:t>compenent</w:t>
      </w:r>
      <w:proofErr w:type="spellEnd"/>
      <w:r>
        <w:t xml:space="preserve"> has is with the part of the state concerning the stats. </w:t>
      </w:r>
      <w:r w:rsidR="007A3AC9" w:rsidRPr="007A3AC9">
        <w:t xml:space="preserve">The component is, therefore, connected using a </w:t>
      </w:r>
      <w:proofErr w:type="spellStart"/>
      <w:r w:rsidR="007A3AC9" w:rsidRPr="007A3AC9">
        <w:t>BlocBuilder</w:t>
      </w:r>
      <w:proofErr w:type="spellEnd"/>
      <w:r w:rsidR="007A3AC9" w:rsidRPr="007A3AC9">
        <w:t xml:space="preserve"> and </w:t>
      </w:r>
      <w:r w:rsidR="007A3AC9">
        <w:t xml:space="preserve">specifying inside its definition the bloc and the states it will handle to the interested part of the state. </w:t>
      </w:r>
      <w:r w:rsidR="007A3AC9" w:rsidRPr="007A3AC9">
        <w:t xml:space="preserve">The bloc the </w:t>
      </w:r>
      <w:proofErr w:type="spellStart"/>
      <w:r w:rsidR="007A3AC9" w:rsidRPr="007A3AC9">
        <w:t>BlocBuilder</w:t>
      </w:r>
      <w:proofErr w:type="spellEnd"/>
      <w:r w:rsidR="007A3AC9" w:rsidRPr="007A3AC9">
        <w:t xml:space="preserve"> will handle is of type </w:t>
      </w:r>
      <w:proofErr w:type="spellStart"/>
      <w:r w:rsidR="007A3AC9" w:rsidRPr="007A3AC9">
        <w:t>Sta</w:t>
      </w:r>
      <w:r w:rsidR="007A3AC9">
        <w:t>tsBloc</w:t>
      </w:r>
      <w:proofErr w:type="spellEnd"/>
      <w:r w:rsidR="007A3AC9">
        <w:t xml:space="preserve"> and the states are of type </w:t>
      </w:r>
      <w:proofErr w:type="spellStart"/>
      <w:r w:rsidR="007A3AC9">
        <w:t>StatsState</w:t>
      </w:r>
      <w:proofErr w:type="spellEnd"/>
      <w:r w:rsidR="007A3AC9">
        <w:t xml:space="preserve">. Inside the function provided to the “builder” field the type of the current state is checked. </w:t>
      </w:r>
      <w:r w:rsidR="007A3AC9" w:rsidRPr="007A3AC9">
        <w:t xml:space="preserve">In case the state is of type </w:t>
      </w:r>
      <w:proofErr w:type="spellStart"/>
      <w:r w:rsidR="007A3AC9" w:rsidRPr="007A3AC9">
        <w:t>StatsLoadedState</w:t>
      </w:r>
      <w:proofErr w:type="spellEnd"/>
      <w:r w:rsidR="007A3AC9" w:rsidRPr="007A3AC9">
        <w:t xml:space="preserve"> a w</w:t>
      </w:r>
      <w:r w:rsidR="007A3AC9">
        <w:t xml:space="preserve">idget of type Text is returned after populating it with the “completed” field inside the state object. </w:t>
      </w:r>
      <w:r w:rsidR="007A3AC9" w:rsidRPr="004E2A18">
        <w:t xml:space="preserve">In case the state is of type </w:t>
      </w:r>
      <w:proofErr w:type="spellStart"/>
      <w:r w:rsidR="007A3AC9" w:rsidRPr="004E2A18">
        <w:t>StatsLoadingState</w:t>
      </w:r>
      <w:proofErr w:type="spellEnd"/>
      <w:r w:rsidR="004E2A18" w:rsidRPr="004E2A18">
        <w:t xml:space="preserve"> a </w:t>
      </w:r>
      <w:proofErr w:type="spellStart"/>
      <w:r w:rsidR="004E2A18" w:rsidRPr="004E2A18">
        <w:t>CircularProgressIndicator</w:t>
      </w:r>
      <w:proofErr w:type="spellEnd"/>
      <w:r w:rsidR="004E2A18" w:rsidRPr="004E2A18">
        <w:t xml:space="preserve"> </w:t>
      </w:r>
      <w:r w:rsidR="004E2A18">
        <w:t>widget is returned indicating that the stats still needs to be computed.</w:t>
      </w:r>
    </w:p>
    <w:p w14:paraId="4136FE50" w14:textId="77777777" w:rsidR="00642192" w:rsidRPr="00642192" w:rsidRDefault="00642192" w:rsidP="00642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2196F3"/>
          <w:sz w:val="20"/>
          <w:szCs w:val="20"/>
          <w:lang w:eastAsia="en-GB"/>
        </w:rPr>
        <w:t>BlocBuilder</w:t>
      </w:r>
      <w:proofErr w:type="spellEnd"/>
      <w:r w:rsidRPr="00642192">
        <w:rPr>
          <w:rFonts w:ascii="Courier New" w:eastAsia="Times New Roman" w:hAnsi="Courier New" w:cs="Courier New"/>
          <w:color w:val="080808"/>
          <w:sz w:val="20"/>
          <w:szCs w:val="20"/>
          <w:lang w:eastAsia="en-GB"/>
        </w:rPr>
        <w:t>&lt;</w:t>
      </w:r>
      <w:proofErr w:type="spellStart"/>
      <w:r w:rsidRPr="00642192">
        <w:rPr>
          <w:rFonts w:ascii="Courier New" w:eastAsia="Times New Roman" w:hAnsi="Courier New" w:cs="Courier New"/>
          <w:color w:val="000000"/>
          <w:sz w:val="20"/>
          <w:szCs w:val="20"/>
          <w:lang w:eastAsia="en-GB"/>
        </w:rPr>
        <w:t>StatsBloc</w:t>
      </w:r>
      <w:proofErr w:type="spellEnd"/>
      <w:r w:rsidRPr="00642192">
        <w:rPr>
          <w:rFonts w:ascii="Courier New" w:eastAsia="Times New Roman" w:hAnsi="Courier New" w:cs="Courier New"/>
          <w:color w:val="080808"/>
          <w:sz w:val="20"/>
          <w:szCs w:val="20"/>
          <w:lang w:eastAsia="en-GB"/>
        </w:rPr>
        <w:t xml:space="preserve">, </w:t>
      </w:r>
      <w:proofErr w:type="spellStart"/>
      <w:r w:rsidRPr="00642192">
        <w:rPr>
          <w:rFonts w:ascii="Courier New" w:eastAsia="Times New Roman" w:hAnsi="Courier New" w:cs="Courier New"/>
          <w:color w:val="000000"/>
          <w:sz w:val="20"/>
          <w:szCs w:val="20"/>
          <w:lang w:eastAsia="en-GB"/>
        </w:rPr>
        <w:t>StatsState</w:t>
      </w:r>
      <w:proofErr w:type="spellEnd"/>
      <w:r w:rsidRPr="00642192">
        <w:rPr>
          <w:rFonts w:ascii="Courier New" w:eastAsia="Times New Roman" w:hAnsi="Courier New" w:cs="Courier New"/>
          <w:color w:val="080808"/>
          <w:sz w:val="20"/>
          <w:szCs w:val="20"/>
          <w:lang w:eastAsia="en-GB"/>
        </w:rPr>
        <w:t>&gt;(</w:t>
      </w:r>
      <w:r w:rsidRPr="00642192">
        <w:rPr>
          <w:rFonts w:ascii="Courier New" w:eastAsia="Times New Roman" w:hAnsi="Courier New" w:cs="Courier New"/>
          <w:color w:val="080808"/>
          <w:sz w:val="20"/>
          <w:szCs w:val="20"/>
          <w:lang w:eastAsia="en-GB"/>
        </w:rPr>
        <w:br/>
        <w:t xml:space="preserve">  builder: (context,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033B3"/>
          <w:sz w:val="20"/>
          <w:szCs w:val="20"/>
          <w:lang w:eastAsia="en-GB"/>
        </w:rPr>
        <w:t xml:space="preserve">return </w:t>
      </w:r>
      <w:proofErr w:type="spellStart"/>
      <w:r w:rsidRPr="00642192">
        <w:rPr>
          <w:rFonts w:ascii="Courier New" w:eastAsia="Times New Roman" w:hAnsi="Courier New" w:cs="Courier New"/>
          <w:color w:val="080808"/>
          <w:sz w:val="20"/>
          <w:szCs w:val="20"/>
          <w:lang w:eastAsia="en-GB"/>
        </w:rPr>
        <w:t>statsState</w:t>
      </w:r>
      <w:proofErr w:type="spellEnd"/>
      <w:r w:rsidRPr="00642192">
        <w:rPr>
          <w:rFonts w:ascii="Courier New" w:eastAsia="Times New Roman" w:hAnsi="Courier New" w:cs="Courier New"/>
          <w:color w:val="080808"/>
          <w:sz w:val="20"/>
          <w:szCs w:val="20"/>
          <w:lang w:eastAsia="en-GB"/>
        </w:rPr>
        <w:t xml:space="preserve"> </w:t>
      </w:r>
      <w:r w:rsidRPr="00642192">
        <w:rPr>
          <w:rFonts w:ascii="Courier New" w:eastAsia="Times New Roman" w:hAnsi="Courier New" w:cs="Courier New"/>
          <w:color w:val="0033B3"/>
          <w:sz w:val="20"/>
          <w:szCs w:val="20"/>
          <w:lang w:eastAsia="en-GB"/>
        </w:rPr>
        <w:t xml:space="preserve">is </w:t>
      </w:r>
      <w:proofErr w:type="spellStart"/>
      <w:r w:rsidRPr="00642192">
        <w:rPr>
          <w:rFonts w:ascii="Courier New" w:eastAsia="Times New Roman" w:hAnsi="Courier New" w:cs="Courier New"/>
          <w:color w:val="000000"/>
          <w:sz w:val="20"/>
          <w:szCs w:val="20"/>
          <w:lang w:eastAsia="en-GB"/>
        </w:rPr>
        <w:t>StatsLoadedState</w:t>
      </w:r>
      <w:proofErr w:type="spellEnd"/>
      <w:r w:rsidRPr="00642192">
        <w:rPr>
          <w:rFonts w:ascii="Courier New" w:eastAsia="Times New Roman" w:hAnsi="Courier New" w:cs="Courier New"/>
          <w:color w:val="000000"/>
          <w:sz w:val="20"/>
          <w:szCs w:val="20"/>
          <w:lang w:eastAsia="en-GB"/>
        </w:rPr>
        <w:t xml:space="preserve"> </w:t>
      </w:r>
      <w:r w:rsidRPr="00642192">
        <w:rPr>
          <w:rFonts w:ascii="Courier New" w:eastAsia="Times New Roman" w:hAnsi="Courier New" w:cs="Courier New"/>
          <w:color w:val="080808"/>
          <w:sz w:val="20"/>
          <w:szCs w:val="20"/>
          <w:lang w:eastAsia="en-GB"/>
        </w:rPr>
        <w:t>?</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child: </w:t>
      </w:r>
      <w:r w:rsidRPr="00642192">
        <w:rPr>
          <w:rFonts w:ascii="Courier New" w:eastAsia="Times New Roman" w:hAnsi="Courier New" w:cs="Courier New"/>
          <w:color w:val="2196F3"/>
          <w:sz w:val="20"/>
          <w:szCs w:val="20"/>
          <w:lang w:eastAsia="en-GB"/>
        </w:rPr>
        <w:t>Text</w:t>
      </w:r>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proofErr w:type="spellStart"/>
      <w:r w:rsidRPr="00642192">
        <w:rPr>
          <w:rFonts w:ascii="Courier New" w:eastAsia="Times New Roman" w:hAnsi="Courier New" w:cs="Courier New"/>
          <w:color w:val="080808"/>
          <w:sz w:val="20"/>
          <w:szCs w:val="20"/>
          <w:lang w:eastAsia="en-GB"/>
        </w:rPr>
        <w:t>statsState.</w:t>
      </w:r>
      <w:r w:rsidRPr="00642192">
        <w:rPr>
          <w:rFonts w:ascii="Courier New" w:eastAsia="Times New Roman" w:hAnsi="Courier New" w:cs="Courier New"/>
          <w:color w:val="871094"/>
          <w:sz w:val="20"/>
          <w:szCs w:val="20"/>
          <w:lang w:eastAsia="en-GB"/>
        </w:rPr>
        <w:t>completed</w:t>
      </w:r>
      <w:r w:rsidRPr="00642192">
        <w:rPr>
          <w:rFonts w:ascii="Courier New" w:eastAsia="Times New Roman" w:hAnsi="Courier New" w:cs="Courier New"/>
          <w:color w:val="080808"/>
          <w:sz w:val="20"/>
          <w:szCs w:val="20"/>
          <w:lang w:eastAsia="en-GB"/>
        </w:rPr>
        <w:t>.toString</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 : </w:t>
      </w:r>
      <w:proofErr w:type="spellStart"/>
      <w:r w:rsidRPr="00642192">
        <w:rPr>
          <w:rFonts w:ascii="Courier New" w:eastAsia="Times New Roman" w:hAnsi="Courier New" w:cs="Courier New"/>
          <w:color w:val="2196F3"/>
          <w:sz w:val="20"/>
          <w:szCs w:val="20"/>
          <w:lang w:eastAsia="en-GB"/>
        </w:rPr>
        <w:t>Center</w:t>
      </w:r>
      <w:proofErr w:type="spellEnd"/>
      <w:r w:rsidRPr="00642192">
        <w:rPr>
          <w:rFonts w:ascii="Courier New" w:eastAsia="Times New Roman" w:hAnsi="Courier New" w:cs="Courier New"/>
          <w:color w:val="080808"/>
          <w:sz w:val="20"/>
          <w:szCs w:val="20"/>
          <w:lang w:eastAsia="en-GB"/>
        </w:rPr>
        <w:t xml:space="preserve">(child: </w:t>
      </w:r>
      <w:proofErr w:type="spellStart"/>
      <w:r w:rsidRPr="00642192">
        <w:rPr>
          <w:rFonts w:ascii="Courier New" w:eastAsia="Times New Roman" w:hAnsi="Courier New" w:cs="Courier New"/>
          <w:color w:val="0033B3"/>
          <w:sz w:val="20"/>
          <w:szCs w:val="20"/>
          <w:lang w:eastAsia="en-GB"/>
        </w:rPr>
        <w:t>const</w:t>
      </w:r>
      <w:proofErr w:type="spellEnd"/>
      <w:r w:rsidRPr="00642192">
        <w:rPr>
          <w:rFonts w:ascii="Courier New" w:eastAsia="Times New Roman" w:hAnsi="Courier New" w:cs="Courier New"/>
          <w:color w:val="0033B3"/>
          <w:sz w:val="20"/>
          <w:szCs w:val="20"/>
          <w:lang w:eastAsia="en-GB"/>
        </w:rPr>
        <w:t xml:space="preserve"> </w:t>
      </w:r>
      <w:proofErr w:type="spellStart"/>
      <w:r w:rsidRPr="00642192">
        <w:rPr>
          <w:rFonts w:ascii="Courier New" w:eastAsia="Times New Roman" w:hAnsi="Courier New" w:cs="Courier New"/>
          <w:color w:val="2196F3"/>
          <w:sz w:val="20"/>
          <w:szCs w:val="20"/>
          <w:lang w:eastAsia="en-GB"/>
        </w:rPr>
        <w:t>CircularProgressIndicator</w:t>
      </w:r>
      <w:proofErr w:type="spellEnd"/>
      <w:r w:rsidRPr="00642192">
        <w:rPr>
          <w:rFonts w:ascii="Courier New" w:eastAsia="Times New Roman" w:hAnsi="Courier New" w:cs="Courier New"/>
          <w:color w:val="080808"/>
          <w:sz w:val="20"/>
          <w:szCs w:val="20"/>
          <w:lang w:eastAsia="en-GB"/>
        </w:rPr>
        <w:t>());</w:t>
      </w:r>
      <w:r w:rsidRPr="00642192">
        <w:rPr>
          <w:rFonts w:ascii="Courier New" w:eastAsia="Times New Roman" w:hAnsi="Courier New" w:cs="Courier New"/>
          <w:color w:val="080808"/>
          <w:sz w:val="20"/>
          <w:szCs w:val="20"/>
          <w:lang w:eastAsia="en-GB"/>
        </w:rPr>
        <w:br/>
        <w:t xml:space="preserve">  },</w:t>
      </w:r>
      <w:r w:rsidRPr="00642192">
        <w:rPr>
          <w:rFonts w:ascii="Courier New" w:eastAsia="Times New Roman" w:hAnsi="Courier New" w:cs="Courier New"/>
          <w:color w:val="080808"/>
          <w:sz w:val="20"/>
          <w:szCs w:val="20"/>
          <w:lang w:eastAsia="en-GB"/>
        </w:rPr>
        <w:br/>
        <w:t>);</w:t>
      </w:r>
    </w:p>
    <w:p w14:paraId="425C2CDC" w14:textId="48091A17" w:rsidR="00642192" w:rsidRPr="00077916" w:rsidRDefault="00B304BB" w:rsidP="007A0CD3">
      <w:r w:rsidRPr="00077916">
        <w:t>6</w:t>
      </w:r>
    </w:p>
    <w:p w14:paraId="768BDBFE" w14:textId="3875F508" w:rsidR="00201B1E" w:rsidRPr="00077916" w:rsidRDefault="004E2A18" w:rsidP="007A0CD3">
      <w:pPr>
        <w:rPr>
          <w:b/>
          <w:bCs/>
        </w:rPr>
      </w:pPr>
      <w:r w:rsidRPr="00077916">
        <w:rPr>
          <w:b/>
          <w:bCs/>
        </w:rPr>
        <w:t>Conclusions</w:t>
      </w:r>
    </w:p>
    <w:p w14:paraId="204618FD" w14:textId="5D8E5068" w:rsidR="004E2A18" w:rsidRDefault="001110C5" w:rsidP="007A0CD3">
      <w:r w:rsidRPr="001110C5">
        <w:t xml:space="preserve">All the </w:t>
      </w:r>
      <w:proofErr w:type="spellStart"/>
      <w:r w:rsidRPr="001110C5">
        <w:t>baase</w:t>
      </w:r>
      <w:proofErr w:type="spellEnd"/>
      <w:r w:rsidRPr="001110C5">
        <w:t xml:space="preserve"> functionalities o</w:t>
      </w:r>
      <w:r>
        <w:t xml:space="preserve">f the application has been implemented and work fine. </w:t>
      </w:r>
      <w:r w:rsidRPr="001110C5">
        <w:t xml:space="preserve">In the overall the development process did not face </w:t>
      </w:r>
      <w:r>
        <w:t xml:space="preserve">big issues. The only hard part </w:t>
      </w:r>
      <w:proofErr w:type="spellStart"/>
      <w:r>
        <w:t>wes</w:t>
      </w:r>
      <w:proofErr w:type="spellEnd"/>
      <w:r>
        <w:t xml:space="preserve"> to create the two bloc of the filter and the stats. </w:t>
      </w:r>
      <w:r w:rsidRPr="001110C5">
        <w:t xml:space="preserve">Being them </w:t>
      </w:r>
      <w:proofErr w:type="spellStart"/>
      <w:r w:rsidRPr="001110C5">
        <w:t>dependend</w:t>
      </w:r>
      <w:proofErr w:type="spellEnd"/>
      <w:r w:rsidRPr="001110C5">
        <w:t xml:space="preserve"> by an external bloc they required a</w:t>
      </w:r>
      <w:r>
        <w:t xml:space="preserve"> little bit of attention the be handled correctly with respect to the rest of the application. Although the process was linear it required a </w:t>
      </w:r>
      <w:proofErr w:type="spellStart"/>
      <w:r>
        <w:t>llot</w:t>
      </w:r>
      <w:proofErr w:type="spellEnd"/>
      <w:r>
        <w:t xml:space="preserve"> of lines of code and boilerplate.</w:t>
      </w:r>
    </w:p>
    <w:p w14:paraId="37AF9008" w14:textId="250A7095" w:rsidR="001110C5" w:rsidRDefault="001110C5" w:rsidP="007A0CD3">
      <w:r>
        <w:t>In the follow some summarizing data re reported:</w:t>
      </w:r>
    </w:p>
    <w:p w14:paraId="2A21B496" w14:textId="7E2496C2"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Time spent: </w:t>
      </w:r>
      <w:r>
        <w:rPr>
          <w:rFonts w:ascii="Palatino Linotype" w:hAnsi="Palatino Linotype"/>
          <w:sz w:val="24"/>
          <w:lang w:val="en-US"/>
        </w:rPr>
        <w:t>10-12 hours</w:t>
      </w:r>
    </w:p>
    <w:p w14:paraId="6A19A659" w14:textId="4C0FE270"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 xml:space="preserve">Lines of code written/updated: </w:t>
      </w:r>
      <w:r>
        <w:rPr>
          <w:rFonts w:ascii="Palatino Linotype" w:hAnsi="Palatino Linotype"/>
          <w:sz w:val="24"/>
          <w:lang w:val="en-US"/>
        </w:rPr>
        <w:t>367</w:t>
      </w:r>
    </w:p>
    <w:p w14:paraId="750F8596" w14:textId="40A9D356" w:rsid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sidRPr="001110C5">
        <w:rPr>
          <w:rFonts w:ascii="Palatino Linotype" w:hAnsi="Palatino Linotype"/>
          <w:sz w:val="24"/>
          <w:lang w:val="en-US"/>
        </w:rPr>
        <w:t>Classes/widget created</w:t>
      </w:r>
      <w:r>
        <w:rPr>
          <w:rFonts w:ascii="Palatino Linotype" w:hAnsi="Palatino Linotype"/>
          <w:sz w:val="24"/>
          <w:lang w:val="en-US"/>
        </w:rPr>
        <w:t>: 24</w:t>
      </w:r>
    </w:p>
    <w:p w14:paraId="4E1D6774" w14:textId="713DA10A"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r>
        <w:rPr>
          <w:rFonts w:ascii="Palatino Linotype" w:hAnsi="Palatino Linotype"/>
          <w:sz w:val="24"/>
          <w:lang w:val="en-US"/>
        </w:rPr>
        <w:t>Created files: 12</w:t>
      </w:r>
    </w:p>
    <w:p w14:paraId="6F84C2DA" w14:textId="77777777" w:rsidR="001110C5" w:rsidRPr="001110C5" w:rsidRDefault="001110C5" w:rsidP="00111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sz w:val="24"/>
          <w:lang w:val="en-US"/>
        </w:rPr>
      </w:pPr>
    </w:p>
    <w:p w14:paraId="1C8DBD01" w14:textId="77777777" w:rsidR="001110C5" w:rsidRPr="001110C5" w:rsidRDefault="001110C5" w:rsidP="007A0CD3">
      <w:pPr>
        <w:rPr>
          <w:lang w:val="en-US"/>
        </w:rPr>
      </w:pPr>
    </w:p>
    <w:p w14:paraId="42A1B7C7" w14:textId="3F2CECFB" w:rsidR="00201B1E" w:rsidRDefault="00201B1E" w:rsidP="007A0CD3">
      <w:pPr>
        <w:rPr>
          <w:lang w:val="it-IT"/>
        </w:rPr>
      </w:pPr>
      <w:r w:rsidRPr="00201B1E">
        <w:rPr>
          <w:lang w:val="it-IT"/>
        </w:rPr>
        <w:t>Tutte le funzionalità base d</w:t>
      </w:r>
      <w:r>
        <w:rPr>
          <w:lang w:val="it-IT"/>
        </w:rPr>
        <w:t>ell’applicazione sono state sviluppate e funzionano correttamente. In generale il processo di sviluppo non ha avuto grossi intoppi. La l’unica parte complessa è stato creare i due blocchi del filtro e delle statistiche. Essendo essi dipendenti da un blocco esterno hanno richiesto un po’ pi</w:t>
      </w:r>
      <w:r w:rsidR="0035009D">
        <w:rPr>
          <w:lang w:val="it-IT"/>
        </w:rPr>
        <w:t>ù</w:t>
      </w:r>
      <w:r>
        <w:rPr>
          <w:lang w:val="it-IT"/>
        </w:rPr>
        <w:t xml:space="preserve"> di attenzione per essere gestiti correttamente rispetto al resto dell’applicazione. Come si </w:t>
      </w:r>
      <w:proofErr w:type="spellStart"/>
      <w:r>
        <w:rPr>
          <w:lang w:val="it-IT"/>
        </w:rPr>
        <w:t>puo’</w:t>
      </w:r>
      <w:proofErr w:type="spellEnd"/>
      <w:r w:rsidR="0035009D">
        <w:rPr>
          <w:lang w:val="it-IT"/>
        </w:rPr>
        <w:t xml:space="preserve"> </w:t>
      </w:r>
      <w:r>
        <w:rPr>
          <w:lang w:val="it-IT"/>
        </w:rPr>
        <w:t xml:space="preserve">notare, sebbene lo sviluppo sia stato lineare, ha richiesto un numero notevole di linee di codice e di </w:t>
      </w:r>
      <w:proofErr w:type="spellStart"/>
      <w:r>
        <w:rPr>
          <w:lang w:val="it-IT"/>
        </w:rPr>
        <w:t>boilerplate</w:t>
      </w:r>
      <w:proofErr w:type="spellEnd"/>
      <w:r>
        <w:rPr>
          <w:lang w:val="it-IT"/>
        </w:rPr>
        <w:t>. Riporto qui sotto alcuni dati riassuntivi:</w:t>
      </w:r>
    </w:p>
    <w:p w14:paraId="7D031DDD" w14:textId="6B7FB315" w:rsidR="00201B1E" w:rsidRDefault="00201B1E" w:rsidP="007A0CD3">
      <w:pPr>
        <w:rPr>
          <w:lang w:val="it-IT"/>
        </w:rPr>
      </w:pPr>
      <w:r>
        <w:rPr>
          <w:lang w:val="it-IT"/>
        </w:rPr>
        <w:t>Tempo impiegato (per comprendere e scrivere la soluzione) : 10-12 ore</w:t>
      </w:r>
    </w:p>
    <w:p w14:paraId="1D06195A" w14:textId="0429EFDA" w:rsidR="00201B1E" w:rsidRDefault="00201B1E" w:rsidP="007A0CD3">
      <w:pPr>
        <w:rPr>
          <w:lang w:val="it-IT"/>
        </w:rPr>
      </w:pPr>
      <w:r>
        <w:rPr>
          <w:lang w:val="it-IT"/>
        </w:rPr>
        <w:t>Linee di codice aggiunte/modificate:</w:t>
      </w:r>
      <w:r w:rsidR="00B304BB">
        <w:rPr>
          <w:lang w:val="it-IT"/>
        </w:rPr>
        <w:t xml:space="preserve"> 367</w:t>
      </w:r>
    </w:p>
    <w:p w14:paraId="57E3332B" w14:textId="71320BC7" w:rsidR="00B304BB" w:rsidRDefault="00B304BB" w:rsidP="007A0CD3">
      <w:pPr>
        <w:rPr>
          <w:lang w:val="it-IT"/>
        </w:rPr>
      </w:pPr>
      <w:r>
        <w:rPr>
          <w:lang w:val="it-IT"/>
        </w:rPr>
        <w:t xml:space="preserve">Classi create: </w:t>
      </w:r>
      <w:r w:rsidR="004B1364">
        <w:rPr>
          <w:lang w:val="it-IT"/>
        </w:rPr>
        <w:t>24</w:t>
      </w:r>
    </w:p>
    <w:p w14:paraId="27FABB65" w14:textId="45E0B1D3" w:rsidR="004B1364" w:rsidRDefault="004B1364" w:rsidP="007A0CD3">
      <w:pPr>
        <w:rPr>
          <w:lang w:val="it-IT"/>
        </w:rPr>
      </w:pPr>
      <w:r>
        <w:rPr>
          <w:lang w:val="it-IT"/>
        </w:rPr>
        <w:lastRenderedPageBreak/>
        <w:t>File creati:12</w:t>
      </w:r>
    </w:p>
    <w:bookmarkEnd w:id="17"/>
    <w:p w14:paraId="5812C20B" w14:textId="6B832CE2" w:rsidR="004B1364" w:rsidRDefault="004B1364" w:rsidP="007A0CD3">
      <w:pPr>
        <w:rPr>
          <w:lang w:val="it-IT"/>
        </w:rPr>
      </w:pPr>
      <w:r w:rsidRPr="004B1364">
        <w:rPr>
          <w:noProof/>
          <w:lang w:val="it-IT"/>
        </w:rPr>
        <w:drawing>
          <wp:inline distT="0" distB="0" distL="0" distR="0" wp14:anchorId="4E9B3047" wp14:editId="3297FE1E">
            <wp:extent cx="3124636" cy="438211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4636" cy="4382112"/>
                    </a:xfrm>
                    <a:prstGeom prst="rect">
                      <a:avLst/>
                    </a:prstGeom>
                  </pic:spPr>
                </pic:pic>
              </a:graphicData>
            </a:graphic>
          </wp:inline>
        </w:drawing>
      </w:r>
      <w:r w:rsidR="00077916">
        <w:rPr>
          <w:lang w:val="it-IT"/>
        </w:rPr>
        <w:t xml:space="preserve"> da inserire dopo la creazione del </w:t>
      </w:r>
      <w:proofErr w:type="spellStart"/>
      <w:r w:rsidR="00077916">
        <w:rPr>
          <w:lang w:val="it-IT"/>
        </w:rPr>
        <w:t>blocobserver</w:t>
      </w:r>
      <w:proofErr w:type="spellEnd"/>
    </w:p>
    <w:p w14:paraId="73EFBB03" w14:textId="08CA21FF" w:rsidR="004B1364" w:rsidRDefault="004B1364" w:rsidP="007A0CD3">
      <w:pPr>
        <w:rPr>
          <w:lang w:val="it-IT"/>
        </w:rPr>
      </w:pPr>
    </w:p>
    <w:p w14:paraId="4D86F8B8" w14:textId="7EEAA3E5" w:rsidR="00153D11" w:rsidRDefault="00153D11" w:rsidP="007A0CD3">
      <w:pPr>
        <w:rPr>
          <w:lang w:val="it-IT"/>
        </w:rPr>
      </w:pPr>
      <w:r w:rsidRPr="00153D11">
        <w:rPr>
          <w:noProof/>
          <w:lang w:val="it-IT"/>
        </w:rPr>
        <w:lastRenderedPageBreak/>
        <w:drawing>
          <wp:inline distT="0" distB="0" distL="0" distR="0" wp14:anchorId="494669D6" wp14:editId="2D57086A">
            <wp:extent cx="5591955" cy="5315692"/>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955" cy="5315692"/>
                    </a:xfrm>
                    <a:prstGeom prst="rect">
                      <a:avLst/>
                    </a:prstGeom>
                  </pic:spPr>
                </pic:pic>
              </a:graphicData>
            </a:graphic>
          </wp:inline>
        </w:drawing>
      </w:r>
    </w:p>
    <w:p w14:paraId="0A9E7CC9" w14:textId="77DCDFF7" w:rsidR="00153D11" w:rsidRDefault="00077916" w:rsidP="007A0CD3">
      <w:pPr>
        <w:rPr>
          <w:lang w:val="it-IT"/>
        </w:rPr>
      </w:pPr>
      <w:r>
        <w:rPr>
          <w:lang w:val="it-IT"/>
        </w:rPr>
        <w:t>Da inserire nelle conclusioni</w:t>
      </w:r>
    </w:p>
    <w:p w14:paraId="7E92B7CA" w14:textId="5DA1B292" w:rsidR="00153D11" w:rsidRDefault="00153D11" w:rsidP="007A0CD3">
      <w:pPr>
        <w:rPr>
          <w:lang w:val="it-IT"/>
        </w:rPr>
      </w:pPr>
    </w:p>
    <w:p w14:paraId="1F4C845A" w14:textId="3597FDDC" w:rsidR="00153D11" w:rsidRDefault="00153D11" w:rsidP="007A0CD3">
      <w:pPr>
        <w:rPr>
          <w:lang w:val="it-IT"/>
        </w:rPr>
      </w:pPr>
      <w:r w:rsidRPr="00153D11">
        <w:rPr>
          <w:noProof/>
          <w:lang w:val="it-IT"/>
        </w:rPr>
        <w:lastRenderedPageBreak/>
        <w:drawing>
          <wp:inline distT="0" distB="0" distL="0" distR="0" wp14:anchorId="6F215FC3" wp14:editId="6E63B37F">
            <wp:extent cx="4363059" cy="3419952"/>
            <wp:effectExtent l="0" t="0" r="0" b="9525"/>
            <wp:docPr id="7" name="Immagine 7"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avolo&#10;&#10;Descrizione generata automaticamente"/>
                    <pic:cNvPicPr/>
                  </pic:nvPicPr>
                  <pic:blipFill>
                    <a:blip r:embed="rId25"/>
                    <a:stretch>
                      <a:fillRect/>
                    </a:stretch>
                  </pic:blipFill>
                  <pic:spPr>
                    <a:xfrm>
                      <a:off x="0" y="0"/>
                      <a:ext cx="4363059" cy="3419952"/>
                    </a:xfrm>
                    <a:prstGeom prst="rect">
                      <a:avLst/>
                    </a:prstGeom>
                  </pic:spPr>
                </pic:pic>
              </a:graphicData>
            </a:graphic>
          </wp:inline>
        </w:drawing>
      </w:r>
      <w:r w:rsidR="00077916">
        <w:rPr>
          <w:lang w:val="it-IT"/>
        </w:rPr>
        <w:t>da inserire nelle ottimizzazioni</w:t>
      </w:r>
    </w:p>
    <w:p w14:paraId="22F2B90A" w14:textId="54B17F7C" w:rsidR="00077916" w:rsidRDefault="00077916" w:rsidP="007A0CD3">
      <w:pPr>
        <w:rPr>
          <w:lang w:val="it-IT"/>
        </w:rPr>
      </w:pPr>
    </w:p>
    <w:p w14:paraId="3874A37F" w14:textId="0233C5FF" w:rsidR="00077916" w:rsidRDefault="00077916" w:rsidP="00077916">
      <w:pPr>
        <w:pStyle w:val="Titolo4"/>
      </w:pPr>
      <w:r>
        <w:t>Features addition</w:t>
      </w:r>
    </w:p>
    <w:p w14:paraId="43F3BE0C" w14:textId="66623491" w:rsidR="00DF4D1F" w:rsidRPr="00DF4D1F" w:rsidRDefault="00077916" w:rsidP="00DF4D1F">
      <w:pPr>
        <w:rPr>
          <w:lang w:val="en-US"/>
        </w:rPr>
      </w:pPr>
      <w:r>
        <w:rPr>
          <w:lang w:val="en-US"/>
        </w:rPr>
        <w:t>New features presented HERE RIEFERIMENTO are added now to the base functionalities just implemented.</w:t>
      </w:r>
    </w:p>
    <w:p w14:paraId="78CEBD94" w14:textId="78581C79"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New events</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0D4F4C0" w14:textId="54845CEE"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r w:rsidRPr="00DF4D1F">
        <w:rPr>
          <w:rFonts w:ascii="Courier New" w:eastAsia="Times New Roman" w:hAnsi="Courier New" w:cs="Courier New"/>
          <w:b/>
          <w:bCs/>
          <w:color w:val="0000CC"/>
          <w:sz w:val="20"/>
          <w:szCs w:val="20"/>
          <w:lang w:eastAsia="en-GB"/>
        </w:rPr>
        <w:t>subpar:todo_app_bloc_core_state</w:t>
      </w:r>
      <w:proofErr w:type="spellEnd"/>
      <w:r w:rsidRPr="00DF4D1F">
        <w:rPr>
          <w:rFonts w:ascii="Courier New" w:eastAsia="Times New Roman" w:hAnsi="Courier New" w:cs="Courier New"/>
          <w:b/>
          <w:bCs/>
          <w:color w:val="0000CC"/>
          <w:sz w:val="20"/>
          <w:szCs w:val="20"/>
          <w:lang w:eastAsia="en-GB"/>
        </w:rPr>
        <w:t>}</w:t>
      </w:r>
    </w:p>
    <w:p w14:paraId="67D56FED" w14:textId="72BDAA22" w:rsidR="00077916" w:rsidRDefault="00077916" w:rsidP="00077916">
      <w:pPr>
        <w:rPr>
          <w:lang w:val="en-US"/>
        </w:rPr>
      </w:pPr>
      <w:r>
        <w:rPr>
          <w:lang w:val="en-US"/>
        </w:rPr>
        <w:t xml:space="preserve">The first thing to do is to </w:t>
      </w:r>
      <w:r w:rsidR="00D27FFE">
        <w:rPr>
          <w:lang w:val="en-US"/>
        </w:rPr>
        <w:t xml:space="preserve">make the state provide a way </w:t>
      </w:r>
      <w:r w:rsidR="00F561F7">
        <w:rPr>
          <w:lang w:val="en-US"/>
        </w:rPr>
        <w:t>of</w:t>
      </w:r>
      <w:r w:rsidR="00D27FFE">
        <w:rPr>
          <w:lang w:val="en-US"/>
        </w:rPr>
        <w:t xml:space="preserve"> add</w:t>
      </w:r>
      <w:r w:rsidR="00F561F7">
        <w:rPr>
          <w:lang w:val="en-US"/>
        </w:rPr>
        <w:t>ing and updating</w:t>
      </w:r>
      <w:r w:rsidR="00D27FFE">
        <w:rPr>
          <w:lang w:val="en-US"/>
        </w:rPr>
        <w:t xml:space="preserve"> </w:t>
      </w:r>
      <w:proofErr w:type="spellStart"/>
      <w:r w:rsidR="00D27FFE">
        <w:rPr>
          <w:lang w:val="en-US"/>
        </w:rPr>
        <w:t>todos</w:t>
      </w:r>
      <w:proofErr w:type="spellEnd"/>
      <w:r w:rsidR="00D27FFE">
        <w:rPr>
          <w:lang w:val="en-US"/>
        </w:rPr>
        <w:t xml:space="preserve">. </w:t>
      </w:r>
      <w:r w:rsidR="00F561F7">
        <w:rPr>
          <w:lang w:val="en-US"/>
        </w:rPr>
        <w:t>Two</w:t>
      </w:r>
      <w:r w:rsidR="00D27FFE">
        <w:rPr>
          <w:lang w:val="en-US"/>
        </w:rPr>
        <w:t xml:space="preserve"> new event</w:t>
      </w:r>
      <w:r w:rsidR="00F561F7">
        <w:rPr>
          <w:lang w:val="en-US"/>
        </w:rPr>
        <w:t>s</w:t>
      </w:r>
      <w:r w:rsidR="00D27FFE">
        <w:rPr>
          <w:lang w:val="en-US"/>
        </w:rPr>
        <w:t xml:space="preserve"> </w:t>
      </w:r>
      <w:r w:rsidR="00F561F7">
        <w:rPr>
          <w:lang w:val="en-US"/>
        </w:rPr>
        <w:t>are</w:t>
      </w:r>
      <w:r w:rsidR="00D27FFE">
        <w:rPr>
          <w:lang w:val="en-US"/>
        </w:rPr>
        <w:t xml:space="preserve"> created and called </w:t>
      </w:r>
      <w:proofErr w:type="spellStart"/>
      <w:r w:rsidR="00D27FFE">
        <w:rPr>
          <w:lang w:val="en-US"/>
        </w:rPr>
        <w:t>AddTodoEvent</w:t>
      </w:r>
      <w:proofErr w:type="spellEnd"/>
      <w:r w:rsidR="00F561F7">
        <w:rPr>
          <w:lang w:val="en-US"/>
        </w:rPr>
        <w:t xml:space="preserve"> and </w:t>
      </w:r>
      <w:proofErr w:type="spellStart"/>
      <w:r w:rsidR="00F561F7">
        <w:rPr>
          <w:lang w:val="en-US"/>
        </w:rPr>
        <w:t>UpdateTodoEvent</w:t>
      </w:r>
      <w:proofErr w:type="spellEnd"/>
      <w:r w:rsidR="00F561F7">
        <w:rPr>
          <w:lang w:val="en-US"/>
        </w:rPr>
        <w:t xml:space="preserve"> respectively</w:t>
      </w:r>
      <w:r w:rsidR="00D27FFE">
        <w:rPr>
          <w:lang w:val="en-US"/>
        </w:rPr>
        <w:t xml:space="preserve">. The </w:t>
      </w:r>
      <w:proofErr w:type="spellStart"/>
      <w:r w:rsidR="00D27FFE">
        <w:rPr>
          <w:lang w:val="en-US"/>
        </w:rPr>
        <w:t>AddTodoEvent</w:t>
      </w:r>
      <w:proofErr w:type="spellEnd"/>
      <w:r w:rsidR="00D27FFE">
        <w:rPr>
          <w:lang w:val="en-US"/>
        </w:rPr>
        <w:t xml:space="preserve"> will contain the name and the description to be </w:t>
      </w:r>
      <w:r w:rsidR="00F561F7">
        <w:rPr>
          <w:lang w:val="en-US"/>
        </w:rPr>
        <w:t>used</w:t>
      </w:r>
      <w:r w:rsidR="00D27FFE">
        <w:rPr>
          <w:lang w:val="en-US"/>
        </w:rPr>
        <w:t xml:space="preserve"> in the creation of the </w:t>
      </w:r>
      <w:r w:rsidR="00F561F7">
        <w:rPr>
          <w:lang w:val="en-US"/>
        </w:rPr>
        <w:t xml:space="preserve">new </w:t>
      </w:r>
      <w:proofErr w:type="spellStart"/>
      <w:r w:rsidR="00D27FFE">
        <w:rPr>
          <w:lang w:val="en-US"/>
        </w:rPr>
        <w:t>todo</w:t>
      </w:r>
      <w:proofErr w:type="spellEnd"/>
      <w:r w:rsidR="00D27FFE">
        <w:rPr>
          <w:lang w:val="en-US"/>
        </w:rPr>
        <w:t xml:space="preserve"> instance. </w:t>
      </w:r>
      <w:r w:rsidR="00317943">
        <w:rPr>
          <w:lang w:val="en-US"/>
        </w:rPr>
        <w:t xml:space="preserve">The id will be set by the method </w:t>
      </w:r>
      <w:r w:rsidR="00F561F7">
        <w:rPr>
          <w:lang w:val="en-US"/>
        </w:rPr>
        <w:t xml:space="preserve">at the </w:t>
      </w:r>
      <w:proofErr w:type="spellStart"/>
      <w:r w:rsidR="00F561F7">
        <w:rPr>
          <w:lang w:val="en-US"/>
        </w:rPr>
        <w:t>todo’s</w:t>
      </w:r>
      <w:proofErr w:type="spellEnd"/>
      <w:r w:rsidR="00F561F7">
        <w:rPr>
          <w:lang w:val="en-US"/>
        </w:rPr>
        <w:t xml:space="preserve"> addition in </w:t>
      </w:r>
      <w:r w:rsidR="00317943">
        <w:rPr>
          <w:lang w:val="en-US"/>
        </w:rPr>
        <w:t xml:space="preserve">order to generate a unique one. The completed field will be set to false </w:t>
      </w:r>
      <w:r w:rsidR="00F561F7">
        <w:rPr>
          <w:lang w:val="en-US"/>
        </w:rPr>
        <w:t xml:space="preserve">by default </w:t>
      </w:r>
      <w:r w:rsidR="00317943">
        <w:rPr>
          <w:lang w:val="en-US"/>
        </w:rPr>
        <w:t xml:space="preserve">being the new </w:t>
      </w:r>
      <w:proofErr w:type="spellStart"/>
      <w:r w:rsidR="00317943">
        <w:rPr>
          <w:lang w:val="en-US"/>
        </w:rPr>
        <w:t>todo</w:t>
      </w:r>
      <w:proofErr w:type="spellEnd"/>
      <w:r w:rsidR="00317943">
        <w:rPr>
          <w:lang w:val="en-US"/>
        </w:rPr>
        <w:t xml:space="preserve"> obviously pending at its </w:t>
      </w:r>
      <w:r w:rsidR="00126570">
        <w:rPr>
          <w:lang w:val="en-US"/>
        </w:rPr>
        <w:t>origin</w:t>
      </w:r>
      <w:r w:rsidR="00317943">
        <w:rPr>
          <w:lang w:val="en-US"/>
        </w:rPr>
        <w:t>.</w:t>
      </w:r>
      <w:r w:rsidR="00126570">
        <w:rPr>
          <w:lang w:val="en-US"/>
        </w:rPr>
        <w:t xml:space="preserve">  The </w:t>
      </w:r>
      <w:proofErr w:type="spellStart"/>
      <w:r w:rsidR="00126570">
        <w:rPr>
          <w:lang w:val="en-US"/>
        </w:rPr>
        <w:t>UpdateTodoEvent</w:t>
      </w:r>
      <w:proofErr w:type="spellEnd"/>
      <w:r w:rsidR="00126570">
        <w:rPr>
          <w:lang w:val="en-US"/>
        </w:rPr>
        <w:t xml:space="preserve"> will contain the id of the </w:t>
      </w:r>
      <w:proofErr w:type="spellStart"/>
      <w:r w:rsidR="00126570">
        <w:rPr>
          <w:lang w:val="en-US"/>
        </w:rPr>
        <w:t>todo</w:t>
      </w:r>
      <w:proofErr w:type="spellEnd"/>
      <w:r w:rsidR="00126570">
        <w:rPr>
          <w:lang w:val="en-US"/>
        </w:rPr>
        <w:t xml:space="preserve"> to be modified and the new name and description. </w:t>
      </w:r>
      <w:r w:rsidR="00D27FFE">
        <w:rPr>
          <w:lang w:val="en-US"/>
        </w:rPr>
        <w:t xml:space="preserve">The list of </w:t>
      </w:r>
      <w:proofErr w:type="spellStart"/>
      <w:r w:rsidR="00D27FFE">
        <w:rPr>
          <w:lang w:val="en-US"/>
        </w:rPr>
        <w:t>todos</w:t>
      </w:r>
      <w:proofErr w:type="spellEnd"/>
      <w:r w:rsidR="00D27FFE">
        <w:rPr>
          <w:lang w:val="en-US"/>
        </w:rPr>
        <w:t xml:space="preserve"> is contained in the </w:t>
      </w:r>
      <w:proofErr w:type="spellStart"/>
      <w:r w:rsidR="00D27FFE">
        <w:rPr>
          <w:lang w:val="en-US"/>
        </w:rPr>
        <w:t>TodoBloc</w:t>
      </w:r>
      <w:proofErr w:type="spellEnd"/>
      <w:r w:rsidR="00D27FFE">
        <w:rPr>
          <w:lang w:val="en-US"/>
        </w:rPr>
        <w:t xml:space="preserve"> </w:t>
      </w:r>
      <w:r w:rsidR="00126570">
        <w:rPr>
          <w:lang w:val="en-US"/>
        </w:rPr>
        <w:t xml:space="preserve">. Moreover, </w:t>
      </w:r>
      <w:r w:rsidR="00D27FFE">
        <w:rPr>
          <w:lang w:val="en-US"/>
        </w:rPr>
        <w:t xml:space="preserve">the </w:t>
      </w:r>
      <w:proofErr w:type="spellStart"/>
      <w:r w:rsidR="00D27FFE">
        <w:rPr>
          <w:lang w:val="en-US"/>
        </w:rPr>
        <w:t>TodoBloc</w:t>
      </w:r>
      <w:proofErr w:type="spellEnd"/>
      <w:r w:rsidR="00D27FFE">
        <w:rPr>
          <w:lang w:val="en-US"/>
        </w:rPr>
        <w:t xml:space="preserve"> handles events of the type </w:t>
      </w:r>
      <w:proofErr w:type="spellStart"/>
      <w:r w:rsidR="00D27FFE">
        <w:rPr>
          <w:lang w:val="en-US"/>
        </w:rPr>
        <w:t>TodosEvent</w:t>
      </w:r>
      <w:proofErr w:type="spellEnd"/>
      <w:r w:rsidR="00D27FFE">
        <w:rPr>
          <w:lang w:val="en-US"/>
        </w:rPr>
        <w:t xml:space="preserve">. </w:t>
      </w:r>
      <w:r w:rsidR="00126570">
        <w:rPr>
          <w:lang w:val="en-US"/>
        </w:rPr>
        <w:t>Both t</w:t>
      </w:r>
      <w:r w:rsidR="00D27FFE">
        <w:rPr>
          <w:lang w:val="en-US"/>
        </w:rPr>
        <w:t xml:space="preserve">he </w:t>
      </w:r>
      <w:proofErr w:type="spellStart"/>
      <w:r w:rsidR="00D27FFE">
        <w:rPr>
          <w:lang w:val="en-US"/>
        </w:rPr>
        <w:t>AddTodoEvent</w:t>
      </w:r>
      <w:proofErr w:type="spellEnd"/>
      <w:r w:rsidR="00126570">
        <w:rPr>
          <w:lang w:val="en-US"/>
        </w:rPr>
        <w:t xml:space="preserve"> and the </w:t>
      </w:r>
      <w:proofErr w:type="spellStart"/>
      <w:r w:rsidR="00126570">
        <w:rPr>
          <w:lang w:val="en-US"/>
        </w:rPr>
        <w:t>UpdateTodoEvent</w:t>
      </w:r>
      <w:proofErr w:type="spellEnd"/>
      <w:r w:rsidR="00126570">
        <w:rPr>
          <w:lang w:val="en-US"/>
        </w:rPr>
        <w:t xml:space="preserve">  are</w:t>
      </w:r>
      <w:r w:rsidR="00D27FFE">
        <w:rPr>
          <w:lang w:val="en-US"/>
        </w:rPr>
        <w:t xml:space="preserve"> extended ,tough, with the </w:t>
      </w:r>
      <w:proofErr w:type="spellStart"/>
      <w:r w:rsidR="00D27FFE">
        <w:rPr>
          <w:lang w:val="en-US"/>
        </w:rPr>
        <w:t>TodosEvent</w:t>
      </w:r>
      <w:proofErr w:type="spellEnd"/>
      <w:r w:rsidR="00D27FFE">
        <w:rPr>
          <w:lang w:val="en-US"/>
        </w:rPr>
        <w:t xml:space="preserve"> abstract class in order to be manageable by the </w:t>
      </w:r>
      <w:proofErr w:type="spellStart"/>
      <w:r w:rsidR="00D27FFE">
        <w:rPr>
          <w:lang w:val="en-US"/>
        </w:rPr>
        <w:t>TodoBloc</w:t>
      </w:r>
      <w:proofErr w:type="spellEnd"/>
      <w:r w:rsidR="00D27FFE">
        <w:rPr>
          <w:lang w:val="en-US"/>
        </w:rPr>
        <w:t>.</w:t>
      </w:r>
    </w:p>
    <w:p w14:paraId="45663EF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7E8A8BA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41C848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514D01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48F44656" w14:textId="3A7FB9CE" w:rsidR="00D27FFE"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033B3"/>
          <w:sz w:val="20"/>
          <w:szCs w:val="20"/>
          <w:lang w:eastAsia="en-GB"/>
        </w:rPr>
        <w:t xml:space="preserve">class </w:t>
      </w:r>
      <w:proofErr w:type="spellStart"/>
      <w:r w:rsidR="00D27FFE" w:rsidRPr="00D27FFE">
        <w:rPr>
          <w:rFonts w:ascii="Courier New" w:eastAsia="Times New Roman" w:hAnsi="Courier New" w:cs="Courier New"/>
          <w:color w:val="000000"/>
          <w:sz w:val="20"/>
          <w:szCs w:val="20"/>
          <w:lang w:eastAsia="en-GB"/>
        </w:rPr>
        <w:t>AddTodoEvent</w:t>
      </w:r>
      <w:proofErr w:type="spellEnd"/>
      <w:r w:rsidR="00D27FFE" w:rsidRPr="00D27FFE">
        <w:rPr>
          <w:rFonts w:ascii="Courier New" w:eastAsia="Times New Roman" w:hAnsi="Courier New" w:cs="Courier New"/>
          <w:color w:val="000000"/>
          <w:sz w:val="20"/>
          <w:szCs w:val="20"/>
          <w:lang w:eastAsia="en-GB"/>
        </w:rPr>
        <w:t xml:space="preserve"> </w:t>
      </w:r>
      <w:r w:rsidR="00D27FFE" w:rsidRPr="00D27FFE">
        <w:rPr>
          <w:rFonts w:ascii="Courier New" w:eastAsia="Times New Roman" w:hAnsi="Courier New" w:cs="Courier New"/>
          <w:color w:val="0033B3"/>
          <w:sz w:val="20"/>
          <w:szCs w:val="20"/>
          <w:lang w:eastAsia="en-GB"/>
        </w:rPr>
        <w:t xml:space="preserve">extends </w:t>
      </w:r>
      <w:proofErr w:type="spellStart"/>
      <w:r w:rsidR="00D27FFE" w:rsidRPr="00D27FFE">
        <w:rPr>
          <w:rFonts w:ascii="Courier New" w:eastAsia="Times New Roman" w:hAnsi="Courier New" w:cs="Courier New"/>
          <w:color w:val="000000"/>
          <w:sz w:val="20"/>
          <w:szCs w:val="20"/>
          <w:lang w:eastAsia="en-GB"/>
        </w:rPr>
        <w:t>TodosEvent</w:t>
      </w:r>
      <w:proofErr w:type="spellEnd"/>
      <w:r w:rsidR="00D27FFE" w:rsidRPr="00D27FFE">
        <w:rPr>
          <w:rFonts w:ascii="Courier New" w:eastAsia="Times New Roman" w:hAnsi="Courier New" w:cs="Courier New"/>
          <w:color w:val="000000"/>
          <w:sz w:val="20"/>
          <w:szCs w:val="20"/>
          <w:lang w:eastAsia="en-GB"/>
        </w:rPr>
        <w:t xml:space="preserve"> </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0033B3"/>
          <w:sz w:val="20"/>
          <w:szCs w:val="20"/>
          <w:lang w:eastAsia="en-GB"/>
        </w:rPr>
        <w:t xml:space="preserve">final </w:t>
      </w:r>
      <w:r w:rsidR="00D27FFE" w:rsidRPr="00D27FFE">
        <w:rPr>
          <w:rFonts w:ascii="Courier New" w:eastAsia="Times New Roman" w:hAnsi="Courier New" w:cs="Courier New"/>
          <w:color w:val="000000"/>
          <w:sz w:val="20"/>
          <w:szCs w:val="20"/>
          <w:lang w:eastAsia="en-GB"/>
        </w:rPr>
        <w:t xml:space="preserve">String </w:t>
      </w:r>
      <w:proofErr w:type="spellStart"/>
      <w:r w:rsidR="00D27FFE" w:rsidRPr="00D27FFE">
        <w:rPr>
          <w:rFonts w:ascii="Courier New" w:eastAsia="Times New Roman" w:hAnsi="Courier New" w:cs="Courier New"/>
          <w:color w:val="871094"/>
          <w:sz w:val="20"/>
          <w:szCs w:val="20"/>
          <w:lang w:eastAsia="en-GB"/>
        </w:rPr>
        <w:t>desc</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proofErr w:type="spellStart"/>
      <w:r w:rsidR="00D27FFE" w:rsidRPr="00D27FFE">
        <w:rPr>
          <w:rFonts w:ascii="Courier New" w:eastAsia="Times New Roman" w:hAnsi="Courier New" w:cs="Courier New"/>
          <w:color w:val="0033B3"/>
          <w:sz w:val="20"/>
          <w:szCs w:val="20"/>
          <w:lang w:eastAsia="en-GB"/>
        </w:rPr>
        <w:t>const</w:t>
      </w:r>
      <w:proofErr w:type="spellEnd"/>
      <w:r w:rsidR="00D27FFE" w:rsidRPr="00D27FFE">
        <w:rPr>
          <w:rFonts w:ascii="Courier New" w:eastAsia="Times New Roman" w:hAnsi="Courier New" w:cs="Courier New"/>
          <w:color w:val="0033B3"/>
          <w:sz w:val="20"/>
          <w:szCs w:val="20"/>
          <w:lang w:eastAsia="en-GB"/>
        </w:rPr>
        <w:t xml:space="preserve"> </w:t>
      </w:r>
      <w:proofErr w:type="spellStart"/>
      <w:r w:rsidR="00D27FFE" w:rsidRPr="00D27FFE">
        <w:rPr>
          <w:rFonts w:ascii="Courier New" w:eastAsia="Times New Roman" w:hAnsi="Courier New" w:cs="Courier New"/>
          <w:color w:val="000000"/>
          <w:sz w:val="20"/>
          <w:szCs w:val="20"/>
          <w:lang w:eastAsia="en-GB"/>
        </w:rPr>
        <w:t>AddTodoEvent</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name</w:t>
      </w:r>
      <w:r w:rsidR="00D27FFE" w:rsidRPr="00D27FFE">
        <w:rPr>
          <w:rFonts w:ascii="Courier New" w:eastAsia="Times New Roman" w:hAnsi="Courier New" w:cs="Courier New"/>
          <w:color w:val="080808"/>
          <w:sz w:val="20"/>
          <w:szCs w:val="20"/>
          <w:lang w:eastAsia="en-GB"/>
        </w:rPr>
        <w:t xml:space="preserve">, </w:t>
      </w:r>
      <w:proofErr w:type="spellStart"/>
      <w:r w:rsidR="00D27FFE" w:rsidRPr="00D27FFE">
        <w:rPr>
          <w:rFonts w:ascii="Courier New" w:eastAsia="Times New Roman" w:hAnsi="Courier New" w:cs="Courier New"/>
          <w:color w:val="0033B3"/>
          <w:sz w:val="20"/>
          <w:szCs w:val="20"/>
          <w:lang w:eastAsia="en-GB"/>
        </w:rPr>
        <w:t>this</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871094"/>
          <w:sz w:val="20"/>
          <w:szCs w:val="20"/>
          <w:lang w:eastAsia="en-GB"/>
        </w:rPr>
        <w:t>desc</w:t>
      </w:r>
      <w:proofErr w:type="spellEnd"/>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r>
      <w:r w:rsidR="00D27FFE" w:rsidRPr="00D27FFE">
        <w:rPr>
          <w:rFonts w:ascii="Courier New" w:eastAsia="Times New Roman" w:hAnsi="Courier New" w:cs="Courier New"/>
          <w:color w:val="080808"/>
          <w:sz w:val="20"/>
          <w:szCs w:val="20"/>
          <w:lang w:eastAsia="en-GB"/>
        </w:rPr>
        <w:br/>
        <w:t xml:space="preserve">  </w:t>
      </w:r>
      <w:r w:rsidR="00D27FFE" w:rsidRPr="00D27FFE">
        <w:rPr>
          <w:rFonts w:ascii="Courier New" w:eastAsia="Times New Roman" w:hAnsi="Courier New" w:cs="Courier New"/>
          <w:color w:val="9E880D"/>
          <w:sz w:val="20"/>
          <w:szCs w:val="20"/>
          <w:lang w:eastAsia="en-GB"/>
        </w:rPr>
        <w:t>@override</w:t>
      </w:r>
      <w:r w:rsidR="00D27FFE" w:rsidRPr="00D27FFE">
        <w:rPr>
          <w:rFonts w:ascii="Courier New" w:eastAsia="Times New Roman" w:hAnsi="Courier New" w:cs="Courier New"/>
          <w:color w:val="9E880D"/>
          <w:sz w:val="20"/>
          <w:szCs w:val="20"/>
          <w:lang w:eastAsia="en-GB"/>
        </w:rPr>
        <w:br/>
        <w:t xml:space="preserve">  </w:t>
      </w:r>
      <w:r w:rsidR="00D27FFE" w:rsidRPr="00D27FFE">
        <w:rPr>
          <w:rFonts w:ascii="Courier New" w:eastAsia="Times New Roman" w:hAnsi="Courier New" w:cs="Courier New"/>
          <w:color w:val="000000"/>
          <w:sz w:val="20"/>
          <w:szCs w:val="20"/>
          <w:lang w:eastAsia="en-GB"/>
        </w:rPr>
        <w:t xml:space="preserve">String </w:t>
      </w:r>
      <w:proofErr w:type="spellStart"/>
      <w:r w:rsidR="00D27FFE" w:rsidRPr="00D27FFE">
        <w:rPr>
          <w:rFonts w:ascii="Courier New" w:eastAsia="Times New Roman" w:hAnsi="Courier New" w:cs="Courier New"/>
          <w:color w:val="00627A"/>
          <w:sz w:val="20"/>
          <w:szCs w:val="20"/>
          <w:lang w:eastAsia="en-GB"/>
        </w:rPr>
        <w:t>toString</w:t>
      </w:r>
      <w:proofErr w:type="spellEnd"/>
      <w:r w:rsidR="00D27FFE" w:rsidRPr="00D27FFE">
        <w:rPr>
          <w:rFonts w:ascii="Courier New" w:eastAsia="Times New Roman" w:hAnsi="Courier New" w:cs="Courier New"/>
          <w:color w:val="080808"/>
          <w:sz w:val="20"/>
          <w:szCs w:val="20"/>
          <w:lang w:eastAsia="en-GB"/>
        </w:rPr>
        <w:t xml:space="preserve">() =&gt; </w:t>
      </w:r>
      <w:r w:rsidR="00D27FFE" w:rsidRPr="00D27FFE">
        <w:rPr>
          <w:rFonts w:ascii="Courier New" w:eastAsia="Times New Roman" w:hAnsi="Courier New" w:cs="Courier New"/>
          <w:color w:val="067D17"/>
          <w:sz w:val="20"/>
          <w:szCs w:val="20"/>
          <w:lang w:eastAsia="en-GB"/>
        </w:rPr>
        <w:t>'</w:t>
      </w:r>
      <w:proofErr w:type="spellStart"/>
      <w:r w:rsidR="00D27FFE" w:rsidRPr="00D27FFE">
        <w:rPr>
          <w:rFonts w:ascii="Courier New" w:eastAsia="Times New Roman" w:hAnsi="Courier New" w:cs="Courier New"/>
          <w:color w:val="067D17"/>
          <w:sz w:val="20"/>
          <w:szCs w:val="20"/>
          <w:lang w:eastAsia="en-GB"/>
        </w:rPr>
        <w:t>TodosEvent</w:t>
      </w:r>
      <w:proofErr w:type="spellEnd"/>
      <w:r w:rsidR="00D27FFE" w:rsidRPr="00D27FFE">
        <w:rPr>
          <w:rFonts w:ascii="Courier New" w:eastAsia="Times New Roman" w:hAnsi="Courier New" w:cs="Courier New"/>
          <w:color w:val="067D17"/>
          <w:sz w:val="20"/>
          <w:szCs w:val="20"/>
          <w:lang w:eastAsia="en-GB"/>
        </w:rPr>
        <w:t xml:space="preserve"> - </w:t>
      </w:r>
      <w:proofErr w:type="spellStart"/>
      <w:r w:rsidR="00D27FFE" w:rsidRPr="00D27FFE">
        <w:rPr>
          <w:rFonts w:ascii="Courier New" w:eastAsia="Times New Roman" w:hAnsi="Courier New" w:cs="Courier New"/>
          <w:color w:val="067D17"/>
          <w:sz w:val="20"/>
          <w:szCs w:val="20"/>
          <w:lang w:eastAsia="en-GB"/>
        </w:rPr>
        <w:t>AddTodoEvent</w:t>
      </w:r>
      <w:proofErr w:type="spellEnd"/>
      <w:r w:rsidR="00D27FFE" w:rsidRPr="00D27FFE">
        <w:rPr>
          <w:rFonts w:ascii="Courier New" w:eastAsia="Times New Roman" w:hAnsi="Courier New" w:cs="Courier New"/>
          <w:color w:val="067D17"/>
          <w:sz w:val="20"/>
          <w:szCs w:val="20"/>
          <w:lang w:eastAsia="en-GB"/>
        </w:rPr>
        <w:t>'</w:t>
      </w:r>
      <w:r w:rsidR="00D27FFE" w:rsidRPr="00D27FFE">
        <w:rPr>
          <w:rFonts w:ascii="Courier New" w:eastAsia="Times New Roman" w:hAnsi="Courier New" w:cs="Courier New"/>
          <w:color w:val="080808"/>
          <w:sz w:val="20"/>
          <w:szCs w:val="20"/>
          <w:lang w:eastAsia="en-GB"/>
        </w:rPr>
        <w:t>;</w:t>
      </w:r>
      <w:r w:rsidR="00D27FFE" w:rsidRPr="00D27FFE">
        <w:rPr>
          <w:rFonts w:ascii="Courier New" w:eastAsia="Times New Roman" w:hAnsi="Courier New" w:cs="Courier New"/>
          <w:color w:val="080808"/>
          <w:sz w:val="20"/>
          <w:szCs w:val="20"/>
          <w:lang w:eastAsia="en-GB"/>
        </w:rPr>
        <w:br/>
        <w:t>}</w:t>
      </w:r>
    </w:p>
    <w:p w14:paraId="79A705DC" w14:textId="77777777" w:rsidR="00126570" w:rsidRPr="00D27FFE" w:rsidRDefault="00126570" w:rsidP="00D27F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FAD4761" w14:textId="77777777" w:rsidR="00126570" w:rsidRPr="00126570" w:rsidRDefault="00126570" w:rsidP="001265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126570">
        <w:rPr>
          <w:rFonts w:ascii="Courier New" w:eastAsia="Times New Roman" w:hAnsi="Courier New" w:cs="Courier New"/>
          <w:color w:val="0033B3"/>
          <w:sz w:val="20"/>
          <w:szCs w:val="20"/>
          <w:lang w:eastAsia="en-GB"/>
        </w:rPr>
        <w:lastRenderedPageBreak/>
        <w:t xml:space="preserve">class </w:t>
      </w:r>
      <w:proofErr w:type="spellStart"/>
      <w:r w:rsidRPr="00126570">
        <w:rPr>
          <w:rFonts w:ascii="Courier New" w:eastAsia="Times New Roman" w:hAnsi="Courier New" w:cs="Courier New"/>
          <w:color w:val="000000"/>
          <w:sz w:val="20"/>
          <w:szCs w:val="20"/>
          <w:lang w:eastAsia="en-GB"/>
        </w:rPr>
        <w:t>UpdateTodoEvent</w:t>
      </w:r>
      <w:proofErr w:type="spellEnd"/>
      <w:r w:rsidRPr="00126570">
        <w:rPr>
          <w:rFonts w:ascii="Courier New" w:eastAsia="Times New Roman" w:hAnsi="Courier New" w:cs="Courier New"/>
          <w:color w:val="000000"/>
          <w:sz w:val="20"/>
          <w:szCs w:val="20"/>
          <w:lang w:eastAsia="en-GB"/>
        </w:rPr>
        <w:t xml:space="preserve"> </w:t>
      </w:r>
      <w:r w:rsidRPr="00126570">
        <w:rPr>
          <w:rFonts w:ascii="Courier New" w:eastAsia="Times New Roman" w:hAnsi="Courier New" w:cs="Courier New"/>
          <w:color w:val="0033B3"/>
          <w:sz w:val="20"/>
          <w:szCs w:val="20"/>
          <w:lang w:eastAsia="en-GB"/>
        </w:rPr>
        <w:t xml:space="preserve">extends </w:t>
      </w:r>
      <w:proofErr w:type="spellStart"/>
      <w:r w:rsidRPr="00126570">
        <w:rPr>
          <w:rFonts w:ascii="Courier New" w:eastAsia="Times New Roman" w:hAnsi="Courier New" w:cs="Courier New"/>
          <w:color w:val="000000"/>
          <w:sz w:val="20"/>
          <w:szCs w:val="20"/>
          <w:lang w:eastAsia="en-GB"/>
        </w:rPr>
        <w:t>TodosEvent</w:t>
      </w:r>
      <w:proofErr w:type="spellEnd"/>
      <w:r w:rsidRPr="00126570">
        <w:rPr>
          <w:rFonts w:ascii="Courier New" w:eastAsia="Times New Roman" w:hAnsi="Courier New" w:cs="Courier New"/>
          <w:color w:val="000000"/>
          <w:sz w:val="20"/>
          <w:szCs w:val="20"/>
          <w:lang w:eastAsia="en-GB"/>
        </w:rPr>
        <w:t xml:space="preserve"> </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int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0033B3"/>
          <w:sz w:val="20"/>
          <w:szCs w:val="20"/>
          <w:lang w:eastAsia="en-GB"/>
        </w:rPr>
        <w:t xml:space="preserve">final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proofErr w:type="spellStart"/>
      <w:r w:rsidRPr="00126570">
        <w:rPr>
          <w:rFonts w:ascii="Courier New" w:eastAsia="Times New Roman" w:hAnsi="Courier New" w:cs="Courier New"/>
          <w:color w:val="0033B3"/>
          <w:sz w:val="20"/>
          <w:szCs w:val="20"/>
          <w:lang w:eastAsia="en-GB"/>
        </w:rPr>
        <w:t>const</w:t>
      </w:r>
      <w:proofErr w:type="spellEnd"/>
      <w:r w:rsidRPr="00126570">
        <w:rPr>
          <w:rFonts w:ascii="Courier New" w:eastAsia="Times New Roman" w:hAnsi="Courier New" w:cs="Courier New"/>
          <w:color w:val="0033B3"/>
          <w:sz w:val="20"/>
          <w:szCs w:val="20"/>
          <w:lang w:eastAsia="en-GB"/>
        </w:rPr>
        <w:t xml:space="preserve"> </w:t>
      </w:r>
      <w:proofErr w:type="spellStart"/>
      <w:r w:rsidRPr="00126570">
        <w:rPr>
          <w:rFonts w:ascii="Courier New" w:eastAsia="Times New Roman" w:hAnsi="Courier New" w:cs="Courier New"/>
          <w:color w:val="000000"/>
          <w:sz w:val="20"/>
          <w:szCs w:val="20"/>
          <w:lang w:eastAsia="en-GB"/>
        </w:rPr>
        <w:t>UpdateTodoEvent</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0033B3"/>
          <w:sz w:val="20"/>
          <w:szCs w:val="20"/>
          <w:lang w:eastAsia="en-GB"/>
        </w:rPr>
        <w:t>this</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List</w:t>
      </w:r>
      <w:r w:rsidRPr="00126570">
        <w:rPr>
          <w:rFonts w:ascii="Courier New" w:eastAsia="Times New Roman" w:hAnsi="Courier New" w:cs="Courier New"/>
          <w:color w:val="080808"/>
          <w:sz w:val="20"/>
          <w:szCs w:val="20"/>
          <w:lang w:eastAsia="en-GB"/>
        </w:rPr>
        <w:t>&lt;</w:t>
      </w:r>
      <w:r w:rsidRPr="00126570">
        <w:rPr>
          <w:rFonts w:ascii="Courier New" w:eastAsia="Times New Roman" w:hAnsi="Courier New" w:cs="Courier New"/>
          <w:color w:val="000000"/>
          <w:sz w:val="20"/>
          <w:szCs w:val="20"/>
          <w:lang w:eastAsia="en-GB"/>
        </w:rPr>
        <w:t>Object</w:t>
      </w:r>
      <w:r w:rsidRPr="00126570">
        <w:rPr>
          <w:rFonts w:ascii="Courier New" w:eastAsia="Times New Roman" w:hAnsi="Courier New" w:cs="Courier New"/>
          <w:color w:val="080808"/>
          <w:sz w:val="20"/>
          <w:szCs w:val="20"/>
          <w:lang w:eastAsia="en-GB"/>
        </w:rPr>
        <w:t xml:space="preserve">&gt; </w:t>
      </w:r>
      <w:r w:rsidRPr="00126570">
        <w:rPr>
          <w:rFonts w:ascii="Courier New" w:eastAsia="Times New Roman" w:hAnsi="Courier New" w:cs="Courier New"/>
          <w:color w:val="0033B3"/>
          <w:sz w:val="20"/>
          <w:szCs w:val="20"/>
          <w:lang w:eastAsia="en-GB"/>
        </w:rPr>
        <w:t xml:space="preserve">get </w:t>
      </w:r>
      <w:r w:rsidRPr="00126570">
        <w:rPr>
          <w:rFonts w:ascii="Courier New" w:eastAsia="Times New Roman" w:hAnsi="Courier New" w:cs="Courier New"/>
          <w:color w:val="871094"/>
          <w:sz w:val="20"/>
          <w:szCs w:val="20"/>
          <w:lang w:eastAsia="en-GB"/>
        </w:rPr>
        <w:t xml:space="preserve">props </w:t>
      </w:r>
      <w:r w:rsidRPr="00126570">
        <w:rPr>
          <w:rFonts w:ascii="Courier New" w:eastAsia="Times New Roman" w:hAnsi="Courier New" w:cs="Courier New"/>
          <w:color w:val="080808"/>
          <w:sz w:val="20"/>
          <w:szCs w:val="20"/>
          <w:lang w:eastAsia="en-GB"/>
        </w:rPr>
        <w:t>=&gt; [</w:t>
      </w:r>
      <w:r w:rsidRPr="00126570">
        <w:rPr>
          <w:rFonts w:ascii="Courier New" w:eastAsia="Times New Roman" w:hAnsi="Courier New" w:cs="Courier New"/>
          <w:color w:val="871094"/>
          <w:sz w:val="20"/>
          <w:szCs w:val="20"/>
          <w:lang w:eastAsia="en-GB"/>
        </w:rPr>
        <w:t>id</w:t>
      </w:r>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871094"/>
          <w:sz w:val="20"/>
          <w:szCs w:val="20"/>
          <w:lang w:eastAsia="en-GB"/>
        </w:rPr>
        <w:t>newName</w:t>
      </w:r>
      <w:proofErr w:type="spellEnd"/>
      <w:r w:rsidRPr="00126570">
        <w:rPr>
          <w:rFonts w:ascii="Courier New" w:eastAsia="Times New Roman" w:hAnsi="Courier New" w:cs="Courier New"/>
          <w:color w:val="080808"/>
          <w:sz w:val="20"/>
          <w:szCs w:val="20"/>
          <w:lang w:eastAsia="en-GB"/>
        </w:rPr>
        <w:t xml:space="preserve">, </w:t>
      </w:r>
      <w:proofErr w:type="spellStart"/>
      <w:r w:rsidRPr="00126570">
        <w:rPr>
          <w:rFonts w:ascii="Courier New" w:eastAsia="Times New Roman" w:hAnsi="Courier New" w:cs="Courier New"/>
          <w:color w:val="871094"/>
          <w:sz w:val="20"/>
          <w:szCs w:val="20"/>
          <w:lang w:eastAsia="en-GB"/>
        </w:rPr>
        <w:t>newDesc</w:t>
      </w:r>
      <w:proofErr w:type="spellEnd"/>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r>
      <w:r w:rsidRPr="00126570">
        <w:rPr>
          <w:rFonts w:ascii="Courier New" w:eastAsia="Times New Roman" w:hAnsi="Courier New" w:cs="Courier New"/>
          <w:color w:val="080808"/>
          <w:sz w:val="20"/>
          <w:szCs w:val="20"/>
          <w:lang w:eastAsia="en-GB"/>
        </w:rPr>
        <w:br/>
        <w:t xml:space="preserve">  </w:t>
      </w:r>
      <w:r w:rsidRPr="00126570">
        <w:rPr>
          <w:rFonts w:ascii="Courier New" w:eastAsia="Times New Roman" w:hAnsi="Courier New" w:cs="Courier New"/>
          <w:color w:val="9E880D"/>
          <w:sz w:val="20"/>
          <w:szCs w:val="20"/>
          <w:lang w:eastAsia="en-GB"/>
        </w:rPr>
        <w:t>@override</w:t>
      </w:r>
      <w:r w:rsidRPr="00126570">
        <w:rPr>
          <w:rFonts w:ascii="Courier New" w:eastAsia="Times New Roman" w:hAnsi="Courier New" w:cs="Courier New"/>
          <w:color w:val="9E880D"/>
          <w:sz w:val="20"/>
          <w:szCs w:val="20"/>
          <w:lang w:eastAsia="en-GB"/>
        </w:rPr>
        <w:br/>
        <w:t xml:space="preserve">  </w:t>
      </w:r>
      <w:r w:rsidRPr="00126570">
        <w:rPr>
          <w:rFonts w:ascii="Courier New" w:eastAsia="Times New Roman" w:hAnsi="Courier New" w:cs="Courier New"/>
          <w:color w:val="000000"/>
          <w:sz w:val="20"/>
          <w:szCs w:val="20"/>
          <w:lang w:eastAsia="en-GB"/>
        </w:rPr>
        <w:t xml:space="preserve">String </w:t>
      </w:r>
      <w:proofErr w:type="spellStart"/>
      <w:r w:rsidRPr="00126570">
        <w:rPr>
          <w:rFonts w:ascii="Courier New" w:eastAsia="Times New Roman" w:hAnsi="Courier New" w:cs="Courier New"/>
          <w:color w:val="00627A"/>
          <w:sz w:val="20"/>
          <w:szCs w:val="20"/>
          <w:lang w:eastAsia="en-GB"/>
        </w:rPr>
        <w:t>toString</w:t>
      </w:r>
      <w:proofErr w:type="spellEnd"/>
      <w:r w:rsidRPr="00126570">
        <w:rPr>
          <w:rFonts w:ascii="Courier New" w:eastAsia="Times New Roman" w:hAnsi="Courier New" w:cs="Courier New"/>
          <w:color w:val="080808"/>
          <w:sz w:val="20"/>
          <w:szCs w:val="20"/>
          <w:lang w:eastAsia="en-GB"/>
        </w:rPr>
        <w:t xml:space="preserve">() =&gt; </w:t>
      </w:r>
      <w:r w:rsidRPr="00126570">
        <w:rPr>
          <w:rFonts w:ascii="Courier New" w:eastAsia="Times New Roman" w:hAnsi="Courier New" w:cs="Courier New"/>
          <w:color w:val="067D17"/>
          <w:sz w:val="20"/>
          <w:szCs w:val="20"/>
          <w:lang w:eastAsia="en-GB"/>
        </w:rPr>
        <w:t>'</w:t>
      </w:r>
      <w:proofErr w:type="spellStart"/>
      <w:r w:rsidRPr="00126570">
        <w:rPr>
          <w:rFonts w:ascii="Courier New" w:eastAsia="Times New Roman" w:hAnsi="Courier New" w:cs="Courier New"/>
          <w:color w:val="067D17"/>
          <w:sz w:val="20"/>
          <w:szCs w:val="20"/>
          <w:lang w:eastAsia="en-GB"/>
        </w:rPr>
        <w:t>TodosEvent</w:t>
      </w:r>
      <w:proofErr w:type="spellEnd"/>
      <w:r w:rsidRPr="00126570">
        <w:rPr>
          <w:rFonts w:ascii="Courier New" w:eastAsia="Times New Roman" w:hAnsi="Courier New" w:cs="Courier New"/>
          <w:color w:val="067D17"/>
          <w:sz w:val="20"/>
          <w:szCs w:val="20"/>
          <w:lang w:eastAsia="en-GB"/>
        </w:rPr>
        <w:t xml:space="preserve"> - </w:t>
      </w:r>
      <w:proofErr w:type="spellStart"/>
      <w:r w:rsidRPr="00126570">
        <w:rPr>
          <w:rFonts w:ascii="Courier New" w:eastAsia="Times New Roman" w:hAnsi="Courier New" w:cs="Courier New"/>
          <w:color w:val="067D17"/>
          <w:sz w:val="20"/>
          <w:szCs w:val="20"/>
          <w:lang w:eastAsia="en-GB"/>
        </w:rPr>
        <w:t>UpdateTodoEvent</w:t>
      </w:r>
      <w:proofErr w:type="spellEnd"/>
      <w:r w:rsidRPr="00126570">
        <w:rPr>
          <w:rFonts w:ascii="Courier New" w:eastAsia="Times New Roman" w:hAnsi="Courier New" w:cs="Courier New"/>
          <w:color w:val="067D17"/>
          <w:sz w:val="20"/>
          <w:szCs w:val="20"/>
          <w:lang w:eastAsia="en-GB"/>
        </w:rPr>
        <w:t>'</w:t>
      </w:r>
      <w:r w:rsidRPr="00126570">
        <w:rPr>
          <w:rFonts w:ascii="Courier New" w:eastAsia="Times New Roman" w:hAnsi="Courier New" w:cs="Courier New"/>
          <w:color w:val="080808"/>
          <w:sz w:val="20"/>
          <w:szCs w:val="20"/>
          <w:lang w:eastAsia="en-GB"/>
        </w:rPr>
        <w:t>;</w:t>
      </w:r>
      <w:r w:rsidRPr="00126570">
        <w:rPr>
          <w:rFonts w:ascii="Courier New" w:eastAsia="Times New Roman" w:hAnsi="Courier New" w:cs="Courier New"/>
          <w:color w:val="080808"/>
          <w:sz w:val="20"/>
          <w:szCs w:val="20"/>
          <w:lang w:eastAsia="en-GB"/>
        </w:rPr>
        <w:br/>
        <w:t>}</w:t>
      </w:r>
    </w:p>
    <w:p w14:paraId="5AE57E3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127AE1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2EBF7470" w14:textId="5A4E8557" w:rsidR="00D27FFE"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5FF9617" w14:textId="305C47D3" w:rsidR="00DF4D1F" w:rsidRPr="00DF4D1F" w:rsidRDefault="00DF4D1F" w:rsidP="00DF4D1F">
      <w:pPr>
        <w:rPr>
          <w:b/>
          <w:bCs/>
          <w:lang w:val="en-U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Pr>
          <w:b/>
          <w:bCs/>
          <w:lang w:val="en-US"/>
        </w:rPr>
        <w:t>Bloc update</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92DCF2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r w:rsidRPr="00DF4D1F">
        <w:rPr>
          <w:rFonts w:ascii="Courier New" w:eastAsia="Times New Roman" w:hAnsi="Courier New" w:cs="Courier New"/>
          <w:b/>
          <w:bCs/>
          <w:color w:val="0000CC"/>
          <w:sz w:val="20"/>
          <w:szCs w:val="20"/>
          <w:lang w:eastAsia="en-GB"/>
        </w:rPr>
        <w:t>subpar:todo_app_bloc_core_state</w:t>
      </w:r>
      <w:proofErr w:type="spellEnd"/>
      <w:r w:rsidRPr="00DF4D1F">
        <w:rPr>
          <w:rFonts w:ascii="Courier New" w:eastAsia="Times New Roman" w:hAnsi="Courier New" w:cs="Courier New"/>
          <w:b/>
          <w:bCs/>
          <w:color w:val="0000CC"/>
          <w:sz w:val="20"/>
          <w:szCs w:val="20"/>
          <w:lang w:eastAsia="en-GB"/>
        </w:rPr>
        <w:t>}</w:t>
      </w:r>
    </w:p>
    <w:p w14:paraId="044F67B6" w14:textId="244856B1" w:rsidR="00077916" w:rsidRDefault="005A721B" w:rsidP="00077916">
      <w:pPr>
        <w:rPr>
          <w:lang w:val="en-US"/>
        </w:rPr>
      </w:pPr>
      <w:r>
        <w:rPr>
          <w:lang w:val="en-US"/>
        </w:rPr>
        <w:t xml:space="preserve">It necessary now to “teach” the </w:t>
      </w:r>
      <w:proofErr w:type="spellStart"/>
      <w:r>
        <w:rPr>
          <w:lang w:val="en-US"/>
        </w:rPr>
        <w:t>TodoBloc</w:t>
      </w:r>
      <w:proofErr w:type="spellEnd"/>
      <w:r>
        <w:rPr>
          <w:lang w:val="en-US"/>
        </w:rPr>
        <w:t xml:space="preserve"> </w:t>
      </w:r>
      <w:r w:rsidR="00126570">
        <w:rPr>
          <w:lang w:val="en-US"/>
        </w:rPr>
        <w:t>at</w:t>
      </w:r>
      <w:r>
        <w:rPr>
          <w:lang w:val="en-US"/>
        </w:rPr>
        <w:t xml:space="preserve"> handling th</w:t>
      </w:r>
      <w:r w:rsidR="00126570">
        <w:rPr>
          <w:lang w:val="en-US"/>
        </w:rPr>
        <w:t>ese</w:t>
      </w:r>
      <w:r>
        <w:rPr>
          <w:lang w:val="en-US"/>
        </w:rPr>
        <w:t xml:space="preserve"> new event</w:t>
      </w:r>
      <w:r w:rsidR="00126570">
        <w:rPr>
          <w:lang w:val="en-US"/>
        </w:rPr>
        <w:t>s</w:t>
      </w:r>
      <w:r>
        <w:rPr>
          <w:lang w:val="en-US"/>
        </w:rPr>
        <w:t xml:space="preserve">. The workflow will be the following: when the </w:t>
      </w:r>
      <w:proofErr w:type="spellStart"/>
      <w:r>
        <w:rPr>
          <w:lang w:val="en-US"/>
        </w:rPr>
        <w:t>AddTodoEvent</w:t>
      </w:r>
      <w:proofErr w:type="spellEnd"/>
      <w:r>
        <w:rPr>
          <w:lang w:val="en-US"/>
        </w:rPr>
        <w:t xml:space="preserve"> is received in the </w:t>
      </w:r>
      <w:proofErr w:type="spellStart"/>
      <w:r>
        <w:rPr>
          <w:lang w:val="en-US"/>
        </w:rPr>
        <w:t>TodoBloc</w:t>
      </w:r>
      <w:proofErr w:type="spellEnd"/>
      <w:r>
        <w:rPr>
          <w:lang w:val="en-US"/>
        </w:rPr>
        <w:t xml:space="preserve"> , a new instance of the list of </w:t>
      </w:r>
      <w:proofErr w:type="spellStart"/>
      <w:r>
        <w:rPr>
          <w:lang w:val="en-US"/>
        </w:rPr>
        <w:t>todos</w:t>
      </w:r>
      <w:proofErr w:type="spellEnd"/>
      <w:r w:rsidR="0009021C">
        <w:rPr>
          <w:lang w:val="en-US"/>
        </w:rPr>
        <w:t xml:space="preserve"> ,</w:t>
      </w:r>
      <w:r>
        <w:rPr>
          <w:lang w:val="en-US"/>
        </w:rPr>
        <w:t xml:space="preserve"> </w:t>
      </w:r>
      <w:r w:rsidR="00126570">
        <w:rPr>
          <w:lang w:val="en-US"/>
        </w:rPr>
        <w:t>contained</w:t>
      </w:r>
      <w:r>
        <w:rPr>
          <w:lang w:val="en-US"/>
        </w:rPr>
        <w:t xml:space="preserve"> in the current state </w:t>
      </w:r>
      <w:r w:rsidR="0009021C">
        <w:rPr>
          <w:lang w:val="en-US"/>
        </w:rPr>
        <w:t xml:space="preserve">, </w:t>
      </w:r>
      <w:r>
        <w:rPr>
          <w:lang w:val="en-US"/>
        </w:rPr>
        <w:t xml:space="preserve">is generated </w:t>
      </w:r>
      <w:r w:rsidR="0009021C">
        <w:rPr>
          <w:lang w:val="en-US"/>
        </w:rPr>
        <w:t>. A</w:t>
      </w:r>
      <w:r>
        <w:rPr>
          <w:lang w:val="en-US"/>
        </w:rPr>
        <w:t xml:space="preserve"> new </w:t>
      </w:r>
      <w:proofErr w:type="spellStart"/>
      <w:r>
        <w:rPr>
          <w:lang w:val="en-US"/>
        </w:rPr>
        <w:t>todo</w:t>
      </w:r>
      <w:proofErr w:type="spellEnd"/>
      <w:r w:rsidR="0009021C">
        <w:rPr>
          <w:lang w:val="en-US"/>
        </w:rPr>
        <w:t xml:space="preserve"> is </w:t>
      </w:r>
      <w:r>
        <w:rPr>
          <w:lang w:val="en-US"/>
        </w:rPr>
        <w:t xml:space="preserve">created using the name and description contained in the event. </w:t>
      </w:r>
      <w:r w:rsidR="0009021C">
        <w:rPr>
          <w:lang w:val="en-US"/>
        </w:rPr>
        <w:t xml:space="preserve">The new </w:t>
      </w:r>
      <w:proofErr w:type="spellStart"/>
      <w:r w:rsidR="0009021C">
        <w:rPr>
          <w:lang w:val="en-US"/>
        </w:rPr>
        <w:t>todo</w:t>
      </w:r>
      <w:proofErr w:type="spellEnd"/>
      <w:r w:rsidR="0009021C">
        <w:rPr>
          <w:lang w:val="en-US"/>
        </w:rPr>
        <w:t xml:space="preserve"> is added to </w:t>
      </w:r>
      <w:r>
        <w:rPr>
          <w:lang w:val="en-US"/>
        </w:rPr>
        <w:t>new instance of the list</w:t>
      </w:r>
      <w:r w:rsidR="0009021C">
        <w:rPr>
          <w:lang w:val="en-US"/>
        </w:rPr>
        <w:t>.</w:t>
      </w:r>
      <w:r>
        <w:rPr>
          <w:lang w:val="en-US"/>
        </w:rPr>
        <w:t xml:space="preserve"> </w:t>
      </w:r>
      <w:r w:rsidR="0009021C">
        <w:rPr>
          <w:lang w:val="en-US"/>
        </w:rPr>
        <w:t>The new list is</w:t>
      </w:r>
      <w:r>
        <w:rPr>
          <w:lang w:val="en-US"/>
        </w:rPr>
        <w:t xml:space="preserve"> then used to </w:t>
      </w:r>
      <w:proofErr w:type="spellStart"/>
      <w:r w:rsidR="0009021C">
        <w:rPr>
          <w:lang w:val="en-US"/>
        </w:rPr>
        <w:t>creted</w:t>
      </w:r>
      <w:proofErr w:type="spellEnd"/>
      <w:r>
        <w:rPr>
          <w:lang w:val="en-US"/>
        </w:rPr>
        <w:t xml:space="preserve"> a new state of the type </w:t>
      </w:r>
      <w:proofErr w:type="spellStart"/>
      <w:r>
        <w:rPr>
          <w:lang w:val="en-US"/>
        </w:rPr>
        <w:t>TodosLoadedState</w:t>
      </w:r>
      <w:proofErr w:type="spellEnd"/>
      <w:r>
        <w:rPr>
          <w:lang w:val="en-US"/>
        </w:rPr>
        <w:t xml:space="preserve"> before emitting it in the </w:t>
      </w:r>
      <w:proofErr w:type="spellStart"/>
      <w:r>
        <w:rPr>
          <w:lang w:val="en-US"/>
        </w:rPr>
        <w:t>TodoBloc</w:t>
      </w:r>
      <w:proofErr w:type="spellEnd"/>
      <w:r>
        <w:rPr>
          <w:lang w:val="en-US"/>
        </w:rPr>
        <w:t>.</w:t>
      </w:r>
      <w:r w:rsidR="0009021C">
        <w:rPr>
          <w:lang w:val="en-US"/>
        </w:rPr>
        <w:t xml:space="preserve"> When the </w:t>
      </w:r>
      <w:proofErr w:type="spellStart"/>
      <w:r w:rsidR="0009021C">
        <w:rPr>
          <w:lang w:val="en-US"/>
        </w:rPr>
        <w:t>UpdateTodoEvent</w:t>
      </w:r>
      <w:proofErr w:type="spellEnd"/>
      <w:r w:rsidR="0009021C">
        <w:rPr>
          <w:lang w:val="en-US"/>
        </w:rPr>
        <w:t xml:space="preserve"> is received in the </w:t>
      </w:r>
      <w:proofErr w:type="spellStart"/>
      <w:r w:rsidR="0009021C">
        <w:rPr>
          <w:lang w:val="en-US"/>
        </w:rPr>
        <w:t>TodoBloc</w:t>
      </w:r>
      <w:proofErr w:type="spellEnd"/>
      <w:r w:rsidR="0009021C">
        <w:rPr>
          <w:lang w:val="en-US"/>
        </w:rPr>
        <w:t xml:space="preserve"> a new instance of the list contained in the state is created. The </w:t>
      </w:r>
      <w:proofErr w:type="spellStart"/>
      <w:r w:rsidR="0009021C">
        <w:rPr>
          <w:lang w:val="en-US"/>
        </w:rPr>
        <w:t>todo</w:t>
      </w:r>
      <w:proofErr w:type="spellEnd"/>
      <w:r w:rsidR="0009021C">
        <w:rPr>
          <w:lang w:val="en-US"/>
        </w:rPr>
        <w:t xml:space="preserve"> with the id matching the one contained in the event is modified using the new name and description. Lastly a state of type </w:t>
      </w:r>
      <w:proofErr w:type="spellStart"/>
      <w:r w:rsidR="0009021C">
        <w:rPr>
          <w:lang w:val="en-US"/>
        </w:rPr>
        <w:t>TodosLoadedState</w:t>
      </w:r>
      <w:proofErr w:type="spellEnd"/>
      <w:r w:rsidR="0009021C">
        <w:rPr>
          <w:lang w:val="en-US"/>
        </w:rPr>
        <w:t xml:space="preserve"> is emitted with thew new list.</w:t>
      </w:r>
      <w:r>
        <w:rPr>
          <w:lang w:val="en-US"/>
        </w:rPr>
        <w:t xml:space="preserve"> The</w:t>
      </w:r>
      <w:r w:rsidR="0009021C">
        <w:rPr>
          <w:lang w:val="en-US"/>
        </w:rPr>
        <w:t>re is one more</w:t>
      </w:r>
      <w:r>
        <w:rPr>
          <w:lang w:val="en-US"/>
        </w:rPr>
        <w:t xml:space="preserve"> thing to do</w:t>
      </w:r>
      <w:r w:rsidR="0009021C">
        <w:rPr>
          <w:lang w:val="en-US"/>
        </w:rPr>
        <w:t>,</w:t>
      </w:r>
      <w:r w:rsidR="00EC399B">
        <w:rPr>
          <w:lang w:val="en-US"/>
        </w:rPr>
        <w:t xml:space="preserve"> </w:t>
      </w:r>
      <w:r>
        <w:rPr>
          <w:lang w:val="en-US"/>
        </w:rPr>
        <w:t>add</w:t>
      </w:r>
      <w:r w:rsidR="0009021C">
        <w:rPr>
          <w:lang w:val="en-US"/>
        </w:rPr>
        <w:t>in</w:t>
      </w:r>
      <w:r w:rsidR="00EC399B">
        <w:rPr>
          <w:lang w:val="en-US"/>
        </w:rPr>
        <w:t>g</w:t>
      </w:r>
      <w:r>
        <w:rPr>
          <w:lang w:val="en-US"/>
        </w:rPr>
        <w:t xml:space="preserve"> to the </w:t>
      </w:r>
      <w:proofErr w:type="spellStart"/>
      <w:r>
        <w:rPr>
          <w:lang w:val="en-US"/>
        </w:rPr>
        <w:t>TodoBloc’s</w:t>
      </w:r>
      <w:proofErr w:type="spellEnd"/>
      <w:r>
        <w:rPr>
          <w:lang w:val="en-US"/>
        </w:rPr>
        <w:t xml:space="preserve"> </w:t>
      </w:r>
      <w:proofErr w:type="spellStart"/>
      <w:r>
        <w:rPr>
          <w:lang w:val="en-US"/>
        </w:rPr>
        <w:t>mapEventToState</w:t>
      </w:r>
      <w:proofErr w:type="spellEnd"/>
      <w:r>
        <w:rPr>
          <w:lang w:val="en-US"/>
        </w:rPr>
        <w:t xml:space="preserve"> method </w:t>
      </w:r>
      <w:r w:rsidR="00EC399B">
        <w:rPr>
          <w:lang w:val="en-US"/>
        </w:rPr>
        <w:t xml:space="preserve">two </w:t>
      </w:r>
      <w:r>
        <w:rPr>
          <w:lang w:val="en-US"/>
        </w:rPr>
        <w:t>new</w:t>
      </w:r>
      <w:r w:rsidR="008431B8">
        <w:rPr>
          <w:lang w:val="en-US"/>
        </w:rPr>
        <w:t xml:space="preserve"> </w:t>
      </w:r>
      <w:r w:rsidR="00EC399B">
        <w:rPr>
          <w:lang w:val="en-US"/>
        </w:rPr>
        <w:t xml:space="preserve">if-else </w:t>
      </w:r>
      <w:r w:rsidR="008431B8">
        <w:rPr>
          <w:lang w:val="en-US"/>
        </w:rPr>
        <w:t>branch</w:t>
      </w:r>
      <w:r w:rsidR="00EC399B">
        <w:rPr>
          <w:lang w:val="en-US"/>
        </w:rPr>
        <w:t>es</w:t>
      </w:r>
      <w:r w:rsidR="008431B8">
        <w:rPr>
          <w:lang w:val="en-US"/>
        </w:rPr>
        <w:t xml:space="preserve"> that check i</w:t>
      </w:r>
      <w:r w:rsidR="00EC399B">
        <w:rPr>
          <w:lang w:val="en-US"/>
        </w:rPr>
        <w:t>f</w:t>
      </w:r>
      <w:r w:rsidR="008431B8">
        <w:rPr>
          <w:lang w:val="en-US"/>
        </w:rPr>
        <w:t xml:space="preserve"> the received event is of type </w:t>
      </w:r>
      <w:proofErr w:type="spellStart"/>
      <w:r w:rsidR="008431B8">
        <w:rPr>
          <w:lang w:val="en-US"/>
        </w:rPr>
        <w:t>AddTodoEvent</w:t>
      </w:r>
      <w:proofErr w:type="spellEnd"/>
      <w:r w:rsidR="00EC399B">
        <w:rPr>
          <w:lang w:val="en-US"/>
        </w:rPr>
        <w:t xml:space="preserve"> of </w:t>
      </w:r>
      <w:proofErr w:type="spellStart"/>
      <w:r w:rsidR="00EC399B">
        <w:rPr>
          <w:lang w:val="en-US"/>
        </w:rPr>
        <w:t>UpdateTodoEvent</w:t>
      </w:r>
      <w:proofErr w:type="spellEnd"/>
      <w:r w:rsidR="008431B8">
        <w:rPr>
          <w:lang w:val="en-US"/>
        </w:rPr>
        <w:t>.</w:t>
      </w:r>
      <w:r w:rsidR="00EC399B">
        <w:rPr>
          <w:lang w:val="en-US"/>
        </w:rPr>
        <w:t xml:space="preserve"> In the first case the private method </w:t>
      </w:r>
      <w:r w:rsidR="008431B8">
        <w:rPr>
          <w:lang w:val="en-US"/>
        </w:rPr>
        <w:t xml:space="preserve"> </w:t>
      </w:r>
      <w:proofErr w:type="spellStart"/>
      <w:r w:rsidR="00EC399B" w:rsidRPr="008431B8">
        <w:rPr>
          <w:rFonts w:ascii="Courier New" w:eastAsia="Times New Roman" w:hAnsi="Courier New" w:cs="Courier New"/>
          <w:color w:val="080808"/>
          <w:sz w:val="20"/>
          <w:szCs w:val="20"/>
          <w:lang w:eastAsia="en-GB"/>
        </w:rPr>
        <w:t>mapTodoAddedToState</w:t>
      </w:r>
      <w:proofErr w:type="spellEnd"/>
      <w:r w:rsidR="00EC399B">
        <w:rPr>
          <w:rFonts w:ascii="Courier New" w:eastAsia="Times New Roman" w:hAnsi="Courier New" w:cs="Courier New"/>
          <w:color w:val="080808"/>
          <w:sz w:val="20"/>
          <w:szCs w:val="20"/>
          <w:lang w:eastAsia="en-GB"/>
        </w:rPr>
        <w:t xml:space="preserve"> is called</w:t>
      </w:r>
      <w:r w:rsidR="00057A9A">
        <w:rPr>
          <w:rFonts w:ascii="Courier New" w:eastAsia="Times New Roman" w:hAnsi="Courier New" w:cs="Courier New"/>
          <w:color w:val="080808"/>
          <w:sz w:val="20"/>
          <w:szCs w:val="20"/>
          <w:lang w:eastAsia="en-GB"/>
        </w:rPr>
        <w:t xml:space="preserve"> </w:t>
      </w:r>
      <w:r w:rsidR="00057A9A">
        <w:t>passing the event as parameter</w:t>
      </w:r>
      <w:r w:rsidR="00EC399B">
        <w:rPr>
          <w:rFonts w:ascii="Courier New" w:eastAsia="Times New Roman" w:hAnsi="Courier New" w:cs="Courier New"/>
          <w:color w:val="080808"/>
          <w:sz w:val="20"/>
          <w:szCs w:val="20"/>
          <w:lang w:eastAsia="en-GB"/>
        </w:rPr>
        <w:t xml:space="preserve">. In the second case the private method </w:t>
      </w:r>
      <w:proofErr w:type="spellStart"/>
      <w:r w:rsidR="00EC399B" w:rsidRPr="00EC399B">
        <w:rPr>
          <w:rFonts w:ascii="Courier New" w:eastAsia="Times New Roman" w:hAnsi="Courier New" w:cs="Courier New"/>
          <w:color w:val="00627A"/>
          <w:sz w:val="20"/>
          <w:szCs w:val="20"/>
          <w:lang w:eastAsia="en-GB"/>
        </w:rPr>
        <w:t>mapTodoUpdatedToState</w:t>
      </w:r>
      <w:proofErr w:type="spellEnd"/>
      <w:r w:rsidR="00EC399B">
        <w:rPr>
          <w:rFonts w:ascii="Courier New" w:eastAsia="Times New Roman" w:hAnsi="Courier New" w:cs="Courier New"/>
          <w:color w:val="00627A"/>
          <w:sz w:val="20"/>
          <w:szCs w:val="20"/>
          <w:lang w:eastAsia="en-GB"/>
        </w:rPr>
        <w:t xml:space="preserve"> is called, instead</w:t>
      </w:r>
      <w:r w:rsidR="00057A9A">
        <w:rPr>
          <w:rFonts w:ascii="Courier New" w:eastAsia="Times New Roman" w:hAnsi="Courier New" w:cs="Courier New"/>
          <w:color w:val="00627A"/>
          <w:sz w:val="20"/>
          <w:szCs w:val="20"/>
          <w:lang w:eastAsia="en-GB"/>
        </w:rPr>
        <w:t xml:space="preserve"> </w:t>
      </w:r>
      <w:r w:rsidR="00057A9A">
        <w:t>passing the event as parameter</w:t>
      </w:r>
      <w:r w:rsidR="00EC399B">
        <w:rPr>
          <w:rFonts w:ascii="Courier New" w:eastAsia="Times New Roman" w:hAnsi="Courier New" w:cs="Courier New"/>
          <w:color w:val="00627A"/>
          <w:sz w:val="20"/>
          <w:szCs w:val="20"/>
          <w:lang w:eastAsia="en-GB"/>
        </w:rPr>
        <w:t>.</w:t>
      </w:r>
    </w:p>
    <w:p w14:paraId="3F96F34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1CFF29A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3EED7F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CE0242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3CB3256" w14:textId="3DD8BF72"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E880D"/>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81EB692" w14:textId="4CAF1526"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9E880D"/>
          <w:sz w:val="20"/>
          <w:szCs w:val="20"/>
          <w:lang w:eastAsia="en-GB"/>
        </w:rPr>
        <w:t>@override</w:t>
      </w:r>
      <w:r w:rsidRPr="00EC399B">
        <w:rPr>
          <w:rFonts w:ascii="Courier New" w:eastAsia="Times New Roman" w:hAnsi="Courier New" w:cs="Courier New"/>
          <w:color w:val="9E880D"/>
          <w:sz w:val="20"/>
          <w:szCs w:val="20"/>
          <w:lang w:eastAsia="en-GB"/>
        </w:rPr>
        <w:br/>
      </w: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TodosState</w:t>
      </w:r>
      <w:proofErr w:type="spellEnd"/>
      <w:r w:rsidRPr="00EC399B">
        <w:rPr>
          <w:rFonts w:ascii="Courier New" w:eastAsia="Times New Roman" w:hAnsi="Courier New" w:cs="Courier New"/>
          <w:color w:val="080808"/>
          <w:sz w:val="20"/>
          <w:szCs w:val="20"/>
          <w:lang w:eastAsia="en-GB"/>
        </w:rPr>
        <w:t xml:space="preserve">&gt; </w:t>
      </w:r>
      <w:proofErr w:type="spellStart"/>
      <w:r w:rsidRPr="00EC399B">
        <w:rPr>
          <w:rFonts w:ascii="Courier New" w:eastAsia="Times New Roman" w:hAnsi="Courier New" w:cs="Courier New"/>
          <w:color w:val="00627A"/>
          <w:sz w:val="20"/>
          <w:szCs w:val="20"/>
          <w:lang w:eastAsia="en-GB"/>
        </w:rPr>
        <w:t>mapEventToState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TodosEvent</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LoadTodosEvent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mapLoadTodosToState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AddTodoEvent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mapTodoAddedToState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UpdateTodoEvent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mapTodoUpdatedToState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033B3"/>
          <w:sz w:val="20"/>
          <w:szCs w:val="20"/>
          <w:lang w:eastAsia="en-GB"/>
        </w:rPr>
        <w:t xml:space="preserve">else if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SetCompletedTodoEvent</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r w:rsidRPr="00EC399B">
        <w:rPr>
          <w:rFonts w:ascii="Courier New" w:eastAsia="Times New Roman" w:hAnsi="Courier New" w:cs="Courier New"/>
          <w:color w:val="080808"/>
          <w:sz w:val="20"/>
          <w:szCs w:val="20"/>
          <w:lang w:eastAsia="en-GB"/>
        </w:rPr>
        <w:t>_</w:t>
      </w:r>
      <w:proofErr w:type="spellStart"/>
      <w:r w:rsidRPr="00EC399B">
        <w:rPr>
          <w:rFonts w:ascii="Courier New" w:eastAsia="Times New Roman" w:hAnsi="Courier New" w:cs="Courier New"/>
          <w:color w:val="080808"/>
          <w:sz w:val="20"/>
          <w:szCs w:val="20"/>
          <w:lang w:eastAsia="en-GB"/>
        </w:rPr>
        <w:t>mapSetCompletedToState</w:t>
      </w:r>
      <w:proofErr w:type="spellEnd"/>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080808"/>
          <w:sz w:val="20"/>
          <w:szCs w:val="20"/>
          <w:lang w:eastAsia="en-GB"/>
        </w:rPr>
        <w:br/>
        <w:t xml:space="preserve">  } </w:t>
      </w:r>
      <w:r w:rsidRPr="00EC399B">
        <w:rPr>
          <w:rFonts w:ascii="Courier New" w:eastAsia="Times New Roman" w:hAnsi="Courier New" w:cs="Courier New"/>
          <w:color w:val="080808"/>
          <w:sz w:val="20"/>
          <w:szCs w:val="20"/>
          <w:lang w:eastAsia="en-GB"/>
        </w:rPr>
        <w:br/>
        <w:t>}</w:t>
      </w:r>
    </w:p>
    <w:p w14:paraId="3B5150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397AA56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AE52346" w14:textId="31281D7C" w:rsidR="008431B8"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85B2C52" w14:textId="1D33EA3B" w:rsidR="008431B8" w:rsidRDefault="008431B8" w:rsidP="00077916">
      <w:r>
        <w:t xml:space="preserve">The </w:t>
      </w:r>
      <w:proofErr w:type="spellStart"/>
      <w:r>
        <w:t>mapTodoAddedToState</w:t>
      </w:r>
      <w:proofErr w:type="spellEnd"/>
      <w:r>
        <w:t xml:space="preserve">  method checks if the current state is of type </w:t>
      </w:r>
      <w:proofErr w:type="spellStart"/>
      <w:r>
        <w:t>TodosLoadedState</w:t>
      </w:r>
      <w:proofErr w:type="spellEnd"/>
      <w:r>
        <w:t xml:space="preserve"> ( if it is not is meaningless to perform any addition), then ,</w:t>
      </w:r>
      <w:r w:rsidR="00426272">
        <w:t xml:space="preserve"> creates a unique id and a new instance of the list of </w:t>
      </w:r>
      <w:proofErr w:type="spellStart"/>
      <w:r w:rsidR="00426272">
        <w:t>todos</w:t>
      </w:r>
      <w:proofErr w:type="spellEnd"/>
      <w:r w:rsidR="00426272">
        <w:t xml:space="preserve"> </w:t>
      </w:r>
      <w:r w:rsidR="00426272">
        <w:lastRenderedPageBreak/>
        <w:t>contained in the state variable.</w:t>
      </w:r>
      <w:r w:rsidR="00057A9A">
        <w:t xml:space="preserve"> It  then adds the </w:t>
      </w:r>
      <w:proofErr w:type="spellStart"/>
      <w:r w:rsidR="00057A9A">
        <w:t>todo</w:t>
      </w:r>
      <w:proofErr w:type="spellEnd"/>
      <w:r w:rsidR="00057A9A">
        <w:t xml:space="preserve"> to the new list,</w:t>
      </w:r>
      <w:r w:rsidR="00426272">
        <w:t xml:space="preserve"> Lastly, the </w:t>
      </w:r>
      <w:proofErr w:type="spellStart"/>
      <w:r w:rsidR="00426272">
        <w:t>TodosLoadedState</w:t>
      </w:r>
      <w:proofErr w:type="spellEnd"/>
      <w:r w:rsidR="00426272">
        <w:t xml:space="preserve"> </w:t>
      </w:r>
      <w:r w:rsidR="00057A9A">
        <w:t xml:space="preserve"> created with the new list </w:t>
      </w:r>
      <w:r w:rsidR="00426272">
        <w:t xml:space="preserve">is emitted. </w:t>
      </w:r>
    </w:p>
    <w:p w14:paraId="3D6B82A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607F0FB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0589AB6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0D82624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064B657" w14:textId="5E01AE16"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C59063" w14:textId="32BD1836" w:rsidR="008431B8" w:rsidRDefault="008431B8"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431B8">
        <w:rPr>
          <w:rFonts w:ascii="Courier New" w:eastAsia="Times New Roman" w:hAnsi="Courier New" w:cs="Courier New"/>
          <w:color w:val="080808"/>
          <w:sz w:val="20"/>
          <w:szCs w:val="20"/>
          <w:lang w:eastAsia="en-GB"/>
        </w:rPr>
        <w:t>Stream&lt;</w:t>
      </w:r>
      <w:proofErr w:type="spellStart"/>
      <w:r w:rsidRPr="008431B8">
        <w:rPr>
          <w:rFonts w:ascii="Courier New" w:eastAsia="Times New Roman" w:hAnsi="Courier New" w:cs="Courier New"/>
          <w:color w:val="080808"/>
          <w:sz w:val="20"/>
          <w:szCs w:val="20"/>
          <w:lang w:eastAsia="en-GB"/>
        </w:rPr>
        <w:t>TodosState</w:t>
      </w:r>
      <w:proofErr w:type="spellEnd"/>
      <w:r w:rsidRPr="008431B8">
        <w:rPr>
          <w:rFonts w:ascii="Courier New" w:eastAsia="Times New Roman" w:hAnsi="Courier New" w:cs="Courier New"/>
          <w:color w:val="080808"/>
          <w:sz w:val="20"/>
          <w:szCs w:val="20"/>
          <w:lang w:eastAsia="en-GB"/>
        </w:rPr>
        <w:t>&gt; _</w:t>
      </w:r>
      <w:proofErr w:type="spellStart"/>
      <w:r w:rsidRPr="008431B8">
        <w:rPr>
          <w:rFonts w:ascii="Courier New" w:eastAsia="Times New Roman" w:hAnsi="Courier New" w:cs="Courier New"/>
          <w:color w:val="080808"/>
          <w:sz w:val="20"/>
          <w:szCs w:val="20"/>
          <w:lang w:eastAsia="en-GB"/>
        </w:rPr>
        <w:t>mapTodoAddedToState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AddTodoEvent</w:t>
      </w:r>
      <w:proofErr w:type="spellEnd"/>
      <w:r w:rsidRPr="008431B8">
        <w:rPr>
          <w:rFonts w:ascii="Courier New" w:eastAsia="Times New Roman" w:hAnsi="Courier New" w:cs="Courier New"/>
          <w:color w:val="080808"/>
          <w:sz w:val="20"/>
          <w:szCs w:val="20"/>
          <w:lang w:eastAsia="en-GB"/>
        </w:rPr>
        <w:t xml:space="preserve"> event) </w:t>
      </w:r>
      <w:r w:rsidRPr="008431B8">
        <w:rPr>
          <w:rFonts w:ascii="Courier New" w:eastAsia="Times New Roman" w:hAnsi="Courier New" w:cs="Courier New"/>
          <w:color w:val="0033B3"/>
          <w:sz w:val="20"/>
          <w:szCs w:val="20"/>
          <w:lang w:eastAsia="en-GB"/>
        </w:rPr>
        <w:t xml:space="preserve">async* </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if </w:t>
      </w:r>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is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 {</w:t>
      </w:r>
      <w:r w:rsidRPr="008431B8">
        <w:rPr>
          <w:rFonts w:ascii="Courier New" w:eastAsia="Times New Roman" w:hAnsi="Courier New" w:cs="Courier New"/>
          <w:color w:val="080808"/>
          <w:sz w:val="20"/>
          <w:szCs w:val="20"/>
          <w:lang w:eastAsia="en-GB"/>
        </w:rPr>
        <w:br/>
        <w:t xml:space="preserve">    Random rand = Random();</w:t>
      </w:r>
      <w:r w:rsidRPr="008431B8">
        <w:rPr>
          <w:rFonts w:ascii="Courier New" w:eastAsia="Times New Roman" w:hAnsi="Courier New" w:cs="Courier New"/>
          <w:color w:val="080808"/>
          <w:sz w:val="20"/>
          <w:szCs w:val="20"/>
          <w:lang w:eastAsia="en-GB"/>
        </w:rPr>
        <w:br/>
        <w:t xml:space="preserve">    List&lt;int&gt; ids =</w:t>
      </w:r>
      <w:r w:rsidRPr="008431B8">
        <w:rPr>
          <w:rFonts w:ascii="Courier New" w:eastAsia="Times New Roman" w:hAnsi="Courier New" w:cs="Courier New"/>
          <w:color w:val="080808"/>
          <w:sz w:val="20"/>
          <w:szCs w:val="20"/>
          <w:lang w:eastAsia="en-GB"/>
        </w:rPr>
        <w:br/>
        <w:t xml:space="preserve">        (state </w:t>
      </w:r>
      <w:r w:rsidRPr="008431B8">
        <w:rPr>
          <w:rFonts w:ascii="Courier New" w:eastAsia="Times New Roman" w:hAnsi="Courier New" w:cs="Courier New"/>
          <w:color w:val="0033B3"/>
          <w:sz w:val="20"/>
          <w:szCs w:val="20"/>
          <w:lang w:eastAsia="en-GB"/>
        </w:rPr>
        <w:t xml:space="preserve">as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todos.map</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=&gt; todo.id).</w:t>
      </w:r>
      <w:proofErr w:type="spellStart"/>
      <w:r w:rsidRPr="008431B8">
        <w:rPr>
          <w:rFonts w:ascii="Courier New" w:eastAsia="Times New Roman" w:hAnsi="Courier New" w:cs="Courier New"/>
          <w:color w:val="080808"/>
          <w:sz w:val="20"/>
          <w:szCs w:val="20"/>
          <w:lang w:eastAsia="en-GB"/>
        </w:rPr>
        <w:t>toList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int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rand.nextInt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while </w:t>
      </w:r>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ids.contains</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rand.nextInt</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1750EB"/>
          <w:sz w:val="20"/>
          <w:szCs w:val="20"/>
          <w:lang w:eastAsia="en-GB"/>
        </w:rPr>
        <w:t>1000</w:t>
      </w:r>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1750EB"/>
          <w:sz w:val="20"/>
          <w:szCs w:val="20"/>
          <w:lang w:eastAsia="en-GB"/>
        </w:rPr>
        <w:t>2</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xml:space="preserve"> </w:t>
      </w:r>
      <w:proofErr w:type="spellStart"/>
      <w:r w:rsidRPr="008431B8">
        <w:rPr>
          <w:rFonts w:ascii="Courier New" w:eastAsia="Times New Roman" w:hAnsi="Courier New" w:cs="Courier New"/>
          <w:color w:val="080808"/>
          <w:sz w:val="20"/>
          <w:szCs w:val="20"/>
          <w:lang w:eastAsia="en-GB"/>
        </w:rPr>
        <w:t>newTodo</w:t>
      </w:r>
      <w:proofErr w:type="spellEnd"/>
      <w:r w:rsidRPr="008431B8">
        <w:rPr>
          <w:rFonts w:ascii="Courier New" w:eastAsia="Times New Roman" w:hAnsi="Courier New" w:cs="Courier New"/>
          <w:color w:val="080808"/>
          <w:sz w:val="20"/>
          <w:szCs w:val="20"/>
          <w:lang w:eastAsia="en-GB"/>
        </w:rPr>
        <w:t xml:space="preserve"> = </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id: </w:t>
      </w:r>
      <w:proofErr w:type="spellStart"/>
      <w:r w:rsidRPr="008431B8">
        <w:rPr>
          <w:rFonts w:ascii="Courier New" w:eastAsia="Times New Roman" w:hAnsi="Courier New" w:cs="Courier New"/>
          <w:color w:val="080808"/>
          <w:sz w:val="20"/>
          <w:szCs w:val="20"/>
          <w:lang w:eastAsia="en-GB"/>
        </w:rPr>
        <w:t>newId</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name: event.name,</w:t>
      </w:r>
      <w:r w:rsidRPr="008431B8">
        <w:rPr>
          <w:rFonts w:ascii="Courier New" w:eastAsia="Times New Roman" w:hAnsi="Courier New" w:cs="Courier New"/>
          <w:color w:val="080808"/>
          <w:sz w:val="20"/>
          <w:szCs w:val="20"/>
          <w:lang w:eastAsia="en-GB"/>
        </w:rPr>
        <w:br/>
        <w:t xml:space="preserve">        description: </w:t>
      </w:r>
      <w:proofErr w:type="spellStart"/>
      <w:r w:rsidRPr="008431B8">
        <w:rPr>
          <w:rFonts w:ascii="Courier New" w:eastAsia="Times New Roman" w:hAnsi="Courier New" w:cs="Courier New"/>
          <w:color w:val="080808"/>
          <w:sz w:val="20"/>
          <w:szCs w:val="20"/>
          <w:lang w:eastAsia="en-GB"/>
        </w:rPr>
        <w:t>event.desc</w:t>
      </w:r>
      <w:proofErr w:type="spellEnd"/>
      <w:r w:rsidRPr="008431B8">
        <w:rPr>
          <w:rFonts w:ascii="Courier New" w:eastAsia="Times New Roman" w:hAnsi="Courier New" w:cs="Courier New"/>
          <w:color w:val="080808"/>
          <w:sz w:val="20"/>
          <w:szCs w:val="20"/>
          <w:lang w:eastAsia="en-GB"/>
        </w:rPr>
        <w:t xml:space="preserve"> + </w:t>
      </w:r>
      <w:r w:rsidRPr="008431B8">
        <w:rPr>
          <w:rFonts w:ascii="Courier New" w:eastAsia="Times New Roman" w:hAnsi="Courier New" w:cs="Courier New"/>
          <w:color w:val="067D17"/>
          <w:sz w:val="20"/>
          <w:szCs w:val="20"/>
          <w:lang w:eastAsia="en-GB"/>
        </w:rPr>
        <w:t xml:space="preserve">" " </w:t>
      </w:r>
      <w:r w:rsidRPr="008431B8">
        <w:rPr>
          <w:rFonts w:ascii="Courier New" w:eastAsia="Times New Roman" w:hAnsi="Courier New" w:cs="Courier New"/>
          <w:color w:val="080808"/>
          <w:sz w:val="20"/>
          <w:szCs w:val="20"/>
          <w:lang w:eastAsia="en-GB"/>
        </w:rPr>
        <w:t xml:space="preserve">+ </w:t>
      </w:r>
      <w:proofErr w:type="spellStart"/>
      <w:r w:rsidRPr="008431B8">
        <w:rPr>
          <w:rFonts w:ascii="Courier New" w:eastAsia="Times New Roman" w:hAnsi="Courier New" w:cs="Courier New"/>
          <w:color w:val="080808"/>
          <w:sz w:val="20"/>
          <w:szCs w:val="20"/>
          <w:lang w:eastAsia="en-GB"/>
        </w:rPr>
        <w:t>newId.toString</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completed: </w:t>
      </w:r>
      <w:r w:rsidRPr="008431B8">
        <w:rPr>
          <w:rFonts w:ascii="Courier New" w:eastAsia="Times New Roman" w:hAnsi="Courier New" w:cs="Courier New"/>
          <w:color w:val="0033B3"/>
          <w:sz w:val="20"/>
          <w:szCs w:val="20"/>
          <w:lang w:eastAsia="en-GB"/>
        </w:rPr>
        <w:t>false</w:t>
      </w:r>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final </w:t>
      </w:r>
      <w:r w:rsidRPr="008431B8">
        <w:rPr>
          <w:rFonts w:ascii="Courier New" w:eastAsia="Times New Roman" w:hAnsi="Courier New" w:cs="Courier New"/>
          <w:color w:val="080808"/>
          <w:sz w:val="20"/>
          <w:szCs w:val="20"/>
          <w:lang w:eastAsia="en-GB"/>
        </w:rPr>
        <w:t>List&lt;</w:t>
      </w:r>
      <w:proofErr w:type="spellStart"/>
      <w:r w:rsidRPr="008431B8">
        <w:rPr>
          <w:rFonts w:ascii="Courier New" w:eastAsia="Times New Roman" w:hAnsi="Courier New" w:cs="Courier New"/>
          <w:color w:val="080808"/>
          <w:sz w:val="20"/>
          <w:szCs w:val="20"/>
          <w:lang w:eastAsia="en-GB"/>
        </w:rPr>
        <w:t>Todo</w:t>
      </w:r>
      <w:proofErr w:type="spellEnd"/>
      <w:r w:rsidRPr="008431B8">
        <w:rPr>
          <w:rFonts w:ascii="Courier New" w:eastAsia="Times New Roman" w:hAnsi="Courier New" w:cs="Courier New"/>
          <w:color w:val="080808"/>
          <w:sz w:val="20"/>
          <w:szCs w:val="20"/>
          <w:lang w:eastAsia="en-GB"/>
        </w:rPr>
        <w:t xml:space="preserve">&gt; </w:t>
      </w:r>
      <w:proofErr w:type="spellStart"/>
      <w:r w:rsidRPr="008431B8">
        <w:rPr>
          <w:rFonts w:ascii="Courier New" w:eastAsia="Times New Roman" w:hAnsi="Courier New" w:cs="Courier New"/>
          <w:color w:val="080808"/>
          <w:sz w:val="20"/>
          <w:szCs w:val="20"/>
          <w:lang w:eastAsia="en-GB"/>
        </w:rPr>
        <w:t>updatedTodos</w:t>
      </w:r>
      <w:proofErr w:type="spellEnd"/>
      <w:r w:rsidRPr="008431B8">
        <w:rPr>
          <w:rFonts w:ascii="Courier New" w:eastAsia="Times New Roman" w:hAnsi="Courier New" w:cs="Courier New"/>
          <w:color w:val="080808"/>
          <w:sz w:val="20"/>
          <w:szCs w:val="20"/>
          <w:lang w:eastAsia="en-GB"/>
        </w:rPr>
        <w:t xml:space="preserve"> =</w:t>
      </w:r>
      <w:r w:rsidRPr="008431B8">
        <w:rPr>
          <w:rFonts w:ascii="Courier New" w:eastAsia="Times New Roman" w:hAnsi="Courier New" w:cs="Courier New"/>
          <w:color w:val="080808"/>
          <w:sz w:val="20"/>
          <w:szCs w:val="20"/>
          <w:lang w:eastAsia="en-GB"/>
        </w:rPr>
        <w:br/>
        <w:t xml:space="preserve">        </w:t>
      </w:r>
      <w:proofErr w:type="spellStart"/>
      <w:r w:rsidRPr="008431B8">
        <w:rPr>
          <w:rFonts w:ascii="Courier New" w:eastAsia="Times New Roman" w:hAnsi="Courier New" w:cs="Courier New"/>
          <w:color w:val="080808"/>
          <w:sz w:val="20"/>
          <w:szCs w:val="20"/>
          <w:lang w:eastAsia="en-GB"/>
        </w:rPr>
        <w:t>List.from</w:t>
      </w:r>
      <w:proofErr w:type="spellEnd"/>
      <w:r w:rsidRPr="008431B8">
        <w:rPr>
          <w:rFonts w:ascii="Courier New" w:eastAsia="Times New Roman" w:hAnsi="Courier New" w:cs="Courier New"/>
          <w:color w:val="080808"/>
          <w:sz w:val="20"/>
          <w:szCs w:val="20"/>
          <w:lang w:eastAsia="en-GB"/>
        </w:rPr>
        <w:t xml:space="preserve">((state </w:t>
      </w:r>
      <w:r w:rsidRPr="008431B8">
        <w:rPr>
          <w:rFonts w:ascii="Courier New" w:eastAsia="Times New Roman" w:hAnsi="Courier New" w:cs="Courier New"/>
          <w:color w:val="0033B3"/>
          <w:sz w:val="20"/>
          <w:szCs w:val="20"/>
          <w:lang w:eastAsia="en-GB"/>
        </w:rPr>
        <w:t xml:space="preserve">as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todos</w:t>
      </w:r>
      <w:proofErr w:type="spellEnd"/>
      <w:r w:rsidRPr="008431B8">
        <w:rPr>
          <w:rFonts w:ascii="Courier New" w:eastAsia="Times New Roman" w:hAnsi="Courier New" w:cs="Courier New"/>
          <w:color w:val="080808"/>
          <w:sz w:val="20"/>
          <w:szCs w:val="20"/>
          <w:lang w:eastAsia="en-GB"/>
        </w:rPr>
        <w:t>)..add(</w:t>
      </w:r>
      <w:proofErr w:type="spellStart"/>
      <w:r w:rsidRPr="008431B8">
        <w:rPr>
          <w:rFonts w:ascii="Courier New" w:eastAsia="Times New Roman" w:hAnsi="Courier New" w:cs="Courier New"/>
          <w:color w:val="080808"/>
          <w:sz w:val="20"/>
          <w:szCs w:val="20"/>
          <w:lang w:eastAsia="en-GB"/>
        </w:rPr>
        <w:t>newTodo</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033B3"/>
          <w:sz w:val="20"/>
          <w:szCs w:val="20"/>
          <w:lang w:eastAsia="en-GB"/>
        </w:rPr>
        <w:t xml:space="preserve">yield </w:t>
      </w:r>
      <w:proofErr w:type="spellStart"/>
      <w:r w:rsidRPr="008431B8">
        <w:rPr>
          <w:rFonts w:ascii="Courier New" w:eastAsia="Times New Roman" w:hAnsi="Courier New" w:cs="Courier New"/>
          <w:color w:val="080808"/>
          <w:sz w:val="20"/>
          <w:szCs w:val="20"/>
          <w:lang w:eastAsia="en-GB"/>
        </w:rPr>
        <w:t>TodosLoadedState</w:t>
      </w:r>
      <w:proofErr w:type="spellEnd"/>
      <w:r w:rsidRPr="008431B8">
        <w:rPr>
          <w:rFonts w:ascii="Courier New" w:eastAsia="Times New Roman" w:hAnsi="Courier New" w:cs="Courier New"/>
          <w:color w:val="080808"/>
          <w:sz w:val="20"/>
          <w:szCs w:val="20"/>
          <w:lang w:eastAsia="en-GB"/>
        </w:rPr>
        <w:t>(</w:t>
      </w:r>
      <w:proofErr w:type="spellStart"/>
      <w:r w:rsidRPr="008431B8">
        <w:rPr>
          <w:rFonts w:ascii="Courier New" w:eastAsia="Times New Roman" w:hAnsi="Courier New" w:cs="Courier New"/>
          <w:color w:val="080808"/>
          <w:sz w:val="20"/>
          <w:szCs w:val="20"/>
          <w:lang w:eastAsia="en-GB"/>
        </w:rPr>
        <w:t>updatedTodos</w:t>
      </w:r>
      <w:proofErr w:type="spellEnd"/>
      <w:r w:rsidRPr="008431B8">
        <w:rPr>
          <w:rFonts w:ascii="Courier New" w:eastAsia="Times New Roman" w:hAnsi="Courier New" w:cs="Courier New"/>
          <w:color w:val="080808"/>
          <w:sz w:val="20"/>
          <w:szCs w:val="20"/>
          <w:lang w:eastAsia="en-GB"/>
        </w:rPr>
        <w:t>);</w:t>
      </w:r>
      <w:r w:rsidRPr="008431B8">
        <w:rPr>
          <w:rFonts w:ascii="Courier New" w:eastAsia="Times New Roman" w:hAnsi="Courier New" w:cs="Courier New"/>
          <w:color w:val="080808"/>
          <w:sz w:val="20"/>
          <w:szCs w:val="20"/>
          <w:lang w:eastAsia="en-GB"/>
        </w:rPr>
        <w:br/>
        <w:t xml:space="preserve">  }</w:t>
      </w:r>
      <w:r w:rsidRPr="008431B8">
        <w:rPr>
          <w:rFonts w:ascii="Courier New" w:eastAsia="Times New Roman" w:hAnsi="Courier New" w:cs="Courier New"/>
          <w:color w:val="080808"/>
          <w:sz w:val="20"/>
          <w:szCs w:val="20"/>
          <w:lang w:eastAsia="en-GB"/>
        </w:rPr>
        <w:br/>
        <w:t>}</w:t>
      </w:r>
    </w:p>
    <w:p w14:paraId="30E5BD7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8A19C2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B56965A" w14:textId="6AF0408F"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7BEC9959" w14:textId="3EC3E5D7"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C554257" w14:textId="6DDF109E"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56874F0E" w14:textId="78DE992C" w:rsidR="00057A9A" w:rsidRDefault="00057A9A" w:rsidP="00057A9A">
      <w:r>
        <w:t xml:space="preserve">The </w:t>
      </w:r>
      <w:proofErr w:type="spellStart"/>
      <w:r w:rsidRPr="00EC399B">
        <w:rPr>
          <w:rFonts w:ascii="Courier New" w:eastAsia="Times New Roman" w:hAnsi="Courier New" w:cs="Courier New"/>
          <w:color w:val="00627A"/>
          <w:sz w:val="20"/>
          <w:szCs w:val="20"/>
          <w:lang w:eastAsia="en-GB"/>
        </w:rPr>
        <w:t>mapTodoUpdatedToState</w:t>
      </w:r>
      <w:proofErr w:type="spellEnd"/>
      <w:r>
        <w:t xml:space="preserve"> method checks if the current state is of type </w:t>
      </w:r>
      <w:proofErr w:type="spellStart"/>
      <w:r>
        <w:t>TodosLoadedState</w:t>
      </w:r>
      <w:proofErr w:type="spellEnd"/>
      <w:r>
        <w:t xml:space="preserve"> ( if it is not is meaningless to perform any modification), then , creates a new instance of the list of </w:t>
      </w:r>
      <w:proofErr w:type="spellStart"/>
      <w:r>
        <w:t>todos</w:t>
      </w:r>
      <w:proofErr w:type="spellEnd"/>
      <w:r>
        <w:t xml:space="preserve"> contained in the state variable and modify the </w:t>
      </w:r>
      <w:proofErr w:type="spellStart"/>
      <w:r>
        <w:t>todo</w:t>
      </w:r>
      <w:proofErr w:type="spellEnd"/>
      <w:r>
        <w:t xml:space="preserve"> matching the id. Lastly, the </w:t>
      </w:r>
      <w:proofErr w:type="spellStart"/>
      <w:r>
        <w:t>TodosLoadedState</w:t>
      </w:r>
      <w:proofErr w:type="spellEnd"/>
      <w:r>
        <w:t xml:space="preserve">  created with the new list is emitted. </w:t>
      </w:r>
    </w:p>
    <w:p w14:paraId="218D77E9" w14:textId="4B3DD885" w:rsidR="00057A9A" w:rsidRDefault="00057A9A" w:rsidP="008431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93CC63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5B8D410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503F4C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3D2EE62"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1EA84CF8" w14:textId="1E0FE8E4" w:rsidR="00057A9A" w:rsidRPr="008431B8"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E2380DD" w14:textId="77777777" w:rsidR="00EC399B" w:rsidRPr="00EC399B" w:rsidRDefault="00EC399B" w:rsidP="00EC3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EC399B">
        <w:rPr>
          <w:rFonts w:ascii="Courier New" w:eastAsia="Times New Roman" w:hAnsi="Courier New" w:cs="Courier New"/>
          <w:color w:val="000000"/>
          <w:sz w:val="20"/>
          <w:szCs w:val="20"/>
          <w:lang w:eastAsia="en-GB"/>
        </w:rPr>
        <w:t>Stream</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TodosState</w:t>
      </w:r>
      <w:proofErr w:type="spellEnd"/>
      <w:r w:rsidRPr="00EC399B">
        <w:rPr>
          <w:rFonts w:ascii="Courier New" w:eastAsia="Times New Roman" w:hAnsi="Courier New" w:cs="Courier New"/>
          <w:color w:val="080808"/>
          <w:sz w:val="20"/>
          <w:szCs w:val="20"/>
          <w:lang w:eastAsia="en-GB"/>
        </w:rPr>
        <w:t xml:space="preserve">&gt; </w:t>
      </w:r>
      <w:r w:rsidRPr="00EC399B">
        <w:rPr>
          <w:rFonts w:ascii="Courier New" w:eastAsia="Times New Roman" w:hAnsi="Courier New" w:cs="Courier New"/>
          <w:color w:val="00627A"/>
          <w:sz w:val="20"/>
          <w:szCs w:val="20"/>
          <w:lang w:eastAsia="en-GB"/>
        </w:rPr>
        <w:t>_</w:t>
      </w:r>
      <w:proofErr w:type="spellStart"/>
      <w:r w:rsidRPr="00EC399B">
        <w:rPr>
          <w:rFonts w:ascii="Courier New" w:eastAsia="Times New Roman" w:hAnsi="Courier New" w:cs="Courier New"/>
          <w:color w:val="00627A"/>
          <w:sz w:val="20"/>
          <w:szCs w:val="20"/>
          <w:lang w:eastAsia="en-GB"/>
        </w:rPr>
        <w:t>mapTodoUpdatedToState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UpdateTodoEvent</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xml:space="preserve">event) </w:t>
      </w:r>
      <w:r w:rsidRPr="00EC399B">
        <w:rPr>
          <w:rFonts w:ascii="Courier New" w:eastAsia="Times New Roman" w:hAnsi="Courier New" w:cs="Courier New"/>
          <w:color w:val="0033B3"/>
          <w:sz w:val="20"/>
          <w:szCs w:val="20"/>
          <w:lang w:eastAsia="en-GB"/>
        </w:rPr>
        <w:t xml:space="preserve">async*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if </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is </w:t>
      </w:r>
      <w:proofErr w:type="spellStart"/>
      <w:r w:rsidRPr="00EC399B">
        <w:rPr>
          <w:rFonts w:ascii="Courier New" w:eastAsia="Times New Roman" w:hAnsi="Courier New" w:cs="Courier New"/>
          <w:color w:val="000000"/>
          <w:sz w:val="20"/>
          <w:szCs w:val="20"/>
          <w:lang w:eastAsia="en-GB"/>
        </w:rPr>
        <w:t>TodosLoadedState</w:t>
      </w:r>
      <w:proofErr w:type="spellEnd"/>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0000"/>
          <w:sz w:val="20"/>
          <w:szCs w:val="20"/>
          <w:lang w:eastAsia="en-GB"/>
        </w:rPr>
        <w:t>List</w:t>
      </w:r>
      <w:r w:rsidRPr="00EC399B">
        <w:rPr>
          <w:rFonts w:ascii="Courier New" w:eastAsia="Times New Roman" w:hAnsi="Courier New" w:cs="Courier New"/>
          <w:color w:val="080808"/>
          <w:sz w:val="20"/>
          <w:szCs w:val="20"/>
          <w:lang w:eastAsia="en-GB"/>
        </w:rPr>
        <w:t>&lt;</w:t>
      </w:r>
      <w:proofErr w:type="spellStart"/>
      <w:r w:rsidRPr="00EC399B">
        <w:rPr>
          <w:rFonts w:ascii="Courier New" w:eastAsia="Times New Roman" w:hAnsi="Courier New" w:cs="Courier New"/>
          <w:color w:val="000000"/>
          <w:sz w:val="20"/>
          <w:szCs w:val="20"/>
          <w:lang w:eastAsia="en-GB"/>
        </w:rPr>
        <w:t>Todo</w:t>
      </w:r>
      <w:proofErr w:type="spellEnd"/>
      <w:r w:rsidRPr="00EC399B">
        <w:rPr>
          <w:rFonts w:ascii="Courier New" w:eastAsia="Times New Roman" w:hAnsi="Courier New" w:cs="Courier New"/>
          <w:color w:val="080808"/>
          <w:sz w:val="20"/>
          <w:szCs w:val="20"/>
          <w:lang w:eastAsia="en-GB"/>
        </w:rPr>
        <w:t xml:space="preserve">&gt; </w:t>
      </w:r>
      <w:proofErr w:type="spellStart"/>
      <w:r w:rsidRPr="00EC399B">
        <w:rPr>
          <w:rFonts w:ascii="Courier New" w:eastAsia="Times New Roman" w:hAnsi="Courier New" w:cs="Courier New"/>
          <w:color w:val="000000"/>
          <w:sz w:val="20"/>
          <w:szCs w:val="20"/>
          <w:lang w:eastAsia="en-GB"/>
        </w:rPr>
        <w:t>newTodos</w:t>
      </w:r>
      <w:proofErr w:type="spellEnd"/>
      <w:r w:rsidRPr="00EC399B">
        <w:rPr>
          <w:rFonts w:ascii="Courier New" w:eastAsia="Times New Roman" w:hAnsi="Courier New" w:cs="Courier New"/>
          <w:color w:val="000000"/>
          <w:sz w:val="20"/>
          <w:szCs w:val="20"/>
          <w:lang w:eastAsia="en-GB"/>
        </w:rPr>
        <w:t xml:space="preserve"> </w:t>
      </w:r>
      <w:r w:rsidRPr="00EC399B">
        <w:rPr>
          <w:rFonts w:ascii="Courier New" w:eastAsia="Times New Roman" w:hAnsi="Courier New" w:cs="Courier New"/>
          <w:color w:val="080808"/>
          <w:sz w:val="20"/>
          <w:szCs w:val="20"/>
          <w:lang w:eastAsia="en-GB"/>
        </w:rPr>
        <w:t>= (</w:t>
      </w:r>
      <w:r w:rsidRPr="00EC399B">
        <w:rPr>
          <w:rFonts w:ascii="Courier New" w:eastAsia="Times New Roman" w:hAnsi="Courier New" w:cs="Courier New"/>
          <w:color w:val="871094"/>
          <w:sz w:val="20"/>
          <w:szCs w:val="20"/>
          <w:lang w:eastAsia="en-GB"/>
        </w:rPr>
        <w:t xml:space="preserve">state </w:t>
      </w:r>
      <w:r w:rsidRPr="00EC399B">
        <w:rPr>
          <w:rFonts w:ascii="Courier New" w:eastAsia="Times New Roman" w:hAnsi="Courier New" w:cs="Courier New"/>
          <w:color w:val="0033B3"/>
          <w:sz w:val="20"/>
          <w:szCs w:val="20"/>
          <w:lang w:eastAsia="en-GB"/>
        </w:rPr>
        <w:t xml:space="preserve">as </w:t>
      </w:r>
      <w:proofErr w:type="spellStart"/>
      <w:r w:rsidRPr="00EC399B">
        <w:rPr>
          <w:rFonts w:ascii="Courier New" w:eastAsia="Times New Roman" w:hAnsi="Courier New" w:cs="Courier New"/>
          <w:color w:val="000000"/>
          <w:sz w:val="20"/>
          <w:szCs w:val="20"/>
          <w:lang w:eastAsia="en-GB"/>
        </w:rPr>
        <w:t>TodosLoadedState</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proofErr w:type="spellStart"/>
      <w:r w:rsidRPr="00EC399B">
        <w:rPr>
          <w:rFonts w:ascii="Courier New" w:eastAsia="Times New Roman" w:hAnsi="Courier New" w:cs="Courier New"/>
          <w:color w:val="871094"/>
          <w:sz w:val="20"/>
          <w:szCs w:val="20"/>
          <w:lang w:eastAsia="en-GB"/>
        </w:rPr>
        <w:t>todos</w:t>
      </w:r>
      <w:proofErr w:type="spellEnd"/>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.map((</w:t>
      </w:r>
      <w:proofErr w:type="spellStart"/>
      <w:r w:rsidRPr="00EC399B">
        <w:rPr>
          <w:rFonts w:ascii="Courier New" w:eastAsia="Times New Roman" w:hAnsi="Courier New" w:cs="Courier New"/>
          <w:color w:val="080808"/>
          <w:sz w:val="20"/>
          <w:szCs w:val="20"/>
          <w:lang w:eastAsia="en-GB"/>
        </w:rPr>
        <w:t>todo</w:t>
      </w:r>
      <w:proofErr w:type="spellEnd"/>
      <w:r w:rsidRPr="00EC399B">
        <w:rPr>
          <w:rFonts w:ascii="Courier New" w:eastAsia="Times New Roman" w:hAnsi="Courier New" w:cs="Courier New"/>
          <w:color w:val="080808"/>
          <w:sz w:val="20"/>
          <w:szCs w:val="20"/>
          <w:lang w:eastAsia="en-GB"/>
        </w:rPr>
        <w:t>) =&gt; todo.</w:t>
      </w:r>
      <w:r w:rsidRPr="00EC399B">
        <w:rPr>
          <w:rFonts w:ascii="Courier New" w:eastAsia="Times New Roman" w:hAnsi="Courier New" w:cs="Courier New"/>
          <w:color w:val="871094"/>
          <w:sz w:val="20"/>
          <w:szCs w:val="20"/>
          <w:lang w:eastAsia="en-GB"/>
        </w:rPr>
        <w:t xml:space="preserve">id </w:t>
      </w:r>
      <w:r w:rsidRPr="00EC399B">
        <w:rPr>
          <w:rFonts w:ascii="Courier New" w:eastAsia="Times New Roman" w:hAnsi="Courier New" w:cs="Courier New"/>
          <w:color w:val="080808"/>
          <w:sz w:val="20"/>
          <w:szCs w:val="20"/>
          <w:lang w:eastAsia="en-GB"/>
        </w:rPr>
        <w:t>==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871094"/>
          <w:sz w:val="20"/>
          <w:szCs w:val="20"/>
          <w:lang w:eastAsia="en-GB"/>
        </w:rPr>
        <w:br/>
        <w:t xml:space="preserve">            </w:t>
      </w:r>
      <w:r w:rsidRPr="00EC399B">
        <w:rPr>
          <w:rFonts w:ascii="Courier New" w:eastAsia="Times New Roman" w:hAnsi="Courier New" w:cs="Courier New"/>
          <w:color w:val="080808"/>
          <w:sz w:val="20"/>
          <w:szCs w:val="20"/>
          <w:lang w:eastAsia="en-GB"/>
        </w:rPr>
        <w:t xml:space="preserve">? </w:t>
      </w:r>
      <w:proofErr w:type="spellStart"/>
      <w:r w:rsidRPr="00EC399B">
        <w:rPr>
          <w:rFonts w:ascii="Courier New" w:eastAsia="Times New Roman" w:hAnsi="Courier New" w:cs="Courier New"/>
          <w:color w:val="2196F3"/>
          <w:sz w:val="20"/>
          <w:szCs w:val="20"/>
          <w:lang w:eastAsia="en-GB"/>
        </w:rPr>
        <w:t>Todo</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id: event.</w:t>
      </w:r>
      <w:r w:rsidRPr="00EC399B">
        <w:rPr>
          <w:rFonts w:ascii="Courier New" w:eastAsia="Times New Roman" w:hAnsi="Courier New" w:cs="Courier New"/>
          <w:color w:val="871094"/>
          <w:sz w:val="20"/>
          <w:szCs w:val="20"/>
          <w:lang w:eastAsia="en-GB"/>
        </w:rPr>
        <w:t>id</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name: </w:t>
      </w:r>
      <w:proofErr w:type="spellStart"/>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871094"/>
          <w:sz w:val="20"/>
          <w:szCs w:val="20"/>
          <w:lang w:eastAsia="en-GB"/>
        </w:rPr>
        <w:t>newName</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description: </w:t>
      </w:r>
      <w:proofErr w:type="spellStart"/>
      <w:r w:rsidRPr="00EC399B">
        <w:rPr>
          <w:rFonts w:ascii="Courier New" w:eastAsia="Times New Roman" w:hAnsi="Courier New" w:cs="Courier New"/>
          <w:color w:val="080808"/>
          <w:sz w:val="20"/>
          <w:szCs w:val="20"/>
          <w:lang w:eastAsia="en-GB"/>
        </w:rPr>
        <w:t>event.</w:t>
      </w:r>
      <w:r w:rsidRPr="00EC399B">
        <w:rPr>
          <w:rFonts w:ascii="Courier New" w:eastAsia="Times New Roman" w:hAnsi="Courier New" w:cs="Courier New"/>
          <w:color w:val="871094"/>
          <w:sz w:val="20"/>
          <w:szCs w:val="20"/>
          <w:lang w:eastAsia="en-GB"/>
        </w:rPr>
        <w:t>newDesc</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completed: </w:t>
      </w:r>
      <w:r w:rsidRPr="00EC399B">
        <w:rPr>
          <w:rFonts w:ascii="Courier New" w:eastAsia="Times New Roman" w:hAnsi="Courier New" w:cs="Courier New"/>
          <w:color w:val="0033B3"/>
          <w:sz w:val="20"/>
          <w:szCs w:val="20"/>
          <w:lang w:eastAsia="en-GB"/>
        </w:rPr>
        <w:t>false</w:t>
      </w:r>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 </w:t>
      </w:r>
      <w:proofErr w:type="spellStart"/>
      <w:r w:rsidRPr="00EC399B">
        <w:rPr>
          <w:rFonts w:ascii="Courier New" w:eastAsia="Times New Roman" w:hAnsi="Courier New" w:cs="Courier New"/>
          <w:color w:val="080808"/>
          <w:sz w:val="20"/>
          <w:szCs w:val="20"/>
          <w:lang w:eastAsia="en-GB"/>
        </w:rPr>
        <w:t>todo</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proofErr w:type="spellStart"/>
      <w:r w:rsidRPr="00EC399B">
        <w:rPr>
          <w:rFonts w:ascii="Courier New" w:eastAsia="Times New Roman" w:hAnsi="Courier New" w:cs="Courier New"/>
          <w:color w:val="080808"/>
          <w:sz w:val="20"/>
          <w:szCs w:val="20"/>
          <w:lang w:eastAsia="en-GB"/>
        </w:rPr>
        <w:t>toList</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033B3"/>
          <w:sz w:val="20"/>
          <w:szCs w:val="20"/>
          <w:lang w:eastAsia="en-GB"/>
        </w:rPr>
        <w:t xml:space="preserve">yield </w:t>
      </w:r>
      <w:proofErr w:type="spellStart"/>
      <w:r w:rsidRPr="00EC399B">
        <w:rPr>
          <w:rFonts w:ascii="Courier New" w:eastAsia="Times New Roman" w:hAnsi="Courier New" w:cs="Courier New"/>
          <w:color w:val="2196F3"/>
          <w:sz w:val="20"/>
          <w:szCs w:val="20"/>
          <w:lang w:eastAsia="en-GB"/>
        </w:rPr>
        <w:t>TodosLoadedState</w:t>
      </w:r>
      <w:proofErr w:type="spellEnd"/>
      <w:r w:rsidRPr="00EC399B">
        <w:rPr>
          <w:rFonts w:ascii="Courier New" w:eastAsia="Times New Roman" w:hAnsi="Courier New" w:cs="Courier New"/>
          <w:color w:val="080808"/>
          <w:sz w:val="20"/>
          <w:szCs w:val="20"/>
          <w:lang w:eastAsia="en-GB"/>
        </w:rPr>
        <w:t>(</w:t>
      </w:r>
      <w:proofErr w:type="spellStart"/>
      <w:r w:rsidRPr="00EC399B">
        <w:rPr>
          <w:rFonts w:ascii="Courier New" w:eastAsia="Times New Roman" w:hAnsi="Courier New" w:cs="Courier New"/>
          <w:color w:val="000000"/>
          <w:sz w:val="20"/>
          <w:szCs w:val="20"/>
          <w:lang w:eastAsia="en-GB"/>
        </w:rPr>
        <w:t>newTodos</w:t>
      </w:r>
      <w:proofErr w:type="spellEnd"/>
      <w:r w:rsidRPr="00EC399B">
        <w:rPr>
          <w:rFonts w:ascii="Courier New" w:eastAsia="Times New Roman" w:hAnsi="Courier New" w:cs="Courier New"/>
          <w:color w:val="080808"/>
          <w:sz w:val="20"/>
          <w:szCs w:val="20"/>
          <w:lang w:eastAsia="en-GB"/>
        </w:rPr>
        <w:t>);</w:t>
      </w:r>
      <w:r w:rsidRPr="00EC399B">
        <w:rPr>
          <w:rFonts w:ascii="Courier New" w:eastAsia="Times New Roman" w:hAnsi="Courier New" w:cs="Courier New"/>
          <w:color w:val="080808"/>
          <w:sz w:val="20"/>
          <w:szCs w:val="20"/>
          <w:lang w:eastAsia="en-GB"/>
        </w:rPr>
        <w:br/>
        <w:t xml:space="preserve">  }</w:t>
      </w:r>
      <w:r w:rsidRPr="00EC399B">
        <w:rPr>
          <w:rFonts w:ascii="Courier New" w:eastAsia="Times New Roman" w:hAnsi="Courier New" w:cs="Courier New"/>
          <w:color w:val="080808"/>
          <w:sz w:val="20"/>
          <w:szCs w:val="20"/>
          <w:lang w:eastAsia="en-GB"/>
        </w:rPr>
        <w:br/>
        <w:t>}</w:t>
      </w:r>
    </w:p>
    <w:p w14:paraId="094FA70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FC71DD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lastRenderedPageBreak/>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2928D68B" w14:textId="24D0B5B2" w:rsidR="008431B8"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72B63E2A" w14:textId="0703FC95" w:rsidR="00DF4D1F" w:rsidRPr="00DF4D1F" w:rsidRDefault="00DF4D1F" w:rsidP="00DF4D1F">
      <w:pPr>
        <w:rPr>
          <w:b/>
          <w:bCs/>
        </w:rPr>
      </w:pPr>
      <w:r w:rsidRPr="00DF4D1F">
        <w:rPr>
          <w:rFonts w:ascii="Courier New" w:eastAsia="Times New Roman" w:hAnsi="Courier New" w:cs="Courier New"/>
          <w:b/>
          <w:bCs/>
          <w:color w:val="0000CC"/>
          <w:sz w:val="20"/>
          <w:szCs w:val="20"/>
          <w:lang w:eastAsia="en-GB"/>
        </w:rPr>
        <w:t>\subparagraph</w:t>
      </w:r>
      <w:r w:rsidRPr="00DF4D1F">
        <w:rPr>
          <w:rFonts w:ascii="Courier New" w:eastAsia="Times New Roman" w:hAnsi="Courier New" w:cs="Courier New"/>
          <w:color w:val="000000"/>
          <w:sz w:val="20"/>
          <w:szCs w:val="20"/>
          <w:lang w:eastAsia="en-GB"/>
        </w:rPr>
        <w:t>{</w:t>
      </w:r>
      <w:r w:rsidRPr="00DF4D1F">
        <w:rPr>
          <w:b/>
          <w:bCs/>
          <w:lang w:val="en-US"/>
        </w:rPr>
        <w:t xml:space="preserve"> </w:t>
      </w:r>
      <w:r w:rsidRPr="003676E5">
        <w:rPr>
          <w:b/>
          <w:bCs/>
        </w:rPr>
        <w:t>Access new feature in the UI</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547BBD1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w:t>
      </w:r>
      <w:proofErr w:type="spellStart"/>
      <w:r w:rsidRPr="00DF4D1F">
        <w:rPr>
          <w:rFonts w:ascii="Courier New" w:eastAsia="Times New Roman" w:hAnsi="Courier New" w:cs="Courier New"/>
          <w:b/>
          <w:bCs/>
          <w:color w:val="0000CC"/>
          <w:sz w:val="20"/>
          <w:szCs w:val="20"/>
          <w:lang w:eastAsia="en-GB"/>
        </w:rPr>
        <w:t>subpar:todo_app_bloc_core_state</w:t>
      </w:r>
      <w:proofErr w:type="spellEnd"/>
      <w:r w:rsidRPr="00DF4D1F">
        <w:rPr>
          <w:rFonts w:ascii="Courier New" w:eastAsia="Times New Roman" w:hAnsi="Courier New" w:cs="Courier New"/>
          <w:b/>
          <w:bCs/>
          <w:color w:val="0000CC"/>
          <w:sz w:val="20"/>
          <w:szCs w:val="20"/>
          <w:lang w:eastAsia="en-GB"/>
        </w:rPr>
        <w:t>}</w:t>
      </w:r>
    </w:p>
    <w:p w14:paraId="26D9203B" w14:textId="77777777" w:rsidR="00DF4D1F" w:rsidRPr="003676E5" w:rsidRDefault="00DF4D1F" w:rsidP="00077916">
      <w:pPr>
        <w:rPr>
          <w:b/>
          <w:bCs/>
        </w:rPr>
      </w:pPr>
    </w:p>
    <w:p w14:paraId="3C64B8D1" w14:textId="4C5BB0FD" w:rsidR="004A0B64" w:rsidRDefault="00426272" w:rsidP="00077916">
      <w:r>
        <w:t>The state can now handle this new functionalit</w:t>
      </w:r>
      <w:r w:rsidR="00057A9A">
        <w:t>ies</w:t>
      </w:r>
      <w:r>
        <w:t xml:space="preserve"> correctly. </w:t>
      </w:r>
      <w:r w:rsidR="0077341A">
        <w:t xml:space="preserve">Thanks to the fact that we situated the </w:t>
      </w:r>
      <w:proofErr w:type="spellStart"/>
      <w:r w:rsidR="0077341A">
        <w:t>TodoBloc</w:t>
      </w:r>
      <w:proofErr w:type="spellEnd"/>
      <w:r w:rsidR="0077341A">
        <w:t xml:space="preserve"> on top of the widgets tree</w:t>
      </w:r>
      <w:r w:rsidR="00B03FD1">
        <w:t xml:space="preserve"> it </w:t>
      </w:r>
      <w:r w:rsidR="0077341A">
        <w:t xml:space="preserve">is possible now to access the state in the </w:t>
      </w:r>
      <w:proofErr w:type="spellStart"/>
      <w:r w:rsidR="0077341A">
        <w:t>AddTodoPage</w:t>
      </w:r>
      <w:proofErr w:type="spellEnd"/>
      <w:r w:rsidR="0077341A">
        <w:t xml:space="preserve"> and in the </w:t>
      </w:r>
      <w:proofErr w:type="spellStart"/>
      <w:r w:rsidR="0077341A">
        <w:t>UpdateTodoPage</w:t>
      </w:r>
      <w:proofErr w:type="spellEnd"/>
      <w:r w:rsidR="0077341A">
        <w:t xml:space="preserve"> easily. An instance of the </w:t>
      </w:r>
      <w:proofErr w:type="spellStart"/>
      <w:r w:rsidR="0077341A">
        <w:t>TodoBloc</w:t>
      </w:r>
      <w:proofErr w:type="spellEnd"/>
      <w:r w:rsidR="0077341A">
        <w:t xml:space="preserve"> </w:t>
      </w:r>
      <w:r w:rsidR="00B03FD1">
        <w:t xml:space="preserve">,indeed , </w:t>
      </w:r>
      <w:r w:rsidR="0077341A">
        <w:t xml:space="preserve">exists in the current context and can be accessed using the of method. In case the </w:t>
      </w:r>
      <w:proofErr w:type="spellStart"/>
      <w:r w:rsidR="0077341A">
        <w:t>TodoBloc</w:t>
      </w:r>
      <w:proofErr w:type="spellEnd"/>
      <w:r w:rsidR="0077341A">
        <w:t xml:space="preserve"> w</w:t>
      </w:r>
      <w:r w:rsidR="00B03FD1">
        <w:t>as located</w:t>
      </w:r>
      <w:r w:rsidR="0077341A">
        <w:t xml:space="preserve"> in a lower level with respect to the </w:t>
      </w:r>
      <w:proofErr w:type="spellStart"/>
      <w:r w:rsidR="0077341A">
        <w:t>MaterialApp</w:t>
      </w:r>
      <w:proofErr w:type="spellEnd"/>
      <w:r w:rsidR="0077341A">
        <w:t xml:space="preserve"> widget ( from where routes are create)  it </w:t>
      </w:r>
      <w:r w:rsidR="00B03FD1">
        <w:t>would have had to be passed by argument to the corresponding pages.</w:t>
      </w:r>
      <w:r w:rsidR="0077341A">
        <w:t xml:space="preserve"> </w:t>
      </w:r>
      <w:r w:rsidR="00B03FD1">
        <w:t xml:space="preserve">However, being the </w:t>
      </w:r>
      <w:proofErr w:type="spellStart"/>
      <w:r w:rsidR="00B03FD1">
        <w:t>TodoBloc</w:t>
      </w:r>
      <w:proofErr w:type="spellEnd"/>
      <w:r w:rsidR="00B03FD1">
        <w:t xml:space="preserve"> accessible , it</w:t>
      </w:r>
      <w:r>
        <w:t xml:space="preserve"> can be used in the </w:t>
      </w:r>
      <w:proofErr w:type="spellStart"/>
      <w:r>
        <w:t>AddTodoPage</w:t>
      </w:r>
      <w:proofErr w:type="spellEnd"/>
      <w:r>
        <w:t xml:space="preserve"> to perform the </w:t>
      </w:r>
      <w:proofErr w:type="spellStart"/>
      <w:r>
        <w:t>todo</w:t>
      </w:r>
      <w:proofErr w:type="spellEnd"/>
      <w:r>
        <w:t xml:space="preserve"> addition</w:t>
      </w:r>
      <w:r w:rsidR="002E0F6D">
        <w:t xml:space="preserve"> , at the </w:t>
      </w:r>
      <w:proofErr w:type="spellStart"/>
      <w:r w:rsidR="002E0F6D">
        <w:t>TextButton’s</w:t>
      </w:r>
      <w:proofErr w:type="spellEnd"/>
      <w:r w:rsidR="002E0F6D">
        <w:t xml:space="preserve"> push,</w:t>
      </w:r>
      <w:r>
        <w:t xml:space="preserve"> using the parameters contained in the </w:t>
      </w:r>
      <w:proofErr w:type="spellStart"/>
      <w:r>
        <w:t>TextField</w:t>
      </w:r>
      <w:proofErr w:type="spellEnd"/>
      <w:r>
        <w:t xml:space="preserve"> widgets</w:t>
      </w:r>
      <w:r w:rsidR="004A0B64">
        <w:t xml:space="preserve">. The </w:t>
      </w:r>
      <w:proofErr w:type="spellStart"/>
      <w:r w:rsidR="004A0B64">
        <w:t>AddTodoPage</w:t>
      </w:r>
      <w:proofErr w:type="spellEnd"/>
      <w:r w:rsidR="004A0B64">
        <w:t xml:space="preserve"> implementation is reported RIFERIMENTO. The only part to be changed is the </w:t>
      </w:r>
      <w:proofErr w:type="spellStart"/>
      <w:r w:rsidR="004A0B64">
        <w:t>onPressed</w:t>
      </w:r>
      <w:proofErr w:type="spellEnd"/>
      <w:r w:rsidR="004A0B64">
        <w:t xml:space="preserve"> field of the </w:t>
      </w:r>
      <w:proofErr w:type="spellStart"/>
      <w:r w:rsidR="004A0B64">
        <w:t>TextButton</w:t>
      </w:r>
      <w:proofErr w:type="spellEnd"/>
      <w:r w:rsidR="004A0B64">
        <w:t xml:space="preserve"> widget. Inside the </w:t>
      </w:r>
      <w:r w:rsidR="00057A9A">
        <w:t xml:space="preserve">provided </w:t>
      </w:r>
      <w:r w:rsidR="004A0B64">
        <w:t xml:space="preserve">function, the </w:t>
      </w:r>
      <w:proofErr w:type="spellStart"/>
      <w:r w:rsidR="004A0B64">
        <w:t>TodoBloc</w:t>
      </w:r>
      <w:proofErr w:type="spellEnd"/>
      <w:r w:rsidR="004A0B64">
        <w:t xml:space="preserve"> instance is accessed using </w:t>
      </w:r>
      <w:r w:rsidR="00077C1C">
        <w:t xml:space="preserve">the of method and the </w:t>
      </w:r>
      <w:proofErr w:type="spellStart"/>
      <w:r w:rsidR="00077C1C">
        <w:t>AddTodoEvent</w:t>
      </w:r>
      <w:proofErr w:type="spellEnd"/>
      <w:r w:rsidR="00077C1C">
        <w:t xml:space="preserve"> emitted. The </w:t>
      </w:r>
      <w:proofErr w:type="spellStart"/>
      <w:r w:rsidR="00077C1C">
        <w:t>AddTodoPage</w:t>
      </w:r>
      <w:proofErr w:type="spellEnd"/>
      <w:r w:rsidR="00077C1C">
        <w:t xml:space="preserve"> is popped then to come back in the </w:t>
      </w:r>
      <w:proofErr w:type="spellStart"/>
      <w:r w:rsidR="00077C1C">
        <w:t>HomePage</w:t>
      </w:r>
      <w:proofErr w:type="spellEnd"/>
      <w:r w:rsidR="00077C1C">
        <w:t xml:space="preserve"> ,where </w:t>
      </w:r>
      <w:r w:rsidR="004A0B64">
        <w:t xml:space="preserve">the </w:t>
      </w:r>
      <w:proofErr w:type="spellStart"/>
      <w:r w:rsidR="004A0B64">
        <w:t>TodoView</w:t>
      </w:r>
      <w:proofErr w:type="spellEnd"/>
      <w:r w:rsidR="004A0B64">
        <w:t xml:space="preserve"> rebuilds due to the change of the state of the </w:t>
      </w:r>
      <w:proofErr w:type="spellStart"/>
      <w:r w:rsidR="004A0B64">
        <w:t>TodoBloc</w:t>
      </w:r>
      <w:proofErr w:type="spellEnd"/>
      <w:r w:rsidR="004A0B64">
        <w:t>.</w:t>
      </w:r>
    </w:p>
    <w:p w14:paraId="13947C1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42699FD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69254C33"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56E9259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02EB5D59" w14:textId="4954866C"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96F3"/>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4AA58579" w14:textId="3DB925C9" w:rsidR="004A0B64" w:rsidRDefault="004A0B64"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4A0B64">
        <w:rPr>
          <w:rFonts w:ascii="Courier New" w:eastAsia="Times New Roman" w:hAnsi="Courier New" w:cs="Courier New"/>
          <w:color w:val="2196F3"/>
          <w:sz w:val="20"/>
          <w:szCs w:val="20"/>
          <w:lang w:eastAsia="en-GB"/>
        </w:rPr>
        <w:t>TextButton</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80808"/>
          <w:sz w:val="20"/>
          <w:szCs w:val="20"/>
          <w:lang w:eastAsia="en-GB"/>
        </w:rPr>
        <w:t>onPressed</w:t>
      </w:r>
      <w:proofErr w:type="spellEnd"/>
      <w:r w:rsidRPr="004A0B64">
        <w:rPr>
          <w:rFonts w:ascii="Courier New" w:eastAsia="Times New Roman" w:hAnsi="Courier New" w:cs="Courier New"/>
          <w:color w:val="080808"/>
          <w:sz w:val="20"/>
          <w:szCs w:val="20"/>
          <w:lang w:eastAsia="en-GB"/>
        </w:rPr>
        <w:t>: () {</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00000"/>
          <w:sz w:val="20"/>
          <w:szCs w:val="20"/>
          <w:lang w:eastAsia="en-GB"/>
        </w:rPr>
        <w:t>BlocProvider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of</w:t>
      </w:r>
      <w:proofErr w:type="spellEnd"/>
      <w:r w:rsidRPr="004A0B64">
        <w:rPr>
          <w:rFonts w:ascii="Courier New" w:eastAsia="Times New Roman" w:hAnsi="Courier New" w:cs="Courier New"/>
          <w:color w:val="080808"/>
          <w:sz w:val="20"/>
          <w:szCs w:val="20"/>
          <w:lang w:eastAsia="en-GB"/>
        </w:rPr>
        <w:t>&lt;</w:t>
      </w:r>
      <w:proofErr w:type="spellStart"/>
      <w:r w:rsidRPr="004A0B64">
        <w:rPr>
          <w:rFonts w:ascii="Courier New" w:eastAsia="Times New Roman" w:hAnsi="Courier New" w:cs="Courier New"/>
          <w:color w:val="000000"/>
          <w:sz w:val="20"/>
          <w:szCs w:val="20"/>
          <w:lang w:eastAsia="en-GB"/>
        </w:rPr>
        <w:t>TodoBloc</w:t>
      </w:r>
      <w:proofErr w:type="spellEnd"/>
      <w:r w:rsidRPr="004A0B64">
        <w:rPr>
          <w:rFonts w:ascii="Courier New" w:eastAsia="Times New Roman" w:hAnsi="Courier New" w:cs="Courier New"/>
          <w:color w:val="080808"/>
          <w:sz w:val="20"/>
          <w:szCs w:val="20"/>
          <w:lang w:eastAsia="en-GB"/>
        </w:rPr>
        <w:t>&gt;(context).add(</w:t>
      </w:r>
      <w:proofErr w:type="spellStart"/>
      <w:r w:rsidRPr="004A0B64">
        <w:rPr>
          <w:rFonts w:ascii="Courier New" w:eastAsia="Times New Roman" w:hAnsi="Courier New" w:cs="Courier New"/>
          <w:color w:val="2196F3"/>
          <w:sz w:val="20"/>
          <w:szCs w:val="20"/>
          <w:lang w:eastAsia="en-GB"/>
        </w:rPr>
        <w:t>AddTodoEvent</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871094"/>
          <w:sz w:val="20"/>
          <w:szCs w:val="20"/>
          <w:lang w:eastAsia="en-GB"/>
        </w:rPr>
        <w:t>textControllerName</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proofErr w:type="spellEnd"/>
      <w:r w:rsidRPr="004A0B64">
        <w:rPr>
          <w:rFonts w:ascii="Courier New" w:eastAsia="Times New Roman" w:hAnsi="Courier New" w:cs="Courier New"/>
          <w:color w:val="080808"/>
          <w:sz w:val="20"/>
          <w:szCs w:val="20"/>
          <w:lang w:eastAsia="en-GB"/>
        </w:rPr>
        <w:t xml:space="preserve">, </w:t>
      </w:r>
      <w:proofErr w:type="spellStart"/>
      <w:r w:rsidRPr="004A0B64">
        <w:rPr>
          <w:rFonts w:ascii="Courier New" w:eastAsia="Times New Roman" w:hAnsi="Courier New" w:cs="Courier New"/>
          <w:color w:val="871094"/>
          <w:sz w:val="20"/>
          <w:szCs w:val="20"/>
          <w:lang w:eastAsia="en-GB"/>
        </w:rPr>
        <w:t>textControllerDesc</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871094"/>
          <w:sz w:val="20"/>
          <w:szCs w:val="20"/>
          <w:lang w:eastAsia="en-GB"/>
        </w:rPr>
        <w:t>text</w:t>
      </w:r>
      <w:proofErr w:type="spellEnd"/>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80808"/>
          <w:sz w:val="20"/>
          <w:szCs w:val="20"/>
          <w:lang w:eastAsia="en-GB"/>
        </w:rPr>
        <w:br/>
        <w:t xml:space="preserve">      </w:t>
      </w:r>
      <w:proofErr w:type="spellStart"/>
      <w:r w:rsidRPr="004A0B64">
        <w:rPr>
          <w:rFonts w:ascii="Courier New" w:eastAsia="Times New Roman" w:hAnsi="Courier New" w:cs="Courier New"/>
          <w:color w:val="000000"/>
          <w:sz w:val="20"/>
          <w:szCs w:val="20"/>
          <w:lang w:eastAsia="en-GB"/>
        </w:rPr>
        <w:t>Navigator</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i/>
          <w:iCs/>
          <w:color w:val="00627A"/>
          <w:sz w:val="20"/>
          <w:szCs w:val="20"/>
          <w:lang w:eastAsia="en-GB"/>
        </w:rPr>
        <w:t>pop</w:t>
      </w:r>
      <w:proofErr w:type="spellEnd"/>
      <w:r w:rsidRPr="004A0B64">
        <w:rPr>
          <w:rFonts w:ascii="Courier New" w:eastAsia="Times New Roman" w:hAnsi="Courier New" w:cs="Courier New"/>
          <w:color w:val="080808"/>
          <w:sz w:val="20"/>
          <w:szCs w:val="20"/>
          <w:lang w:eastAsia="en-GB"/>
        </w:rPr>
        <w:t>(context);</w:t>
      </w:r>
      <w:r w:rsidRPr="004A0B64">
        <w:rPr>
          <w:rFonts w:ascii="Courier New" w:eastAsia="Times New Roman" w:hAnsi="Courier New" w:cs="Courier New"/>
          <w:color w:val="080808"/>
          <w:sz w:val="20"/>
          <w:szCs w:val="20"/>
          <w:lang w:eastAsia="en-GB"/>
        </w:rPr>
        <w:br/>
        <w:t xml:space="preserve">    },</w:t>
      </w:r>
      <w:r w:rsidRPr="004A0B64">
        <w:rPr>
          <w:rFonts w:ascii="Courier New" w:eastAsia="Times New Roman" w:hAnsi="Courier New" w:cs="Courier New"/>
          <w:color w:val="080808"/>
          <w:sz w:val="20"/>
          <w:szCs w:val="20"/>
          <w:lang w:eastAsia="en-GB"/>
        </w:rPr>
        <w:br/>
        <w:t xml:space="preserve">    child: </w:t>
      </w:r>
      <w:proofErr w:type="spellStart"/>
      <w:r w:rsidRPr="004A0B64">
        <w:rPr>
          <w:rFonts w:ascii="Courier New" w:eastAsia="Times New Roman" w:hAnsi="Courier New" w:cs="Courier New"/>
          <w:color w:val="0033B3"/>
          <w:sz w:val="20"/>
          <w:szCs w:val="20"/>
          <w:lang w:eastAsia="en-GB"/>
        </w:rPr>
        <w:t>const</w:t>
      </w:r>
      <w:proofErr w:type="spellEnd"/>
      <w:r w:rsidRPr="004A0B64">
        <w:rPr>
          <w:rFonts w:ascii="Courier New" w:eastAsia="Times New Roman" w:hAnsi="Courier New" w:cs="Courier New"/>
          <w:color w:val="0033B3"/>
          <w:sz w:val="20"/>
          <w:szCs w:val="20"/>
          <w:lang w:eastAsia="en-GB"/>
        </w:rPr>
        <w:t xml:space="preserve"> </w:t>
      </w:r>
      <w:r w:rsidRPr="004A0B64">
        <w:rPr>
          <w:rFonts w:ascii="Courier New" w:eastAsia="Times New Roman" w:hAnsi="Courier New" w:cs="Courier New"/>
          <w:color w:val="2196F3"/>
          <w:sz w:val="20"/>
          <w:szCs w:val="20"/>
          <w:lang w:eastAsia="en-GB"/>
        </w:rPr>
        <w:t>Text</w:t>
      </w:r>
      <w:r w:rsidRPr="004A0B64">
        <w:rPr>
          <w:rFonts w:ascii="Courier New" w:eastAsia="Times New Roman" w:hAnsi="Courier New" w:cs="Courier New"/>
          <w:color w:val="080808"/>
          <w:sz w:val="20"/>
          <w:szCs w:val="20"/>
          <w:lang w:eastAsia="en-GB"/>
        </w:rPr>
        <w:t>(</w:t>
      </w:r>
      <w:r w:rsidRPr="004A0B64">
        <w:rPr>
          <w:rFonts w:ascii="Courier New" w:eastAsia="Times New Roman" w:hAnsi="Courier New" w:cs="Courier New"/>
          <w:color w:val="067D17"/>
          <w:sz w:val="20"/>
          <w:szCs w:val="20"/>
          <w:lang w:eastAsia="en-GB"/>
        </w:rPr>
        <w:t>"Create"</w:t>
      </w:r>
      <w:r w:rsidRPr="004A0B64">
        <w:rPr>
          <w:rFonts w:ascii="Courier New" w:eastAsia="Times New Roman" w:hAnsi="Courier New" w:cs="Courier New"/>
          <w:color w:val="080808"/>
          <w:sz w:val="20"/>
          <w:szCs w:val="20"/>
          <w:lang w:eastAsia="en-GB"/>
        </w:rPr>
        <w:t>))</w:t>
      </w:r>
    </w:p>
    <w:p w14:paraId="11F1BF3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241F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59312AE" w14:textId="37ACA5AB"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67F643C5"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9DCA14C" w14:textId="431E5584" w:rsidR="00077C1C" w:rsidRDefault="00077C1C"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same process is done to implement the </w:t>
      </w:r>
      <w:proofErr w:type="spellStart"/>
      <w:r>
        <w:t>UpdateTodoPage</w:t>
      </w:r>
      <w:proofErr w:type="spellEnd"/>
      <w:r>
        <w:t xml:space="preserve">. In the </w:t>
      </w:r>
      <w:proofErr w:type="spellStart"/>
      <w:r>
        <w:t>onPressed</w:t>
      </w:r>
      <w:proofErr w:type="spellEnd"/>
      <w:r>
        <w:t xml:space="preserve"> field a function is provided. This function uses the </w:t>
      </w:r>
      <w:proofErr w:type="spellStart"/>
      <w:r>
        <w:t>TextField</w:t>
      </w:r>
      <w:proofErr w:type="spellEnd"/>
      <w:r>
        <w:t xml:space="preserve"> </w:t>
      </w:r>
      <w:proofErr w:type="spellStart"/>
      <w:r>
        <w:t>widgets’s</w:t>
      </w:r>
      <w:proofErr w:type="spellEnd"/>
      <w:r>
        <w:t xml:space="preserve"> parameters to create and emit an event of type </w:t>
      </w:r>
      <w:proofErr w:type="spellStart"/>
      <w:r>
        <w:t>UpdateTodoEvent</w:t>
      </w:r>
      <w:proofErr w:type="spellEnd"/>
      <w:r>
        <w:t xml:space="preserve">. The </w:t>
      </w:r>
      <w:proofErr w:type="spellStart"/>
      <w:r>
        <w:t>UpdateTodoPage</w:t>
      </w:r>
      <w:proofErr w:type="spellEnd"/>
      <w:r>
        <w:t xml:space="preserve"> is then popped and the </w:t>
      </w:r>
      <w:proofErr w:type="spellStart"/>
      <w:r>
        <w:t>HomePage</w:t>
      </w:r>
      <w:proofErr w:type="spellEnd"/>
      <w:r>
        <w:t xml:space="preserve"> rebuilt due to the </w:t>
      </w:r>
      <w:proofErr w:type="spellStart"/>
      <w:r>
        <w:t>TodoBloc</w:t>
      </w:r>
      <w:proofErr w:type="spellEnd"/>
      <w:r>
        <w:t xml:space="preserve"> state change.</w:t>
      </w:r>
    </w:p>
    <w:p w14:paraId="08CA6CD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58BF0CD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345D451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92F5B4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7DC3894F" w14:textId="28CE15FA"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13E35DAE" w14:textId="77777777" w:rsidR="00077C1C" w:rsidRPr="00077C1C" w:rsidRDefault="00077C1C" w:rsidP="00077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077C1C">
        <w:rPr>
          <w:rFonts w:ascii="Courier New" w:eastAsia="Times New Roman" w:hAnsi="Courier New" w:cs="Courier New"/>
          <w:color w:val="2196F3"/>
          <w:sz w:val="20"/>
          <w:szCs w:val="20"/>
          <w:lang w:eastAsia="en-GB"/>
        </w:rPr>
        <w:t>TextButton</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80808"/>
          <w:sz w:val="20"/>
          <w:szCs w:val="20"/>
          <w:lang w:eastAsia="en-GB"/>
        </w:rPr>
        <w:t>onPressed</w:t>
      </w:r>
      <w:proofErr w:type="spellEnd"/>
      <w:r w:rsidRPr="00077C1C">
        <w:rPr>
          <w:rFonts w:ascii="Courier New" w:eastAsia="Times New Roman" w:hAnsi="Courier New" w:cs="Courier New"/>
          <w:color w:val="080808"/>
          <w:sz w:val="20"/>
          <w:szCs w:val="20"/>
          <w:lang w:eastAsia="en-GB"/>
        </w:rPr>
        <w:t>: () {</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00000"/>
          <w:sz w:val="20"/>
          <w:szCs w:val="20"/>
          <w:lang w:eastAsia="en-GB"/>
        </w:rPr>
        <w:t>BlocProvider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of</w:t>
      </w:r>
      <w:proofErr w:type="spellEnd"/>
      <w:r w:rsidRPr="00077C1C">
        <w:rPr>
          <w:rFonts w:ascii="Courier New" w:eastAsia="Times New Roman" w:hAnsi="Courier New" w:cs="Courier New"/>
          <w:color w:val="080808"/>
          <w:sz w:val="20"/>
          <w:szCs w:val="20"/>
          <w:lang w:eastAsia="en-GB"/>
        </w:rPr>
        <w:t>&lt;</w:t>
      </w:r>
      <w:proofErr w:type="spellStart"/>
      <w:r w:rsidRPr="00077C1C">
        <w:rPr>
          <w:rFonts w:ascii="Courier New" w:eastAsia="Times New Roman" w:hAnsi="Courier New" w:cs="Courier New"/>
          <w:color w:val="000000"/>
          <w:sz w:val="20"/>
          <w:szCs w:val="20"/>
          <w:lang w:eastAsia="en-GB"/>
        </w:rPr>
        <w:t>TodoBloc</w:t>
      </w:r>
      <w:proofErr w:type="spellEnd"/>
      <w:r w:rsidRPr="00077C1C">
        <w:rPr>
          <w:rFonts w:ascii="Courier New" w:eastAsia="Times New Roman" w:hAnsi="Courier New" w:cs="Courier New"/>
          <w:color w:val="080808"/>
          <w:sz w:val="20"/>
          <w:szCs w:val="20"/>
          <w:lang w:eastAsia="en-GB"/>
        </w:rPr>
        <w:t>&gt;(context).add(</w:t>
      </w:r>
      <w:proofErr w:type="spellStart"/>
      <w:r w:rsidRPr="00077C1C">
        <w:rPr>
          <w:rFonts w:ascii="Courier New" w:eastAsia="Times New Roman" w:hAnsi="Courier New" w:cs="Courier New"/>
          <w:color w:val="2196F3"/>
          <w:sz w:val="20"/>
          <w:szCs w:val="20"/>
          <w:lang w:eastAsia="en-GB"/>
        </w:rPr>
        <w:t>UpdateTodoEvent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871094"/>
          <w:sz w:val="20"/>
          <w:szCs w:val="20"/>
          <w:lang w:eastAsia="en-GB"/>
        </w:rPr>
        <w:t>widget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todo</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id</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871094"/>
          <w:sz w:val="20"/>
          <w:szCs w:val="20"/>
          <w:lang w:eastAsia="en-GB"/>
        </w:rPr>
        <w:t>textControllerName</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871094"/>
          <w:sz w:val="20"/>
          <w:szCs w:val="20"/>
          <w:lang w:eastAsia="en-GB"/>
        </w:rPr>
        <w:t>textControllerDesc</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871094"/>
          <w:sz w:val="20"/>
          <w:szCs w:val="20"/>
          <w:lang w:eastAsia="en-GB"/>
        </w:rPr>
        <w:t>text</w:t>
      </w:r>
      <w:proofErr w:type="spellEnd"/>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80808"/>
          <w:sz w:val="20"/>
          <w:szCs w:val="20"/>
          <w:lang w:eastAsia="en-GB"/>
        </w:rPr>
        <w:br/>
        <w:t xml:space="preserve">      </w:t>
      </w:r>
      <w:proofErr w:type="spellStart"/>
      <w:r w:rsidRPr="00077C1C">
        <w:rPr>
          <w:rFonts w:ascii="Courier New" w:eastAsia="Times New Roman" w:hAnsi="Courier New" w:cs="Courier New"/>
          <w:color w:val="000000"/>
          <w:sz w:val="20"/>
          <w:szCs w:val="20"/>
          <w:lang w:eastAsia="en-GB"/>
        </w:rPr>
        <w:t>Navigator</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i/>
          <w:iCs/>
          <w:color w:val="00627A"/>
          <w:sz w:val="20"/>
          <w:szCs w:val="20"/>
          <w:lang w:eastAsia="en-GB"/>
        </w:rPr>
        <w:t>pop</w:t>
      </w:r>
      <w:proofErr w:type="spellEnd"/>
      <w:r w:rsidRPr="00077C1C">
        <w:rPr>
          <w:rFonts w:ascii="Courier New" w:eastAsia="Times New Roman" w:hAnsi="Courier New" w:cs="Courier New"/>
          <w:color w:val="080808"/>
          <w:sz w:val="20"/>
          <w:szCs w:val="20"/>
          <w:lang w:eastAsia="en-GB"/>
        </w:rPr>
        <w:t>(context);</w:t>
      </w:r>
      <w:r w:rsidRPr="00077C1C">
        <w:rPr>
          <w:rFonts w:ascii="Courier New" w:eastAsia="Times New Roman" w:hAnsi="Courier New" w:cs="Courier New"/>
          <w:color w:val="080808"/>
          <w:sz w:val="20"/>
          <w:szCs w:val="20"/>
          <w:lang w:eastAsia="en-GB"/>
        </w:rPr>
        <w:br/>
        <w:t xml:space="preserve">    },</w:t>
      </w:r>
      <w:r w:rsidRPr="00077C1C">
        <w:rPr>
          <w:rFonts w:ascii="Courier New" w:eastAsia="Times New Roman" w:hAnsi="Courier New" w:cs="Courier New"/>
          <w:color w:val="080808"/>
          <w:sz w:val="20"/>
          <w:szCs w:val="20"/>
          <w:lang w:eastAsia="en-GB"/>
        </w:rPr>
        <w:br/>
        <w:t xml:space="preserve">    child: </w:t>
      </w:r>
      <w:proofErr w:type="spellStart"/>
      <w:r w:rsidRPr="00077C1C">
        <w:rPr>
          <w:rFonts w:ascii="Courier New" w:eastAsia="Times New Roman" w:hAnsi="Courier New" w:cs="Courier New"/>
          <w:color w:val="0033B3"/>
          <w:sz w:val="20"/>
          <w:szCs w:val="20"/>
          <w:lang w:eastAsia="en-GB"/>
        </w:rPr>
        <w:t>const</w:t>
      </w:r>
      <w:proofErr w:type="spellEnd"/>
      <w:r w:rsidRPr="00077C1C">
        <w:rPr>
          <w:rFonts w:ascii="Courier New" w:eastAsia="Times New Roman" w:hAnsi="Courier New" w:cs="Courier New"/>
          <w:color w:val="0033B3"/>
          <w:sz w:val="20"/>
          <w:szCs w:val="20"/>
          <w:lang w:eastAsia="en-GB"/>
        </w:rPr>
        <w:t xml:space="preserve"> </w:t>
      </w:r>
      <w:r w:rsidRPr="00077C1C">
        <w:rPr>
          <w:rFonts w:ascii="Courier New" w:eastAsia="Times New Roman" w:hAnsi="Courier New" w:cs="Courier New"/>
          <w:color w:val="2196F3"/>
          <w:sz w:val="20"/>
          <w:szCs w:val="20"/>
          <w:lang w:eastAsia="en-GB"/>
        </w:rPr>
        <w:t>Text</w:t>
      </w:r>
      <w:r w:rsidRPr="00077C1C">
        <w:rPr>
          <w:rFonts w:ascii="Courier New" w:eastAsia="Times New Roman" w:hAnsi="Courier New" w:cs="Courier New"/>
          <w:color w:val="080808"/>
          <w:sz w:val="20"/>
          <w:szCs w:val="20"/>
          <w:lang w:eastAsia="en-GB"/>
        </w:rPr>
        <w:t>(</w:t>
      </w:r>
      <w:r w:rsidRPr="00077C1C">
        <w:rPr>
          <w:rFonts w:ascii="Courier New" w:eastAsia="Times New Roman" w:hAnsi="Courier New" w:cs="Courier New"/>
          <w:color w:val="067D17"/>
          <w:sz w:val="20"/>
          <w:szCs w:val="20"/>
          <w:lang w:eastAsia="en-GB"/>
        </w:rPr>
        <w:t>"Confirm"</w:t>
      </w:r>
      <w:r w:rsidRPr="00077C1C">
        <w:rPr>
          <w:rFonts w:ascii="Courier New" w:eastAsia="Times New Roman" w:hAnsi="Courier New" w:cs="Courier New"/>
          <w:color w:val="080808"/>
          <w:sz w:val="20"/>
          <w:szCs w:val="20"/>
          <w:lang w:eastAsia="en-GB"/>
        </w:rPr>
        <w:t>))</w:t>
      </w:r>
    </w:p>
    <w:p w14:paraId="1363F8F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7D52DA98"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B73868F" w14:textId="6E98E244" w:rsidR="00077C1C"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lastRenderedPageBreak/>
        <w:t>\end</w:t>
      </w:r>
      <w:r w:rsidRPr="00DF4D1F">
        <w:rPr>
          <w:rFonts w:ascii="Times New Roman" w:eastAsia="Times New Roman" w:hAnsi="Times New Roman" w:cs="Times New Roman"/>
          <w:color w:val="000000"/>
          <w:sz w:val="24"/>
          <w:szCs w:val="24"/>
          <w:lang w:eastAsia="en-GB"/>
        </w:rPr>
        <w:t>{code}</w:t>
      </w:r>
    </w:p>
    <w:p w14:paraId="47A813DB" w14:textId="77777777" w:rsidR="00DF4D1F" w:rsidRDefault="00DF4D1F"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625C8ECA" w14:textId="3876B60A"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Conclusions</w:t>
      </w:r>
    </w:p>
    <w:p w14:paraId="3D325F0C" w14:textId="508B1F91" w:rsidR="003676E5"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The features addition process was easy and did not required many lines of code.</w:t>
      </w:r>
    </w:p>
    <w:p w14:paraId="0446E30F" w14:textId="77777777" w:rsidR="003676E5" w:rsidRPr="004A0B64" w:rsidRDefault="003676E5" w:rsidP="004A0B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2750727" w14:textId="7BE15C77"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sidR="003676E5">
        <w:rPr>
          <w:rFonts w:ascii="Palatino Linotype" w:hAnsi="Palatino Linotype"/>
          <w:b/>
          <w:bCs/>
          <w:sz w:val="24"/>
          <w:lang w:val="en-US"/>
        </w:rPr>
        <w:t xml:space="preserve">15-20 </w:t>
      </w:r>
      <w:r w:rsidRPr="00101E87">
        <w:rPr>
          <w:rFonts w:ascii="Palatino Linotype" w:hAnsi="Palatino Linotype"/>
          <w:b/>
          <w:bCs/>
          <w:sz w:val="24"/>
          <w:lang w:val="en-US"/>
        </w:rPr>
        <w:t>minutes</w:t>
      </w:r>
    </w:p>
    <w:p w14:paraId="1EA038BD" w14:textId="616820C2" w:rsidR="00097FF5" w:rsidRPr="00101E87"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Lines of code written/updated: </w:t>
      </w:r>
      <w:r w:rsidR="003676E5">
        <w:rPr>
          <w:rFonts w:ascii="Palatino Linotype" w:hAnsi="Palatino Linotype"/>
          <w:b/>
          <w:bCs/>
          <w:sz w:val="24"/>
          <w:lang w:val="en-US"/>
        </w:rPr>
        <w:t>67</w:t>
      </w:r>
    </w:p>
    <w:p w14:paraId="03AD6EC6" w14:textId="4EF4D1D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sidR="003676E5">
        <w:rPr>
          <w:rFonts w:ascii="Palatino Linotype" w:hAnsi="Palatino Linotype"/>
          <w:b/>
          <w:bCs/>
          <w:sz w:val="24"/>
          <w:lang w:val="en-US"/>
        </w:rPr>
        <w:t>2</w:t>
      </w:r>
    </w:p>
    <w:p w14:paraId="73AC5539" w14:textId="4763769D" w:rsidR="00097FF5" w:rsidRDefault="00097FF5" w:rsidP="0009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p>
    <w:p w14:paraId="4DCA4970" w14:textId="2103A896" w:rsidR="00420736" w:rsidRDefault="002E0F6D" w:rsidP="002E0F6D">
      <w:pPr>
        <w:pStyle w:val="Titolo4"/>
      </w:pPr>
      <w:r>
        <w:t>Rendering optimization</w:t>
      </w:r>
      <w:r w:rsidR="00CB0985">
        <w:t>s</w:t>
      </w:r>
    </w:p>
    <w:p w14:paraId="61191C82" w14:textId="2A141ED1" w:rsidR="005435C2" w:rsidRDefault="00CB0985" w:rsidP="002E0F6D">
      <w:pPr>
        <w:rPr>
          <w:lang w:val="en-US"/>
        </w:rPr>
      </w:pPr>
      <w:r>
        <w:rPr>
          <w:lang w:val="en-US"/>
        </w:rPr>
        <w:t xml:space="preserve">To achieve the desired partial rendering is necessary to work on the </w:t>
      </w:r>
      <w:proofErr w:type="spellStart"/>
      <w:r>
        <w:rPr>
          <w:lang w:val="en-US"/>
        </w:rPr>
        <w:t>TodoView</w:t>
      </w:r>
      <w:proofErr w:type="spellEnd"/>
      <w:r>
        <w:rPr>
          <w:lang w:val="en-US"/>
        </w:rPr>
        <w:t xml:space="preserve"> </w:t>
      </w:r>
      <w:r w:rsidR="000074BE">
        <w:rPr>
          <w:lang w:val="en-US"/>
        </w:rPr>
        <w:t>and</w:t>
      </w:r>
      <w:r>
        <w:rPr>
          <w:lang w:val="en-US"/>
        </w:rPr>
        <w:t xml:space="preserve"> </w:t>
      </w:r>
      <w:proofErr w:type="spellStart"/>
      <w:r>
        <w:rPr>
          <w:lang w:val="en-US"/>
        </w:rPr>
        <w:t>TodoItem</w:t>
      </w:r>
      <w:proofErr w:type="spellEnd"/>
      <w:r>
        <w:rPr>
          <w:lang w:val="en-US"/>
        </w:rPr>
        <w:t xml:space="preserve"> widget</w:t>
      </w:r>
      <w:r w:rsidR="000074BE">
        <w:rPr>
          <w:lang w:val="en-US"/>
        </w:rPr>
        <w:t>s</w:t>
      </w:r>
      <w:r w:rsidR="00781D37">
        <w:rPr>
          <w:lang w:val="en-US"/>
        </w:rPr>
        <w:t xml:space="preserve"> only</w:t>
      </w:r>
      <w:r>
        <w:rPr>
          <w:lang w:val="en-US"/>
        </w:rPr>
        <w:t xml:space="preserve">. We will </w:t>
      </w:r>
      <w:r w:rsidR="005C46F0">
        <w:rPr>
          <w:lang w:val="en-US"/>
        </w:rPr>
        <w:t>leverage on</w:t>
      </w:r>
      <w:r>
        <w:rPr>
          <w:lang w:val="en-US"/>
        </w:rPr>
        <w:t xml:space="preserve"> a specific field of the </w:t>
      </w:r>
      <w:proofErr w:type="spellStart"/>
      <w:r>
        <w:rPr>
          <w:lang w:val="en-US"/>
        </w:rPr>
        <w:t>BlocBuilder</w:t>
      </w:r>
      <w:proofErr w:type="spellEnd"/>
      <w:r>
        <w:rPr>
          <w:lang w:val="en-US"/>
        </w:rPr>
        <w:t xml:space="preserve"> widget called </w:t>
      </w:r>
      <w:proofErr w:type="spellStart"/>
      <w:r>
        <w:rPr>
          <w:lang w:val="en-US"/>
        </w:rPr>
        <w:t>buildWhen</w:t>
      </w:r>
      <w:proofErr w:type="spellEnd"/>
      <w:r>
        <w:rPr>
          <w:lang w:val="en-US"/>
        </w:rPr>
        <w:t xml:space="preserve">. In this field is possible to insert a Boolean function in order to determine whether or not </w:t>
      </w:r>
      <w:r w:rsidR="00781D37">
        <w:rPr>
          <w:lang w:val="en-US"/>
        </w:rPr>
        <w:t xml:space="preserve">to </w:t>
      </w:r>
      <w:r>
        <w:rPr>
          <w:lang w:val="en-US"/>
        </w:rPr>
        <w:t>rebuild the questioned widget</w:t>
      </w:r>
      <w:r w:rsidR="00D473EC">
        <w:rPr>
          <w:lang w:val="en-US"/>
        </w:rPr>
        <w:t xml:space="preserve"> on </w:t>
      </w:r>
      <w:r>
        <w:rPr>
          <w:lang w:val="en-US"/>
        </w:rPr>
        <w:t>a</w:t>
      </w:r>
      <w:r w:rsidR="005C46F0">
        <w:rPr>
          <w:lang w:val="en-US"/>
        </w:rPr>
        <w:t xml:space="preserve"> state</w:t>
      </w:r>
      <w:r>
        <w:rPr>
          <w:lang w:val="en-US"/>
        </w:rPr>
        <w:t xml:space="preserve"> transition. Inside this function , the previous state and the </w:t>
      </w:r>
      <w:r w:rsidR="00D473EC">
        <w:rPr>
          <w:lang w:val="en-US"/>
        </w:rPr>
        <w:t>next</w:t>
      </w:r>
      <w:r>
        <w:rPr>
          <w:lang w:val="en-US"/>
        </w:rPr>
        <w:t xml:space="preserve"> state </w:t>
      </w:r>
      <w:r w:rsidR="005C46F0">
        <w:rPr>
          <w:lang w:val="en-US"/>
        </w:rPr>
        <w:t>can be accessed</w:t>
      </w:r>
      <w:r>
        <w:rPr>
          <w:lang w:val="en-US"/>
        </w:rPr>
        <w:t>.</w:t>
      </w:r>
      <w:r w:rsidR="000074BE" w:rsidRPr="000074BE">
        <w:rPr>
          <w:lang w:val="en-US"/>
        </w:rPr>
        <w:t xml:space="preserve"> </w:t>
      </w:r>
      <w:r w:rsidR="000074BE">
        <w:rPr>
          <w:lang w:val="en-US"/>
        </w:rPr>
        <w:t xml:space="preserve">For the moment, when a state change occurs, the </w:t>
      </w:r>
      <w:proofErr w:type="spellStart"/>
      <w:r w:rsidR="000074BE">
        <w:rPr>
          <w:lang w:val="en-US"/>
        </w:rPr>
        <w:t>TodoView</w:t>
      </w:r>
      <w:proofErr w:type="spellEnd"/>
      <w:r w:rsidR="000074BE">
        <w:rPr>
          <w:lang w:val="en-US"/>
        </w:rPr>
        <w:t xml:space="preserve"> widget destroys all the </w:t>
      </w:r>
      <w:r w:rsidR="006D6254">
        <w:rPr>
          <w:lang w:val="en-US"/>
        </w:rPr>
        <w:t xml:space="preserve">children </w:t>
      </w:r>
      <w:proofErr w:type="spellStart"/>
      <w:r w:rsidR="000074BE">
        <w:rPr>
          <w:lang w:val="en-US"/>
        </w:rPr>
        <w:t>TodoItem</w:t>
      </w:r>
      <w:proofErr w:type="spellEnd"/>
      <w:r w:rsidR="000074BE">
        <w:rPr>
          <w:lang w:val="en-US"/>
        </w:rPr>
        <w:t xml:space="preserve"> widgets and rebuild</w:t>
      </w:r>
      <w:r w:rsidR="00D473EC">
        <w:rPr>
          <w:lang w:val="en-US"/>
        </w:rPr>
        <w:t xml:space="preserve">s </w:t>
      </w:r>
      <w:r w:rsidR="000074BE">
        <w:rPr>
          <w:lang w:val="en-US"/>
        </w:rPr>
        <w:t>them using the data contained in the new state. Well, actually is not precisely like this. Flutter indeed uses some articulat</w:t>
      </w:r>
      <w:r w:rsidR="00D473EC">
        <w:rPr>
          <w:lang w:val="en-US"/>
        </w:rPr>
        <w:t xml:space="preserve">ed </w:t>
      </w:r>
      <w:r w:rsidR="000074BE">
        <w:rPr>
          <w:lang w:val="en-US"/>
        </w:rPr>
        <w:t xml:space="preserve">mechanism in order to rebuild the few parts of the widget tree possible. From our </w:t>
      </w:r>
      <w:proofErr w:type="spellStart"/>
      <w:r w:rsidR="000074BE">
        <w:rPr>
          <w:lang w:val="en-US"/>
        </w:rPr>
        <w:t>prespective</w:t>
      </w:r>
      <w:proofErr w:type="spellEnd"/>
      <w:r w:rsidR="000074BE">
        <w:rPr>
          <w:lang w:val="en-US"/>
        </w:rPr>
        <w:t xml:space="preserve"> ,however, </w:t>
      </w:r>
      <w:proofErr w:type="spellStart"/>
      <w:r w:rsidR="000074BE">
        <w:rPr>
          <w:lang w:val="en-US"/>
        </w:rPr>
        <w:t>TodoItem</w:t>
      </w:r>
      <w:proofErr w:type="spellEnd"/>
      <w:r w:rsidR="000074BE">
        <w:rPr>
          <w:lang w:val="en-US"/>
        </w:rPr>
        <w:t xml:space="preserve"> widgets are destroyed and recreated at every transaction, also in case a single </w:t>
      </w:r>
      <w:proofErr w:type="spellStart"/>
      <w:r w:rsidR="000074BE">
        <w:rPr>
          <w:lang w:val="en-US"/>
        </w:rPr>
        <w:t>TodoItem</w:t>
      </w:r>
      <w:proofErr w:type="spellEnd"/>
      <w:r w:rsidR="000074BE">
        <w:rPr>
          <w:lang w:val="en-US"/>
        </w:rPr>
        <w:t xml:space="preserve"> change</w:t>
      </w:r>
      <w:r w:rsidR="00D473EC">
        <w:rPr>
          <w:lang w:val="en-US"/>
        </w:rPr>
        <w:t>d</w:t>
      </w:r>
      <w:r w:rsidR="000074BE">
        <w:rPr>
          <w:lang w:val="en-US"/>
        </w:rPr>
        <w:t xml:space="preserve">. To make the </w:t>
      </w:r>
      <w:proofErr w:type="spellStart"/>
      <w:r w:rsidR="000074BE">
        <w:rPr>
          <w:lang w:val="en-US"/>
        </w:rPr>
        <w:t>TodoItem</w:t>
      </w:r>
      <w:proofErr w:type="spellEnd"/>
      <w:r w:rsidR="000074BE">
        <w:rPr>
          <w:lang w:val="en-US"/>
        </w:rPr>
        <w:t xml:space="preserve"> widgets self-rebuild </w:t>
      </w:r>
      <w:r w:rsidR="00D473EC">
        <w:rPr>
          <w:lang w:val="en-US"/>
        </w:rPr>
        <w:t xml:space="preserve">, </w:t>
      </w:r>
      <w:r w:rsidR="000074BE">
        <w:rPr>
          <w:lang w:val="en-US"/>
        </w:rPr>
        <w:t xml:space="preserve">is necessary to make them sensible to changes in the state. </w:t>
      </w:r>
      <w:r w:rsidR="002E577C">
        <w:rPr>
          <w:lang w:val="en-US"/>
        </w:rPr>
        <w:t xml:space="preserve">For the moment , however, the </w:t>
      </w:r>
      <w:proofErr w:type="spellStart"/>
      <w:r w:rsidR="002E577C">
        <w:rPr>
          <w:lang w:val="en-US"/>
        </w:rPr>
        <w:t>TodoItem</w:t>
      </w:r>
      <w:proofErr w:type="spellEnd"/>
      <w:r w:rsidR="002E577C">
        <w:rPr>
          <w:lang w:val="en-US"/>
        </w:rPr>
        <w:t xml:space="preserve"> widget does not use any </w:t>
      </w:r>
      <w:proofErr w:type="spellStart"/>
      <w:r w:rsidR="002E577C">
        <w:rPr>
          <w:lang w:val="en-US"/>
        </w:rPr>
        <w:t>BlocBuilder</w:t>
      </w:r>
      <w:proofErr w:type="spellEnd"/>
      <w:r w:rsidR="002E577C">
        <w:rPr>
          <w:lang w:val="en-US"/>
        </w:rPr>
        <w:t xml:space="preserve"> widget at all. Indeed, it just visualize the </w:t>
      </w:r>
      <w:proofErr w:type="spellStart"/>
      <w:r w:rsidR="002E577C">
        <w:rPr>
          <w:lang w:val="en-US"/>
        </w:rPr>
        <w:t>todo</w:t>
      </w:r>
      <w:proofErr w:type="spellEnd"/>
      <w:r w:rsidR="002E577C">
        <w:rPr>
          <w:lang w:val="en-US"/>
        </w:rPr>
        <w:t xml:space="preserve"> passed from the parent widget without actually </w:t>
      </w:r>
      <w:r w:rsidR="000074BE">
        <w:rPr>
          <w:lang w:val="en-US"/>
        </w:rPr>
        <w:t>accessing</w:t>
      </w:r>
      <w:r w:rsidR="002E577C">
        <w:rPr>
          <w:lang w:val="en-US"/>
        </w:rPr>
        <w:t xml:space="preserve"> the state. The first thing to do  is to wrap the </w:t>
      </w:r>
      <w:proofErr w:type="spellStart"/>
      <w:r w:rsidR="002E577C">
        <w:rPr>
          <w:lang w:val="en-US"/>
        </w:rPr>
        <w:t>TodoItem</w:t>
      </w:r>
      <w:proofErr w:type="spellEnd"/>
      <w:r w:rsidR="002E577C">
        <w:rPr>
          <w:lang w:val="en-US"/>
        </w:rPr>
        <w:t xml:space="preserve"> widget inside a </w:t>
      </w:r>
      <w:proofErr w:type="spellStart"/>
      <w:r w:rsidR="002E577C">
        <w:rPr>
          <w:lang w:val="en-US"/>
        </w:rPr>
        <w:t>BlocBuilder</w:t>
      </w:r>
      <w:proofErr w:type="spellEnd"/>
      <w:r w:rsidR="002E577C">
        <w:rPr>
          <w:lang w:val="en-US"/>
        </w:rPr>
        <w:t xml:space="preserve"> </w:t>
      </w:r>
      <w:r w:rsidR="00D473EC">
        <w:rPr>
          <w:lang w:val="en-US"/>
        </w:rPr>
        <w:t xml:space="preserve">widget </w:t>
      </w:r>
      <w:r w:rsidR="002E577C">
        <w:rPr>
          <w:lang w:val="en-US"/>
        </w:rPr>
        <w:t xml:space="preserve">making it listen for changes in the </w:t>
      </w:r>
      <w:proofErr w:type="spellStart"/>
      <w:r w:rsidR="002E577C">
        <w:rPr>
          <w:lang w:val="en-US"/>
        </w:rPr>
        <w:t>FilteredTodoBloc</w:t>
      </w:r>
      <w:proofErr w:type="spellEnd"/>
      <w:r w:rsidR="002E577C">
        <w:rPr>
          <w:lang w:val="en-US"/>
        </w:rPr>
        <w:t>.</w:t>
      </w:r>
      <w:r w:rsidR="00D473EC">
        <w:rPr>
          <w:lang w:val="en-US"/>
        </w:rPr>
        <w:t xml:space="preserve"> </w:t>
      </w:r>
      <w:r w:rsidR="002E577C">
        <w:rPr>
          <w:lang w:val="en-US"/>
        </w:rPr>
        <w:t xml:space="preserve">Instead of </w:t>
      </w:r>
      <w:r w:rsidR="00D473EC">
        <w:rPr>
          <w:lang w:val="en-US"/>
        </w:rPr>
        <w:t xml:space="preserve">receiving </w:t>
      </w:r>
      <w:r w:rsidR="00FA601A">
        <w:rPr>
          <w:lang w:val="en-US"/>
        </w:rPr>
        <w:t xml:space="preserve">,from the </w:t>
      </w:r>
      <w:proofErr w:type="spellStart"/>
      <w:r w:rsidR="00FA601A">
        <w:rPr>
          <w:lang w:val="en-US"/>
        </w:rPr>
        <w:t>TodoView</w:t>
      </w:r>
      <w:proofErr w:type="spellEnd"/>
      <w:r w:rsidR="00FA601A">
        <w:rPr>
          <w:lang w:val="en-US"/>
        </w:rPr>
        <w:t xml:space="preserve"> parent widget ,a copy of the </w:t>
      </w:r>
      <w:proofErr w:type="spellStart"/>
      <w:r w:rsidR="002E577C">
        <w:rPr>
          <w:lang w:val="en-US"/>
        </w:rPr>
        <w:t>todo</w:t>
      </w:r>
      <w:proofErr w:type="spellEnd"/>
      <w:r w:rsidR="002E577C">
        <w:rPr>
          <w:lang w:val="en-US"/>
        </w:rPr>
        <w:t xml:space="preserve"> instance</w:t>
      </w:r>
      <w:r w:rsidR="00FA601A">
        <w:rPr>
          <w:lang w:val="en-US"/>
        </w:rPr>
        <w:t xml:space="preserve"> to be visualized</w:t>
      </w:r>
      <w:r w:rsidR="002E577C">
        <w:rPr>
          <w:lang w:val="en-US"/>
        </w:rPr>
        <w:t xml:space="preserve"> </w:t>
      </w:r>
      <w:r w:rsidR="00FA601A">
        <w:rPr>
          <w:lang w:val="en-US"/>
        </w:rPr>
        <w:t xml:space="preserve">is enough ,now, to receive </w:t>
      </w:r>
      <w:r w:rsidR="000074BE">
        <w:rPr>
          <w:lang w:val="en-US"/>
        </w:rPr>
        <w:t>the</w:t>
      </w:r>
      <w:r w:rsidR="002E577C">
        <w:rPr>
          <w:lang w:val="en-US"/>
        </w:rPr>
        <w:t xml:space="preserve"> id</w:t>
      </w:r>
      <w:r w:rsidR="000074BE">
        <w:rPr>
          <w:lang w:val="en-US"/>
        </w:rPr>
        <w:t xml:space="preserve"> </w:t>
      </w:r>
      <w:r w:rsidR="006D6254">
        <w:rPr>
          <w:lang w:val="en-US"/>
        </w:rPr>
        <w:t>and use it to</w:t>
      </w:r>
      <w:r w:rsidR="00FA601A">
        <w:rPr>
          <w:lang w:val="en-US"/>
        </w:rPr>
        <w:t xml:space="preserve"> obtain the instance</w:t>
      </w:r>
      <w:r w:rsidR="006D6254">
        <w:rPr>
          <w:lang w:val="en-US"/>
        </w:rPr>
        <w:t xml:space="preserve"> of the </w:t>
      </w:r>
      <w:proofErr w:type="spellStart"/>
      <w:r w:rsidR="006D6254">
        <w:rPr>
          <w:lang w:val="en-US"/>
        </w:rPr>
        <w:t>todo</w:t>
      </w:r>
      <w:proofErr w:type="spellEnd"/>
      <w:r w:rsidR="00FA601A">
        <w:rPr>
          <w:lang w:val="en-US"/>
        </w:rPr>
        <w:t xml:space="preserve"> accessing the state</w:t>
      </w:r>
      <w:r w:rsidR="002E577C">
        <w:rPr>
          <w:lang w:val="en-US"/>
        </w:rPr>
        <w:t xml:space="preserve">. Inside the builder field, </w:t>
      </w:r>
      <w:r w:rsidR="00FA601A">
        <w:rPr>
          <w:lang w:val="en-US"/>
        </w:rPr>
        <w:t xml:space="preserve">the function </w:t>
      </w:r>
      <w:r w:rsidR="002E577C">
        <w:rPr>
          <w:lang w:val="en-US"/>
        </w:rPr>
        <w:t xml:space="preserve">will </w:t>
      </w:r>
      <w:r w:rsidR="00FA601A">
        <w:rPr>
          <w:lang w:val="en-US"/>
        </w:rPr>
        <w:t>look up for</w:t>
      </w:r>
      <w:r w:rsidR="002E577C">
        <w:rPr>
          <w:lang w:val="en-US"/>
        </w:rPr>
        <w:t xml:space="preserve"> the corresponding </w:t>
      </w:r>
      <w:proofErr w:type="spellStart"/>
      <w:r w:rsidR="002E577C">
        <w:rPr>
          <w:lang w:val="en-US"/>
        </w:rPr>
        <w:t>todo</w:t>
      </w:r>
      <w:proofErr w:type="spellEnd"/>
      <w:r w:rsidR="002E577C">
        <w:rPr>
          <w:lang w:val="en-US"/>
        </w:rPr>
        <w:t xml:space="preserve"> in the list of filtered </w:t>
      </w:r>
      <w:proofErr w:type="spellStart"/>
      <w:r w:rsidR="002E577C">
        <w:rPr>
          <w:lang w:val="en-US"/>
        </w:rPr>
        <w:t>todo</w:t>
      </w:r>
      <w:r w:rsidR="00FA601A">
        <w:rPr>
          <w:lang w:val="en-US"/>
        </w:rPr>
        <w:t>s</w:t>
      </w:r>
      <w:proofErr w:type="spellEnd"/>
      <w:r w:rsidR="002E577C">
        <w:rPr>
          <w:lang w:val="en-US"/>
        </w:rPr>
        <w:t xml:space="preserve"> and use it to create the </w:t>
      </w:r>
      <w:proofErr w:type="spellStart"/>
      <w:r w:rsidR="002E577C">
        <w:rPr>
          <w:lang w:val="en-US"/>
        </w:rPr>
        <w:t>TodoItem</w:t>
      </w:r>
      <w:proofErr w:type="spellEnd"/>
      <w:r w:rsidR="002E577C">
        <w:rPr>
          <w:lang w:val="en-US"/>
        </w:rPr>
        <w:t>.</w:t>
      </w:r>
      <w:r w:rsidR="002E577C" w:rsidRPr="002E577C">
        <w:rPr>
          <w:lang w:val="en-US"/>
        </w:rPr>
        <w:t xml:space="preserve"> </w:t>
      </w:r>
    </w:p>
    <w:p w14:paraId="4F69A5B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23085FA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34AB6FB"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345A73D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4A469FC9" w14:textId="0D1A7225" w:rsidR="006D6254" w:rsidRPr="006D6254"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033B3"/>
          <w:sz w:val="20"/>
          <w:szCs w:val="20"/>
          <w:lang w:eastAsia="en-GB"/>
        </w:rPr>
        <w:t xml:space="preserve">class </w:t>
      </w:r>
      <w:proofErr w:type="spellStart"/>
      <w:r w:rsidR="006D6254" w:rsidRPr="006D6254">
        <w:rPr>
          <w:rFonts w:ascii="Courier New" w:eastAsia="Times New Roman" w:hAnsi="Courier New" w:cs="Courier New"/>
          <w:color w:val="000000"/>
          <w:sz w:val="20"/>
          <w:szCs w:val="20"/>
          <w:lang w:eastAsia="en-GB"/>
        </w:rPr>
        <w:t>TodoItem</w:t>
      </w:r>
      <w:proofErr w:type="spellEnd"/>
      <w:r w:rsidR="006D6254" w:rsidRPr="006D6254">
        <w:rPr>
          <w:rFonts w:ascii="Courier New" w:eastAsia="Times New Roman" w:hAnsi="Courier New" w:cs="Courier New"/>
          <w:color w:val="000000"/>
          <w:sz w:val="20"/>
          <w:szCs w:val="20"/>
          <w:lang w:eastAsia="en-GB"/>
        </w:rPr>
        <w:t xml:space="preserve"> </w:t>
      </w:r>
      <w:r w:rsidR="006D6254" w:rsidRPr="006D6254">
        <w:rPr>
          <w:rFonts w:ascii="Courier New" w:eastAsia="Times New Roman" w:hAnsi="Courier New" w:cs="Courier New"/>
          <w:color w:val="0033B3"/>
          <w:sz w:val="20"/>
          <w:szCs w:val="20"/>
          <w:lang w:eastAsia="en-GB"/>
        </w:rPr>
        <w:t xml:space="preserve">extends </w:t>
      </w:r>
      <w:proofErr w:type="spellStart"/>
      <w:r w:rsidR="006D6254" w:rsidRPr="006D6254">
        <w:rPr>
          <w:rFonts w:ascii="Courier New" w:eastAsia="Times New Roman" w:hAnsi="Courier New" w:cs="Courier New"/>
          <w:color w:val="000000"/>
          <w:sz w:val="20"/>
          <w:szCs w:val="20"/>
          <w:lang w:eastAsia="en-GB"/>
        </w:rPr>
        <w:t>StatelessWidget</w:t>
      </w:r>
      <w:proofErr w:type="spellEnd"/>
      <w:r w:rsidR="006D6254" w:rsidRPr="006D6254">
        <w:rPr>
          <w:rFonts w:ascii="Courier New" w:eastAsia="Times New Roman" w:hAnsi="Courier New" w:cs="Courier New"/>
          <w:color w:val="000000"/>
          <w:sz w:val="20"/>
          <w:szCs w:val="20"/>
          <w:lang w:eastAsia="en-GB"/>
        </w:rPr>
        <w:t xml:space="preserve"> </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80808"/>
          <w:sz w:val="20"/>
          <w:szCs w:val="20"/>
          <w:lang w:eastAsia="en-GB"/>
        </w:rPr>
        <w:br/>
        <w:t xml:space="preserve">  </w:t>
      </w:r>
      <w:r w:rsidR="006D6254" w:rsidRPr="006D6254">
        <w:rPr>
          <w:rFonts w:ascii="Courier New" w:eastAsia="Times New Roman" w:hAnsi="Courier New" w:cs="Courier New"/>
          <w:color w:val="0033B3"/>
          <w:sz w:val="20"/>
          <w:szCs w:val="20"/>
          <w:lang w:eastAsia="en-GB"/>
        </w:rPr>
        <w:t xml:space="preserve">final </w:t>
      </w:r>
      <w:r w:rsidR="006D6254" w:rsidRPr="006D6254">
        <w:rPr>
          <w:rFonts w:ascii="Courier New" w:eastAsia="Times New Roman" w:hAnsi="Courier New" w:cs="Courier New"/>
          <w:color w:val="000000"/>
          <w:sz w:val="20"/>
          <w:szCs w:val="20"/>
          <w:lang w:eastAsia="en-GB"/>
        </w:rPr>
        <w:t xml:space="preserve">int </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w:t>
      </w:r>
      <w:r w:rsidR="006B689C">
        <w:rPr>
          <w:rFonts w:ascii="Courier New" w:eastAsia="Times New Roman" w:hAnsi="Courier New" w:cs="Courier New"/>
          <w:color w:val="080808"/>
          <w:sz w:val="20"/>
          <w:szCs w:val="20"/>
          <w:lang w:eastAsia="en-GB"/>
        </w:rPr>
        <w:t xml:space="preserve"> //</w:t>
      </w:r>
      <w:proofErr w:type="spellStart"/>
      <w:r w:rsidR="006B689C">
        <w:rPr>
          <w:rFonts w:ascii="Courier New" w:eastAsia="Times New Roman" w:hAnsi="Courier New" w:cs="Courier New"/>
          <w:color w:val="080808"/>
          <w:sz w:val="20"/>
          <w:szCs w:val="20"/>
          <w:lang w:eastAsia="en-GB"/>
        </w:rPr>
        <w:t>Todo</w:t>
      </w:r>
      <w:proofErr w:type="spellEnd"/>
      <w:r w:rsidR="006B689C">
        <w:rPr>
          <w:rFonts w:ascii="Courier New" w:eastAsia="Times New Roman" w:hAnsi="Courier New" w:cs="Courier New"/>
          <w:color w:val="080808"/>
          <w:sz w:val="20"/>
          <w:szCs w:val="20"/>
          <w:lang w:eastAsia="en-GB"/>
        </w:rPr>
        <w:t xml:space="preserve"> variable replaced with int</w:t>
      </w:r>
      <w:r w:rsidR="006D6254" w:rsidRPr="006D6254">
        <w:rPr>
          <w:rFonts w:ascii="Courier New" w:eastAsia="Times New Roman" w:hAnsi="Courier New" w:cs="Courier New"/>
          <w:color w:val="080808"/>
          <w:sz w:val="20"/>
          <w:szCs w:val="20"/>
          <w:lang w:eastAsia="en-GB"/>
        </w:rPr>
        <w:br/>
      </w:r>
      <w:r w:rsidR="006D6254" w:rsidRPr="006D6254">
        <w:rPr>
          <w:rFonts w:ascii="Courier New" w:eastAsia="Times New Roman" w:hAnsi="Courier New" w:cs="Courier New"/>
          <w:color w:val="080808"/>
          <w:sz w:val="20"/>
          <w:szCs w:val="20"/>
          <w:lang w:eastAsia="en-GB"/>
        </w:rPr>
        <w:br/>
        <w:t xml:space="preserve">  </w:t>
      </w:r>
      <w:proofErr w:type="spellStart"/>
      <w:r w:rsidR="006D6254" w:rsidRPr="006D6254">
        <w:rPr>
          <w:rFonts w:ascii="Courier New" w:eastAsia="Times New Roman" w:hAnsi="Courier New" w:cs="Courier New"/>
          <w:color w:val="0033B3"/>
          <w:sz w:val="20"/>
          <w:szCs w:val="20"/>
          <w:lang w:eastAsia="en-GB"/>
        </w:rPr>
        <w:t>const</w:t>
      </w:r>
      <w:proofErr w:type="spellEnd"/>
      <w:r w:rsidR="006D6254" w:rsidRPr="006D6254">
        <w:rPr>
          <w:rFonts w:ascii="Courier New" w:eastAsia="Times New Roman" w:hAnsi="Courier New" w:cs="Courier New"/>
          <w:color w:val="0033B3"/>
          <w:sz w:val="20"/>
          <w:szCs w:val="20"/>
          <w:lang w:eastAsia="en-GB"/>
        </w:rPr>
        <w:t xml:space="preserve"> </w:t>
      </w:r>
      <w:proofErr w:type="spellStart"/>
      <w:r w:rsidR="006D6254" w:rsidRPr="006D6254">
        <w:rPr>
          <w:rFonts w:ascii="Courier New" w:eastAsia="Times New Roman" w:hAnsi="Courier New" w:cs="Courier New"/>
          <w:color w:val="000000"/>
          <w:sz w:val="20"/>
          <w:szCs w:val="20"/>
          <w:lang w:eastAsia="en-GB"/>
        </w:rPr>
        <w:t>TodoItem</w:t>
      </w:r>
      <w:proofErr w:type="spellEnd"/>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000000"/>
          <w:sz w:val="20"/>
          <w:szCs w:val="20"/>
          <w:lang w:eastAsia="en-GB"/>
        </w:rPr>
        <w:t>Key</w:t>
      </w:r>
      <w:r w:rsidR="006D6254" w:rsidRPr="006D6254">
        <w:rPr>
          <w:rFonts w:ascii="Courier New" w:eastAsia="Times New Roman" w:hAnsi="Courier New" w:cs="Courier New"/>
          <w:color w:val="080808"/>
          <w:sz w:val="20"/>
          <w:szCs w:val="20"/>
          <w:lang w:eastAsia="en-GB"/>
        </w:rPr>
        <w:t xml:space="preserve">? key, </w:t>
      </w:r>
      <w:r w:rsidR="006D6254" w:rsidRPr="006D6254">
        <w:rPr>
          <w:rFonts w:ascii="Courier New" w:eastAsia="Times New Roman" w:hAnsi="Courier New" w:cs="Courier New"/>
          <w:color w:val="0033B3"/>
          <w:sz w:val="20"/>
          <w:szCs w:val="20"/>
          <w:lang w:eastAsia="en-GB"/>
        </w:rPr>
        <w:t>required this</w:t>
      </w:r>
      <w:r w:rsidR="006D6254" w:rsidRPr="006D6254">
        <w:rPr>
          <w:rFonts w:ascii="Courier New" w:eastAsia="Times New Roman" w:hAnsi="Courier New" w:cs="Courier New"/>
          <w:color w:val="080808"/>
          <w:sz w:val="20"/>
          <w:szCs w:val="20"/>
          <w:lang w:eastAsia="en-GB"/>
        </w:rPr>
        <w:t>.</w:t>
      </w:r>
      <w:r w:rsidR="006D6254" w:rsidRPr="006D6254">
        <w:rPr>
          <w:rFonts w:ascii="Courier New" w:eastAsia="Times New Roman" w:hAnsi="Courier New" w:cs="Courier New"/>
          <w:color w:val="871094"/>
          <w:sz w:val="20"/>
          <w:szCs w:val="20"/>
          <w:lang w:eastAsia="en-GB"/>
        </w:rPr>
        <w:t>id</w:t>
      </w:r>
      <w:r w:rsidR="006D6254" w:rsidRPr="006D6254">
        <w:rPr>
          <w:rFonts w:ascii="Courier New" w:eastAsia="Times New Roman" w:hAnsi="Courier New" w:cs="Courier New"/>
          <w:color w:val="080808"/>
          <w:sz w:val="20"/>
          <w:szCs w:val="20"/>
          <w:lang w:eastAsia="en-GB"/>
        </w:rPr>
        <w:t xml:space="preserve">}) : </w:t>
      </w:r>
      <w:r w:rsidR="006D6254" w:rsidRPr="006D6254">
        <w:rPr>
          <w:rFonts w:ascii="Courier New" w:eastAsia="Times New Roman" w:hAnsi="Courier New" w:cs="Courier New"/>
          <w:color w:val="0033B3"/>
          <w:sz w:val="20"/>
          <w:szCs w:val="20"/>
          <w:lang w:eastAsia="en-GB"/>
        </w:rPr>
        <w:t>super</w:t>
      </w:r>
      <w:r w:rsidR="006D6254" w:rsidRPr="006D6254">
        <w:rPr>
          <w:rFonts w:ascii="Courier New" w:eastAsia="Times New Roman" w:hAnsi="Courier New" w:cs="Courier New"/>
          <w:color w:val="080808"/>
          <w:sz w:val="20"/>
          <w:szCs w:val="20"/>
          <w:lang w:eastAsia="en-GB"/>
        </w:rPr>
        <w:t>(key: key);</w:t>
      </w:r>
    </w:p>
    <w:p w14:paraId="4D7B2A08" w14:textId="77777777" w:rsidR="006D6254" w:rsidRDefault="006D6254" w:rsidP="005435C2">
      <w:pPr>
        <w:pStyle w:val="PreformattatoHTML"/>
        <w:shd w:val="clear" w:color="auto" w:fill="FFFFFF"/>
        <w:rPr>
          <w:color w:val="9E880D"/>
        </w:rPr>
      </w:pPr>
    </w:p>
    <w:p w14:paraId="60342AAA" w14:textId="60EF0AB8" w:rsidR="005435C2" w:rsidRDefault="005435C2" w:rsidP="005435C2">
      <w:pPr>
        <w:pStyle w:val="PreformattatoHTML"/>
        <w:shd w:val="clear" w:color="auto" w:fill="FFFFFF"/>
        <w:rPr>
          <w:color w:val="080808"/>
        </w:rPr>
      </w:pPr>
      <w:r w:rsidRPr="005435C2">
        <w:rPr>
          <w:color w:val="9E880D"/>
        </w:rPr>
        <w:t>@override</w:t>
      </w:r>
      <w:r w:rsidRPr="005435C2">
        <w:rPr>
          <w:color w:val="9E880D"/>
        </w:rPr>
        <w:br/>
      </w:r>
      <w:r w:rsidRPr="005435C2">
        <w:rPr>
          <w:color w:val="000000"/>
        </w:rPr>
        <w:t xml:space="preserve">Widget </w:t>
      </w:r>
      <w:r w:rsidRPr="005435C2">
        <w:rPr>
          <w:color w:val="00627A"/>
        </w:rPr>
        <w:t>build</w:t>
      </w:r>
      <w:r w:rsidRPr="005435C2">
        <w:rPr>
          <w:color w:val="080808"/>
        </w:rPr>
        <w:t>(</w:t>
      </w:r>
      <w:proofErr w:type="spellStart"/>
      <w:r w:rsidRPr="005435C2">
        <w:rPr>
          <w:color w:val="000000"/>
        </w:rPr>
        <w:t>BuildContext</w:t>
      </w:r>
      <w:proofErr w:type="spellEnd"/>
      <w:r w:rsidRPr="005435C2">
        <w:rPr>
          <w:color w:val="000000"/>
        </w:rPr>
        <w:t xml:space="preserve"> </w:t>
      </w:r>
      <w:r w:rsidRPr="005435C2">
        <w:rPr>
          <w:color w:val="080808"/>
        </w:rPr>
        <w:t>context) {</w:t>
      </w:r>
    </w:p>
    <w:p w14:paraId="5652EAC5" w14:textId="4E5A3D6D" w:rsidR="005435C2" w:rsidRPr="005435C2" w:rsidRDefault="006B689C" w:rsidP="005435C2">
      <w:pPr>
        <w:pStyle w:val="PreformattatoHTML"/>
        <w:shd w:val="clear" w:color="auto" w:fill="FFFFFF"/>
        <w:rPr>
          <w:color w:val="080808"/>
        </w:rPr>
      </w:pPr>
      <w:r>
        <w:rPr>
          <w:color w:val="080808"/>
        </w:rPr>
        <w:t xml:space="preserve">//added the </w:t>
      </w:r>
      <w:proofErr w:type="spellStart"/>
      <w:r>
        <w:rPr>
          <w:color w:val="080808"/>
        </w:rPr>
        <w:t>BlocBuilder</w:t>
      </w:r>
      <w:proofErr w:type="spellEnd"/>
      <w:r>
        <w:rPr>
          <w:color w:val="080808"/>
        </w:rPr>
        <w:t xml:space="preserve"> widget</w:t>
      </w:r>
      <w:r w:rsidR="005435C2" w:rsidRPr="005435C2">
        <w:rPr>
          <w:color w:val="080808"/>
        </w:rPr>
        <w:br/>
        <w:t xml:space="preserve">  </w:t>
      </w:r>
      <w:r w:rsidR="005435C2" w:rsidRPr="005435C2">
        <w:rPr>
          <w:color w:val="0033B3"/>
        </w:rPr>
        <w:t xml:space="preserve">return </w:t>
      </w:r>
      <w:proofErr w:type="spellStart"/>
      <w:r w:rsidR="005435C2" w:rsidRPr="005435C2">
        <w:rPr>
          <w:color w:val="2196F3"/>
        </w:rPr>
        <w:t>BlocBuilder</w:t>
      </w:r>
      <w:proofErr w:type="spellEnd"/>
      <w:r w:rsidR="005435C2" w:rsidRPr="005435C2">
        <w:rPr>
          <w:color w:val="080808"/>
        </w:rPr>
        <w:t>&lt;</w:t>
      </w:r>
      <w:proofErr w:type="spellStart"/>
      <w:r w:rsidR="005435C2" w:rsidRPr="005435C2">
        <w:rPr>
          <w:color w:val="000000"/>
        </w:rPr>
        <w:t>FilteredTodoBloc</w:t>
      </w:r>
      <w:proofErr w:type="spellEnd"/>
      <w:r w:rsidR="005435C2" w:rsidRPr="005435C2">
        <w:rPr>
          <w:color w:val="080808"/>
        </w:rPr>
        <w:t xml:space="preserve">, </w:t>
      </w:r>
      <w:proofErr w:type="spellStart"/>
      <w:r w:rsidR="005435C2" w:rsidRPr="005435C2">
        <w:rPr>
          <w:color w:val="000000"/>
        </w:rPr>
        <w:t>FilteredTodoState</w:t>
      </w:r>
      <w:proofErr w:type="spellEnd"/>
      <w:r w:rsidR="005435C2" w:rsidRPr="005435C2">
        <w:rPr>
          <w:color w:val="080808"/>
        </w:rPr>
        <w:t>&gt;(</w:t>
      </w:r>
      <w:r w:rsidR="005435C2" w:rsidRPr="005435C2">
        <w:rPr>
          <w:color w:val="080808"/>
        </w:rPr>
        <w:br/>
        <w:t>builder: (context, state) {</w:t>
      </w:r>
      <w:r w:rsidR="005435C2" w:rsidRPr="005435C2">
        <w:rPr>
          <w:color w:val="080808"/>
        </w:rPr>
        <w:br/>
        <w:t xml:space="preserve">  print(</w:t>
      </w:r>
      <w:r w:rsidR="005435C2" w:rsidRPr="005435C2">
        <w:rPr>
          <w:color w:val="067D17"/>
        </w:rPr>
        <w:t xml:space="preserve">"building: </w:t>
      </w:r>
      <w:proofErr w:type="spellStart"/>
      <w:r w:rsidR="005435C2" w:rsidRPr="005435C2">
        <w:rPr>
          <w:color w:val="067D17"/>
        </w:rPr>
        <w:t>Todo</w:t>
      </w:r>
      <w:proofErr w:type="spellEnd"/>
      <w:r w:rsidR="005435C2" w:rsidRPr="005435C2">
        <w:rPr>
          <w:color w:val="067D17"/>
        </w:rPr>
        <w:t xml:space="preserve"> Item </w:t>
      </w:r>
      <w:r w:rsidR="005435C2" w:rsidRPr="005435C2">
        <w:rPr>
          <w:color w:val="080808"/>
        </w:rPr>
        <w:t>$</w:t>
      </w:r>
      <w:r w:rsidR="005435C2" w:rsidRPr="005435C2">
        <w:rPr>
          <w:color w:val="871094"/>
        </w:rPr>
        <w:t xml:space="preserve">id </w:t>
      </w:r>
      <w:r w:rsidR="005435C2" w:rsidRPr="005435C2">
        <w:rPr>
          <w:color w:val="067D17"/>
        </w:rPr>
        <w:t xml:space="preserve">" </w:t>
      </w:r>
      <w:r w:rsidR="005435C2" w:rsidRPr="005435C2">
        <w:rPr>
          <w:color w:val="080808"/>
        </w:rPr>
        <w:t xml:space="preserve">+ </w:t>
      </w:r>
      <w:proofErr w:type="spellStart"/>
      <w:r w:rsidR="005435C2" w:rsidRPr="005435C2">
        <w:rPr>
          <w:color w:val="871094"/>
        </w:rPr>
        <w:t>key</w:t>
      </w:r>
      <w:r w:rsidR="005435C2" w:rsidRPr="005435C2">
        <w:rPr>
          <w:color w:val="080808"/>
        </w:rPr>
        <w:t>.toString</w:t>
      </w:r>
      <w:proofErr w:type="spellEnd"/>
      <w:r w:rsidR="005435C2" w:rsidRPr="005435C2">
        <w:rPr>
          <w:color w:val="080808"/>
        </w:rPr>
        <w:t>());</w:t>
      </w:r>
      <w:r w:rsidR="005435C2" w:rsidRPr="005435C2">
        <w:rPr>
          <w:color w:val="080808"/>
        </w:rPr>
        <w:br/>
      </w:r>
      <w:r w:rsidR="005435C2" w:rsidRPr="005435C2">
        <w:rPr>
          <w:color w:val="080808"/>
        </w:rPr>
        <w:br/>
        <w:t xml:space="preserve">  </w:t>
      </w:r>
      <w:r w:rsidR="005435C2" w:rsidRPr="005435C2">
        <w:rPr>
          <w:color w:val="0033B3"/>
        </w:rPr>
        <w:t xml:space="preserve">if </w:t>
      </w:r>
      <w:r w:rsidR="005435C2" w:rsidRPr="005435C2">
        <w:rPr>
          <w:color w:val="080808"/>
        </w:rPr>
        <w:t xml:space="preserve">(state </w:t>
      </w:r>
      <w:r w:rsidR="005435C2" w:rsidRPr="005435C2">
        <w:rPr>
          <w:color w:val="0033B3"/>
        </w:rPr>
        <w:t xml:space="preserve">is </w:t>
      </w:r>
      <w:proofErr w:type="spellStart"/>
      <w:r w:rsidR="005435C2" w:rsidRPr="005435C2">
        <w:rPr>
          <w:color w:val="000000"/>
        </w:rPr>
        <w:t>FilteredTodoLoadedState</w:t>
      </w:r>
      <w:proofErr w:type="spellEnd"/>
      <w:r w:rsidR="005435C2" w:rsidRPr="005435C2">
        <w:rPr>
          <w:color w:val="080808"/>
        </w:rPr>
        <w:t>) {</w:t>
      </w:r>
      <w:r w:rsidR="005435C2" w:rsidRPr="005435C2">
        <w:rPr>
          <w:color w:val="080808"/>
        </w:rPr>
        <w:br/>
        <w:t xml:space="preserve">    </w:t>
      </w:r>
      <w:proofErr w:type="spellStart"/>
      <w:r w:rsidR="005435C2" w:rsidRPr="005435C2">
        <w:rPr>
          <w:color w:val="000000"/>
        </w:rPr>
        <w:t>Todo</w:t>
      </w:r>
      <w:proofErr w:type="spellEnd"/>
      <w:r w:rsidR="005435C2" w:rsidRPr="005435C2">
        <w:rPr>
          <w:color w:val="000000"/>
        </w:rPr>
        <w:t xml:space="preserve"> t </w:t>
      </w:r>
      <w:r w:rsidR="005435C2" w:rsidRPr="005435C2">
        <w:rPr>
          <w:color w:val="080808"/>
        </w:rPr>
        <w:t>= (state).</w:t>
      </w:r>
      <w:proofErr w:type="spellStart"/>
      <w:r w:rsidR="005435C2" w:rsidRPr="005435C2">
        <w:rPr>
          <w:color w:val="871094"/>
        </w:rPr>
        <w:t>todos</w:t>
      </w:r>
      <w:r w:rsidR="005435C2" w:rsidRPr="005435C2">
        <w:rPr>
          <w:color w:val="080808"/>
        </w:rPr>
        <w:t>.firstWhere</w:t>
      </w:r>
      <w:proofErr w:type="spellEnd"/>
      <w:r w:rsidR="005435C2" w:rsidRPr="005435C2">
        <w:rPr>
          <w:color w:val="080808"/>
        </w:rPr>
        <w:t>((element) =&gt; element.</w:t>
      </w:r>
      <w:r w:rsidR="005435C2" w:rsidRPr="005435C2">
        <w:rPr>
          <w:color w:val="871094"/>
        </w:rPr>
        <w:t xml:space="preserve">id </w:t>
      </w:r>
      <w:r w:rsidR="005435C2" w:rsidRPr="005435C2">
        <w:rPr>
          <w:color w:val="080808"/>
        </w:rPr>
        <w:t xml:space="preserve">== </w:t>
      </w:r>
      <w:r w:rsidR="005435C2" w:rsidRPr="005435C2">
        <w:rPr>
          <w:color w:val="871094"/>
        </w:rPr>
        <w:t>id</w:t>
      </w:r>
      <w:r w:rsidR="005435C2" w:rsidRPr="005435C2">
        <w:rPr>
          <w:color w:val="080808"/>
        </w:rPr>
        <w:t>);</w:t>
      </w:r>
      <w:r w:rsidR="005435C2" w:rsidRPr="005435C2">
        <w:rPr>
          <w:color w:val="080808"/>
        </w:rPr>
        <w:br/>
        <w:t xml:space="preserve">    </w:t>
      </w:r>
      <w:r w:rsidR="005435C2" w:rsidRPr="005435C2">
        <w:rPr>
          <w:color w:val="0033B3"/>
        </w:rPr>
        <w:t xml:space="preserve">return </w:t>
      </w:r>
      <w:proofErr w:type="spellStart"/>
      <w:r w:rsidR="005435C2" w:rsidRPr="005435C2">
        <w:rPr>
          <w:color w:val="2196F3"/>
        </w:rPr>
        <w:t>InkWell</w:t>
      </w:r>
      <w:proofErr w:type="spellEnd"/>
      <w:r w:rsidR="005435C2" w:rsidRPr="005435C2">
        <w:rPr>
          <w:color w:val="080808"/>
        </w:rPr>
        <w:t>(</w:t>
      </w:r>
      <w:r w:rsidR="005435C2">
        <w:rPr>
          <w:color w:val="080808"/>
        </w:rPr>
        <w:t>. . .);</w:t>
      </w:r>
      <w:r w:rsidR="005435C2" w:rsidRPr="005435C2">
        <w:rPr>
          <w:color w:val="080808"/>
        </w:rPr>
        <w:br/>
        <w:t xml:space="preserve">        } </w:t>
      </w:r>
      <w:r w:rsidR="005435C2" w:rsidRPr="005435C2">
        <w:rPr>
          <w:color w:val="0033B3"/>
        </w:rPr>
        <w:t xml:space="preserve">else </w:t>
      </w:r>
      <w:r w:rsidR="005435C2" w:rsidRPr="005435C2">
        <w:rPr>
          <w:color w:val="080808"/>
        </w:rPr>
        <w:t>{</w:t>
      </w:r>
      <w:r w:rsidR="005435C2" w:rsidRPr="005435C2">
        <w:rPr>
          <w:color w:val="080808"/>
        </w:rPr>
        <w:br/>
        <w:t xml:space="preserve">    </w:t>
      </w:r>
      <w:r w:rsidR="005435C2" w:rsidRPr="005435C2">
        <w:rPr>
          <w:color w:val="0033B3"/>
        </w:rPr>
        <w:t xml:space="preserve">return </w:t>
      </w:r>
      <w:r w:rsidR="005435C2" w:rsidRPr="005435C2">
        <w:rPr>
          <w:color w:val="2196F3"/>
        </w:rPr>
        <w:t>Row</w:t>
      </w:r>
      <w:r w:rsidR="005435C2" w:rsidRPr="005435C2">
        <w:rPr>
          <w:color w:val="080808"/>
        </w:rPr>
        <w:t>(</w:t>
      </w:r>
      <w:r w:rsidR="005435C2" w:rsidRPr="005435C2">
        <w:rPr>
          <w:color w:val="080808"/>
        </w:rPr>
        <w:br/>
        <w:t xml:space="preserve">      children: </w:t>
      </w:r>
      <w:proofErr w:type="spellStart"/>
      <w:r w:rsidR="005435C2" w:rsidRPr="005435C2">
        <w:rPr>
          <w:color w:val="0033B3"/>
        </w:rPr>
        <w:t>const</w:t>
      </w:r>
      <w:proofErr w:type="spellEnd"/>
      <w:r w:rsidR="005435C2" w:rsidRPr="005435C2">
        <w:rPr>
          <w:color w:val="0033B3"/>
        </w:rPr>
        <w:t xml:space="preserve"> </w:t>
      </w:r>
      <w:r w:rsidR="005435C2" w:rsidRPr="005435C2">
        <w:rPr>
          <w:color w:val="080808"/>
        </w:rPr>
        <w:t>[</w:t>
      </w:r>
      <w:r w:rsidR="005435C2" w:rsidRPr="005435C2">
        <w:rPr>
          <w:color w:val="080808"/>
        </w:rPr>
        <w:br/>
        <w:t xml:space="preserve">        </w:t>
      </w:r>
      <w:r w:rsidR="005435C2" w:rsidRPr="005435C2">
        <w:rPr>
          <w:color w:val="2196F3"/>
        </w:rPr>
        <w:t>Text</w:t>
      </w:r>
      <w:r w:rsidR="005435C2" w:rsidRPr="005435C2">
        <w:rPr>
          <w:color w:val="080808"/>
        </w:rPr>
        <w:t>(</w:t>
      </w:r>
      <w:r w:rsidR="005435C2" w:rsidRPr="005435C2">
        <w:rPr>
          <w:color w:val="067D17"/>
        </w:rPr>
        <w:t>"ERROR"</w:t>
      </w:r>
      <w:r w:rsidR="005435C2" w:rsidRPr="005435C2">
        <w:rPr>
          <w:color w:val="080808"/>
        </w:rPr>
        <w:t>),</w:t>
      </w:r>
      <w:r w:rsidR="005435C2" w:rsidRPr="005435C2">
        <w:rPr>
          <w:color w:val="080808"/>
        </w:rPr>
        <w:br/>
        <w:t xml:space="preserve">      ],</w:t>
      </w:r>
      <w:r w:rsidR="005435C2" w:rsidRPr="005435C2">
        <w:rPr>
          <w:color w:val="080808"/>
        </w:rPr>
        <w:br/>
        <w:t xml:space="preserve">    );</w:t>
      </w:r>
      <w:r w:rsidR="005435C2" w:rsidRPr="005435C2">
        <w:rPr>
          <w:color w:val="080808"/>
        </w:rPr>
        <w:br/>
      </w:r>
      <w:r w:rsidR="005435C2" w:rsidRPr="005435C2">
        <w:rPr>
          <w:color w:val="080808"/>
        </w:rPr>
        <w:lastRenderedPageBreak/>
        <w:t xml:space="preserve">  }</w:t>
      </w:r>
      <w:r w:rsidR="005435C2" w:rsidRPr="005435C2">
        <w:rPr>
          <w:color w:val="080808"/>
        </w:rPr>
        <w:br/>
        <w:t>});</w:t>
      </w:r>
    </w:p>
    <w:p w14:paraId="228896E1"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6D10FE7E"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69F5077E" w14:textId="638C8C18" w:rsid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21E77107" w14:textId="77777777" w:rsidR="00DF4D1F" w:rsidRPr="005435C2"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1A6D5A9" w14:textId="5EF1B6A2" w:rsidR="002E0F6D" w:rsidRDefault="000074BE" w:rsidP="002E0F6D">
      <w:pPr>
        <w:rPr>
          <w:lang w:val="en-US"/>
        </w:rPr>
      </w:pPr>
      <w:r>
        <w:rPr>
          <w:lang w:val="en-US"/>
        </w:rPr>
        <w:t>At this point</w:t>
      </w:r>
      <w:r w:rsidR="00FA601A">
        <w:rPr>
          <w:lang w:val="en-US"/>
        </w:rPr>
        <w:t>,</w:t>
      </w:r>
      <w:r>
        <w:rPr>
          <w:lang w:val="en-US"/>
        </w:rPr>
        <w:t xml:space="preserve"> both </w:t>
      </w:r>
      <w:proofErr w:type="spellStart"/>
      <w:r>
        <w:rPr>
          <w:lang w:val="en-US"/>
        </w:rPr>
        <w:t>TodoVIew</w:t>
      </w:r>
      <w:proofErr w:type="spellEnd"/>
      <w:r>
        <w:rPr>
          <w:lang w:val="en-US"/>
        </w:rPr>
        <w:t xml:space="preserve"> and </w:t>
      </w:r>
      <w:proofErr w:type="spellStart"/>
      <w:r>
        <w:rPr>
          <w:lang w:val="en-US"/>
        </w:rPr>
        <w:t>TodoItem</w:t>
      </w:r>
      <w:proofErr w:type="spellEnd"/>
      <w:r>
        <w:rPr>
          <w:lang w:val="en-US"/>
        </w:rPr>
        <w:t xml:space="preserve"> widget</w:t>
      </w:r>
      <w:r w:rsidR="00FA601A">
        <w:rPr>
          <w:lang w:val="en-US"/>
        </w:rPr>
        <w:t>s</w:t>
      </w:r>
      <w:r>
        <w:rPr>
          <w:lang w:val="en-US"/>
        </w:rPr>
        <w:t xml:space="preserve"> listen for changes in the state. </w:t>
      </w:r>
      <w:r w:rsidR="00FA601A">
        <w:rPr>
          <w:lang w:val="en-US"/>
        </w:rPr>
        <w:t>The</w:t>
      </w:r>
      <w:r>
        <w:rPr>
          <w:lang w:val="en-US"/>
        </w:rPr>
        <w:t xml:space="preserve"> </w:t>
      </w:r>
      <w:proofErr w:type="spellStart"/>
      <w:r>
        <w:rPr>
          <w:lang w:val="en-US"/>
        </w:rPr>
        <w:t>buildWhen</w:t>
      </w:r>
      <w:proofErr w:type="spellEnd"/>
      <w:r>
        <w:rPr>
          <w:lang w:val="en-US"/>
        </w:rPr>
        <w:t xml:space="preserve"> field </w:t>
      </w:r>
      <w:r w:rsidR="00FA601A">
        <w:rPr>
          <w:lang w:val="en-US"/>
        </w:rPr>
        <w:t>,</w:t>
      </w:r>
      <w:r>
        <w:rPr>
          <w:lang w:val="en-US"/>
        </w:rPr>
        <w:t xml:space="preserve">introduced above </w:t>
      </w:r>
      <w:r w:rsidR="00FA601A">
        <w:rPr>
          <w:lang w:val="en-US"/>
        </w:rPr>
        <w:t xml:space="preserve">, is used now </w:t>
      </w:r>
      <w:r>
        <w:rPr>
          <w:lang w:val="en-US"/>
        </w:rPr>
        <w:t xml:space="preserve">to teach </w:t>
      </w:r>
      <w:r w:rsidR="00355BE7">
        <w:rPr>
          <w:lang w:val="en-US"/>
        </w:rPr>
        <w:t xml:space="preserve">them when to rebuild. Starting from the </w:t>
      </w:r>
      <w:proofErr w:type="spellStart"/>
      <w:r w:rsidR="00355BE7">
        <w:rPr>
          <w:lang w:val="en-US"/>
        </w:rPr>
        <w:t>TodoView</w:t>
      </w:r>
      <w:proofErr w:type="spellEnd"/>
      <w:r w:rsidR="00355BE7">
        <w:rPr>
          <w:lang w:val="en-US"/>
        </w:rPr>
        <w:t xml:space="preserve"> widget we provide a function to the </w:t>
      </w:r>
      <w:proofErr w:type="spellStart"/>
      <w:r w:rsidR="00355BE7">
        <w:rPr>
          <w:lang w:val="en-US"/>
        </w:rPr>
        <w:t>buildWhen</w:t>
      </w:r>
      <w:proofErr w:type="spellEnd"/>
      <w:r w:rsidR="00355BE7">
        <w:rPr>
          <w:lang w:val="en-US"/>
        </w:rPr>
        <w:t xml:space="preserve"> field that checks the types of the previous and the next state. If they are different there is no need to proceed further and a true value is returned meaning that the </w:t>
      </w:r>
      <w:proofErr w:type="spellStart"/>
      <w:r w:rsidR="00355BE7">
        <w:rPr>
          <w:lang w:val="en-US"/>
        </w:rPr>
        <w:t>TodoView</w:t>
      </w:r>
      <w:proofErr w:type="spellEnd"/>
      <w:r w:rsidR="00355BE7">
        <w:rPr>
          <w:lang w:val="en-US"/>
        </w:rPr>
        <w:t xml:space="preserve"> widget must be rebuilt. If they are equal the function checks i</w:t>
      </w:r>
      <w:r w:rsidR="002E7090">
        <w:rPr>
          <w:lang w:val="en-US"/>
        </w:rPr>
        <w:t>f</w:t>
      </w:r>
      <w:r w:rsidR="00355BE7">
        <w:rPr>
          <w:lang w:val="en-US"/>
        </w:rPr>
        <w:t xml:space="preserve"> the </w:t>
      </w:r>
      <w:r w:rsidR="002E7090">
        <w:rPr>
          <w:lang w:val="en-US"/>
        </w:rPr>
        <w:t>length of the previous filtered list and the</w:t>
      </w:r>
      <w:r w:rsidR="00274580">
        <w:rPr>
          <w:lang w:val="en-US"/>
        </w:rPr>
        <w:t xml:space="preserve"> length of the</w:t>
      </w:r>
      <w:r w:rsidR="002E7090">
        <w:rPr>
          <w:lang w:val="en-US"/>
        </w:rPr>
        <w:t xml:space="preserve"> new one </w:t>
      </w:r>
      <w:r w:rsidR="00274580">
        <w:rPr>
          <w:lang w:val="en-US"/>
        </w:rPr>
        <w:t>are</w:t>
      </w:r>
      <w:r w:rsidR="002E7090">
        <w:rPr>
          <w:lang w:val="en-US"/>
        </w:rPr>
        <w:t xml:space="preserve"> the </w:t>
      </w:r>
      <w:r w:rsidR="006D6254">
        <w:rPr>
          <w:lang w:val="en-US"/>
        </w:rPr>
        <w:t>same</w:t>
      </w:r>
      <w:r w:rsidR="00274580">
        <w:rPr>
          <w:lang w:val="en-US"/>
        </w:rPr>
        <w:t>.</w:t>
      </w:r>
      <w:r w:rsidR="002E7090">
        <w:rPr>
          <w:lang w:val="en-US"/>
        </w:rPr>
        <w:t xml:space="preserve"> If they differs is necessary to rebuild the entire </w:t>
      </w:r>
      <w:proofErr w:type="spellStart"/>
      <w:r w:rsidR="002E7090">
        <w:rPr>
          <w:lang w:val="en-US"/>
        </w:rPr>
        <w:t>TodoView</w:t>
      </w:r>
      <w:proofErr w:type="spellEnd"/>
      <w:r w:rsidR="002E7090">
        <w:rPr>
          <w:lang w:val="en-US"/>
        </w:rPr>
        <w:t xml:space="preserve"> widget. </w:t>
      </w:r>
      <w:r w:rsidR="005435C2">
        <w:rPr>
          <w:lang w:val="en-US"/>
        </w:rPr>
        <w:t>In case</w:t>
      </w:r>
      <w:r w:rsidR="002E7090">
        <w:rPr>
          <w:lang w:val="en-US"/>
        </w:rPr>
        <w:t xml:space="preserve"> they are equal the function proceeds checking if the elements contained in the first list are </w:t>
      </w:r>
      <w:r w:rsidR="00274580">
        <w:rPr>
          <w:lang w:val="en-US"/>
        </w:rPr>
        <w:t xml:space="preserve">exactly </w:t>
      </w:r>
      <w:r w:rsidR="002E7090">
        <w:rPr>
          <w:lang w:val="en-US"/>
        </w:rPr>
        <w:t>the one</w:t>
      </w:r>
      <w:r w:rsidR="00274580">
        <w:rPr>
          <w:lang w:val="en-US"/>
        </w:rPr>
        <w:t>s</w:t>
      </w:r>
      <w:r w:rsidR="002E7090">
        <w:rPr>
          <w:lang w:val="en-US"/>
        </w:rPr>
        <w:t xml:space="preserve"> contained in the second. ( note: i</w:t>
      </w:r>
      <w:r w:rsidR="00274580">
        <w:rPr>
          <w:lang w:val="en-US"/>
        </w:rPr>
        <w:t>t</w:t>
      </w:r>
      <w:r w:rsidR="002E7090">
        <w:rPr>
          <w:lang w:val="en-US"/>
        </w:rPr>
        <w:t xml:space="preserve"> checks the ids </w:t>
      </w:r>
      <w:r w:rsidR="00274580">
        <w:rPr>
          <w:lang w:val="en-US"/>
        </w:rPr>
        <w:t xml:space="preserve">only </w:t>
      </w:r>
      <w:r w:rsidR="002E7090">
        <w:rPr>
          <w:lang w:val="en-US"/>
        </w:rPr>
        <w:t xml:space="preserve">because we are not interested in knowing if the other field changed, the </w:t>
      </w:r>
      <w:proofErr w:type="spellStart"/>
      <w:r w:rsidR="002E7090">
        <w:rPr>
          <w:lang w:val="en-US"/>
        </w:rPr>
        <w:t>TodoItem</w:t>
      </w:r>
      <w:proofErr w:type="spellEnd"/>
      <w:r w:rsidR="002E7090">
        <w:rPr>
          <w:lang w:val="en-US"/>
        </w:rPr>
        <w:t xml:space="preserve"> will check it later)</w:t>
      </w:r>
      <w:r w:rsidR="003F6993">
        <w:rPr>
          <w:lang w:val="en-US"/>
        </w:rPr>
        <w:t xml:space="preserve"> If all</w:t>
      </w:r>
      <w:r w:rsidR="00274580">
        <w:rPr>
          <w:lang w:val="en-US"/>
        </w:rPr>
        <w:t xml:space="preserve"> the</w:t>
      </w:r>
      <w:r w:rsidR="003F6993">
        <w:rPr>
          <w:lang w:val="en-US"/>
        </w:rPr>
        <w:t xml:space="preserve"> elements are the same there is no need to rebuild the </w:t>
      </w:r>
      <w:proofErr w:type="spellStart"/>
      <w:r w:rsidR="003F6993">
        <w:rPr>
          <w:lang w:val="en-US"/>
        </w:rPr>
        <w:t>TodoView</w:t>
      </w:r>
      <w:proofErr w:type="spellEnd"/>
      <w:r w:rsidR="003F6993">
        <w:rPr>
          <w:lang w:val="en-US"/>
        </w:rPr>
        <w:t xml:space="preserve"> and the function terminates returning false.</w:t>
      </w:r>
    </w:p>
    <w:p w14:paraId="568A1CD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0B82755A"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26DCA51C"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9B6EB7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01036891" w14:textId="79748C05" w:rsidR="00DF4D1F" w:rsidRDefault="00DF4D1F" w:rsidP="00DF4D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010AB2EB" w14:textId="1342B416" w:rsidR="000517E3" w:rsidRPr="000517E3" w:rsidRDefault="000517E3" w:rsidP="00051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517E3">
        <w:rPr>
          <w:rFonts w:ascii="Courier New" w:eastAsia="Times New Roman" w:hAnsi="Courier New" w:cs="Courier New"/>
          <w:color w:val="0033B3"/>
          <w:sz w:val="20"/>
          <w:szCs w:val="20"/>
          <w:lang w:eastAsia="en-GB"/>
        </w:rPr>
        <w:t xml:space="preserve">return </w:t>
      </w:r>
      <w:proofErr w:type="spellStart"/>
      <w:r w:rsidRPr="000517E3">
        <w:rPr>
          <w:rFonts w:ascii="Courier New" w:eastAsia="Times New Roman" w:hAnsi="Courier New" w:cs="Courier New"/>
          <w:color w:val="2196F3"/>
          <w:sz w:val="20"/>
          <w:szCs w:val="20"/>
          <w:lang w:eastAsia="en-GB"/>
        </w:rPr>
        <w:t>BlocBuilder</w:t>
      </w:r>
      <w:proofErr w:type="spellEnd"/>
      <w:r w:rsidRPr="000517E3">
        <w:rPr>
          <w:rFonts w:ascii="Courier New" w:eastAsia="Times New Roman" w:hAnsi="Courier New" w:cs="Courier New"/>
          <w:color w:val="080808"/>
          <w:sz w:val="20"/>
          <w:szCs w:val="20"/>
          <w:lang w:eastAsia="en-GB"/>
        </w:rPr>
        <w:t>&lt;</w:t>
      </w:r>
      <w:proofErr w:type="spellStart"/>
      <w:r w:rsidRPr="000517E3">
        <w:rPr>
          <w:rFonts w:ascii="Courier New" w:eastAsia="Times New Roman" w:hAnsi="Courier New" w:cs="Courier New"/>
          <w:color w:val="000000"/>
          <w:sz w:val="20"/>
          <w:szCs w:val="20"/>
          <w:lang w:eastAsia="en-GB"/>
        </w:rPr>
        <w:t>FilteredTodoBloc</w:t>
      </w:r>
      <w:proofErr w:type="spellEnd"/>
      <w:r w:rsidRPr="000517E3">
        <w:rPr>
          <w:rFonts w:ascii="Courier New" w:eastAsia="Times New Roman" w:hAnsi="Courier New" w:cs="Courier New"/>
          <w:color w:val="080808"/>
          <w:sz w:val="20"/>
          <w:szCs w:val="20"/>
          <w:lang w:eastAsia="en-GB"/>
        </w:rPr>
        <w:t xml:space="preserve">, </w:t>
      </w:r>
      <w:proofErr w:type="spellStart"/>
      <w:r w:rsidRPr="000517E3">
        <w:rPr>
          <w:rFonts w:ascii="Courier New" w:eastAsia="Times New Roman" w:hAnsi="Courier New" w:cs="Courier New"/>
          <w:color w:val="000000"/>
          <w:sz w:val="20"/>
          <w:szCs w:val="20"/>
          <w:lang w:eastAsia="en-GB"/>
        </w:rPr>
        <w:t>FilteredTodoState</w:t>
      </w:r>
      <w:proofErr w:type="spellEnd"/>
      <w:r w:rsidRPr="000517E3">
        <w:rPr>
          <w:rFonts w:ascii="Courier New" w:eastAsia="Times New Roman" w:hAnsi="Courier New" w:cs="Courier New"/>
          <w:color w:val="080808"/>
          <w:sz w:val="20"/>
          <w:szCs w:val="20"/>
          <w:lang w:eastAsia="en-GB"/>
        </w:rPr>
        <w:t>&gt;(</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buildWhen</w:t>
      </w:r>
      <w:proofErr w:type="spellEnd"/>
      <w:r w:rsidRPr="000517E3">
        <w:rPr>
          <w:rFonts w:ascii="Courier New" w:eastAsia="Times New Roman" w:hAnsi="Courier New" w:cs="Courier New"/>
          <w:color w:val="080808"/>
          <w:sz w:val="20"/>
          <w:szCs w:val="20"/>
          <w:lang w:eastAsia="en-GB"/>
        </w:rPr>
        <w:t>: (previous, next) {</w:t>
      </w:r>
      <w:r w:rsidRPr="000517E3">
        <w:rPr>
          <w:rFonts w:ascii="Courier New" w:eastAsia="Times New Roman" w:hAnsi="Courier New" w:cs="Courier New"/>
          <w:color w:val="080808"/>
          <w:sz w:val="20"/>
          <w:szCs w:val="20"/>
          <w:lang w:eastAsia="en-GB"/>
        </w:rPr>
        <w:br/>
        <w:t xml:space="preserve">  </w:t>
      </w:r>
      <w:r w:rsidRPr="000517E3">
        <w:rPr>
          <w:rFonts w:ascii="Courier New" w:eastAsia="Times New Roman" w:hAnsi="Courier New" w:cs="Courier New"/>
          <w:color w:val="0033B3"/>
          <w:sz w:val="20"/>
          <w:szCs w:val="20"/>
          <w:lang w:eastAsia="en-GB"/>
        </w:rPr>
        <w:t xml:space="preserve">return </w:t>
      </w:r>
      <w:r w:rsidRPr="000517E3">
        <w:rPr>
          <w:rFonts w:ascii="Courier New" w:eastAsia="Times New Roman" w:hAnsi="Courier New" w:cs="Courier New"/>
          <w:color w:val="080808"/>
          <w:sz w:val="20"/>
          <w:szCs w:val="20"/>
          <w:lang w:eastAsia="en-GB"/>
        </w:rPr>
        <w:t xml:space="preserve">!((previous </w:t>
      </w:r>
      <w:r w:rsidRPr="000517E3">
        <w:rPr>
          <w:rFonts w:ascii="Courier New" w:eastAsia="Times New Roman" w:hAnsi="Courier New" w:cs="Courier New"/>
          <w:color w:val="0033B3"/>
          <w:sz w:val="20"/>
          <w:szCs w:val="20"/>
          <w:lang w:eastAsia="en-GB"/>
        </w:rPr>
        <w:t xml:space="preserve">is </w:t>
      </w:r>
      <w:proofErr w:type="spellStart"/>
      <w:r w:rsidRPr="000517E3">
        <w:rPr>
          <w:rFonts w:ascii="Courier New" w:eastAsia="Times New Roman" w:hAnsi="Courier New" w:cs="Courier New"/>
          <w:color w:val="000000"/>
          <w:sz w:val="20"/>
          <w:szCs w:val="20"/>
          <w:lang w:eastAsia="en-GB"/>
        </w:rPr>
        <w:t>FilteredTodoLoadedState</w:t>
      </w:r>
      <w:proofErr w:type="spellEnd"/>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(next </w:t>
      </w:r>
      <w:r w:rsidRPr="000517E3">
        <w:rPr>
          <w:rFonts w:ascii="Courier New" w:eastAsia="Times New Roman" w:hAnsi="Courier New" w:cs="Courier New"/>
          <w:color w:val="0033B3"/>
          <w:sz w:val="20"/>
          <w:szCs w:val="20"/>
          <w:lang w:eastAsia="en-GB"/>
        </w:rPr>
        <w:t xml:space="preserve">is </w:t>
      </w:r>
      <w:proofErr w:type="spellStart"/>
      <w:r w:rsidRPr="000517E3">
        <w:rPr>
          <w:rFonts w:ascii="Courier New" w:eastAsia="Times New Roman" w:hAnsi="Courier New" w:cs="Courier New"/>
          <w:color w:val="000000"/>
          <w:sz w:val="20"/>
          <w:szCs w:val="20"/>
          <w:lang w:eastAsia="en-GB"/>
        </w:rPr>
        <w:t>FilteredTodoLoadedState</w:t>
      </w:r>
      <w:proofErr w:type="spellEnd"/>
      <w:r w:rsidRPr="000517E3">
        <w:rPr>
          <w:rFonts w:ascii="Courier New" w:eastAsia="Times New Roman" w:hAnsi="Courier New" w:cs="Courier New"/>
          <w:color w:val="080808"/>
          <w:sz w:val="20"/>
          <w:szCs w:val="20"/>
          <w:lang w:eastAsia="en-GB"/>
        </w:rPr>
        <w:t>) &amp;&amp;</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length</w:t>
      </w:r>
      <w:proofErr w:type="spellEnd"/>
      <w:r w:rsidRPr="000517E3">
        <w:rPr>
          <w:rFonts w:ascii="Courier New" w:eastAsia="Times New Roman" w:hAnsi="Courier New" w:cs="Courier New"/>
          <w:color w:val="871094"/>
          <w:sz w:val="20"/>
          <w:szCs w:val="20"/>
          <w:lang w:eastAsia="en-GB"/>
        </w:rPr>
        <w:t xml:space="preserve"> </w:t>
      </w:r>
      <w:r w:rsidRPr="000517E3">
        <w:rPr>
          <w:rFonts w:ascii="Courier New" w:eastAsia="Times New Roman" w:hAnsi="Courier New" w:cs="Courier New"/>
          <w:color w:val="080808"/>
          <w:sz w:val="20"/>
          <w:szCs w:val="20"/>
          <w:lang w:eastAsia="en-GB"/>
        </w:rPr>
        <w:t xml:space="preserve">== </w:t>
      </w:r>
      <w:proofErr w:type="spellStart"/>
      <w:r w:rsidRPr="000517E3">
        <w:rPr>
          <w:rFonts w:ascii="Courier New" w:eastAsia="Times New Roman" w:hAnsi="Courier New" w:cs="Courier New"/>
          <w:color w:val="080808"/>
          <w:sz w:val="20"/>
          <w:szCs w:val="20"/>
          <w:lang w:eastAsia="en-GB"/>
        </w:rPr>
        <w:t>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871094"/>
          <w:sz w:val="20"/>
          <w:szCs w:val="20"/>
          <w:lang w:eastAsia="en-GB"/>
        </w:rPr>
        <w:t>length</w:t>
      </w:r>
      <w:proofErr w:type="spellEnd"/>
      <w:r w:rsidRPr="000517E3">
        <w:rPr>
          <w:rFonts w:ascii="Courier New" w:eastAsia="Times New Roman" w:hAnsi="Courier New" w:cs="Courier New"/>
          <w:color w:val="871094"/>
          <w:sz w:val="20"/>
          <w:szCs w:val="20"/>
          <w:lang w:eastAsia="en-GB"/>
        </w:rPr>
        <w:t xml:space="preserve"> </w:t>
      </w:r>
      <w:r w:rsidRPr="000517E3">
        <w:rPr>
          <w:rFonts w:ascii="Courier New" w:eastAsia="Times New Roman" w:hAnsi="Courier New" w:cs="Courier New"/>
          <w:color w:val="080808"/>
          <w:sz w:val="20"/>
          <w:szCs w:val="20"/>
          <w:lang w:eastAsia="en-GB"/>
        </w:rPr>
        <w:t>&amp;&amp;</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listEquals</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next.</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todo</w:t>
      </w:r>
      <w:proofErr w:type="spellEnd"/>
      <w:r w:rsidRPr="000517E3">
        <w:rPr>
          <w:rFonts w:ascii="Courier New" w:eastAsia="Times New Roman" w:hAnsi="Courier New" w:cs="Courier New"/>
          <w:color w:val="080808"/>
          <w:sz w:val="20"/>
          <w:szCs w:val="20"/>
          <w:lang w:eastAsia="en-GB"/>
        </w:rPr>
        <w:t>)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toList</w:t>
      </w:r>
      <w:proofErr w:type="spellEnd"/>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080808"/>
          <w:sz w:val="20"/>
          <w:szCs w:val="20"/>
          <w:lang w:eastAsia="en-GB"/>
        </w:rPr>
        <w:br/>
        <w:t xml:space="preserve">          </w:t>
      </w:r>
      <w:proofErr w:type="spellStart"/>
      <w:r w:rsidRPr="000517E3">
        <w:rPr>
          <w:rFonts w:ascii="Courier New" w:eastAsia="Times New Roman" w:hAnsi="Courier New" w:cs="Courier New"/>
          <w:color w:val="080808"/>
          <w:sz w:val="20"/>
          <w:szCs w:val="20"/>
          <w:lang w:eastAsia="en-GB"/>
        </w:rPr>
        <w:t>previous.</w:t>
      </w:r>
      <w:r w:rsidRPr="000517E3">
        <w:rPr>
          <w:rFonts w:ascii="Courier New" w:eastAsia="Times New Roman" w:hAnsi="Courier New" w:cs="Courier New"/>
          <w:color w:val="871094"/>
          <w:sz w:val="20"/>
          <w:szCs w:val="20"/>
          <w:lang w:eastAsia="en-GB"/>
        </w:rPr>
        <w:t>todos</w:t>
      </w:r>
      <w:r w:rsidRPr="000517E3">
        <w:rPr>
          <w:rFonts w:ascii="Courier New" w:eastAsia="Times New Roman" w:hAnsi="Courier New" w:cs="Courier New"/>
          <w:color w:val="080808"/>
          <w:sz w:val="20"/>
          <w:szCs w:val="20"/>
          <w:lang w:eastAsia="en-GB"/>
        </w:rPr>
        <w:t>.map</w:t>
      </w:r>
      <w:proofErr w:type="spellEnd"/>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todo</w:t>
      </w:r>
      <w:proofErr w:type="spellEnd"/>
      <w:r w:rsidRPr="000517E3">
        <w:rPr>
          <w:rFonts w:ascii="Courier New" w:eastAsia="Times New Roman" w:hAnsi="Courier New" w:cs="Courier New"/>
          <w:color w:val="080808"/>
          <w:sz w:val="20"/>
          <w:szCs w:val="20"/>
          <w:lang w:eastAsia="en-GB"/>
        </w:rPr>
        <w:t>) =&gt; todo.</w:t>
      </w:r>
      <w:r w:rsidRPr="000517E3">
        <w:rPr>
          <w:rFonts w:ascii="Courier New" w:eastAsia="Times New Roman" w:hAnsi="Courier New" w:cs="Courier New"/>
          <w:color w:val="871094"/>
          <w:sz w:val="20"/>
          <w:szCs w:val="20"/>
          <w:lang w:eastAsia="en-GB"/>
        </w:rPr>
        <w:t>id</w:t>
      </w:r>
      <w:r w:rsidRPr="000517E3">
        <w:rPr>
          <w:rFonts w:ascii="Courier New" w:eastAsia="Times New Roman" w:hAnsi="Courier New" w:cs="Courier New"/>
          <w:color w:val="080808"/>
          <w:sz w:val="20"/>
          <w:szCs w:val="20"/>
          <w:lang w:eastAsia="en-GB"/>
        </w:rPr>
        <w:t>).</w:t>
      </w:r>
      <w:proofErr w:type="spellStart"/>
      <w:r w:rsidRPr="000517E3">
        <w:rPr>
          <w:rFonts w:ascii="Courier New" w:eastAsia="Times New Roman" w:hAnsi="Courier New" w:cs="Courier New"/>
          <w:color w:val="080808"/>
          <w:sz w:val="20"/>
          <w:szCs w:val="20"/>
          <w:lang w:eastAsia="en-GB"/>
        </w:rPr>
        <w:t>toList</w:t>
      </w:r>
      <w:proofErr w:type="spellEnd"/>
      <w:r w:rsidRPr="000517E3">
        <w:rPr>
          <w:rFonts w:ascii="Courier New" w:eastAsia="Times New Roman" w:hAnsi="Courier New" w:cs="Courier New"/>
          <w:color w:val="080808"/>
          <w:sz w:val="20"/>
          <w:szCs w:val="20"/>
          <w:lang w:eastAsia="en-GB"/>
        </w:rPr>
        <w:t>()));</w:t>
      </w:r>
      <w:r w:rsidRPr="000517E3">
        <w:rPr>
          <w:rFonts w:ascii="Courier New" w:eastAsia="Times New Roman" w:hAnsi="Courier New" w:cs="Courier New"/>
          <w:color w:val="080808"/>
          <w:sz w:val="20"/>
          <w:szCs w:val="20"/>
          <w:lang w:eastAsia="en-GB"/>
        </w:rPr>
        <w:br/>
        <w:t>},</w:t>
      </w:r>
    </w:p>
    <w:p w14:paraId="164E0DA5"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4B6E3A1F"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7B99EBC7" w14:textId="5EB8A687" w:rsidR="000517E3"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5C2B45D1" w14:textId="0245ADBE" w:rsidR="005435C2" w:rsidRDefault="005435C2" w:rsidP="002E0F6D">
      <w:r>
        <w:t xml:space="preserve">The same must be done in the </w:t>
      </w:r>
      <w:proofErr w:type="spellStart"/>
      <w:r>
        <w:t>TodoItem</w:t>
      </w:r>
      <w:proofErr w:type="spellEnd"/>
      <w:r>
        <w:t xml:space="preserve"> widget.</w:t>
      </w:r>
      <w:r w:rsidR="000D73FE">
        <w:t xml:space="preserve"> The </w:t>
      </w:r>
      <w:proofErr w:type="spellStart"/>
      <w:r w:rsidR="000D73FE">
        <w:t>TodoItem</w:t>
      </w:r>
      <w:proofErr w:type="spellEnd"/>
      <w:r w:rsidR="000D73FE">
        <w:t xml:space="preserve"> needs to be rebuil</w:t>
      </w:r>
      <w:r w:rsidR="00056ABB">
        <w:t>t</w:t>
      </w:r>
      <w:r w:rsidR="000D73FE">
        <w:t xml:space="preserve"> when the new </w:t>
      </w:r>
      <w:r w:rsidR="00056ABB">
        <w:t>list</w:t>
      </w:r>
      <w:r w:rsidR="000D73FE">
        <w:t xml:space="preserve"> still contains the </w:t>
      </w:r>
      <w:proofErr w:type="spellStart"/>
      <w:r w:rsidR="000D73FE">
        <w:t>todo</w:t>
      </w:r>
      <w:proofErr w:type="spellEnd"/>
      <w:r w:rsidR="000D73FE">
        <w:t xml:space="preserve"> matching its id and ,that </w:t>
      </w:r>
      <w:proofErr w:type="spellStart"/>
      <w:r w:rsidR="000D73FE">
        <w:t>todo</w:t>
      </w:r>
      <w:proofErr w:type="spellEnd"/>
      <w:r w:rsidR="000D73FE">
        <w:t xml:space="preserve"> ,changed one or more of its internal fie</w:t>
      </w:r>
      <w:r w:rsidR="00056ABB">
        <w:t>l</w:t>
      </w:r>
      <w:r w:rsidR="000D73FE">
        <w:t>d</w:t>
      </w:r>
      <w:r w:rsidR="00056ABB">
        <w:t>s</w:t>
      </w:r>
      <w:r w:rsidR="000D73FE">
        <w:t xml:space="preserve">: the name , the description or the completed field. A function is provided in the </w:t>
      </w:r>
      <w:proofErr w:type="spellStart"/>
      <w:r w:rsidR="000D73FE">
        <w:t>buildWhen</w:t>
      </w:r>
      <w:proofErr w:type="spellEnd"/>
      <w:r w:rsidR="000D73FE">
        <w:t xml:space="preserve"> field that checks if the previous and the next state</w:t>
      </w:r>
      <w:r w:rsidR="00646752">
        <w:t xml:space="preserve">s are both of type </w:t>
      </w:r>
      <w:proofErr w:type="spellStart"/>
      <w:r w:rsidR="00646752">
        <w:t>FilteredTodoLoadedState</w:t>
      </w:r>
      <w:proofErr w:type="spellEnd"/>
      <w:r w:rsidR="00646752">
        <w:t xml:space="preserve">. In case they aren’t is useless to rebuild the </w:t>
      </w:r>
      <w:proofErr w:type="spellStart"/>
      <w:r w:rsidR="00646752">
        <w:t>TodoItem</w:t>
      </w:r>
      <w:proofErr w:type="spellEnd"/>
      <w:r w:rsidR="00646752">
        <w:t xml:space="preserve"> widget and so the false value is returned. In case they are the function checks if the new state contains the corresponding </w:t>
      </w:r>
      <w:proofErr w:type="spellStart"/>
      <w:r w:rsidR="00646752">
        <w:t>todo</w:t>
      </w:r>
      <w:proofErr w:type="spellEnd"/>
      <w:r w:rsidR="00646752">
        <w:t xml:space="preserve">. In case it does not contains </w:t>
      </w:r>
      <w:r w:rsidR="00056ABB">
        <w:t xml:space="preserve">the </w:t>
      </w:r>
      <w:proofErr w:type="spellStart"/>
      <w:r w:rsidR="00056ABB">
        <w:t>todo</w:t>
      </w:r>
      <w:proofErr w:type="spellEnd"/>
      <w:r w:rsidR="00056ABB">
        <w:t xml:space="preserve"> it</w:t>
      </w:r>
      <w:r w:rsidR="00646752">
        <w:t xml:space="preserve"> is useless to rebuild the </w:t>
      </w:r>
      <w:proofErr w:type="spellStart"/>
      <w:r w:rsidR="00646752">
        <w:t>TodoItem</w:t>
      </w:r>
      <w:proofErr w:type="spellEnd"/>
      <w:r w:rsidR="00646752">
        <w:t xml:space="preserve"> and so the false value is returned. In case it contains the </w:t>
      </w:r>
      <w:proofErr w:type="spellStart"/>
      <w:r w:rsidR="00646752">
        <w:t>todo</w:t>
      </w:r>
      <w:proofErr w:type="spellEnd"/>
      <w:r w:rsidR="00646752">
        <w:t xml:space="preserve"> the function checks if the </w:t>
      </w:r>
      <w:proofErr w:type="spellStart"/>
      <w:r w:rsidR="00646752">
        <w:t>todo</w:t>
      </w:r>
      <w:proofErr w:type="spellEnd"/>
      <w:r w:rsidR="00646752">
        <w:t xml:space="preserve"> changed its internal fields with respect to the previous state. In case it does the function returns true and the  </w:t>
      </w:r>
      <w:proofErr w:type="spellStart"/>
      <w:r w:rsidR="00646752">
        <w:t>TodoItem</w:t>
      </w:r>
      <w:proofErr w:type="spellEnd"/>
      <w:r w:rsidR="00646752">
        <w:t xml:space="preserve"> is rebuilt.</w:t>
      </w:r>
    </w:p>
    <w:p w14:paraId="5D5ACD16"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\begin</w:t>
      </w:r>
      <w:r w:rsidRPr="00DF4D1F">
        <w:rPr>
          <w:rFonts w:ascii="Courier New" w:eastAsia="Times New Roman" w:hAnsi="Courier New" w:cs="Courier New"/>
          <w:color w:val="000000"/>
          <w:sz w:val="20"/>
          <w:szCs w:val="20"/>
          <w:lang w:eastAsia="en-GB"/>
        </w:rPr>
        <w:t>{code}</w:t>
      </w:r>
    </w:p>
    <w:p w14:paraId="7F7AA220"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800000"/>
          <w:sz w:val="20"/>
          <w:szCs w:val="20"/>
          <w:lang w:eastAsia="en-GB"/>
        </w:rPr>
        <w:t>\\</w:t>
      </w:r>
    </w:p>
    <w:p w14:paraId="1EAA9D5D"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captionof</w:t>
      </w:r>
      <w:proofErr w:type="spellEnd"/>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listing</w:t>
      </w:r>
      <w:r w:rsidRPr="00DF4D1F">
        <w:rPr>
          <w:rFonts w:ascii="Courier New" w:eastAsia="Times New Roman" w:hAnsi="Courier New" w:cs="Courier New"/>
          <w:color w:val="000000"/>
          <w:sz w:val="20"/>
          <w:szCs w:val="20"/>
          <w:lang w:eastAsia="en-GB"/>
        </w:rPr>
        <w:t>}{</w:t>
      </w:r>
      <w:proofErr w:type="spellStart"/>
      <w:r w:rsidRPr="00DF4D1F">
        <w:rPr>
          <w:rFonts w:ascii="Courier New" w:eastAsia="Times New Roman" w:hAnsi="Courier New" w:cs="Courier New"/>
          <w:color w:val="000000"/>
          <w:sz w:val="20"/>
          <w:szCs w:val="20"/>
          <w:u w:val="single"/>
          <w:lang w:eastAsia="en-GB"/>
        </w:rPr>
        <w:t>Todo</w:t>
      </w:r>
      <w:proofErr w:type="spellEnd"/>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app</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Bloc</w:t>
      </w:r>
      <w:r w:rsidRPr="00DF4D1F">
        <w:rPr>
          <w:rFonts w:ascii="Courier New" w:eastAsia="Times New Roman" w:hAnsi="Courier New" w:cs="Courier New"/>
          <w:color w:val="000000"/>
          <w:sz w:val="20"/>
          <w:szCs w:val="20"/>
          <w:lang w:eastAsia="en-GB"/>
        </w:rPr>
        <w:t xml:space="preserve"> - </w:t>
      </w:r>
      <w:r w:rsidRPr="00DF4D1F">
        <w:rPr>
          <w:rFonts w:ascii="Courier New" w:eastAsia="Times New Roman" w:hAnsi="Courier New" w:cs="Courier New"/>
          <w:color w:val="000000"/>
          <w:sz w:val="20"/>
          <w:szCs w:val="20"/>
          <w:u w:val="single"/>
          <w:lang w:eastAsia="en-GB"/>
        </w:rPr>
        <w:t>states</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definition</w:t>
      </w:r>
      <w:r w:rsidRPr="00DF4D1F">
        <w:rPr>
          <w:rFonts w:ascii="Courier New" w:eastAsia="Times New Roman" w:hAnsi="Courier New" w:cs="Courier New"/>
          <w:color w:val="000000"/>
          <w:sz w:val="20"/>
          <w:szCs w:val="20"/>
          <w:lang w:eastAsia="en-GB"/>
        </w:rPr>
        <w:t xml:space="preserve"> for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filtered</w:t>
      </w:r>
      <w:r w:rsidRPr="00DF4D1F">
        <w:rPr>
          <w:rFonts w:ascii="Courier New" w:eastAsia="Times New Roman" w:hAnsi="Courier New" w:cs="Courier New"/>
          <w:color w:val="000000"/>
          <w:sz w:val="20"/>
          <w:szCs w:val="20"/>
          <w:lang w:eastAsia="en-GB"/>
        </w:rPr>
        <w:t xml:space="preserve"> list </w:t>
      </w:r>
      <w:r w:rsidRPr="00DF4D1F">
        <w:rPr>
          <w:rFonts w:ascii="Courier New" w:eastAsia="Times New Roman" w:hAnsi="Courier New" w:cs="Courier New"/>
          <w:color w:val="000000"/>
          <w:sz w:val="20"/>
          <w:szCs w:val="20"/>
          <w:u w:val="single"/>
          <w:lang w:eastAsia="en-GB"/>
        </w:rPr>
        <w:t>of</w:t>
      </w:r>
      <w:r w:rsidRPr="00DF4D1F">
        <w:rPr>
          <w:rFonts w:ascii="Courier New" w:eastAsia="Times New Roman" w:hAnsi="Courier New" w:cs="Courier New"/>
          <w:color w:val="000000"/>
          <w:sz w:val="20"/>
          <w:szCs w:val="20"/>
          <w:lang w:eastAsia="en-GB"/>
        </w:rPr>
        <w:t xml:space="preserve"> </w:t>
      </w:r>
      <w:proofErr w:type="spellStart"/>
      <w:r w:rsidRPr="00DF4D1F">
        <w:rPr>
          <w:rFonts w:ascii="Courier New" w:eastAsia="Times New Roman" w:hAnsi="Courier New" w:cs="Courier New"/>
          <w:color w:val="000000"/>
          <w:sz w:val="20"/>
          <w:szCs w:val="20"/>
          <w:u w:val="single"/>
          <w:lang w:eastAsia="en-GB"/>
        </w:rPr>
        <w:t>todos</w:t>
      </w:r>
      <w:proofErr w:type="spellEnd"/>
      <w:r w:rsidRPr="00DF4D1F">
        <w:rPr>
          <w:rFonts w:ascii="Courier New" w:eastAsia="Times New Roman" w:hAnsi="Courier New" w:cs="Courier New"/>
          <w:color w:val="000000"/>
          <w:sz w:val="20"/>
          <w:szCs w:val="20"/>
          <w:lang w:eastAsia="en-GB"/>
        </w:rPr>
        <w:t xml:space="preserve"> and </w:t>
      </w:r>
      <w:r w:rsidRPr="00DF4D1F">
        <w:rPr>
          <w:rFonts w:ascii="Courier New" w:eastAsia="Times New Roman" w:hAnsi="Courier New" w:cs="Courier New"/>
          <w:color w:val="000000"/>
          <w:sz w:val="20"/>
          <w:szCs w:val="20"/>
          <w:u w:val="single"/>
          <w:lang w:eastAsia="en-GB"/>
        </w:rPr>
        <w:t>the</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000000"/>
          <w:sz w:val="20"/>
          <w:szCs w:val="20"/>
          <w:u w:val="single"/>
          <w:lang w:eastAsia="en-GB"/>
        </w:rPr>
        <w:t>filter</w:t>
      </w:r>
      <w:r w:rsidRPr="00DF4D1F">
        <w:rPr>
          <w:rFonts w:ascii="Courier New" w:eastAsia="Times New Roman" w:hAnsi="Courier New" w:cs="Courier New"/>
          <w:color w:val="000000"/>
          <w:sz w:val="20"/>
          <w:szCs w:val="20"/>
          <w:lang w:eastAsia="en-GB"/>
        </w:rPr>
        <w:t xml:space="preserve">} </w:t>
      </w: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1263B674"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b/>
          <w:bCs/>
          <w:color w:val="0000CC"/>
          <w:sz w:val="20"/>
          <w:szCs w:val="20"/>
          <w:lang w:eastAsia="en-GB"/>
        </w:rPr>
        <w:t>\label{code:2.14}</w:t>
      </w:r>
    </w:p>
    <w:p w14:paraId="6AC87E73" w14:textId="165B466D" w:rsidR="00646752" w:rsidRDefault="00DF4D1F" w:rsidP="00DF4D1F">
      <w:r w:rsidRPr="00DF4D1F">
        <w:rPr>
          <w:rFonts w:ascii="Times New Roman" w:eastAsia="Times New Roman" w:hAnsi="Times New Roman" w:cs="Times New Roman"/>
          <w:color w:val="0000CC"/>
          <w:sz w:val="24"/>
          <w:szCs w:val="24"/>
          <w:lang w:eastAsia="en-GB"/>
        </w:rPr>
        <w:t>\begin</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minted</w:t>
      </w:r>
      <w:r w:rsidRPr="00DF4D1F">
        <w:rPr>
          <w:rFonts w:ascii="Times New Roman" w:eastAsia="Times New Roman" w:hAnsi="Times New Roman" w:cs="Times New Roman"/>
          <w:color w:val="000000"/>
          <w:sz w:val="24"/>
          <w:szCs w:val="24"/>
          <w:lang w:eastAsia="en-GB"/>
        </w:rPr>
        <w:t>}{</w:t>
      </w:r>
      <w:r w:rsidRPr="00DF4D1F">
        <w:rPr>
          <w:rFonts w:ascii="Times New Roman" w:eastAsia="Times New Roman" w:hAnsi="Times New Roman" w:cs="Times New Roman"/>
          <w:color w:val="000000"/>
          <w:sz w:val="24"/>
          <w:szCs w:val="24"/>
          <w:u w:val="single"/>
          <w:lang w:eastAsia="en-GB"/>
        </w:rPr>
        <w:t>dart</w:t>
      </w:r>
      <w:r w:rsidRPr="00DF4D1F">
        <w:rPr>
          <w:rFonts w:ascii="Times New Roman" w:eastAsia="Times New Roman" w:hAnsi="Times New Roman" w:cs="Times New Roman"/>
          <w:color w:val="000000"/>
          <w:sz w:val="24"/>
          <w:szCs w:val="24"/>
          <w:lang w:eastAsia="en-GB"/>
        </w:rPr>
        <w:t>}</w:t>
      </w:r>
    </w:p>
    <w:p w14:paraId="3951ABB0" w14:textId="77777777" w:rsidR="00646752" w:rsidRPr="00646752" w:rsidRDefault="00646752" w:rsidP="006467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646752">
        <w:rPr>
          <w:rFonts w:ascii="Courier New" w:eastAsia="Times New Roman" w:hAnsi="Courier New" w:cs="Courier New"/>
          <w:color w:val="080808"/>
          <w:sz w:val="20"/>
          <w:szCs w:val="20"/>
          <w:lang w:eastAsia="en-GB"/>
        </w:rPr>
        <w:t>buildWhen</w:t>
      </w:r>
      <w:proofErr w:type="spellEnd"/>
      <w:r w:rsidRPr="00646752">
        <w:rPr>
          <w:rFonts w:ascii="Courier New" w:eastAsia="Times New Roman" w:hAnsi="Courier New" w:cs="Courier New"/>
          <w:color w:val="080808"/>
          <w:sz w:val="20"/>
          <w:szCs w:val="20"/>
          <w:lang w:eastAsia="en-GB"/>
        </w:rPr>
        <w:t>: (previous, next)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 xml:space="preserve">(next </w:t>
      </w:r>
      <w:r w:rsidRPr="00646752">
        <w:rPr>
          <w:rFonts w:ascii="Courier New" w:eastAsia="Times New Roman" w:hAnsi="Courier New" w:cs="Courier New"/>
          <w:color w:val="0033B3"/>
          <w:sz w:val="20"/>
          <w:szCs w:val="20"/>
          <w:lang w:eastAsia="en-GB"/>
        </w:rPr>
        <w:t xml:space="preserve">is </w:t>
      </w:r>
      <w:proofErr w:type="spellStart"/>
      <w:r w:rsidRPr="00646752">
        <w:rPr>
          <w:rFonts w:ascii="Courier New" w:eastAsia="Times New Roman" w:hAnsi="Courier New" w:cs="Courier New"/>
          <w:color w:val="000000"/>
          <w:sz w:val="20"/>
          <w:szCs w:val="20"/>
          <w:lang w:eastAsia="en-GB"/>
        </w:rPr>
        <w:t>FilteredTodoLoadedState</w:t>
      </w:r>
      <w:proofErr w:type="spellEnd"/>
      <w:r w:rsidRPr="00646752">
        <w:rPr>
          <w:rFonts w:ascii="Courier New" w:eastAsia="Times New Roman" w:hAnsi="Courier New" w:cs="Courier New"/>
          <w:color w:val="000000"/>
          <w:sz w:val="20"/>
          <w:szCs w:val="20"/>
          <w:lang w:eastAsia="en-GB"/>
        </w:rPr>
        <w:t xml:space="preserve"> </w:t>
      </w:r>
      <w:r w:rsidRPr="00646752">
        <w:rPr>
          <w:rFonts w:ascii="Courier New" w:eastAsia="Times New Roman" w:hAnsi="Courier New" w:cs="Courier New"/>
          <w:color w:val="080808"/>
          <w:sz w:val="20"/>
          <w:szCs w:val="20"/>
          <w:lang w:eastAsia="en-GB"/>
        </w:rPr>
        <w:t>&amp;&amp;</w:t>
      </w:r>
      <w:r w:rsidRPr="00646752">
        <w:rPr>
          <w:rFonts w:ascii="Courier New" w:eastAsia="Times New Roman" w:hAnsi="Courier New" w:cs="Courier New"/>
          <w:color w:val="080808"/>
          <w:sz w:val="20"/>
          <w:szCs w:val="20"/>
          <w:lang w:eastAsia="en-GB"/>
        </w:rPr>
        <w:br/>
        <w:t xml:space="preserve">      previous </w:t>
      </w:r>
      <w:r w:rsidRPr="00646752">
        <w:rPr>
          <w:rFonts w:ascii="Courier New" w:eastAsia="Times New Roman" w:hAnsi="Courier New" w:cs="Courier New"/>
          <w:color w:val="0033B3"/>
          <w:sz w:val="20"/>
          <w:szCs w:val="20"/>
          <w:lang w:eastAsia="en-GB"/>
        </w:rPr>
        <w:t xml:space="preserve">is </w:t>
      </w:r>
      <w:proofErr w:type="spellStart"/>
      <w:r w:rsidRPr="00646752">
        <w:rPr>
          <w:rFonts w:ascii="Courier New" w:eastAsia="Times New Roman" w:hAnsi="Courier New" w:cs="Courier New"/>
          <w:color w:val="000000"/>
          <w:sz w:val="20"/>
          <w:szCs w:val="20"/>
          <w:lang w:eastAsia="en-GB"/>
        </w:rPr>
        <w:t>FilteredTodoLoadedState</w:t>
      </w:r>
      <w:proofErr w:type="spellEnd"/>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.map</w:t>
      </w:r>
      <w:proofErr w:type="spellEnd"/>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todo</w:t>
      </w:r>
      <w:proofErr w:type="spellEnd"/>
      <w:r w:rsidRPr="00646752">
        <w:rPr>
          <w:rFonts w:ascii="Courier New" w:eastAsia="Times New Roman" w:hAnsi="Courier New" w:cs="Courier New"/>
          <w:color w:val="080808"/>
          <w:sz w:val="20"/>
          <w:szCs w:val="20"/>
          <w:lang w:eastAsia="en-GB"/>
        </w:rPr>
        <w:t>) =&gt; todo.</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toList</w:t>
      </w:r>
      <w:proofErr w:type="spellEnd"/>
      <w:r w:rsidRPr="00646752">
        <w:rPr>
          <w:rFonts w:ascii="Courier New" w:eastAsia="Times New Roman" w:hAnsi="Courier New" w:cs="Courier New"/>
          <w:color w:val="080808"/>
          <w:sz w:val="20"/>
          <w:szCs w:val="20"/>
          <w:lang w:eastAsia="en-GB"/>
        </w:rPr>
        <w:t>().contains(</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xml:space="preserve">) == </w:t>
      </w:r>
      <w:r w:rsidRPr="00646752">
        <w:rPr>
          <w:rFonts w:ascii="Courier New" w:eastAsia="Times New Roman" w:hAnsi="Courier New" w:cs="Courier New"/>
          <w:color w:val="0033B3"/>
          <w:sz w:val="20"/>
          <w:szCs w:val="20"/>
          <w:lang w:eastAsia="en-GB"/>
        </w:rPr>
        <w:t>true</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 xml:space="preserve">if </w:t>
      </w:r>
      <w:r w:rsidRPr="00646752">
        <w:rPr>
          <w:rFonts w:ascii="Courier New" w:eastAsia="Times New Roman" w:hAnsi="Courier New" w:cs="Courier New"/>
          <w:color w:val="080808"/>
          <w:sz w:val="20"/>
          <w:szCs w:val="20"/>
          <w:lang w:eastAsia="en-GB"/>
        </w:rPr>
        <w:t>(</w:t>
      </w:r>
      <w:proofErr w:type="spellStart"/>
      <w:r w:rsidRPr="00646752">
        <w:rPr>
          <w:rFonts w:ascii="Courier New" w:eastAsia="Times New Roman" w:hAnsi="Courier New" w:cs="Courier New"/>
          <w:color w:val="080808"/>
          <w:sz w:val="20"/>
          <w:szCs w:val="20"/>
          <w:lang w:eastAsia="en-GB"/>
        </w:rPr>
        <w:t>previous.</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w:t>
      </w:r>
      <w:proofErr w:type="spellEnd"/>
      <w:r w:rsidRPr="00646752">
        <w:rPr>
          <w:rFonts w:ascii="Courier New" w:eastAsia="Times New Roman" w:hAnsi="Courier New" w:cs="Courier New"/>
          <w:color w:val="080808"/>
          <w:sz w:val="20"/>
          <w:szCs w:val="20"/>
          <w:lang w:eastAsia="en-GB"/>
        </w:rPr>
        <w:t>((element)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r>
      <w:r w:rsidRPr="00646752">
        <w:rPr>
          <w:rFonts w:ascii="Courier New" w:eastAsia="Times New Roman" w:hAnsi="Courier New" w:cs="Courier New"/>
          <w:color w:val="080808"/>
          <w:sz w:val="20"/>
          <w:szCs w:val="20"/>
          <w:lang w:eastAsia="en-GB"/>
        </w:rPr>
        <w:lastRenderedPageBreak/>
        <w:t xml:space="preserve">          </w:t>
      </w:r>
      <w:proofErr w:type="spellStart"/>
      <w:r w:rsidRPr="00646752">
        <w:rPr>
          <w:rFonts w:ascii="Courier New" w:eastAsia="Times New Roman" w:hAnsi="Courier New" w:cs="Courier New"/>
          <w:color w:val="080808"/>
          <w:sz w:val="20"/>
          <w:szCs w:val="20"/>
          <w:lang w:eastAsia="en-GB"/>
        </w:rPr>
        <w:t>next.</w:t>
      </w:r>
      <w:r w:rsidRPr="00646752">
        <w:rPr>
          <w:rFonts w:ascii="Courier New" w:eastAsia="Times New Roman" w:hAnsi="Courier New" w:cs="Courier New"/>
          <w:color w:val="871094"/>
          <w:sz w:val="20"/>
          <w:szCs w:val="20"/>
          <w:lang w:eastAsia="en-GB"/>
        </w:rPr>
        <w:t>todos</w:t>
      </w:r>
      <w:r w:rsidRPr="00646752">
        <w:rPr>
          <w:rFonts w:ascii="Courier New" w:eastAsia="Times New Roman" w:hAnsi="Courier New" w:cs="Courier New"/>
          <w:color w:val="080808"/>
          <w:sz w:val="20"/>
          <w:szCs w:val="20"/>
          <w:lang w:eastAsia="en-GB"/>
        </w:rPr>
        <w:t>.firstWhere</w:t>
      </w:r>
      <w:proofErr w:type="spellEnd"/>
      <w:r w:rsidRPr="00646752">
        <w:rPr>
          <w:rFonts w:ascii="Courier New" w:eastAsia="Times New Roman" w:hAnsi="Courier New" w:cs="Courier New"/>
          <w:color w:val="080808"/>
          <w:sz w:val="20"/>
          <w:szCs w:val="20"/>
          <w:lang w:eastAsia="en-GB"/>
        </w:rPr>
        <w:t>((element) =&gt; element.</w:t>
      </w:r>
      <w:r w:rsidRPr="00646752">
        <w:rPr>
          <w:rFonts w:ascii="Courier New" w:eastAsia="Times New Roman" w:hAnsi="Courier New" w:cs="Courier New"/>
          <w:color w:val="871094"/>
          <w:sz w:val="20"/>
          <w:szCs w:val="20"/>
          <w:lang w:eastAsia="en-GB"/>
        </w:rPr>
        <w:t xml:space="preserve">id </w:t>
      </w:r>
      <w:r w:rsidRPr="00646752">
        <w:rPr>
          <w:rFonts w:ascii="Courier New" w:eastAsia="Times New Roman" w:hAnsi="Courier New" w:cs="Courier New"/>
          <w:color w:val="080808"/>
          <w:sz w:val="20"/>
          <w:szCs w:val="20"/>
          <w:lang w:eastAsia="en-GB"/>
        </w:rPr>
        <w:t xml:space="preserve">== </w:t>
      </w:r>
      <w:r w:rsidRPr="00646752">
        <w:rPr>
          <w:rFonts w:ascii="Courier New" w:eastAsia="Times New Roman" w:hAnsi="Courier New" w:cs="Courier New"/>
          <w:color w:val="871094"/>
          <w:sz w:val="20"/>
          <w:szCs w:val="20"/>
          <w:lang w:eastAsia="en-GB"/>
        </w:rPr>
        <w:t>id</w:t>
      </w:r>
      <w:r w:rsidRPr="00646752">
        <w:rPr>
          <w:rFonts w:ascii="Courier New" w:eastAsia="Times New Roman" w:hAnsi="Courier New" w:cs="Courier New"/>
          <w:color w:val="080808"/>
          <w:sz w:val="20"/>
          <w:szCs w:val="20"/>
          <w:lang w:eastAsia="en-GB"/>
        </w:rPr>
        <w:t>))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 </w:t>
      </w:r>
      <w:r w:rsidRPr="00646752">
        <w:rPr>
          <w:rFonts w:ascii="Courier New" w:eastAsia="Times New Roman" w:hAnsi="Courier New" w:cs="Courier New"/>
          <w:color w:val="0033B3"/>
          <w:sz w:val="20"/>
          <w:szCs w:val="20"/>
          <w:lang w:eastAsia="en-GB"/>
        </w:rPr>
        <w:t xml:space="preserve">else </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false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80808"/>
          <w:sz w:val="20"/>
          <w:szCs w:val="20"/>
          <w:lang w:eastAsia="en-GB"/>
        </w:rPr>
        <w:br/>
        <w:t xml:space="preserve">  </w:t>
      </w:r>
      <w:r w:rsidRPr="00646752">
        <w:rPr>
          <w:rFonts w:ascii="Courier New" w:eastAsia="Times New Roman" w:hAnsi="Courier New" w:cs="Courier New"/>
          <w:color w:val="0033B3"/>
          <w:sz w:val="20"/>
          <w:szCs w:val="20"/>
          <w:lang w:eastAsia="en-GB"/>
        </w:rPr>
        <w:t>return true</w:t>
      </w:r>
      <w:r w:rsidRPr="00646752">
        <w:rPr>
          <w:rFonts w:ascii="Courier New" w:eastAsia="Times New Roman" w:hAnsi="Courier New" w:cs="Courier New"/>
          <w:color w:val="080808"/>
          <w:sz w:val="20"/>
          <w:szCs w:val="20"/>
          <w:lang w:eastAsia="en-GB"/>
        </w:rPr>
        <w:t>;</w:t>
      </w:r>
      <w:r w:rsidRPr="00646752">
        <w:rPr>
          <w:rFonts w:ascii="Courier New" w:eastAsia="Times New Roman" w:hAnsi="Courier New" w:cs="Courier New"/>
          <w:color w:val="080808"/>
          <w:sz w:val="20"/>
          <w:szCs w:val="20"/>
          <w:lang w:eastAsia="en-GB"/>
        </w:rPr>
        <w:br/>
        <w:t>}</w:t>
      </w:r>
    </w:p>
    <w:p w14:paraId="60F73C37"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0000CC"/>
          <w:sz w:val="20"/>
          <w:szCs w:val="20"/>
          <w:lang w:eastAsia="en-GB"/>
        </w:rPr>
        <w:t>\end</w:t>
      </w:r>
      <w:r w:rsidRPr="00DF4D1F">
        <w:rPr>
          <w:rFonts w:ascii="Courier New" w:eastAsia="Times New Roman" w:hAnsi="Courier New" w:cs="Courier New"/>
          <w:color w:val="000000"/>
          <w:sz w:val="20"/>
          <w:szCs w:val="20"/>
          <w:lang w:eastAsia="en-GB"/>
        </w:rPr>
        <w:t>{</w:t>
      </w:r>
      <w:r w:rsidRPr="00DF4D1F">
        <w:rPr>
          <w:rFonts w:ascii="Courier New" w:eastAsia="Times New Roman" w:hAnsi="Courier New" w:cs="Courier New"/>
          <w:color w:val="000000"/>
          <w:sz w:val="20"/>
          <w:szCs w:val="20"/>
          <w:u w:val="single"/>
          <w:lang w:eastAsia="en-GB"/>
        </w:rPr>
        <w:t>minted</w:t>
      </w:r>
      <w:r w:rsidRPr="00DF4D1F">
        <w:rPr>
          <w:rFonts w:ascii="Courier New" w:eastAsia="Times New Roman" w:hAnsi="Courier New" w:cs="Courier New"/>
          <w:color w:val="000000"/>
          <w:sz w:val="20"/>
          <w:szCs w:val="20"/>
          <w:lang w:eastAsia="en-GB"/>
        </w:rPr>
        <w:t>}</w:t>
      </w:r>
    </w:p>
    <w:p w14:paraId="07CDE519" w14:textId="77777777" w:rsidR="00DF4D1F" w:rsidRPr="00DF4D1F" w:rsidRDefault="00DF4D1F" w:rsidP="00DF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DF4D1F">
        <w:rPr>
          <w:rFonts w:ascii="Courier New" w:eastAsia="Times New Roman" w:hAnsi="Courier New" w:cs="Courier New"/>
          <w:color w:val="800000"/>
          <w:sz w:val="20"/>
          <w:szCs w:val="20"/>
          <w:lang w:eastAsia="en-GB"/>
        </w:rPr>
        <w:t>\</w:t>
      </w:r>
      <w:proofErr w:type="spellStart"/>
      <w:r w:rsidRPr="00DF4D1F">
        <w:rPr>
          <w:rFonts w:ascii="Courier New" w:eastAsia="Times New Roman" w:hAnsi="Courier New" w:cs="Courier New"/>
          <w:color w:val="800000"/>
          <w:sz w:val="20"/>
          <w:szCs w:val="20"/>
          <w:lang w:eastAsia="en-GB"/>
        </w:rPr>
        <w:t>mbox</w:t>
      </w:r>
      <w:proofErr w:type="spellEnd"/>
      <w:r w:rsidRPr="00DF4D1F">
        <w:rPr>
          <w:rFonts w:ascii="Courier New" w:eastAsia="Times New Roman" w:hAnsi="Courier New" w:cs="Courier New"/>
          <w:color w:val="000000"/>
          <w:sz w:val="20"/>
          <w:szCs w:val="20"/>
          <w:lang w:eastAsia="en-GB"/>
        </w:rPr>
        <w:t>{}</w:t>
      </w:r>
    </w:p>
    <w:p w14:paraId="4F277A1A" w14:textId="00DA9EC4" w:rsidR="00646752" w:rsidRDefault="00DF4D1F" w:rsidP="00DF4D1F">
      <w:r w:rsidRPr="00DF4D1F">
        <w:rPr>
          <w:rFonts w:ascii="Times New Roman" w:eastAsia="Times New Roman" w:hAnsi="Times New Roman" w:cs="Times New Roman"/>
          <w:color w:val="0000CC"/>
          <w:sz w:val="24"/>
          <w:szCs w:val="24"/>
          <w:lang w:eastAsia="en-GB"/>
        </w:rPr>
        <w:t>\end</w:t>
      </w:r>
      <w:r w:rsidRPr="00DF4D1F">
        <w:rPr>
          <w:rFonts w:ascii="Times New Roman" w:eastAsia="Times New Roman" w:hAnsi="Times New Roman" w:cs="Times New Roman"/>
          <w:color w:val="000000"/>
          <w:sz w:val="24"/>
          <w:szCs w:val="24"/>
          <w:lang w:eastAsia="en-GB"/>
        </w:rPr>
        <w:t>{code}</w:t>
      </w:r>
    </w:p>
    <w:p w14:paraId="5E1EBF12" w14:textId="77777777" w:rsidR="005435C2" w:rsidRDefault="005435C2" w:rsidP="002E0F6D"/>
    <w:p w14:paraId="7FB4FE1E" w14:textId="79C777F7" w:rsidR="000517E3" w:rsidRDefault="00056ABB" w:rsidP="002E0F6D">
      <w:pPr>
        <w:rPr>
          <w:b/>
          <w:bCs/>
        </w:rPr>
      </w:pPr>
      <w:r w:rsidRPr="00056ABB">
        <w:rPr>
          <w:b/>
          <w:bCs/>
        </w:rPr>
        <w:t>Conclusions</w:t>
      </w:r>
    </w:p>
    <w:p w14:paraId="74523B1C" w14:textId="05A6001A" w:rsidR="006B689C" w:rsidRDefault="006B689C" w:rsidP="002E0F6D">
      <w:r>
        <w:t xml:space="preserve">It was not an easy task to perform these optimizations. </w:t>
      </w:r>
    </w:p>
    <w:p w14:paraId="2FC53809" w14:textId="0EA61DA5"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Time spent: </w:t>
      </w:r>
      <w:r>
        <w:rPr>
          <w:rFonts w:ascii="Palatino Linotype" w:hAnsi="Palatino Linotype"/>
          <w:b/>
          <w:bCs/>
          <w:sz w:val="24"/>
          <w:lang w:val="en-US"/>
        </w:rPr>
        <w:t>6-8 hours</w:t>
      </w:r>
    </w:p>
    <w:p w14:paraId="3C037A40" w14:textId="533623C6" w:rsidR="006B689C" w:rsidRPr="00101E87"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Lines of code written/updated</w:t>
      </w:r>
      <w:r w:rsidR="007458EE">
        <w:rPr>
          <w:rFonts w:ascii="Palatino Linotype" w:hAnsi="Palatino Linotype"/>
          <w:b/>
          <w:bCs/>
          <w:sz w:val="24"/>
          <w:lang w:val="en-US"/>
        </w:rPr>
        <w:t>: 33</w:t>
      </w:r>
    </w:p>
    <w:p w14:paraId="6C75BFF1" w14:textId="023D7A36" w:rsidR="006B689C" w:rsidRDefault="006B689C" w:rsidP="006B6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Palatino Linotype" w:hAnsi="Palatino Linotype"/>
          <w:b/>
          <w:bCs/>
          <w:sz w:val="24"/>
          <w:lang w:val="en-US"/>
        </w:rPr>
      </w:pPr>
      <w:r w:rsidRPr="00101E87">
        <w:rPr>
          <w:rFonts w:ascii="Palatino Linotype" w:hAnsi="Palatino Linotype"/>
          <w:b/>
          <w:bCs/>
          <w:sz w:val="24"/>
          <w:lang w:val="en-US"/>
        </w:rPr>
        <w:t xml:space="preserve">Classes/widget created: </w:t>
      </w:r>
      <w:r>
        <w:rPr>
          <w:rFonts w:ascii="Palatino Linotype" w:hAnsi="Palatino Linotype"/>
          <w:b/>
          <w:bCs/>
          <w:sz w:val="24"/>
          <w:lang w:val="en-US"/>
        </w:rPr>
        <w:t xml:space="preserve">0 </w:t>
      </w:r>
    </w:p>
    <w:p w14:paraId="4C5E9D1E" w14:textId="77777777" w:rsidR="006B689C" w:rsidRPr="006B689C" w:rsidRDefault="006B689C" w:rsidP="002E0F6D"/>
    <w:p w14:paraId="170991C7" w14:textId="54B89A71" w:rsidR="000517E3" w:rsidRDefault="00B27D21" w:rsidP="002E0F6D">
      <w:r w:rsidRPr="00B27D21">
        <w:rPr>
          <w:noProof/>
        </w:rPr>
        <w:drawing>
          <wp:inline distT="0" distB="0" distL="0" distR="0" wp14:anchorId="5FE9D5F2" wp14:editId="28C18F8A">
            <wp:extent cx="2295845" cy="4991797"/>
            <wp:effectExtent l="0" t="0" r="9525"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845" cy="4991797"/>
                    </a:xfrm>
                    <a:prstGeom prst="rect">
                      <a:avLst/>
                    </a:prstGeom>
                  </pic:spPr>
                </pic:pic>
              </a:graphicData>
            </a:graphic>
          </wp:inline>
        </w:drawing>
      </w:r>
    </w:p>
    <w:p w14:paraId="4909C17C" w14:textId="311DD9A0" w:rsidR="00BD74EF" w:rsidRDefault="00BD74EF" w:rsidP="002E0F6D">
      <w:r w:rsidRPr="00BD74EF">
        <w:rPr>
          <w:noProof/>
        </w:rPr>
        <w:lastRenderedPageBreak/>
        <w:drawing>
          <wp:inline distT="0" distB="0" distL="0" distR="0" wp14:anchorId="68664D97" wp14:editId="37BB8D05">
            <wp:extent cx="5410955" cy="6077798"/>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6077798"/>
                    </a:xfrm>
                    <a:prstGeom prst="rect">
                      <a:avLst/>
                    </a:prstGeom>
                  </pic:spPr>
                </pic:pic>
              </a:graphicData>
            </a:graphic>
          </wp:inline>
        </w:drawing>
      </w:r>
    </w:p>
    <w:p w14:paraId="61329CAD" w14:textId="23F1F1D1" w:rsidR="00BD74EF" w:rsidRPr="000517E3" w:rsidRDefault="00BD74EF" w:rsidP="002E0F6D">
      <w:r w:rsidRPr="00BD74EF">
        <w:rPr>
          <w:noProof/>
        </w:rPr>
        <w:lastRenderedPageBreak/>
        <w:drawing>
          <wp:inline distT="0" distB="0" distL="0" distR="0" wp14:anchorId="13D6B1F3" wp14:editId="2E7574A5">
            <wp:extent cx="4172532" cy="3743847"/>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2532" cy="3743847"/>
                    </a:xfrm>
                    <a:prstGeom prst="rect">
                      <a:avLst/>
                    </a:prstGeom>
                  </pic:spPr>
                </pic:pic>
              </a:graphicData>
            </a:graphic>
          </wp:inline>
        </w:drawing>
      </w:r>
    </w:p>
    <w:bookmarkEnd w:id="20"/>
    <w:p w14:paraId="5ACA05C2" w14:textId="2C65CE77" w:rsidR="003D79EC" w:rsidRDefault="004A5839" w:rsidP="003D79EC">
      <w:pPr>
        <w:pStyle w:val="Titolo3"/>
      </w:pPr>
      <w:proofErr w:type="spellStart"/>
      <w:r>
        <w:t>MobX</w:t>
      </w:r>
      <w:proofErr w:type="spellEnd"/>
      <w:r w:rsidR="007A2A10">
        <w:t xml:space="preserve"> implementation</w:t>
      </w:r>
    </w:p>
    <w:p w14:paraId="745E4EA5" w14:textId="77777777" w:rsidR="00832EE7" w:rsidRDefault="00832EE7" w:rsidP="007A2A10">
      <w:pPr>
        <w:rPr>
          <w:lang w:val="en-US"/>
        </w:rPr>
      </w:pPr>
    </w:p>
    <w:p w14:paraId="377674C4" w14:textId="7FFFDA7A" w:rsidR="007A2A10" w:rsidRDefault="00832EE7" w:rsidP="007A2A10">
      <w:pPr>
        <w:rPr>
          <w:lang w:val="en-US"/>
        </w:rPr>
      </w:pPr>
      <w:r>
        <w:rPr>
          <w:b/>
          <w:bCs/>
          <w:color w:val="0000CC"/>
        </w:rPr>
        <w:t xml:space="preserve">\subsubsection{Base </w:t>
      </w:r>
      <w:proofErr w:type="spellStart"/>
      <w:r>
        <w:rPr>
          <w:b/>
          <w:bCs/>
          <w:color w:val="0000CC"/>
          <w:u w:val="single"/>
        </w:rPr>
        <w:t>funtionalities</w:t>
      </w:r>
      <w:proofErr w:type="spellEnd"/>
      <w:r>
        <w:rPr>
          <w:b/>
          <w:bCs/>
          <w:color w:val="0000CC"/>
        </w:rPr>
        <w:t>}</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r w:rsidR="00593FCD" w:rsidRPr="00593FCD">
        <w:rPr>
          <w:b/>
          <w:bCs/>
          <w:noProof/>
          <w:color w:val="0000CC"/>
        </w:rPr>
        <w:drawing>
          <wp:inline distT="0" distB="0" distL="0" distR="0" wp14:anchorId="156D7821" wp14:editId="23A63C91">
            <wp:extent cx="1762371" cy="2495898"/>
            <wp:effectExtent l="0" t="0" r="952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62371" cy="2495898"/>
                    </a:xfrm>
                    <a:prstGeom prst="rect">
                      <a:avLst/>
                    </a:prstGeom>
                  </pic:spPr>
                </pic:pic>
              </a:graphicData>
            </a:graphic>
          </wp:inline>
        </w:drawing>
      </w:r>
    </w:p>
    <w:p w14:paraId="6AAD1A68" w14:textId="60AA0AE5" w:rsidR="002E13BE" w:rsidRDefault="00593FCD" w:rsidP="007A2A10">
      <w:pPr>
        <w:rPr>
          <w:lang w:val="en-US"/>
        </w:rPr>
      </w:pPr>
      <w:r w:rsidRPr="00593FCD">
        <w:rPr>
          <w:noProof/>
          <w:lang w:val="en-US"/>
        </w:rPr>
        <w:lastRenderedPageBreak/>
        <w:drawing>
          <wp:inline distT="0" distB="0" distL="0" distR="0" wp14:anchorId="5F794172" wp14:editId="49D08C7A">
            <wp:extent cx="3353268" cy="5182323"/>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53268" cy="5182323"/>
                    </a:xfrm>
                    <a:prstGeom prst="rect">
                      <a:avLst/>
                    </a:prstGeom>
                  </pic:spPr>
                </pic:pic>
              </a:graphicData>
            </a:graphic>
          </wp:inline>
        </w:drawing>
      </w:r>
    </w:p>
    <w:p w14:paraId="7670E694" w14:textId="691E3CB1" w:rsidR="00593FCD" w:rsidRDefault="00593FCD" w:rsidP="007A2A10">
      <w:pPr>
        <w:rPr>
          <w:lang w:val="en-US"/>
        </w:rPr>
      </w:pPr>
      <w:r w:rsidRPr="00593FCD">
        <w:rPr>
          <w:noProof/>
          <w:lang w:val="en-US"/>
        </w:rPr>
        <w:drawing>
          <wp:inline distT="0" distB="0" distL="0" distR="0" wp14:anchorId="480B4FE1" wp14:editId="7504550F">
            <wp:extent cx="2524477" cy="2705478"/>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477" cy="2705478"/>
                    </a:xfrm>
                    <a:prstGeom prst="rect">
                      <a:avLst/>
                    </a:prstGeom>
                  </pic:spPr>
                </pic:pic>
              </a:graphicData>
            </a:graphic>
          </wp:inline>
        </w:drawing>
      </w:r>
    </w:p>
    <w:p w14:paraId="08EDB049" w14:textId="7538BC5D" w:rsidR="002E13BE" w:rsidRDefault="002E13BE" w:rsidP="007A2A10">
      <w:pPr>
        <w:rPr>
          <w:lang w:val="en-US"/>
        </w:rPr>
      </w:pPr>
    </w:p>
    <w:p w14:paraId="1C04877D" w14:textId="5DB7D1E9" w:rsidR="002E13BE" w:rsidRDefault="005D494D" w:rsidP="007A2A10">
      <w:pPr>
        <w:rPr>
          <w:lang w:val="en-US"/>
        </w:rPr>
      </w:pPr>
      <w:r>
        <w:rPr>
          <w:lang w:val="en-US"/>
        </w:rPr>
        <w:t xml:space="preserve">As mentioned in the Chapter XX RIFERIMENTO the </w:t>
      </w:r>
      <w:proofErr w:type="spellStart"/>
      <w:r>
        <w:rPr>
          <w:lang w:val="en-US"/>
        </w:rPr>
        <w:t>mobx</w:t>
      </w:r>
      <w:proofErr w:type="spellEnd"/>
      <w:r>
        <w:rPr>
          <w:lang w:val="en-US"/>
        </w:rPr>
        <w:t xml:space="preserve"> package makes part of the state Observable and uses a particular widget called Observer to </w:t>
      </w:r>
      <w:r w:rsidR="00E337B1">
        <w:rPr>
          <w:lang w:val="en-US"/>
        </w:rPr>
        <w:t xml:space="preserve">keep track of the changes of the observable variables. </w:t>
      </w:r>
      <w:r>
        <w:rPr>
          <w:lang w:val="en-US"/>
        </w:rPr>
        <w:t xml:space="preserve">In order to be able to define </w:t>
      </w:r>
      <w:r w:rsidR="00E337B1">
        <w:rPr>
          <w:lang w:val="en-US"/>
        </w:rPr>
        <w:t xml:space="preserve">observable parts is necessary to extend the class containing them with the Store class </w:t>
      </w:r>
      <w:proofErr w:type="spellStart"/>
      <w:r w:rsidR="00E337B1">
        <w:rPr>
          <w:lang w:val="en-US"/>
        </w:rPr>
        <w:lastRenderedPageBreak/>
        <w:t>offedered</w:t>
      </w:r>
      <w:proofErr w:type="spellEnd"/>
      <w:r w:rsidR="00E337B1">
        <w:rPr>
          <w:lang w:val="en-US"/>
        </w:rPr>
        <w:t xml:space="preserve"> by the package. Moreover the container class must be made abstract. The usual definition of the </w:t>
      </w:r>
      <w:proofErr w:type="spellStart"/>
      <w:r w:rsidR="00E337B1">
        <w:rPr>
          <w:lang w:val="en-US"/>
        </w:rPr>
        <w:t>Todo</w:t>
      </w:r>
      <w:proofErr w:type="spellEnd"/>
      <w:r w:rsidR="00E337B1">
        <w:rPr>
          <w:lang w:val="en-US"/>
        </w:rPr>
        <w:t xml:space="preserve"> class is used for the moment remembering that no </w:t>
      </w:r>
      <w:r w:rsidR="0076406D">
        <w:rPr>
          <w:lang w:val="en-US"/>
        </w:rPr>
        <w:t xml:space="preserve">rendering optimization is kept into account. The parts of the state to be made observable are the list of </w:t>
      </w:r>
      <w:proofErr w:type="spellStart"/>
      <w:r w:rsidR="0076406D">
        <w:rPr>
          <w:lang w:val="en-US"/>
        </w:rPr>
        <w:t>todos</w:t>
      </w:r>
      <w:proofErr w:type="spellEnd"/>
      <w:r w:rsidR="0076406D">
        <w:rPr>
          <w:lang w:val="en-US"/>
        </w:rPr>
        <w:t xml:space="preserve"> , the filter and the tab value. The whole application indeed relies on them to track changes and update correspondingly. </w:t>
      </w:r>
    </w:p>
    <w:p w14:paraId="791A5391" w14:textId="23AA7FC8"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observable state</w:t>
      </w:r>
      <w:r w:rsidRPr="00E273E1">
        <w:rPr>
          <w:rFonts w:ascii="Courier New" w:eastAsia="Times New Roman" w:hAnsi="Courier New" w:cs="Courier New"/>
          <w:color w:val="000000"/>
          <w:sz w:val="20"/>
          <w:szCs w:val="20"/>
          <w:lang w:eastAsia="en-GB"/>
        </w:rPr>
        <w:t xml:space="preserve"> - }</w:t>
      </w:r>
    </w:p>
    <w:p w14:paraId="6FFCC856" w14:textId="0204D957" w:rsidR="0076406D" w:rsidRDefault="00E273E1" w:rsidP="00E273E1">
      <w:pPr>
        <w:rPr>
          <w:lang w:val="en-US"/>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76406D">
        <w:rPr>
          <w:lang w:val="en-US"/>
        </w:rPr>
        <w:t>A new</w:t>
      </w:r>
      <w:r w:rsidR="00BD6B48">
        <w:rPr>
          <w:lang w:val="en-US"/>
        </w:rPr>
        <w:t xml:space="preserve"> abstract</w:t>
      </w:r>
      <w:r w:rsidR="0076406D">
        <w:rPr>
          <w:lang w:val="en-US"/>
        </w:rPr>
        <w:t xml:space="preserve"> class is created and called </w:t>
      </w:r>
      <w:r w:rsidR="00F0327A">
        <w:rPr>
          <w:lang w:val="en-US"/>
        </w:rPr>
        <w:t>_</w:t>
      </w:r>
      <w:proofErr w:type="spellStart"/>
      <w:r w:rsidR="0076406D">
        <w:rPr>
          <w:lang w:val="en-US"/>
        </w:rPr>
        <w:t>TodoStore</w:t>
      </w:r>
      <w:proofErr w:type="spellEnd"/>
      <w:r w:rsidR="0076406D">
        <w:rPr>
          <w:lang w:val="en-US"/>
        </w:rPr>
        <w:t xml:space="preserve">. It contains the list of </w:t>
      </w:r>
      <w:proofErr w:type="spellStart"/>
      <w:r w:rsidR="0076406D">
        <w:rPr>
          <w:lang w:val="en-US"/>
        </w:rPr>
        <w:t>todos</w:t>
      </w:r>
      <w:proofErr w:type="spellEnd"/>
      <w:r w:rsidR="0076406D">
        <w:rPr>
          <w:lang w:val="en-US"/>
        </w:rPr>
        <w:t xml:space="preserve"> and the filter. A separate observable variable will be used to implement the state of the tab. This design choice allow</w:t>
      </w:r>
      <w:r w:rsidR="00BD6B48">
        <w:rPr>
          <w:lang w:val="en-US"/>
        </w:rPr>
        <w:t>s</w:t>
      </w:r>
      <w:r w:rsidR="0076406D">
        <w:rPr>
          <w:lang w:val="en-US"/>
        </w:rPr>
        <w:t xml:space="preserve"> to show two different approaches the </w:t>
      </w:r>
      <w:proofErr w:type="spellStart"/>
      <w:r w:rsidR="0076406D">
        <w:rPr>
          <w:lang w:val="en-US"/>
        </w:rPr>
        <w:t>mobx</w:t>
      </w:r>
      <w:proofErr w:type="spellEnd"/>
      <w:r w:rsidR="0076406D">
        <w:rPr>
          <w:lang w:val="en-US"/>
        </w:rPr>
        <w:t xml:space="preserve"> package provides </w:t>
      </w:r>
      <w:r w:rsidR="00BD6B48">
        <w:rPr>
          <w:lang w:val="en-US"/>
        </w:rPr>
        <w:t>and</w:t>
      </w:r>
      <w:r w:rsidR="0076406D">
        <w:rPr>
          <w:lang w:val="en-US"/>
        </w:rPr>
        <w:t xml:space="preserve"> divides the information regarding the </w:t>
      </w:r>
      <w:proofErr w:type="spellStart"/>
      <w:r w:rsidR="0076406D">
        <w:rPr>
          <w:lang w:val="en-US"/>
        </w:rPr>
        <w:t>todos</w:t>
      </w:r>
      <w:proofErr w:type="spellEnd"/>
      <w:r w:rsidR="0076406D">
        <w:rPr>
          <w:lang w:val="en-US"/>
        </w:rPr>
        <w:t xml:space="preserve"> </w:t>
      </w:r>
      <w:r w:rsidR="00BD6B48">
        <w:rPr>
          <w:lang w:val="en-US"/>
        </w:rPr>
        <w:t>from</w:t>
      </w:r>
      <w:r w:rsidR="0076406D">
        <w:rPr>
          <w:lang w:val="en-US"/>
        </w:rPr>
        <w:t xml:space="preserve"> the information regarding the tab value. </w:t>
      </w:r>
      <w:r w:rsidR="00440399">
        <w:rPr>
          <w:lang w:val="en-US"/>
        </w:rPr>
        <w:t xml:space="preserve">( the filter value is in some way connected with the list of </w:t>
      </w:r>
      <w:proofErr w:type="spellStart"/>
      <w:r w:rsidR="00440399">
        <w:rPr>
          <w:lang w:val="en-US"/>
        </w:rPr>
        <w:t>todo</w:t>
      </w:r>
      <w:proofErr w:type="spellEnd"/>
      <w:r w:rsidR="00440399">
        <w:rPr>
          <w:lang w:val="en-US"/>
        </w:rPr>
        <w:t>)</w:t>
      </w:r>
      <w:r w:rsidR="00BD6B48">
        <w:rPr>
          <w:lang w:val="en-US"/>
        </w:rPr>
        <w:t xml:space="preserve">. This new abstract class is extended with the Store class. A list of </w:t>
      </w:r>
      <w:proofErr w:type="spellStart"/>
      <w:r w:rsidR="00BD6B48">
        <w:rPr>
          <w:lang w:val="en-US"/>
        </w:rPr>
        <w:t>todos</w:t>
      </w:r>
      <w:proofErr w:type="spellEnd"/>
      <w:r w:rsidR="00BD6B48">
        <w:rPr>
          <w:lang w:val="en-US"/>
        </w:rPr>
        <w:t xml:space="preserve"> and a visibility filter are created inside it and </w:t>
      </w:r>
      <w:proofErr w:type="spellStart"/>
      <w:r w:rsidR="00BD6B48">
        <w:rPr>
          <w:lang w:val="en-US"/>
        </w:rPr>
        <w:t>annoted</w:t>
      </w:r>
      <w:proofErr w:type="spellEnd"/>
      <w:r w:rsidR="00BD6B48">
        <w:rPr>
          <w:lang w:val="en-US"/>
        </w:rPr>
        <w:t xml:space="preserve"> with the @observable annotation. The annotation informs the code generator that those variables need to be observable and the code generator automatically creates a getter and a setter action for them.</w:t>
      </w:r>
      <w:r w:rsidR="00174CF3">
        <w:rPr>
          <w:lang w:val="en-US"/>
        </w:rPr>
        <w:t xml:space="preserve"> </w:t>
      </w:r>
    </w:p>
    <w:p w14:paraId="2A8DEB3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185EF0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2ED88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2355A6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53FBD16" w14:textId="33D922F1" w:rsidR="00CD5170" w:rsidRPr="00CD5170"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CD5170" w:rsidRPr="00CD5170">
        <w:rPr>
          <w:rFonts w:ascii="Courier New" w:eastAsia="Times New Roman" w:hAnsi="Courier New" w:cs="Courier New"/>
          <w:color w:val="080808"/>
          <w:sz w:val="20"/>
          <w:szCs w:val="20"/>
          <w:lang w:eastAsia="en-GB"/>
        </w:rPr>
        <w:br/>
      </w:r>
      <w:r w:rsidR="00CD5170" w:rsidRPr="00CD5170">
        <w:rPr>
          <w:rFonts w:ascii="Courier New" w:eastAsia="Times New Roman" w:hAnsi="Courier New" w:cs="Courier New"/>
          <w:color w:val="0033B3"/>
          <w:sz w:val="20"/>
          <w:szCs w:val="20"/>
          <w:lang w:eastAsia="en-GB"/>
        </w:rPr>
        <w:t xml:space="preserve">abstract class </w:t>
      </w:r>
      <w:r w:rsidR="00CD5170" w:rsidRPr="00CD5170">
        <w:rPr>
          <w:rFonts w:ascii="Courier New" w:eastAsia="Times New Roman" w:hAnsi="Courier New" w:cs="Courier New"/>
          <w:color w:val="000000"/>
          <w:sz w:val="20"/>
          <w:szCs w:val="20"/>
          <w:lang w:eastAsia="en-GB"/>
        </w:rPr>
        <w:t>_</w:t>
      </w:r>
      <w:proofErr w:type="spellStart"/>
      <w:r w:rsidR="00CD5170" w:rsidRPr="00CD5170">
        <w:rPr>
          <w:rFonts w:ascii="Courier New" w:eastAsia="Times New Roman" w:hAnsi="Courier New" w:cs="Courier New"/>
          <w:color w:val="000000"/>
          <w:sz w:val="20"/>
          <w:szCs w:val="20"/>
          <w:lang w:eastAsia="en-GB"/>
        </w:rPr>
        <w:t>TodoStore</w:t>
      </w:r>
      <w:proofErr w:type="spellEnd"/>
      <w:r w:rsidR="00CD5170" w:rsidRPr="00CD5170">
        <w:rPr>
          <w:rFonts w:ascii="Courier New" w:eastAsia="Times New Roman" w:hAnsi="Courier New" w:cs="Courier New"/>
          <w:color w:val="000000"/>
          <w:sz w:val="20"/>
          <w:szCs w:val="20"/>
          <w:lang w:eastAsia="en-GB"/>
        </w:rPr>
        <w:t xml:space="preserve"> </w:t>
      </w:r>
      <w:r w:rsidR="00CD5170" w:rsidRPr="00CD5170">
        <w:rPr>
          <w:rFonts w:ascii="Courier New" w:eastAsia="Times New Roman" w:hAnsi="Courier New" w:cs="Courier New"/>
          <w:color w:val="0033B3"/>
          <w:sz w:val="20"/>
          <w:szCs w:val="20"/>
          <w:lang w:eastAsia="en-GB"/>
        </w:rPr>
        <w:t xml:space="preserve">with </w:t>
      </w:r>
      <w:r w:rsidR="00CD5170" w:rsidRPr="00CD5170">
        <w:rPr>
          <w:rFonts w:ascii="Courier New" w:eastAsia="Times New Roman" w:hAnsi="Courier New" w:cs="Courier New"/>
          <w:color w:val="000000"/>
          <w:sz w:val="20"/>
          <w:szCs w:val="20"/>
          <w:lang w:eastAsia="en-GB"/>
        </w:rPr>
        <w:t xml:space="preserve">Store </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080808"/>
          <w:sz w:val="20"/>
          <w:szCs w:val="20"/>
          <w:lang w:eastAsia="en-GB"/>
        </w:rPr>
        <w:br/>
        <w:t xml:space="preserve">  </w:t>
      </w:r>
      <w:r w:rsidR="00CD5170" w:rsidRPr="00CD5170">
        <w:rPr>
          <w:rFonts w:ascii="Courier New" w:eastAsia="Times New Roman" w:hAnsi="Courier New" w:cs="Courier New"/>
          <w:color w:val="9E880D"/>
          <w:sz w:val="20"/>
          <w:szCs w:val="20"/>
          <w:lang w:eastAsia="en-GB"/>
        </w:rPr>
        <w:t>@observable</w:t>
      </w:r>
      <w:r w:rsidR="00CD5170" w:rsidRPr="00CD5170">
        <w:rPr>
          <w:rFonts w:ascii="Courier New" w:eastAsia="Times New Roman" w:hAnsi="Courier New" w:cs="Courier New"/>
          <w:color w:val="9E880D"/>
          <w:sz w:val="20"/>
          <w:szCs w:val="20"/>
          <w:lang w:eastAsia="en-GB"/>
        </w:rPr>
        <w:br/>
        <w:t xml:space="preserve">  </w:t>
      </w:r>
      <w:r w:rsidR="00CD5170" w:rsidRPr="00CD5170">
        <w:rPr>
          <w:rFonts w:ascii="Courier New" w:eastAsia="Times New Roman" w:hAnsi="Courier New" w:cs="Courier New"/>
          <w:color w:val="000000"/>
          <w:sz w:val="20"/>
          <w:szCs w:val="20"/>
          <w:lang w:eastAsia="en-GB"/>
        </w:rPr>
        <w:t>List</w:t>
      </w:r>
      <w:r w:rsidR="00CD5170" w:rsidRPr="00CD5170">
        <w:rPr>
          <w:rFonts w:ascii="Courier New" w:eastAsia="Times New Roman" w:hAnsi="Courier New" w:cs="Courier New"/>
          <w:color w:val="080808"/>
          <w:sz w:val="20"/>
          <w:szCs w:val="20"/>
          <w:lang w:eastAsia="en-GB"/>
        </w:rPr>
        <w:t>&lt;</w:t>
      </w:r>
      <w:proofErr w:type="spellStart"/>
      <w:r w:rsidR="00CD5170" w:rsidRPr="00CD5170">
        <w:rPr>
          <w:rFonts w:ascii="Courier New" w:eastAsia="Times New Roman" w:hAnsi="Courier New" w:cs="Courier New"/>
          <w:color w:val="000000"/>
          <w:sz w:val="20"/>
          <w:szCs w:val="20"/>
          <w:lang w:eastAsia="en-GB"/>
        </w:rPr>
        <w:t>Todo</w:t>
      </w:r>
      <w:proofErr w:type="spellEnd"/>
      <w:r w:rsidR="00CD5170" w:rsidRPr="00CD5170">
        <w:rPr>
          <w:rFonts w:ascii="Courier New" w:eastAsia="Times New Roman" w:hAnsi="Courier New" w:cs="Courier New"/>
          <w:color w:val="080808"/>
          <w:sz w:val="20"/>
          <w:szCs w:val="20"/>
          <w:lang w:eastAsia="en-GB"/>
        </w:rPr>
        <w:t xml:space="preserve">&gt; </w:t>
      </w:r>
      <w:proofErr w:type="spellStart"/>
      <w:r w:rsidR="00CD5170" w:rsidRPr="00CD5170">
        <w:rPr>
          <w:rFonts w:ascii="Courier New" w:eastAsia="Times New Roman" w:hAnsi="Courier New" w:cs="Courier New"/>
          <w:color w:val="871094"/>
          <w:sz w:val="20"/>
          <w:szCs w:val="20"/>
          <w:lang w:eastAsia="en-GB"/>
        </w:rPr>
        <w:t>todos</w:t>
      </w:r>
      <w:proofErr w:type="spellEnd"/>
      <w:r w:rsidR="00CD5170" w:rsidRPr="00CD5170">
        <w:rPr>
          <w:rFonts w:ascii="Courier New" w:eastAsia="Times New Roman" w:hAnsi="Courier New" w:cs="Courier New"/>
          <w:color w:val="871094"/>
          <w:sz w:val="20"/>
          <w:szCs w:val="20"/>
          <w:lang w:eastAsia="en-GB"/>
        </w:rPr>
        <w:t xml:space="preserve"> </w:t>
      </w:r>
      <w:r w:rsidR="00CD5170" w:rsidRPr="00CD5170">
        <w:rPr>
          <w:rFonts w:ascii="Courier New" w:eastAsia="Times New Roman" w:hAnsi="Courier New" w:cs="Courier New"/>
          <w:color w:val="080808"/>
          <w:sz w:val="20"/>
          <w:szCs w:val="20"/>
          <w:lang w:eastAsia="en-GB"/>
        </w:rPr>
        <w:t>= [];</w:t>
      </w:r>
      <w:r w:rsidR="00CD5170" w:rsidRPr="00CD5170">
        <w:rPr>
          <w:rFonts w:ascii="Courier New" w:eastAsia="Times New Roman" w:hAnsi="Courier New" w:cs="Courier New"/>
          <w:color w:val="080808"/>
          <w:sz w:val="20"/>
          <w:szCs w:val="20"/>
          <w:lang w:eastAsia="en-GB"/>
        </w:rPr>
        <w:br/>
      </w:r>
      <w:r w:rsidR="00CD5170" w:rsidRPr="00CD5170">
        <w:rPr>
          <w:rFonts w:ascii="Courier New" w:eastAsia="Times New Roman" w:hAnsi="Courier New" w:cs="Courier New"/>
          <w:color w:val="080808"/>
          <w:sz w:val="20"/>
          <w:szCs w:val="20"/>
          <w:lang w:eastAsia="en-GB"/>
        </w:rPr>
        <w:br/>
        <w:t xml:space="preserve">  </w:t>
      </w:r>
      <w:r w:rsidR="00CD5170" w:rsidRPr="00CD5170">
        <w:rPr>
          <w:rFonts w:ascii="Courier New" w:eastAsia="Times New Roman" w:hAnsi="Courier New" w:cs="Courier New"/>
          <w:color w:val="9E880D"/>
          <w:sz w:val="20"/>
          <w:szCs w:val="20"/>
          <w:lang w:eastAsia="en-GB"/>
        </w:rPr>
        <w:t>@observable</w:t>
      </w:r>
      <w:r w:rsidR="00CD5170" w:rsidRPr="00CD5170">
        <w:rPr>
          <w:rFonts w:ascii="Courier New" w:eastAsia="Times New Roman" w:hAnsi="Courier New" w:cs="Courier New"/>
          <w:color w:val="9E880D"/>
          <w:sz w:val="20"/>
          <w:szCs w:val="20"/>
          <w:lang w:eastAsia="en-GB"/>
        </w:rPr>
        <w:br/>
        <w:t xml:space="preserve">  </w:t>
      </w:r>
      <w:proofErr w:type="spellStart"/>
      <w:r w:rsidR="00CD5170" w:rsidRPr="00CD5170">
        <w:rPr>
          <w:rFonts w:ascii="Courier New" w:eastAsia="Times New Roman" w:hAnsi="Courier New" w:cs="Courier New"/>
          <w:color w:val="000000"/>
          <w:sz w:val="20"/>
          <w:szCs w:val="20"/>
          <w:lang w:eastAsia="en-GB"/>
        </w:rPr>
        <w:t>VisibilityFilter</w:t>
      </w:r>
      <w:proofErr w:type="spellEnd"/>
      <w:r w:rsidR="00CD5170" w:rsidRPr="00CD5170">
        <w:rPr>
          <w:rFonts w:ascii="Courier New" w:eastAsia="Times New Roman" w:hAnsi="Courier New" w:cs="Courier New"/>
          <w:color w:val="000000"/>
          <w:sz w:val="20"/>
          <w:szCs w:val="20"/>
          <w:lang w:eastAsia="en-GB"/>
        </w:rPr>
        <w:t xml:space="preserve"> </w:t>
      </w:r>
      <w:r w:rsidR="00CD5170" w:rsidRPr="00CD5170">
        <w:rPr>
          <w:rFonts w:ascii="Courier New" w:eastAsia="Times New Roman" w:hAnsi="Courier New" w:cs="Courier New"/>
          <w:color w:val="871094"/>
          <w:sz w:val="20"/>
          <w:szCs w:val="20"/>
          <w:lang w:eastAsia="en-GB"/>
        </w:rPr>
        <w:t xml:space="preserve">filter </w:t>
      </w:r>
      <w:r w:rsidR="00CD5170" w:rsidRPr="00CD5170">
        <w:rPr>
          <w:rFonts w:ascii="Courier New" w:eastAsia="Times New Roman" w:hAnsi="Courier New" w:cs="Courier New"/>
          <w:color w:val="080808"/>
          <w:sz w:val="20"/>
          <w:szCs w:val="20"/>
          <w:lang w:eastAsia="en-GB"/>
        </w:rPr>
        <w:t xml:space="preserve">= </w:t>
      </w:r>
      <w:proofErr w:type="spellStart"/>
      <w:r w:rsidR="00CD5170" w:rsidRPr="00CD5170">
        <w:rPr>
          <w:rFonts w:ascii="Courier New" w:eastAsia="Times New Roman" w:hAnsi="Courier New" w:cs="Courier New"/>
          <w:color w:val="000000"/>
          <w:sz w:val="20"/>
          <w:szCs w:val="20"/>
          <w:lang w:eastAsia="en-GB"/>
        </w:rPr>
        <w:t>VisibilityFilter</w:t>
      </w:r>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871094"/>
          <w:sz w:val="20"/>
          <w:szCs w:val="20"/>
          <w:lang w:eastAsia="en-GB"/>
        </w:rPr>
        <w:t>all</w:t>
      </w:r>
      <w:proofErr w:type="spellEnd"/>
      <w:r w:rsidR="00CD5170" w:rsidRPr="00CD5170">
        <w:rPr>
          <w:rFonts w:ascii="Courier New" w:eastAsia="Times New Roman" w:hAnsi="Courier New" w:cs="Courier New"/>
          <w:color w:val="080808"/>
          <w:sz w:val="20"/>
          <w:szCs w:val="20"/>
          <w:lang w:eastAsia="en-GB"/>
        </w:rPr>
        <w:t>;</w:t>
      </w:r>
      <w:r w:rsidR="00CD5170" w:rsidRPr="00CD5170">
        <w:rPr>
          <w:rFonts w:ascii="Courier New" w:eastAsia="Times New Roman" w:hAnsi="Courier New" w:cs="Courier New"/>
          <w:color w:val="080808"/>
          <w:sz w:val="20"/>
          <w:szCs w:val="20"/>
          <w:lang w:eastAsia="en-GB"/>
        </w:rPr>
        <w:br/>
        <w:t>}</w:t>
      </w:r>
    </w:p>
    <w:p w14:paraId="5717ABB6"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223536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043CB5E"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3D28AF0" w14:textId="77777777" w:rsidR="00CD5170" w:rsidRPr="00CD5170" w:rsidRDefault="00CD5170" w:rsidP="007A2A10"/>
    <w:p w14:paraId="2D353A85" w14:textId="072058DC"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Actions</w:t>
      </w:r>
      <w:r w:rsidRPr="00E273E1">
        <w:rPr>
          <w:rFonts w:ascii="Courier New" w:eastAsia="Times New Roman" w:hAnsi="Courier New" w:cs="Courier New"/>
          <w:color w:val="000000"/>
          <w:sz w:val="20"/>
          <w:szCs w:val="20"/>
          <w:lang w:eastAsia="en-GB"/>
        </w:rPr>
        <w:t xml:space="preserve"> - }</w:t>
      </w:r>
    </w:p>
    <w:p w14:paraId="2D56C0C2" w14:textId="6E12D44F" w:rsidR="00113C1F" w:rsidRDefault="00E273E1" w:rsidP="00E273E1">
      <w:pPr>
        <w:rPr>
          <w:lang w:val="en-US"/>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113C1F">
        <w:rPr>
          <w:lang w:val="en-US"/>
        </w:rPr>
        <w:t xml:space="preserve">In this implementation the strict mode </w:t>
      </w:r>
      <w:proofErr w:type="spellStart"/>
      <w:r w:rsidR="00113C1F">
        <w:rPr>
          <w:lang w:val="en-US"/>
        </w:rPr>
        <w:t>mobx</w:t>
      </w:r>
      <w:proofErr w:type="spellEnd"/>
      <w:r w:rsidR="00113C1F">
        <w:rPr>
          <w:lang w:val="en-US"/>
        </w:rPr>
        <w:t xml:space="preserve"> provides is set to “always”. This choice reflects the common usage of the pattern. It is indeed a common choice to allow the state mutation only through actions. This behavior comes with a lot of advantages that make it the correct choice for the 99% of the cases. This subject will be deeper investigated in the latter sections but, for the moment , it is worth noting that the </w:t>
      </w:r>
      <w:proofErr w:type="spellStart"/>
      <w:r w:rsidR="00113C1F">
        <w:rPr>
          <w:lang w:val="en-US"/>
        </w:rPr>
        <w:t>mobx</w:t>
      </w:r>
      <w:proofErr w:type="spellEnd"/>
      <w:r w:rsidR="00113C1F">
        <w:rPr>
          <w:lang w:val="en-US"/>
        </w:rPr>
        <w:t xml:space="preserve"> package also provides the possibility to configure the strict mode to “never” not allowing to directly change the state without passing through an action. </w:t>
      </w:r>
      <w:r w:rsidR="00CD5170">
        <w:rPr>
          <w:lang w:val="en-US"/>
        </w:rPr>
        <w:t xml:space="preserve"> A bunch of new methods are added to the </w:t>
      </w:r>
      <w:proofErr w:type="spellStart"/>
      <w:r w:rsidR="00CD5170">
        <w:rPr>
          <w:lang w:val="en-US"/>
        </w:rPr>
        <w:t>TodoStore</w:t>
      </w:r>
      <w:proofErr w:type="spellEnd"/>
      <w:r w:rsidR="00CD5170">
        <w:rPr>
          <w:lang w:val="en-US"/>
        </w:rPr>
        <w:t xml:space="preserve"> class and marked with the @action annotation. The simplest one is the </w:t>
      </w:r>
      <w:proofErr w:type="spellStart"/>
      <w:r w:rsidR="00CD5170">
        <w:rPr>
          <w:lang w:val="en-US"/>
        </w:rPr>
        <w:t>changeFilter</w:t>
      </w:r>
      <w:proofErr w:type="spellEnd"/>
      <w:r w:rsidR="00CD5170">
        <w:rPr>
          <w:lang w:val="en-US"/>
        </w:rPr>
        <w:t xml:space="preserve"> method that allows to change the current filter.</w:t>
      </w:r>
    </w:p>
    <w:p w14:paraId="23843A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2C533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024D823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28933C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EA4635A" w14:textId="14940AD3" w:rsidR="000A0BD1" w:rsidRDefault="000A0BD1" w:rsidP="000A0BD1">
      <w:pPr>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CD5170" w:rsidRPr="00CD5170">
        <w:rPr>
          <w:rFonts w:ascii="Courier New" w:eastAsia="Times New Roman" w:hAnsi="Courier New" w:cs="Courier New"/>
          <w:color w:val="080808"/>
          <w:sz w:val="20"/>
          <w:szCs w:val="20"/>
          <w:lang w:eastAsia="en-GB"/>
        </w:rPr>
        <w:t xml:space="preserve"> </w:t>
      </w:r>
    </w:p>
    <w:p w14:paraId="0A58A5AB" w14:textId="23DDC864" w:rsidR="00CD5170" w:rsidRDefault="00CD5170" w:rsidP="00113C1F">
      <w:pPr>
        <w:rPr>
          <w:rFonts w:ascii="Courier New" w:eastAsia="Times New Roman" w:hAnsi="Courier New" w:cs="Courier New"/>
          <w:color w:val="080808"/>
          <w:sz w:val="20"/>
          <w:szCs w:val="20"/>
          <w:lang w:eastAsia="en-GB"/>
        </w:rPr>
      </w:pPr>
      <w:r w:rsidRPr="00CD5170">
        <w:rPr>
          <w:rFonts w:ascii="Courier New" w:eastAsia="Times New Roman" w:hAnsi="Courier New" w:cs="Courier New"/>
          <w:color w:val="080808"/>
          <w:sz w:val="20"/>
          <w:szCs w:val="20"/>
          <w:lang w:eastAsia="en-GB"/>
        </w:rPr>
        <w:t xml:space="preserve"> </w:t>
      </w:r>
      <w:r w:rsidRPr="00CD5170">
        <w:rPr>
          <w:rFonts w:ascii="Courier New" w:eastAsia="Times New Roman" w:hAnsi="Courier New" w:cs="Courier New"/>
          <w:color w:val="9E880D"/>
          <w:sz w:val="20"/>
          <w:szCs w:val="20"/>
          <w:lang w:eastAsia="en-GB"/>
        </w:rPr>
        <w:t>@action</w:t>
      </w:r>
      <w:r w:rsidRPr="00CD5170">
        <w:rPr>
          <w:rFonts w:ascii="Courier New" w:eastAsia="Times New Roman" w:hAnsi="Courier New" w:cs="Courier New"/>
          <w:color w:val="9E880D"/>
          <w:sz w:val="20"/>
          <w:szCs w:val="20"/>
          <w:lang w:eastAsia="en-GB"/>
        </w:rPr>
        <w:br/>
        <w:t xml:space="preserve">  </w:t>
      </w:r>
      <w:r w:rsidRPr="00CD5170">
        <w:rPr>
          <w:rFonts w:ascii="Courier New" w:eastAsia="Times New Roman" w:hAnsi="Courier New" w:cs="Courier New"/>
          <w:color w:val="0033B3"/>
          <w:sz w:val="20"/>
          <w:szCs w:val="20"/>
          <w:lang w:eastAsia="en-GB"/>
        </w:rPr>
        <w:t xml:space="preserve">void </w:t>
      </w:r>
      <w:proofErr w:type="spellStart"/>
      <w:r w:rsidRPr="00CD5170">
        <w:rPr>
          <w:rFonts w:ascii="Courier New" w:eastAsia="Times New Roman" w:hAnsi="Courier New" w:cs="Courier New"/>
          <w:color w:val="00627A"/>
          <w:sz w:val="20"/>
          <w:szCs w:val="20"/>
          <w:lang w:eastAsia="en-GB"/>
        </w:rPr>
        <w:t>changeFilter</w:t>
      </w:r>
      <w:proofErr w:type="spellEnd"/>
      <w:r w:rsidRPr="00CD5170">
        <w:rPr>
          <w:rFonts w:ascii="Courier New" w:eastAsia="Times New Roman" w:hAnsi="Courier New" w:cs="Courier New"/>
          <w:color w:val="080808"/>
          <w:sz w:val="20"/>
          <w:szCs w:val="20"/>
          <w:lang w:eastAsia="en-GB"/>
        </w:rPr>
        <w:t>(</w:t>
      </w:r>
      <w:proofErr w:type="spellStart"/>
      <w:r w:rsidRPr="00CD5170">
        <w:rPr>
          <w:rFonts w:ascii="Courier New" w:eastAsia="Times New Roman" w:hAnsi="Courier New" w:cs="Courier New"/>
          <w:color w:val="000000"/>
          <w:sz w:val="20"/>
          <w:szCs w:val="20"/>
          <w:lang w:eastAsia="en-GB"/>
        </w:rPr>
        <w:t>VisibilityFilter</w:t>
      </w:r>
      <w:proofErr w:type="spellEnd"/>
      <w:r w:rsidRPr="00CD5170">
        <w:rPr>
          <w:rFonts w:ascii="Courier New" w:eastAsia="Times New Roman" w:hAnsi="Courier New" w:cs="Courier New"/>
          <w:color w:val="000000"/>
          <w:sz w:val="20"/>
          <w:szCs w:val="20"/>
          <w:lang w:eastAsia="en-GB"/>
        </w:rPr>
        <w:t xml:space="preserve"> </w:t>
      </w:r>
      <w:r w:rsidRPr="00CD5170">
        <w:rPr>
          <w:rFonts w:ascii="Courier New" w:eastAsia="Times New Roman" w:hAnsi="Courier New" w:cs="Courier New"/>
          <w:color w:val="080808"/>
          <w:sz w:val="20"/>
          <w:szCs w:val="20"/>
          <w:lang w:eastAsia="en-GB"/>
        </w:rPr>
        <w:t>filter) {</w:t>
      </w:r>
      <w:r w:rsidRPr="00CD5170">
        <w:rPr>
          <w:rFonts w:ascii="Courier New" w:eastAsia="Times New Roman" w:hAnsi="Courier New" w:cs="Courier New"/>
          <w:color w:val="080808"/>
          <w:sz w:val="20"/>
          <w:szCs w:val="20"/>
          <w:lang w:eastAsia="en-GB"/>
        </w:rPr>
        <w:br/>
        <w:t xml:space="preserve">    </w:t>
      </w:r>
      <w:proofErr w:type="spellStart"/>
      <w:r w:rsidRPr="00CD5170">
        <w:rPr>
          <w:rFonts w:ascii="Courier New" w:eastAsia="Times New Roman" w:hAnsi="Courier New" w:cs="Courier New"/>
          <w:color w:val="0033B3"/>
          <w:sz w:val="20"/>
          <w:szCs w:val="20"/>
          <w:lang w:eastAsia="en-GB"/>
        </w:rPr>
        <w:t>this</w:t>
      </w:r>
      <w:r w:rsidRPr="00CD5170">
        <w:rPr>
          <w:rFonts w:ascii="Courier New" w:eastAsia="Times New Roman" w:hAnsi="Courier New" w:cs="Courier New"/>
          <w:color w:val="080808"/>
          <w:sz w:val="20"/>
          <w:szCs w:val="20"/>
          <w:lang w:eastAsia="en-GB"/>
        </w:rPr>
        <w:t>.</w:t>
      </w:r>
      <w:r w:rsidRPr="00CD5170">
        <w:rPr>
          <w:rFonts w:ascii="Courier New" w:eastAsia="Times New Roman" w:hAnsi="Courier New" w:cs="Courier New"/>
          <w:color w:val="871094"/>
          <w:sz w:val="20"/>
          <w:szCs w:val="20"/>
          <w:lang w:eastAsia="en-GB"/>
        </w:rPr>
        <w:t>filter</w:t>
      </w:r>
      <w:proofErr w:type="spellEnd"/>
      <w:r w:rsidRPr="00CD5170">
        <w:rPr>
          <w:rFonts w:ascii="Courier New" w:eastAsia="Times New Roman" w:hAnsi="Courier New" w:cs="Courier New"/>
          <w:color w:val="871094"/>
          <w:sz w:val="20"/>
          <w:szCs w:val="20"/>
          <w:lang w:eastAsia="en-GB"/>
        </w:rPr>
        <w:t xml:space="preserve"> </w:t>
      </w:r>
      <w:r w:rsidRPr="00CD5170">
        <w:rPr>
          <w:rFonts w:ascii="Courier New" w:eastAsia="Times New Roman" w:hAnsi="Courier New" w:cs="Courier New"/>
          <w:color w:val="080808"/>
          <w:sz w:val="20"/>
          <w:szCs w:val="20"/>
          <w:lang w:eastAsia="en-GB"/>
        </w:rPr>
        <w:t>= filter;</w:t>
      </w:r>
      <w:r w:rsidRPr="00CD5170">
        <w:rPr>
          <w:rFonts w:ascii="Courier New" w:eastAsia="Times New Roman" w:hAnsi="Courier New" w:cs="Courier New"/>
          <w:color w:val="080808"/>
          <w:sz w:val="20"/>
          <w:szCs w:val="20"/>
          <w:lang w:eastAsia="en-GB"/>
        </w:rPr>
        <w:br/>
        <w:t xml:space="preserve">  }</w:t>
      </w:r>
    </w:p>
    <w:p w14:paraId="3014F374"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ECC834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6D5285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\end</w:t>
      </w:r>
      <w:r w:rsidRPr="009751F1">
        <w:rPr>
          <w:rFonts w:ascii="Times New Roman" w:eastAsia="Times New Roman" w:hAnsi="Times New Roman" w:cs="Times New Roman"/>
          <w:color w:val="000000"/>
          <w:sz w:val="24"/>
          <w:szCs w:val="24"/>
          <w:lang w:eastAsia="en-GB"/>
        </w:rPr>
        <w:t>{code}</w:t>
      </w:r>
    </w:p>
    <w:p w14:paraId="165E1BE6" w14:textId="56E8BC8D" w:rsidR="00113C1F" w:rsidRDefault="00CD5170" w:rsidP="007A2A10">
      <w:pPr>
        <w:rPr>
          <w:lang w:val="en-US"/>
        </w:rPr>
      </w:pPr>
      <w:r>
        <w:rPr>
          <w:lang w:val="en-US"/>
        </w:rPr>
        <w:t xml:space="preserve">A </w:t>
      </w:r>
      <w:r w:rsidR="001E2854">
        <w:rPr>
          <w:lang w:val="en-US"/>
        </w:rPr>
        <w:t>method</w:t>
      </w:r>
      <w:r>
        <w:rPr>
          <w:lang w:val="en-US"/>
        </w:rPr>
        <w:t xml:space="preserve"> to set the completed field of a particular </w:t>
      </w:r>
      <w:proofErr w:type="spellStart"/>
      <w:r>
        <w:rPr>
          <w:lang w:val="en-US"/>
        </w:rPr>
        <w:t>todo</w:t>
      </w:r>
      <w:proofErr w:type="spellEnd"/>
      <w:r>
        <w:rPr>
          <w:lang w:val="en-US"/>
        </w:rPr>
        <w:t xml:space="preserve"> is also required</w:t>
      </w:r>
      <w:r w:rsidR="001E2854">
        <w:rPr>
          <w:lang w:val="en-US"/>
        </w:rPr>
        <w:t xml:space="preserve">. This method is called </w:t>
      </w:r>
      <w:proofErr w:type="spellStart"/>
      <w:r w:rsidR="001E2854">
        <w:rPr>
          <w:lang w:val="en-US"/>
        </w:rPr>
        <w:t>setCompleted</w:t>
      </w:r>
      <w:proofErr w:type="spellEnd"/>
      <w:r w:rsidR="001E2854">
        <w:rPr>
          <w:lang w:val="en-US"/>
        </w:rPr>
        <w:t xml:space="preserve"> and takes the id of the </w:t>
      </w:r>
      <w:proofErr w:type="spellStart"/>
      <w:r w:rsidR="001E2854">
        <w:rPr>
          <w:lang w:val="en-US"/>
        </w:rPr>
        <w:t>todo</w:t>
      </w:r>
      <w:proofErr w:type="spellEnd"/>
      <w:r w:rsidR="001E2854">
        <w:rPr>
          <w:lang w:val="en-US"/>
        </w:rPr>
        <w:t xml:space="preserve"> to be changed and its new completed value. As usual , a new list is created after modifying the </w:t>
      </w:r>
      <w:proofErr w:type="spellStart"/>
      <w:r w:rsidR="001E2854">
        <w:rPr>
          <w:lang w:val="en-US"/>
        </w:rPr>
        <w:t>todo</w:t>
      </w:r>
      <w:proofErr w:type="spellEnd"/>
      <w:r w:rsidR="001E2854">
        <w:rPr>
          <w:lang w:val="en-US"/>
        </w:rPr>
        <w:t xml:space="preserve"> in order to allow </w:t>
      </w:r>
      <w:proofErr w:type="spellStart"/>
      <w:r w:rsidR="001E2854">
        <w:rPr>
          <w:lang w:val="en-US"/>
        </w:rPr>
        <w:t>mobx</w:t>
      </w:r>
      <w:proofErr w:type="spellEnd"/>
      <w:r w:rsidR="001E2854">
        <w:rPr>
          <w:lang w:val="en-US"/>
        </w:rPr>
        <w:t xml:space="preserve"> to recognize the change in the list of </w:t>
      </w:r>
      <w:proofErr w:type="spellStart"/>
      <w:r w:rsidR="001E2854">
        <w:rPr>
          <w:lang w:val="en-US"/>
        </w:rPr>
        <w:t>todos</w:t>
      </w:r>
      <w:proofErr w:type="spellEnd"/>
      <w:r w:rsidR="001E2854">
        <w:rPr>
          <w:lang w:val="en-US"/>
        </w:rPr>
        <w:t>.</w:t>
      </w:r>
    </w:p>
    <w:p w14:paraId="121B3A9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9A44D4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F34CDF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7CE79A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BC6BBB0" w14:textId="271D3443" w:rsidR="000A0BD1" w:rsidRDefault="000A0BD1" w:rsidP="000A0BD1">
      <w:pPr>
        <w:pStyle w:val="PreformattatoHTML"/>
        <w:shd w:val="clear" w:color="auto" w:fill="FFFFFF"/>
        <w:rPr>
          <w:color w:val="9E880D"/>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9BF6DFE" w14:textId="0E700D9B" w:rsidR="001E2854" w:rsidRPr="001E2854" w:rsidRDefault="001E2854" w:rsidP="001E2854">
      <w:pPr>
        <w:pStyle w:val="PreformattatoHTML"/>
        <w:shd w:val="clear" w:color="auto" w:fill="FFFFFF"/>
        <w:rPr>
          <w:color w:val="080808"/>
        </w:rPr>
      </w:pPr>
      <w:r w:rsidRPr="00CD5170">
        <w:rPr>
          <w:color w:val="9E880D"/>
        </w:rPr>
        <w:t>@action</w:t>
      </w:r>
      <w:r w:rsidRPr="00CD5170">
        <w:rPr>
          <w:color w:val="9E880D"/>
        </w:rPr>
        <w:br/>
        <w:t xml:space="preserve">  </w:t>
      </w:r>
      <w:r w:rsidRPr="00CD5170">
        <w:rPr>
          <w:color w:val="0033B3"/>
        </w:rPr>
        <w:t xml:space="preserve">void </w:t>
      </w:r>
      <w:proofErr w:type="spellStart"/>
      <w:r w:rsidRPr="00CD5170">
        <w:rPr>
          <w:color w:val="00627A"/>
        </w:rPr>
        <w:t>setCompleted</w:t>
      </w:r>
      <w:proofErr w:type="spellEnd"/>
      <w:r w:rsidRPr="00CD5170">
        <w:rPr>
          <w:color w:val="080808"/>
        </w:rPr>
        <w:t>(</w:t>
      </w:r>
      <w:r w:rsidRPr="00CD5170">
        <w:rPr>
          <w:color w:val="000000"/>
        </w:rPr>
        <w:t xml:space="preserve">int </w:t>
      </w:r>
      <w:r w:rsidRPr="00CD5170">
        <w:rPr>
          <w:color w:val="080808"/>
        </w:rPr>
        <w:t xml:space="preserve">id, </w:t>
      </w:r>
      <w:r w:rsidRPr="00CD5170">
        <w:rPr>
          <w:color w:val="000000"/>
        </w:rPr>
        <w:t xml:space="preserve">bool </w:t>
      </w:r>
      <w:r w:rsidRPr="00CD5170">
        <w:rPr>
          <w:color w:val="080808"/>
        </w:rPr>
        <w:t>completed) {</w:t>
      </w:r>
      <w:r w:rsidRPr="00CD5170">
        <w:rPr>
          <w:color w:val="080808"/>
        </w:rPr>
        <w:br/>
        <w:t xml:space="preserve">    </w:t>
      </w:r>
      <w:r w:rsidRPr="00CD5170">
        <w:rPr>
          <w:color w:val="0033B3"/>
        </w:rPr>
        <w:t>assert</w:t>
      </w:r>
      <w:r w:rsidRPr="00CD5170">
        <w:rPr>
          <w:color w:val="080808"/>
        </w:rPr>
        <w:t>(</w:t>
      </w:r>
      <w:proofErr w:type="spellStart"/>
      <w:r w:rsidRPr="00CD5170">
        <w:rPr>
          <w:color w:val="080808"/>
        </w:rPr>
        <w:t>todoExists</w:t>
      </w:r>
      <w:proofErr w:type="spellEnd"/>
      <w:r w:rsidRPr="00CD5170">
        <w:rPr>
          <w:color w:val="080808"/>
        </w:rPr>
        <w:t xml:space="preserve">(id) != </w:t>
      </w:r>
      <w:r w:rsidRPr="00CD5170">
        <w:rPr>
          <w:color w:val="0033B3"/>
        </w:rPr>
        <w:t>null</w:t>
      </w:r>
      <w:r w:rsidRPr="00CD5170">
        <w:rPr>
          <w:color w:val="080808"/>
        </w:rPr>
        <w:t xml:space="preserve">, </w:t>
      </w:r>
      <w:r w:rsidRPr="00CD5170">
        <w:rPr>
          <w:color w:val="067D17"/>
        </w:rPr>
        <w:t xml:space="preserve">'No </w:t>
      </w:r>
      <w:proofErr w:type="spellStart"/>
      <w:r w:rsidRPr="00CD5170">
        <w:rPr>
          <w:color w:val="067D17"/>
        </w:rPr>
        <w:t>todo</w:t>
      </w:r>
      <w:proofErr w:type="spellEnd"/>
      <w:r w:rsidRPr="00CD5170">
        <w:rPr>
          <w:color w:val="067D17"/>
        </w:rPr>
        <w:t xml:space="preserve"> with id : </w:t>
      </w:r>
      <w:r w:rsidRPr="00CD5170">
        <w:rPr>
          <w:color w:val="080808"/>
        </w:rPr>
        <w:t>$id</w:t>
      </w:r>
      <w:r w:rsidRPr="00CD5170">
        <w:rPr>
          <w:color w:val="067D17"/>
        </w:rPr>
        <w:t>'</w:t>
      </w:r>
      <w:r w:rsidRPr="00CD5170">
        <w:rPr>
          <w:color w:val="080808"/>
        </w:rPr>
        <w:t>);</w:t>
      </w:r>
      <w:r w:rsidRPr="00CD5170">
        <w:rPr>
          <w:color w:val="080808"/>
        </w:rPr>
        <w:br/>
        <w:t xml:space="preserve">    </w:t>
      </w:r>
      <w:proofErr w:type="spellStart"/>
      <w:r w:rsidRPr="00CD5170">
        <w:rPr>
          <w:color w:val="871094"/>
        </w:rPr>
        <w:t>todos</w:t>
      </w:r>
      <w:proofErr w:type="spellEnd"/>
      <w:r w:rsidRPr="00CD5170">
        <w:rPr>
          <w:color w:val="871094"/>
        </w:rPr>
        <w:t xml:space="preserve"> </w:t>
      </w:r>
      <w:r w:rsidRPr="00CD5170">
        <w:rPr>
          <w:color w:val="080808"/>
        </w:rPr>
        <w:t xml:space="preserve">= </w:t>
      </w:r>
      <w:proofErr w:type="spellStart"/>
      <w:r w:rsidRPr="00CD5170">
        <w:rPr>
          <w:color w:val="871094"/>
        </w:rPr>
        <w:t>todos</w:t>
      </w:r>
      <w:r w:rsidRPr="00CD5170">
        <w:rPr>
          <w:color w:val="080808"/>
        </w:rPr>
        <w:t>.map</w:t>
      </w:r>
      <w:proofErr w:type="spellEnd"/>
      <w:r w:rsidRPr="00CD5170">
        <w:rPr>
          <w:color w:val="080808"/>
        </w:rPr>
        <w:t>((element) {</w:t>
      </w:r>
      <w:r w:rsidRPr="00CD5170">
        <w:rPr>
          <w:color w:val="080808"/>
        </w:rPr>
        <w:br/>
        <w:t xml:space="preserve">      </w:t>
      </w:r>
      <w:r w:rsidRPr="00CD5170">
        <w:rPr>
          <w:color w:val="0033B3"/>
        </w:rPr>
        <w:t xml:space="preserve">if </w:t>
      </w:r>
      <w:r w:rsidRPr="00CD5170">
        <w:rPr>
          <w:color w:val="080808"/>
        </w:rPr>
        <w:t>(element.</w:t>
      </w:r>
      <w:r w:rsidRPr="00CD5170">
        <w:rPr>
          <w:color w:val="871094"/>
        </w:rPr>
        <w:t xml:space="preserve">id </w:t>
      </w:r>
      <w:r w:rsidRPr="00CD5170">
        <w:rPr>
          <w:color w:val="080808"/>
        </w:rPr>
        <w:t>== id) {</w:t>
      </w:r>
      <w:r w:rsidRPr="00CD5170">
        <w:rPr>
          <w:color w:val="080808"/>
        </w:rPr>
        <w:br/>
        <w:t xml:space="preserve">        </w:t>
      </w:r>
      <w:r w:rsidRPr="00CD5170">
        <w:rPr>
          <w:color w:val="0033B3"/>
        </w:rPr>
        <w:t xml:space="preserve">return </w:t>
      </w:r>
      <w:proofErr w:type="spellStart"/>
      <w:r w:rsidRPr="00CD5170">
        <w:rPr>
          <w:color w:val="2196F3"/>
        </w:rPr>
        <w:t>Todo</w:t>
      </w:r>
      <w:proofErr w:type="spellEnd"/>
      <w:r w:rsidRPr="00CD5170">
        <w:rPr>
          <w:color w:val="080808"/>
        </w:rPr>
        <w:t>(</w:t>
      </w:r>
      <w:r w:rsidRPr="00CD5170">
        <w:rPr>
          <w:color w:val="080808"/>
        </w:rPr>
        <w:br/>
        <w:t xml:space="preserve">            completed: completed,</w:t>
      </w:r>
      <w:r w:rsidRPr="00CD5170">
        <w:rPr>
          <w:color w:val="080808"/>
        </w:rPr>
        <w:br/>
        <w:t xml:space="preserve">            description: </w:t>
      </w:r>
      <w:proofErr w:type="spellStart"/>
      <w:r w:rsidRPr="00CD5170">
        <w:rPr>
          <w:color w:val="080808"/>
        </w:rPr>
        <w:t>element.</w:t>
      </w:r>
      <w:r w:rsidRPr="00CD5170">
        <w:rPr>
          <w:color w:val="871094"/>
        </w:rPr>
        <w:t>description</w:t>
      </w:r>
      <w:proofErr w:type="spellEnd"/>
      <w:r w:rsidRPr="00CD5170">
        <w:rPr>
          <w:color w:val="080808"/>
        </w:rPr>
        <w:t>,</w:t>
      </w:r>
      <w:r w:rsidRPr="00CD5170">
        <w:rPr>
          <w:color w:val="080808"/>
        </w:rPr>
        <w:br/>
        <w:t xml:space="preserve">            name: element.</w:t>
      </w:r>
      <w:r w:rsidRPr="00CD5170">
        <w:rPr>
          <w:color w:val="871094"/>
        </w:rPr>
        <w:t>name</w:t>
      </w:r>
      <w:r w:rsidRPr="00CD5170">
        <w:rPr>
          <w:color w:val="080808"/>
        </w:rPr>
        <w:t>,</w:t>
      </w:r>
      <w:r w:rsidRPr="00CD5170">
        <w:rPr>
          <w:color w:val="080808"/>
        </w:rPr>
        <w:br/>
        <w:t xml:space="preserve">            id: element.</w:t>
      </w:r>
      <w:r w:rsidRPr="00CD5170">
        <w:rPr>
          <w:color w:val="871094"/>
        </w:rPr>
        <w:t>id</w:t>
      </w:r>
      <w:r w:rsidRPr="00CD5170">
        <w:rPr>
          <w:color w:val="080808"/>
        </w:rPr>
        <w:t>);</w:t>
      </w:r>
      <w:r w:rsidRPr="00CD5170">
        <w:rPr>
          <w:color w:val="080808"/>
        </w:rPr>
        <w:br/>
        <w:t xml:space="preserve">      } </w:t>
      </w:r>
      <w:r w:rsidRPr="00CD5170">
        <w:rPr>
          <w:color w:val="0033B3"/>
        </w:rPr>
        <w:t xml:space="preserve">else </w:t>
      </w:r>
      <w:r w:rsidRPr="00CD5170">
        <w:rPr>
          <w:color w:val="080808"/>
        </w:rPr>
        <w:t>{</w:t>
      </w:r>
      <w:r w:rsidRPr="00CD5170">
        <w:rPr>
          <w:color w:val="080808"/>
        </w:rPr>
        <w:br/>
        <w:t xml:space="preserve">        </w:t>
      </w:r>
      <w:r w:rsidRPr="00CD5170">
        <w:rPr>
          <w:color w:val="0033B3"/>
        </w:rPr>
        <w:t xml:space="preserve">return </w:t>
      </w:r>
      <w:r w:rsidRPr="00CD5170">
        <w:rPr>
          <w:color w:val="080808"/>
        </w:rPr>
        <w:t>element;</w:t>
      </w:r>
      <w:r w:rsidRPr="00CD5170">
        <w:rPr>
          <w:color w:val="080808"/>
        </w:rPr>
        <w:br/>
        <w:t xml:space="preserve">      }</w:t>
      </w:r>
      <w:r w:rsidRPr="00CD5170">
        <w:rPr>
          <w:color w:val="080808"/>
        </w:rPr>
        <w:br/>
        <w:t xml:space="preserve">    }).</w:t>
      </w:r>
      <w:proofErr w:type="spellStart"/>
      <w:r w:rsidRPr="00CD5170">
        <w:rPr>
          <w:color w:val="080808"/>
        </w:rPr>
        <w:t>toList</w:t>
      </w:r>
      <w:proofErr w:type="spellEnd"/>
      <w:r w:rsidRPr="00CD5170">
        <w:rPr>
          <w:color w:val="080808"/>
        </w:rPr>
        <w:t>();</w:t>
      </w:r>
      <w:r w:rsidRPr="00CD5170">
        <w:rPr>
          <w:color w:val="080808"/>
        </w:rPr>
        <w:br/>
        <w:t xml:space="preserve">  }</w:t>
      </w:r>
      <w:r w:rsidRPr="00CD5170">
        <w:rPr>
          <w:color w:val="080808"/>
        </w:rPr>
        <w:br/>
      </w:r>
      <w:r w:rsidRPr="00CD5170">
        <w:rPr>
          <w:color w:val="080808"/>
        </w:rPr>
        <w:br/>
      </w:r>
      <w:r w:rsidRPr="001E2854">
        <w:rPr>
          <w:color w:val="080808"/>
        </w:rPr>
        <w:br/>
      </w:r>
      <w:proofErr w:type="spellStart"/>
      <w:r w:rsidRPr="001E2854">
        <w:rPr>
          <w:color w:val="000000"/>
        </w:rPr>
        <w:t>Todo</w:t>
      </w:r>
      <w:proofErr w:type="spellEnd"/>
      <w:r w:rsidRPr="001E2854">
        <w:rPr>
          <w:color w:val="080808"/>
        </w:rPr>
        <w:t xml:space="preserve">? </w:t>
      </w:r>
      <w:proofErr w:type="spellStart"/>
      <w:r w:rsidRPr="001E2854">
        <w:rPr>
          <w:color w:val="00627A"/>
        </w:rPr>
        <w:t>todoExists</w:t>
      </w:r>
      <w:proofErr w:type="spellEnd"/>
      <w:r w:rsidRPr="001E2854">
        <w:rPr>
          <w:color w:val="080808"/>
        </w:rPr>
        <w:t>(</w:t>
      </w:r>
      <w:r w:rsidRPr="001E2854">
        <w:rPr>
          <w:color w:val="000000"/>
        </w:rPr>
        <w:t xml:space="preserve">int </w:t>
      </w:r>
      <w:r w:rsidRPr="001E2854">
        <w:rPr>
          <w:color w:val="080808"/>
        </w:rPr>
        <w:t>id) {</w:t>
      </w:r>
      <w:r w:rsidRPr="001E2854">
        <w:rPr>
          <w:color w:val="080808"/>
        </w:rPr>
        <w:br/>
        <w:t xml:space="preserve">  </w:t>
      </w:r>
      <w:r w:rsidRPr="001E2854">
        <w:rPr>
          <w:color w:val="000000"/>
        </w:rPr>
        <w:t>List</w:t>
      </w:r>
      <w:r w:rsidRPr="001E2854">
        <w:rPr>
          <w:color w:val="080808"/>
        </w:rPr>
        <w:t>&lt;</w:t>
      </w:r>
      <w:proofErr w:type="spellStart"/>
      <w:r w:rsidRPr="001E2854">
        <w:rPr>
          <w:color w:val="000000"/>
        </w:rPr>
        <w:t>Todo</w:t>
      </w:r>
      <w:proofErr w:type="spellEnd"/>
      <w:r w:rsidRPr="001E2854">
        <w:rPr>
          <w:color w:val="080808"/>
        </w:rPr>
        <w:t xml:space="preserve">&gt; </w:t>
      </w:r>
      <w:r w:rsidRPr="001E2854">
        <w:rPr>
          <w:color w:val="000000"/>
        </w:rPr>
        <w:t xml:space="preserve">result </w:t>
      </w:r>
      <w:r w:rsidRPr="001E2854">
        <w:rPr>
          <w:color w:val="080808"/>
        </w:rPr>
        <w:t xml:space="preserve">= </w:t>
      </w:r>
      <w:proofErr w:type="spellStart"/>
      <w:r w:rsidRPr="001E2854">
        <w:rPr>
          <w:color w:val="871094"/>
        </w:rPr>
        <w:t>todos</w:t>
      </w:r>
      <w:r w:rsidRPr="001E2854">
        <w:rPr>
          <w:color w:val="080808"/>
        </w:rPr>
        <w:t>.where</w:t>
      </w:r>
      <w:proofErr w:type="spellEnd"/>
      <w:r w:rsidRPr="001E2854">
        <w:rPr>
          <w:color w:val="080808"/>
        </w:rPr>
        <w:t>((element) =&gt; element.</w:t>
      </w:r>
      <w:r w:rsidRPr="001E2854">
        <w:rPr>
          <w:color w:val="871094"/>
        </w:rPr>
        <w:t xml:space="preserve">id </w:t>
      </w:r>
      <w:r w:rsidRPr="001E2854">
        <w:rPr>
          <w:color w:val="080808"/>
        </w:rPr>
        <w:t>== id).</w:t>
      </w:r>
      <w:proofErr w:type="spellStart"/>
      <w:r w:rsidRPr="001E2854">
        <w:rPr>
          <w:color w:val="080808"/>
        </w:rPr>
        <w:t>toList</w:t>
      </w:r>
      <w:proofErr w:type="spellEnd"/>
      <w:r w:rsidRPr="001E2854">
        <w:rPr>
          <w:color w:val="080808"/>
        </w:rPr>
        <w:t>();</w:t>
      </w:r>
      <w:r w:rsidRPr="001E2854">
        <w:rPr>
          <w:color w:val="080808"/>
        </w:rPr>
        <w:br/>
        <w:t xml:space="preserve">  </w:t>
      </w:r>
      <w:r w:rsidRPr="001E2854">
        <w:rPr>
          <w:color w:val="0033B3"/>
        </w:rPr>
        <w:t xml:space="preserve">return </w:t>
      </w:r>
      <w:proofErr w:type="spellStart"/>
      <w:r w:rsidRPr="001E2854">
        <w:rPr>
          <w:color w:val="000000"/>
        </w:rPr>
        <w:t>result</w:t>
      </w:r>
      <w:r w:rsidRPr="001E2854">
        <w:rPr>
          <w:color w:val="080808"/>
        </w:rPr>
        <w:t>.</w:t>
      </w:r>
      <w:r w:rsidRPr="001E2854">
        <w:rPr>
          <w:color w:val="871094"/>
        </w:rPr>
        <w:t>isNotEmpty</w:t>
      </w:r>
      <w:proofErr w:type="spellEnd"/>
      <w:r w:rsidRPr="001E2854">
        <w:rPr>
          <w:color w:val="871094"/>
        </w:rPr>
        <w:t xml:space="preserve"> </w:t>
      </w:r>
      <w:r w:rsidRPr="001E2854">
        <w:rPr>
          <w:color w:val="080808"/>
        </w:rPr>
        <w:t xml:space="preserve">? </w:t>
      </w:r>
      <w:proofErr w:type="spellStart"/>
      <w:r w:rsidRPr="001E2854">
        <w:rPr>
          <w:color w:val="000000"/>
        </w:rPr>
        <w:t>result</w:t>
      </w:r>
      <w:r w:rsidRPr="001E2854">
        <w:rPr>
          <w:color w:val="080808"/>
        </w:rPr>
        <w:t>.</w:t>
      </w:r>
      <w:r w:rsidRPr="001E2854">
        <w:rPr>
          <w:color w:val="871094"/>
        </w:rPr>
        <w:t>first</w:t>
      </w:r>
      <w:proofErr w:type="spellEnd"/>
      <w:r w:rsidRPr="001E2854">
        <w:rPr>
          <w:color w:val="871094"/>
        </w:rPr>
        <w:t xml:space="preserve"> </w:t>
      </w:r>
      <w:r w:rsidRPr="001E2854">
        <w:rPr>
          <w:color w:val="080808"/>
        </w:rPr>
        <w:t xml:space="preserve">: </w:t>
      </w:r>
      <w:r w:rsidRPr="001E2854">
        <w:rPr>
          <w:color w:val="0033B3"/>
        </w:rPr>
        <w:t>null</w:t>
      </w:r>
      <w:r w:rsidRPr="001E2854">
        <w:rPr>
          <w:color w:val="080808"/>
        </w:rPr>
        <w:t>;</w:t>
      </w:r>
      <w:r w:rsidRPr="001E2854">
        <w:rPr>
          <w:color w:val="080808"/>
        </w:rPr>
        <w:br/>
        <w:t>}</w:t>
      </w:r>
    </w:p>
    <w:p w14:paraId="6A795A8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C92236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D6477F7"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D2D12F1" w14:textId="6FEB92FF" w:rsidR="001E2854" w:rsidRPr="001E2854" w:rsidRDefault="001E2854" w:rsidP="007A2A10"/>
    <w:p w14:paraId="2F7DA332" w14:textId="31DB4796" w:rsidR="002E13BE" w:rsidRDefault="001E2854" w:rsidP="007A2A10">
      <w:r>
        <w:t xml:space="preserve">The two usual methods to fetch and save the </w:t>
      </w:r>
      <w:proofErr w:type="spellStart"/>
      <w:r>
        <w:t>todos</w:t>
      </w:r>
      <w:proofErr w:type="spellEnd"/>
      <w:r>
        <w:t xml:space="preserve"> into the </w:t>
      </w:r>
      <w:proofErr w:type="spellStart"/>
      <w:r>
        <w:t>DataBase</w:t>
      </w:r>
      <w:proofErr w:type="spellEnd"/>
      <w:r>
        <w:t>/repository are implemented and annotated with the @action annotation.</w:t>
      </w:r>
    </w:p>
    <w:p w14:paraId="266AC43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68F6053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133C2C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9C479C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6514252" w14:textId="017FA7B3" w:rsidR="001E2854" w:rsidRPr="001E2854"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9E880D"/>
          <w:sz w:val="20"/>
          <w:szCs w:val="20"/>
          <w:lang w:eastAsia="en-GB"/>
        </w:rPr>
        <w:t>@action</w:t>
      </w:r>
      <w:r w:rsidR="001E2854" w:rsidRPr="001E2854">
        <w:rPr>
          <w:rFonts w:ascii="Courier New" w:eastAsia="Times New Roman" w:hAnsi="Courier New" w:cs="Courier New"/>
          <w:color w:val="9E880D"/>
          <w:sz w:val="20"/>
          <w:szCs w:val="20"/>
          <w:lang w:eastAsia="en-GB"/>
        </w:rPr>
        <w:br/>
      </w:r>
      <w:r w:rsidR="001E2854" w:rsidRPr="001E2854">
        <w:rPr>
          <w:rFonts w:ascii="Courier New" w:eastAsia="Times New Roman" w:hAnsi="Courier New" w:cs="Courier New"/>
          <w:color w:val="000000"/>
          <w:sz w:val="20"/>
          <w:szCs w:val="20"/>
          <w:lang w:eastAsia="en-GB"/>
        </w:rPr>
        <w:t>Future</w:t>
      </w:r>
      <w:r w:rsidR="001E2854" w:rsidRPr="001E2854">
        <w:rPr>
          <w:rFonts w:ascii="Courier New" w:eastAsia="Times New Roman" w:hAnsi="Courier New" w:cs="Courier New"/>
          <w:color w:val="080808"/>
          <w:sz w:val="20"/>
          <w:szCs w:val="20"/>
          <w:lang w:eastAsia="en-GB"/>
        </w:rPr>
        <w:t>&lt;</w:t>
      </w:r>
      <w:r w:rsidR="001E2854" w:rsidRPr="001E2854">
        <w:rPr>
          <w:rFonts w:ascii="Courier New" w:eastAsia="Times New Roman" w:hAnsi="Courier New" w:cs="Courier New"/>
          <w:color w:val="0033B3"/>
          <w:sz w:val="20"/>
          <w:szCs w:val="20"/>
          <w:lang w:eastAsia="en-GB"/>
        </w:rPr>
        <w:t>void</w:t>
      </w:r>
      <w:r w:rsidR="001E2854" w:rsidRPr="001E2854">
        <w:rPr>
          <w:rFonts w:ascii="Courier New" w:eastAsia="Times New Roman" w:hAnsi="Courier New" w:cs="Courier New"/>
          <w:color w:val="080808"/>
          <w:sz w:val="20"/>
          <w:szCs w:val="20"/>
          <w:lang w:eastAsia="en-GB"/>
        </w:rPr>
        <w:t xml:space="preserve">&gt; </w:t>
      </w:r>
      <w:proofErr w:type="spellStart"/>
      <w:r w:rsidR="001E2854" w:rsidRPr="001E2854">
        <w:rPr>
          <w:rFonts w:ascii="Courier New" w:eastAsia="Times New Roman" w:hAnsi="Courier New" w:cs="Courier New"/>
          <w:color w:val="00627A"/>
          <w:sz w:val="20"/>
          <w:szCs w:val="20"/>
          <w:lang w:eastAsia="en-GB"/>
        </w:rPr>
        <w:t>fetchTodos</w:t>
      </w:r>
      <w:proofErr w:type="spellEnd"/>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async </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 xml:space="preserve">  </w:t>
      </w:r>
      <w:proofErr w:type="spellStart"/>
      <w:r w:rsidR="001E2854" w:rsidRPr="001E2854">
        <w:rPr>
          <w:rFonts w:ascii="Courier New" w:eastAsia="Times New Roman" w:hAnsi="Courier New" w:cs="Courier New"/>
          <w:color w:val="871094"/>
          <w:sz w:val="20"/>
          <w:szCs w:val="20"/>
          <w:lang w:eastAsia="en-GB"/>
        </w:rPr>
        <w:t>todos</w:t>
      </w:r>
      <w:proofErr w:type="spellEnd"/>
      <w:r w:rsidR="001E2854" w:rsidRPr="001E2854">
        <w:rPr>
          <w:rFonts w:ascii="Courier New" w:eastAsia="Times New Roman" w:hAnsi="Courier New" w:cs="Courier New"/>
          <w:color w:val="871094"/>
          <w:sz w:val="20"/>
          <w:szCs w:val="20"/>
          <w:lang w:eastAsia="en-GB"/>
        </w:rPr>
        <w:t xml:space="preserve"> </w:t>
      </w:r>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await </w:t>
      </w:r>
      <w:proofErr w:type="spellStart"/>
      <w:r w:rsidR="001E2854" w:rsidRPr="001E2854">
        <w:rPr>
          <w:rFonts w:ascii="Courier New" w:eastAsia="Times New Roman" w:hAnsi="Courier New" w:cs="Courier New"/>
          <w:color w:val="000000"/>
          <w:sz w:val="20"/>
          <w:szCs w:val="20"/>
          <w:lang w:eastAsia="en-GB"/>
        </w:rPr>
        <w:t>TodoRepository</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i/>
          <w:iCs/>
          <w:color w:val="00627A"/>
          <w:sz w:val="20"/>
          <w:szCs w:val="20"/>
          <w:lang w:eastAsia="en-GB"/>
        </w:rPr>
        <w:t>loadTodos</w:t>
      </w:r>
      <w:proofErr w:type="spellEnd"/>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w:t>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080808"/>
          <w:sz w:val="20"/>
          <w:szCs w:val="20"/>
          <w:lang w:eastAsia="en-GB"/>
        </w:rPr>
        <w:br/>
      </w:r>
      <w:r w:rsidR="001E2854" w:rsidRPr="001E2854">
        <w:rPr>
          <w:rFonts w:ascii="Courier New" w:eastAsia="Times New Roman" w:hAnsi="Courier New" w:cs="Courier New"/>
          <w:color w:val="9E880D"/>
          <w:sz w:val="20"/>
          <w:szCs w:val="20"/>
          <w:lang w:eastAsia="en-GB"/>
        </w:rPr>
        <w:t>@action</w:t>
      </w:r>
      <w:r w:rsidR="001E2854" w:rsidRPr="001E2854">
        <w:rPr>
          <w:rFonts w:ascii="Courier New" w:eastAsia="Times New Roman" w:hAnsi="Courier New" w:cs="Courier New"/>
          <w:color w:val="9E880D"/>
          <w:sz w:val="20"/>
          <w:szCs w:val="20"/>
          <w:lang w:eastAsia="en-GB"/>
        </w:rPr>
        <w:br/>
      </w:r>
      <w:r w:rsidR="001E2854" w:rsidRPr="001E2854">
        <w:rPr>
          <w:rFonts w:ascii="Courier New" w:eastAsia="Times New Roman" w:hAnsi="Courier New" w:cs="Courier New"/>
          <w:color w:val="000000"/>
          <w:sz w:val="20"/>
          <w:szCs w:val="20"/>
          <w:lang w:eastAsia="en-GB"/>
        </w:rPr>
        <w:t>Future</w:t>
      </w:r>
      <w:r w:rsidR="001E2854" w:rsidRPr="001E2854">
        <w:rPr>
          <w:rFonts w:ascii="Courier New" w:eastAsia="Times New Roman" w:hAnsi="Courier New" w:cs="Courier New"/>
          <w:color w:val="080808"/>
          <w:sz w:val="20"/>
          <w:szCs w:val="20"/>
          <w:lang w:eastAsia="en-GB"/>
        </w:rPr>
        <w:t>&lt;</w:t>
      </w:r>
      <w:r w:rsidR="001E2854" w:rsidRPr="001E2854">
        <w:rPr>
          <w:rFonts w:ascii="Courier New" w:eastAsia="Times New Roman" w:hAnsi="Courier New" w:cs="Courier New"/>
          <w:color w:val="0033B3"/>
          <w:sz w:val="20"/>
          <w:szCs w:val="20"/>
          <w:lang w:eastAsia="en-GB"/>
        </w:rPr>
        <w:t>void</w:t>
      </w:r>
      <w:r w:rsidR="001E2854" w:rsidRPr="001E2854">
        <w:rPr>
          <w:rFonts w:ascii="Courier New" w:eastAsia="Times New Roman" w:hAnsi="Courier New" w:cs="Courier New"/>
          <w:color w:val="080808"/>
          <w:sz w:val="20"/>
          <w:szCs w:val="20"/>
          <w:lang w:eastAsia="en-GB"/>
        </w:rPr>
        <w:t xml:space="preserve">&gt; </w:t>
      </w:r>
      <w:proofErr w:type="spellStart"/>
      <w:r w:rsidR="001E2854" w:rsidRPr="001E2854">
        <w:rPr>
          <w:rFonts w:ascii="Courier New" w:eastAsia="Times New Roman" w:hAnsi="Courier New" w:cs="Courier New"/>
          <w:color w:val="00627A"/>
          <w:sz w:val="20"/>
          <w:szCs w:val="20"/>
          <w:lang w:eastAsia="en-GB"/>
        </w:rPr>
        <w:t>saveTodos</w:t>
      </w:r>
      <w:proofErr w:type="spellEnd"/>
      <w:r w:rsidR="001E2854" w:rsidRPr="001E2854">
        <w:rPr>
          <w:rFonts w:ascii="Courier New" w:eastAsia="Times New Roman" w:hAnsi="Courier New" w:cs="Courier New"/>
          <w:color w:val="080808"/>
          <w:sz w:val="20"/>
          <w:szCs w:val="20"/>
          <w:lang w:eastAsia="en-GB"/>
        </w:rPr>
        <w:t xml:space="preserve">() </w:t>
      </w:r>
      <w:r w:rsidR="001E2854" w:rsidRPr="001E2854">
        <w:rPr>
          <w:rFonts w:ascii="Courier New" w:eastAsia="Times New Roman" w:hAnsi="Courier New" w:cs="Courier New"/>
          <w:color w:val="0033B3"/>
          <w:sz w:val="20"/>
          <w:szCs w:val="20"/>
          <w:lang w:eastAsia="en-GB"/>
        </w:rPr>
        <w:t xml:space="preserve">async </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 xml:space="preserve">  </w:t>
      </w:r>
      <w:r w:rsidR="001E2854" w:rsidRPr="001E2854">
        <w:rPr>
          <w:rFonts w:ascii="Courier New" w:eastAsia="Times New Roman" w:hAnsi="Courier New" w:cs="Courier New"/>
          <w:color w:val="0033B3"/>
          <w:sz w:val="20"/>
          <w:szCs w:val="20"/>
          <w:lang w:eastAsia="en-GB"/>
        </w:rPr>
        <w:t xml:space="preserve">await </w:t>
      </w:r>
      <w:proofErr w:type="spellStart"/>
      <w:r w:rsidR="001E2854" w:rsidRPr="001E2854">
        <w:rPr>
          <w:rFonts w:ascii="Courier New" w:eastAsia="Times New Roman" w:hAnsi="Courier New" w:cs="Courier New"/>
          <w:color w:val="000000"/>
          <w:sz w:val="20"/>
          <w:szCs w:val="20"/>
          <w:lang w:eastAsia="en-GB"/>
        </w:rPr>
        <w:t>TodoRepository</w:t>
      </w:r>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i/>
          <w:iCs/>
          <w:color w:val="00627A"/>
          <w:sz w:val="20"/>
          <w:szCs w:val="20"/>
          <w:lang w:eastAsia="en-GB"/>
        </w:rPr>
        <w:t>saveTodos</w:t>
      </w:r>
      <w:proofErr w:type="spellEnd"/>
      <w:r w:rsidR="001E2854" w:rsidRPr="001E2854">
        <w:rPr>
          <w:rFonts w:ascii="Courier New" w:eastAsia="Times New Roman" w:hAnsi="Courier New" w:cs="Courier New"/>
          <w:color w:val="080808"/>
          <w:sz w:val="20"/>
          <w:szCs w:val="20"/>
          <w:lang w:eastAsia="en-GB"/>
        </w:rPr>
        <w:t>(</w:t>
      </w:r>
      <w:proofErr w:type="spellStart"/>
      <w:r w:rsidR="001E2854" w:rsidRPr="001E2854">
        <w:rPr>
          <w:rFonts w:ascii="Courier New" w:eastAsia="Times New Roman" w:hAnsi="Courier New" w:cs="Courier New"/>
          <w:color w:val="871094"/>
          <w:sz w:val="20"/>
          <w:szCs w:val="20"/>
          <w:lang w:eastAsia="en-GB"/>
        </w:rPr>
        <w:t>todos</w:t>
      </w:r>
      <w:proofErr w:type="spellEnd"/>
      <w:r w:rsidR="001E2854" w:rsidRPr="001E2854">
        <w:rPr>
          <w:rFonts w:ascii="Courier New" w:eastAsia="Times New Roman" w:hAnsi="Courier New" w:cs="Courier New"/>
          <w:color w:val="080808"/>
          <w:sz w:val="20"/>
          <w:szCs w:val="20"/>
          <w:lang w:eastAsia="en-GB"/>
        </w:rPr>
        <w:t>);</w:t>
      </w:r>
      <w:r w:rsidR="001E2854" w:rsidRPr="001E2854">
        <w:rPr>
          <w:rFonts w:ascii="Courier New" w:eastAsia="Times New Roman" w:hAnsi="Courier New" w:cs="Courier New"/>
          <w:color w:val="080808"/>
          <w:sz w:val="20"/>
          <w:szCs w:val="20"/>
          <w:lang w:eastAsia="en-GB"/>
        </w:rPr>
        <w:br/>
        <w:t>}</w:t>
      </w:r>
    </w:p>
    <w:p w14:paraId="325B00E5"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83E139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081EC0F"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4560D46" w14:textId="3C52F3C8" w:rsidR="001E2854" w:rsidRDefault="001E2854" w:rsidP="007A2A10"/>
    <w:p w14:paraId="7929B90B" w14:textId="09586F1B"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Computed fields</w:t>
      </w:r>
      <w:r w:rsidRPr="00E273E1">
        <w:rPr>
          <w:rFonts w:ascii="Courier New" w:eastAsia="Times New Roman" w:hAnsi="Courier New" w:cs="Courier New"/>
          <w:color w:val="000000"/>
          <w:sz w:val="20"/>
          <w:szCs w:val="20"/>
          <w:lang w:eastAsia="en-GB"/>
        </w:rPr>
        <w:t xml:space="preserve"> - }</w:t>
      </w:r>
    </w:p>
    <w:p w14:paraId="4BE84740" w14:textId="50ACDF78" w:rsidR="008F6DF0" w:rsidRDefault="00E273E1" w:rsidP="00E273E1">
      <w:r w:rsidRPr="00E273E1">
        <w:rPr>
          <w:rFonts w:ascii="Times New Roman" w:eastAsia="Times New Roman" w:hAnsi="Times New Roman" w:cs="Times New Roman"/>
          <w:b/>
          <w:bCs/>
          <w:color w:val="0000CC"/>
          <w:sz w:val="24"/>
          <w:szCs w:val="24"/>
          <w:lang w:eastAsia="en-GB"/>
        </w:rPr>
        <w:lastRenderedPageBreak/>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0D48F6">
        <w:t xml:space="preserve">computed fields are part of the state derived from other parts of the state. They are a pivotal point in the </w:t>
      </w:r>
      <w:proofErr w:type="spellStart"/>
      <w:r w:rsidR="000D48F6">
        <w:t>mobx</w:t>
      </w:r>
      <w:proofErr w:type="spellEnd"/>
      <w:r w:rsidR="000D48F6">
        <w:t xml:space="preserve"> state management because the package is able to smartly compute them and performs  lot of optimizations under the hood and uses </w:t>
      </w:r>
      <w:proofErr w:type="spellStart"/>
      <w:r w:rsidR="000D48F6">
        <w:t>memoization</w:t>
      </w:r>
      <w:proofErr w:type="spellEnd"/>
      <w:r w:rsidR="000D48F6">
        <w:t xml:space="preserve"> technique to prevent useless computations. They are a similar concept with respect to selector in Redux. The list of </w:t>
      </w:r>
      <w:r w:rsidR="004900D8">
        <w:t>completed</w:t>
      </w:r>
      <w:r w:rsidR="000D48F6">
        <w:t xml:space="preserve"> </w:t>
      </w:r>
      <w:proofErr w:type="spellStart"/>
      <w:r w:rsidR="000D48F6">
        <w:t>todos</w:t>
      </w:r>
      <w:proofErr w:type="spellEnd"/>
      <w:r w:rsidR="000D48F6">
        <w:t xml:space="preserve"> </w:t>
      </w:r>
      <w:r w:rsidR="00671712">
        <w:t>is we</w:t>
      </w:r>
      <w:r w:rsidR="004900D8">
        <w:t xml:space="preserve">ll </w:t>
      </w:r>
      <w:r w:rsidR="00671712">
        <w:t xml:space="preserve">suited to demonstrate the power of the computed field. A new getter function is created and called </w:t>
      </w:r>
      <w:proofErr w:type="spellStart"/>
      <w:r w:rsidR="004900D8">
        <w:t>completedTodos</w:t>
      </w:r>
      <w:proofErr w:type="spellEnd"/>
      <w:r w:rsidR="00671712">
        <w:t xml:space="preserve">. It computes the list of </w:t>
      </w:r>
      <w:r w:rsidR="004900D8">
        <w:t xml:space="preserve">completed </w:t>
      </w:r>
      <w:proofErr w:type="spellStart"/>
      <w:r w:rsidR="00671712">
        <w:t>todo</w:t>
      </w:r>
      <w:r w:rsidR="004900D8">
        <w:t>s</w:t>
      </w:r>
      <w:proofErr w:type="spellEnd"/>
      <w:r w:rsidR="004900D8">
        <w:t xml:space="preserve"> </w:t>
      </w:r>
      <w:r w:rsidR="00671712">
        <w:t>and returns it. The @computed annotation is positioned right above the method to make the code generator know</w:t>
      </w:r>
      <w:r w:rsidR="008F6DF0">
        <w:t xml:space="preserve"> how to implement it in order to perform the optimizations discussed earlier</w:t>
      </w:r>
      <w:r w:rsidR="00671712">
        <w:t xml:space="preserve">. During the application lifecycle the </w:t>
      </w:r>
      <w:proofErr w:type="spellStart"/>
      <w:r w:rsidR="008F6DF0">
        <w:t>completed</w:t>
      </w:r>
      <w:r w:rsidR="00671712">
        <w:t>Todos</w:t>
      </w:r>
      <w:proofErr w:type="spellEnd"/>
      <w:r w:rsidR="00671712">
        <w:t xml:space="preserve"> method will be accessed numerous times and automatically recomputed in case a part of the state </w:t>
      </w:r>
      <w:r w:rsidR="008F6DF0">
        <w:t>,</w:t>
      </w:r>
      <w:r w:rsidR="00671712">
        <w:t>it depends on</w:t>
      </w:r>
      <w:r w:rsidR="008F6DF0">
        <w:t>,</w:t>
      </w:r>
      <w:r w:rsidR="00671712">
        <w:t xml:space="preserve"> changes. Moreover</w:t>
      </w:r>
      <w:r w:rsidR="008F6DF0">
        <w:t>,</w:t>
      </w:r>
      <w:r w:rsidR="00671712">
        <w:t xml:space="preserve"> </w:t>
      </w:r>
      <w:r w:rsidR="004900D8">
        <w:t xml:space="preserve">its value is </w:t>
      </w:r>
      <w:proofErr w:type="spellStart"/>
      <w:r w:rsidR="004900D8">
        <w:t>memoized</w:t>
      </w:r>
      <w:proofErr w:type="spellEnd"/>
      <w:r w:rsidR="004900D8">
        <w:t xml:space="preserve"> and reused in case multiple accesses are necessary.</w:t>
      </w:r>
      <w:r w:rsidR="008F6DF0">
        <w:t xml:space="preserve"> Another method is created in the same way to compute the </w:t>
      </w:r>
      <w:proofErr w:type="spellStart"/>
      <w:r w:rsidR="008F6DF0">
        <w:t>pendingTodos</w:t>
      </w:r>
      <w:proofErr w:type="spellEnd"/>
      <w:r w:rsidR="008F6DF0">
        <w:t>.</w:t>
      </w:r>
    </w:p>
    <w:p w14:paraId="5B85EC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BC6DD8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72DC2A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191AAD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CF05D19" w14:textId="1C537443" w:rsidR="008F6DF0" w:rsidRPr="008F6DF0"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9E880D"/>
          <w:sz w:val="20"/>
          <w:szCs w:val="20"/>
          <w:lang w:eastAsia="en-GB"/>
        </w:rPr>
        <w:t>@computed</w:t>
      </w:r>
      <w:r w:rsidR="008F6DF0" w:rsidRPr="008F6DF0">
        <w:rPr>
          <w:rFonts w:ascii="Courier New" w:eastAsia="Times New Roman" w:hAnsi="Courier New" w:cs="Courier New"/>
          <w:color w:val="9E880D"/>
          <w:sz w:val="20"/>
          <w:szCs w:val="20"/>
          <w:lang w:eastAsia="en-GB"/>
        </w:rPr>
        <w:br/>
      </w:r>
      <w:r w:rsidR="008F6DF0" w:rsidRPr="008F6DF0">
        <w:rPr>
          <w:rFonts w:ascii="Courier New" w:eastAsia="Times New Roman" w:hAnsi="Courier New" w:cs="Courier New"/>
          <w:color w:val="000000"/>
          <w:sz w:val="20"/>
          <w:szCs w:val="20"/>
          <w:lang w:eastAsia="en-GB"/>
        </w:rPr>
        <w:t>List</w:t>
      </w:r>
      <w:r w:rsidR="008F6DF0" w:rsidRPr="008F6DF0">
        <w:rPr>
          <w:rFonts w:ascii="Courier New" w:eastAsia="Times New Roman" w:hAnsi="Courier New" w:cs="Courier New"/>
          <w:color w:val="080808"/>
          <w:sz w:val="20"/>
          <w:szCs w:val="20"/>
          <w:lang w:eastAsia="en-GB"/>
        </w:rPr>
        <w:t>&lt;</w:t>
      </w:r>
      <w:proofErr w:type="spellStart"/>
      <w:r w:rsidR="008F6DF0" w:rsidRPr="008F6DF0">
        <w:rPr>
          <w:rFonts w:ascii="Courier New" w:eastAsia="Times New Roman" w:hAnsi="Courier New" w:cs="Courier New"/>
          <w:color w:val="000000"/>
          <w:sz w:val="20"/>
          <w:szCs w:val="20"/>
          <w:lang w:eastAsia="en-GB"/>
        </w:rPr>
        <w:t>Todo</w:t>
      </w:r>
      <w:proofErr w:type="spellEnd"/>
      <w:r w:rsidR="008F6DF0" w:rsidRPr="008F6DF0">
        <w:rPr>
          <w:rFonts w:ascii="Courier New" w:eastAsia="Times New Roman" w:hAnsi="Courier New" w:cs="Courier New"/>
          <w:color w:val="080808"/>
          <w:sz w:val="20"/>
          <w:szCs w:val="20"/>
          <w:lang w:eastAsia="en-GB"/>
        </w:rPr>
        <w:t xml:space="preserve">&gt; </w:t>
      </w:r>
      <w:r w:rsidR="008F6DF0" w:rsidRPr="008F6DF0">
        <w:rPr>
          <w:rFonts w:ascii="Courier New" w:eastAsia="Times New Roman" w:hAnsi="Courier New" w:cs="Courier New"/>
          <w:color w:val="0033B3"/>
          <w:sz w:val="20"/>
          <w:szCs w:val="20"/>
          <w:lang w:eastAsia="en-GB"/>
        </w:rPr>
        <w:t xml:space="preserve">get </w:t>
      </w:r>
      <w:proofErr w:type="spellStart"/>
      <w:r w:rsidR="008F6DF0" w:rsidRPr="008F6DF0">
        <w:rPr>
          <w:rFonts w:ascii="Courier New" w:eastAsia="Times New Roman" w:hAnsi="Courier New" w:cs="Courier New"/>
          <w:color w:val="871094"/>
          <w:sz w:val="20"/>
          <w:szCs w:val="20"/>
          <w:lang w:eastAsia="en-GB"/>
        </w:rPr>
        <w:t>completedTodos</w:t>
      </w:r>
      <w:proofErr w:type="spellEnd"/>
      <w:r w:rsidR="008F6DF0" w:rsidRPr="008F6DF0">
        <w:rPr>
          <w:rFonts w:ascii="Courier New" w:eastAsia="Times New Roman" w:hAnsi="Courier New" w:cs="Courier New"/>
          <w:color w:val="871094"/>
          <w:sz w:val="20"/>
          <w:szCs w:val="20"/>
          <w:lang w:eastAsia="en-GB"/>
        </w:rPr>
        <w:t xml:space="preserve"> </w:t>
      </w:r>
      <w:r w:rsidR="008F6DF0" w:rsidRPr="008F6DF0">
        <w:rPr>
          <w:rFonts w:ascii="Courier New" w:eastAsia="Times New Roman" w:hAnsi="Courier New" w:cs="Courier New"/>
          <w:color w:val="080808"/>
          <w:sz w:val="20"/>
          <w:szCs w:val="20"/>
          <w:lang w:eastAsia="en-GB"/>
        </w:rPr>
        <w:t>=&gt;</w:t>
      </w:r>
      <w:r w:rsidR="008F6DF0" w:rsidRPr="008F6DF0">
        <w:rPr>
          <w:rFonts w:ascii="Courier New" w:eastAsia="Times New Roman" w:hAnsi="Courier New" w:cs="Courier New"/>
          <w:color w:val="080808"/>
          <w:sz w:val="20"/>
          <w:szCs w:val="20"/>
          <w:lang w:eastAsia="en-GB"/>
        </w:rPr>
        <w:br/>
        <w:t xml:space="preserve">    </w:t>
      </w:r>
      <w:proofErr w:type="spellStart"/>
      <w:r w:rsidR="008F6DF0" w:rsidRPr="008F6DF0">
        <w:rPr>
          <w:rFonts w:ascii="Courier New" w:eastAsia="Times New Roman" w:hAnsi="Courier New" w:cs="Courier New"/>
          <w:color w:val="871094"/>
          <w:sz w:val="20"/>
          <w:szCs w:val="20"/>
          <w:lang w:eastAsia="en-GB"/>
        </w:rPr>
        <w:t>todos</w:t>
      </w:r>
      <w:r w:rsidR="008F6DF0" w:rsidRPr="008F6DF0">
        <w:rPr>
          <w:rFonts w:ascii="Courier New" w:eastAsia="Times New Roman" w:hAnsi="Courier New" w:cs="Courier New"/>
          <w:color w:val="080808"/>
          <w:sz w:val="20"/>
          <w:szCs w:val="20"/>
          <w:lang w:eastAsia="en-GB"/>
        </w:rPr>
        <w:t>.where</w:t>
      </w:r>
      <w:proofErr w:type="spellEnd"/>
      <w:r w:rsidR="008F6DF0" w:rsidRPr="008F6DF0">
        <w:rPr>
          <w:rFonts w:ascii="Courier New" w:eastAsia="Times New Roman" w:hAnsi="Courier New" w:cs="Courier New"/>
          <w:color w:val="080808"/>
          <w:sz w:val="20"/>
          <w:szCs w:val="20"/>
          <w:lang w:eastAsia="en-GB"/>
        </w:rPr>
        <w:t xml:space="preserve">((element) =&gt; </w:t>
      </w:r>
      <w:proofErr w:type="spellStart"/>
      <w:r w:rsidR="008F6DF0" w:rsidRPr="008F6DF0">
        <w:rPr>
          <w:rFonts w:ascii="Courier New" w:eastAsia="Times New Roman" w:hAnsi="Courier New" w:cs="Courier New"/>
          <w:color w:val="080808"/>
          <w:sz w:val="20"/>
          <w:szCs w:val="20"/>
          <w:lang w:eastAsia="en-GB"/>
        </w:rPr>
        <w:t>element.</w:t>
      </w:r>
      <w:r w:rsidR="008F6DF0" w:rsidRPr="008F6DF0">
        <w:rPr>
          <w:rFonts w:ascii="Courier New" w:eastAsia="Times New Roman" w:hAnsi="Courier New" w:cs="Courier New"/>
          <w:color w:val="871094"/>
          <w:sz w:val="20"/>
          <w:szCs w:val="20"/>
          <w:lang w:eastAsia="en-GB"/>
        </w:rPr>
        <w:t>completed</w:t>
      </w:r>
      <w:proofErr w:type="spellEnd"/>
      <w:r w:rsidR="008F6DF0" w:rsidRPr="008F6DF0">
        <w:rPr>
          <w:rFonts w:ascii="Courier New" w:eastAsia="Times New Roman" w:hAnsi="Courier New" w:cs="Courier New"/>
          <w:color w:val="080808"/>
          <w:sz w:val="20"/>
          <w:szCs w:val="20"/>
          <w:lang w:eastAsia="en-GB"/>
        </w:rPr>
        <w:t>).</w:t>
      </w:r>
      <w:proofErr w:type="spellStart"/>
      <w:r w:rsidR="008F6DF0" w:rsidRPr="008F6DF0">
        <w:rPr>
          <w:rFonts w:ascii="Courier New" w:eastAsia="Times New Roman" w:hAnsi="Courier New" w:cs="Courier New"/>
          <w:color w:val="080808"/>
          <w:sz w:val="20"/>
          <w:szCs w:val="20"/>
          <w:lang w:eastAsia="en-GB"/>
        </w:rPr>
        <w:t>toList</w:t>
      </w:r>
      <w:proofErr w:type="spellEnd"/>
      <w:r w:rsidR="008F6DF0" w:rsidRPr="008F6DF0">
        <w:rPr>
          <w:rFonts w:ascii="Courier New" w:eastAsia="Times New Roman" w:hAnsi="Courier New" w:cs="Courier New"/>
          <w:color w:val="080808"/>
          <w:sz w:val="20"/>
          <w:szCs w:val="20"/>
          <w:lang w:eastAsia="en-GB"/>
        </w:rPr>
        <w:t>();</w:t>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080808"/>
          <w:sz w:val="20"/>
          <w:szCs w:val="20"/>
          <w:lang w:eastAsia="en-GB"/>
        </w:rPr>
        <w:br/>
      </w:r>
      <w:r w:rsidR="008F6DF0" w:rsidRPr="008F6DF0">
        <w:rPr>
          <w:rFonts w:ascii="Courier New" w:eastAsia="Times New Roman" w:hAnsi="Courier New" w:cs="Courier New"/>
          <w:color w:val="9E880D"/>
          <w:sz w:val="20"/>
          <w:szCs w:val="20"/>
          <w:lang w:eastAsia="en-GB"/>
        </w:rPr>
        <w:t>@computed</w:t>
      </w:r>
      <w:r w:rsidR="008F6DF0" w:rsidRPr="008F6DF0">
        <w:rPr>
          <w:rFonts w:ascii="Courier New" w:eastAsia="Times New Roman" w:hAnsi="Courier New" w:cs="Courier New"/>
          <w:color w:val="9E880D"/>
          <w:sz w:val="20"/>
          <w:szCs w:val="20"/>
          <w:lang w:eastAsia="en-GB"/>
        </w:rPr>
        <w:br/>
      </w:r>
      <w:r w:rsidR="008F6DF0" w:rsidRPr="008F6DF0">
        <w:rPr>
          <w:rFonts w:ascii="Courier New" w:eastAsia="Times New Roman" w:hAnsi="Courier New" w:cs="Courier New"/>
          <w:color w:val="000000"/>
          <w:sz w:val="20"/>
          <w:szCs w:val="20"/>
          <w:lang w:eastAsia="en-GB"/>
        </w:rPr>
        <w:t>List</w:t>
      </w:r>
      <w:r w:rsidR="008F6DF0" w:rsidRPr="008F6DF0">
        <w:rPr>
          <w:rFonts w:ascii="Courier New" w:eastAsia="Times New Roman" w:hAnsi="Courier New" w:cs="Courier New"/>
          <w:color w:val="080808"/>
          <w:sz w:val="20"/>
          <w:szCs w:val="20"/>
          <w:lang w:eastAsia="en-GB"/>
        </w:rPr>
        <w:t>&lt;</w:t>
      </w:r>
      <w:proofErr w:type="spellStart"/>
      <w:r w:rsidR="008F6DF0" w:rsidRPr="008F6DF0">
        <w:rPr>
          <w:rFonts w:ascii="Courier New" w:eastAsia="Times New Roman" w:hAnsi="Courier New" w:cs="Courier New"/>
          <w:color w:val="000000"/>
          <w:sz w:val="20"/>
          <w:szCs w:val="20"/>
          <w:lang w:eastAsia="en-GB"/>
        </w:rPr>
        <w:t>Todo</w:t>
      </w:r>
      <w:proofErr w:type="spellEnd"/>
      <w:r w:rsidR="008F6DF0" w:rsidRPr="008F6DF0">
        <w:rPr>
          <w:rFonts w:ascii="Courier New" w:eastAsia="Times New Roman" w:hAnsi="Courier New" w:cs="Courier New"/>
          <w:color w:val="080808"/>
          <w:sz w:val="20"/>
          <w:szCs w:val="20"/>
          <w:lang w:eastAsia="en-GB"/>
        </w:rPr>
        <w:t xml:space="preserve">&gt; </w:t>
      </w:r>
      <w:r w:rsidR="008F6DF0" w:rsidRPr="008F6DF0">
        <w:rPr>
          <w:rFonts w:ascii="Courier New" w:eastAsia="Times New Roman" w:hAnsi="Courier New" w:cs="Courier New"/>
          <w:color w:val="0033B3"/>
          <w:sz w:val="20"/>
          <w:szCs w:val="20"/>
          <w:lang w:eastAsia="en-GB"/>
        </w:rPr>
        <w:t xml:space="preserve">get </w:t>
      </w:r>
      <w:proofErr w:type="spellStart"/>
      <w:r w:rsidR="008F6DF0" w:rsidRPr="008F6DF0">
        <w:rPr>
          <w:rFonts w:ascii="Courier New" w:eastAsia="Times New Roman" w:hAnsi="Courier New" w:cs="Courier New"/>
          <w:color w:val="871094"/>
          <w:sz w:val="20"/>
          <w:szCs w:val="20"/>
          <w:lang w:eastAsia="en-GB"/>
        </w:rPr>
        <w:t>pendingTodos</w:t>
      </w:r>
      <w:proofErr w:type="spellEnd"/>
      <w:r w:rsidR="008F6DF0" w:rsidRPr="008F6DF0">
        <w:rPr>
          <w:rFonts w:ascii="Courier New" w:eastAsia="Times New Roman" w:hAnsi="Courier New" w:cs="Courier New"/>
          <w:color w:val="871094"/>
          <w:sz w:val="20"/>
          <w:szCs w:val="20"/>
          <w:lang w:eastAsia="en-GB"/>
        </w:rPr>
        <w:t xml:space="preserve"> </w:t>
      </w:r>
      <w:r w:rsidR="008F6DF0" w:rsidRPr="008F6DF0">
        <w:rPr>
          <w:rFonts w:ascii="Courier New" w:eastAsia="Times New Roman" w:hAnsi="Courier New" w:cs="Courier New"/>
          <w:color w:val="080808"/>
          <w:sz w:val="20"/>
          <w:szCs w:val="20"/>
          <w:lang w:eastAsia="en-GB"/>
        </w:rPr>
        <w:t>=&gt;</w:t>
      </w:r>
      <w:r w:rsidR="008F6DF0" w:rsidRPr="008F6DF0">
        <w:rPr>
          <w:rFonts w:ascii="Courier New" w:eastAsia="Times New Roman" w:hAnsi="Courier New" w:cs="Courier New"/>
          <w:color w:val="080808"/>
          <w:sz w:val="20"/>
          <w:szCs w:val="20"/>
          <w:lang w:eastAsia="en-GB"/>
        </w:rPr>
        <w:br/>
        <w:t xml:space="preserve">    </w:t>
      </w:r>
      <w:proofErr w:type="spellStart"/>
      <w:r w:rsidR="008F6DF0" w:rsidRPr="008F6DF0">
        <w:rPr>
          <w:rFonts w:ascii="Courier New" w:eastAsia="Times New Roman" w:hAnsi="Courier New" w:cs="Courier New"/>
          <w:color w:val="871094"/>
          <w:sz w:val="20"/>
          <w:szCs w:val="20"/>
          <w:lang w:eastAsia="en-GB"/>
        </w:rPr>
        <w:t>todos</w:t>
      </w:r>
      <w:r w:rsidR="008F6DF0" w:rsidRPr="008F6DF0">
        <w:rPr>
          <w:rFonts w:ascii="Courier New" w:eastAsia="Times New Roman" w:hAnsi="Courier New" w:cs="Courier New"/>
          <w:color w:val="080808"/>
          <w:sz w:val="20"/>
          <w:szCs w:val="20"/>
          <w:lang w:eastAsia="en-GB"/>
        </w:rPr>
        <w:t>.where</w:t>
      </w:r>
      <w:proofErr w:type="spellEnd"/>
      <w:r w:rsidR="008F6DF0" w:rsidRPr="008F6DF0">
        <w:rPr>
          <w:rFonts w:ascii="Courier New" w:eastAsia="Times New Roman" w:hAnsi="Courier New" w:cs="Courier New"/>
          <w:color w:val="080808"/>
          <w:sz w:val="20"/>
          <w:szCs w:val="20"/>
          <w:lang w:eastAsia="en-GB"/>
        </w:rPr>
        <w:t>((element) =&gt; !</w:t>
      </w:r>
      <w:proofErr w:type="spellStart"/>
      <w:r w:rsidR="008F6DF0" w:rsidRPr="008F6DF0">
        <w:rPr>
          <w:rFonts w:ascii="Courier New" w:eastAsia="Times New Roman" w:hAnsi="Courier New" w:cs="Courier New"/>
          <w:color w:val="080808"/>
          <w:sz w:val="20"/>
          <w:szCs w:val="20"/>
          <w:lang w:eastAsia="en-GB"/>
        </w:rPr>
        <w:t>element.</w:t>
      </w:r>
      <w:r w:rsidR="008F6DF0" w:rsidRPr="008F6DF0">
        <w:rPr>
          <w:rFonts w:ascii="Courier New" w:eastAsia="Times New Roman" w:hAnsi="Courier New" w:cs="Courier New"/>
          <w:color w:val="871094"/>
          <w:sz w:val="20"/>
          <w:szCs w:val="20"/>
          <w:lang w:eastAsia="en-GB"/>
        </w:rPr>
        <w:t>completed</w:t>
      </w:r>
      <w:proofErr w:type="spellEnd"/>
      <w:r w:rsidR="008F6DF0" w:rsidRPr="008F6DF0">
        <w:rPr>
          <w:rFonts w:ascii="Courier New" w:eastAsia="Times New Roman" w:hAnsi="Courier New" w:cs="Courier New"/>
          <w:color w:val="080808"/>
          <w:sz w:val="20"/>
          <w:szCs w:val="20"/>
          <w:lang w:eastAsia="en-GB"/>
        </w:rPr>
        <w:t>).</w:t>
      </w:r>
      <w:proofErr w:type="spellStart"/>
      <w:r w:rsidR="008F6DF0" w:rsidRPr="008F6DF0">
        <w:rPr>
          <w:rFonts w:ascii="Courier New" w:eastAsia="Times New Roman" w:hAnsi="Courier New" w:cs="Courier New"/>
          <w:color w:val="080808"/>
          <w:sz w:val="20"/>
          <w:szCs w:val="20"/>
          <w:lang w:eastAsia="en-GB"/>
        </w:rPr>
        <w:t>toList</w:t>
      </w:r>
      <w:proofErr w:type="spellEnd"/>
      <w:r w:rsidR="008F6DF0" w:rsidRPr="008F6DF0">
        <w:rPr>
          <w:rFonts w:ascii="Courier New" w:eastAsia="Times New Roman" w:hAnsi="Courier New" w:cs="Courier New"/>
          <w:color w:val="080808"/>
          <w:sz w:val="20"/>
          <w:szCs w:val="20"/>
          <w:lang w:eastAsia="en-GB"/>
        </w:rPr>
        <w:t>();</w:t>
      </w:r>
    </w:p>
    <w:p w14:paraId="0349C66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4C434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8BE55BC"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53A308BA" w14:textId="072F8953" w:rsidR="008F6DF0" w:rsidRDefault="008F6DF0" w:rsidP="007A2A10"/>
    <w:p w14:paraId="45B3EEFF" w14:textId="77777777" w:rsidR="008F6DF0" w:rsidRDefault="008F6DF0" w:rsidP="007A2A10"/>
    <w:p w14:paraId="748CCD62" w14:textId="669747F2" w:rsidR="004900D8" w:rsidRDefault="008F6DF0" w:rsidP="007A2A10">
      <w:proofErr w:type="spellStart"/>
      <w:r>
        <w:t>pendingTodos</w:t>
      </w:r>
      <w:proofErr w:type="spellEnd"/>
      <w:r>
        <w:t xml:space="preserve"> and </w:t>
      </w:r>
      <w:proofErr w:type="spellStart"/>
      <w:r>
        <w:t>completedTodos</w:t>
      </w:r>
      <w:proofErr w:type="spellEnd"/>
      <w:r>
        <w:t xml:space="preserve"> methods are then used to implement another computed value</w:t>
      </w:r>
      <w:r w:rsidR="00492829">
        <w:t xml:space="preserve">s, the </w:t>
      </w:r>
      <w:proofErr w:type="spellStart"/>
      <w:r w:rsidR="00492829">
        <w:t>filteredTodos</w:t>
      </w:r>
      <w:proofErr w:type="spellEnd"/>
      <w:r w:rsidR="00492829">
        <w:t xml:space="preserve">, the number of completed </w:t>
      </w:r>
      <w:proofErr w:type="spellStart"/>
      <w:r w:rsidR="00492829">
        <w:t>todos</w:t>
      </w:r>
      <w:proofErr w:type="spellEnd"/>
      <w:r w:rsidR="00492829">
        <w:t xml:space="preserve"> and the number of pending </w:t>
      </w:r>
      <w:proofErr w:type="spellStart"/>
      <w:r w:rsidR="00492829">
        <w:t>todos</w:t>
      </w:r>
      <w:proofErr w:type="spellEnd"/>
      <w:r>
        <w:t xml:space="preserve">. The </w:t>
      </w:r>
      <w:proofErr w:type="spellStart"/>
      <w:r>
        <w:t>filteredTodos</w:t>
      </w:r>
      <w:proofErr w:type="spellEnd"/>
      <w:r w:rsidR="00492829">
        <w:t xml:space="preserve"> method returns the list of </w:t>
      </w:r>
      <w:proofErr w:type="spellStart"/>
      <w:r w:rsidR="00492829">
        <w:t>todos</w:t>
      </w:r>
      <w:proofErr w:type="spellEnd"/>
      <w:r w:rsidR="00492829">
        <w:t xml:space="preserve"> that match the visibility filter. It is composed using the computed values defined before. Also the stats value can be obtained using the computed feature.</w:t>
      </w:r>
    </w:p>
    <w:p w14:paraId="48A001B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D6F69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62F5C6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1F8631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37B4F86E" w14:textId="00FD24AC" w:rsidR="004900D8" w:rsidRPr="004900D8"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4900D8" w:rsidRPr="004900D8">
        <w:rPr>
          <w:rFonts w:ascii="Courier New" w:eastAsia="Times New Roman" w:hAnsi="Courier New" w:cs="Courier New"/>
          <w:color w:val="080808"/>
          <w:sz w:val="20"/>
          <w:szCs w:val="20"/>
          <w:lang w:eastAsia="en-GB"/>
        </w:rPr>
        <w:br/>
      </w:r>
      <w:r w:rsidR="004900D8" w:rsidRPr="004900D8">
        <w:rPr>
          <w:rFonts w:ascii="Courier New" w:eastAsia="Times New Roman" w:hAnsi="Courier New" w:cs="Courier New"/>
          <w:color w:val="9E880D"/>
          <w:sz w:val="20"/>
          <w:szCs w:val="20"/>
          <w:lang w:eastAsia="en-GB"/>
        </w:rPr>
        <w:t>@computed</w:t>
      </w:r>
      <w:r w:rsidR="004900D8" w:rsidRPr="004900D8">
        <w:rPr>
          <w:rFonts w:ascii="Courier New" w:eastAsia="Times New Roman" w:hAnsi="Courier New" w:cs="Courier New"/>
          <w:color w:val="9E880D"/>
          <w:sz w:val="20"/>
          <w:szCs w:val="20"/>
          <w:lang w:eastAsia="en-GB"/>
        </w:rPr>
        <w:br/>
      </w:r>
      <w:r w:rsidR="004900D8" w:rsidRPr="004900D8">
        <w:rPr>
          <w:rFonts w:ascii="Courier New" w:eastAsia="Times New Roman" w:hAnsi="Courier New" w:cs="Courier New"/>
          <w:color w:val="000000"/>
          <w:sz w:val="20"/>
          <w:szCs w:val="20"/>
          <w:lang w:eastAsia="en-GB"/>
        </w:rPr>
        <w:t>List</w:t>
      </w:r>
      <w:r w:rsidR="004900D8" w:rsidRPr="004900D8">
        <w:rPr>
          <w:rFonts w:ascii="Courier New" w:eastAsia="Times New Roman" w:hAnsi="Courier New" w:cs="Courier New"/>
          <w:color w:val="080808"/>
          <w:sz w:val="20"/>
          <w:szCs w:val="20"/>
          <w:lang w:eastAsia="en-GB"/>
        </w:rPr>
        <w:t>&lt;</w:t>
      </w:r>
      <w:proofErr w:type="spellStart"/>
      <w:r w:rsidR="004900D8" w:rsidRPr="004900D8">
        <w:rPr>
          <w:rFonts w:ascii="Courier New" w:eastAsia="Times New Roman" w:hAnsi="Courier New" w:cs="Courier New"/>
          <w:color w:val="000000"/>
          <w:sz w:val="20"/>
          <w:szCs w:val="20"/>
          <w:lang w:eastAsia="en-GB"/>
        </w:rPr>
        <w:t>Todo</w:t>
      </w:r>
      <w:proofErr w:type="spellEnd"/>
      <w:r w:rsidR="004900D8" w:rsidRPr="004900D8">
        <w:rPr>
          <w:rFonts w:ascii="Courier New" w:eastAsia="Times New Roman" w:hAnsi="Courier New" w:cs="Courier New"/>
          <w:color w:val="080808"/>
          <w:sz w:val="20"/>
          <w:szCs w:val="20"/>
          <w:lang w:eastAsia="en-GB"/>
        </w:rPr>
        <w:t xml:space="preserve">&gt; </w:t>
      </w:r>
      <w:r w:rsidR="004900D8" w:rsidRPr="004900D8">
        <w:rPr>
          <w:rFonts w:ascii="Courier New" w:eastAsia="Times New Roman" w:hAnsi="Courier New" w:cs="Courier New"/>
          <w:color w:val="0033B3"/>
          <w:sz w:val="20"/>
          <w:szCs w:val="20"/>
          <w:lang w:eastAsia="en-GB"/>
        </w:rPr>
        <w:t xml:space="preserve">get </w:t>
      </w:r>
      <w:proofErr w:type="spellStart"/>
      <w:r w:rsidR="004900D8" w:rsidRPr="004900D8">
        <w:rPr>
          <w:rFonts w:ascii="Courier New" w:eastAsia="Times New Roman" w:hAnsi="Courier New" w:cs="Courier New"/>
          <w:color w:val="871094"/>
          <w:sz w:val="20"/>
          <w:szCs w:val="20"/>
          <w:lang w:eastAsia="en-GB"/>
        </w:rPr>
        <w:t>filteredTodos</w:t>
      </w:r>
      <w:proofErr w:type="spellEnd"/>
      <w:r w:rsidR="004900D8" w:rsidRPr="004900D8">
        <w:rPr>
          <w:rFonts w:ascii="Courier New" w:eastAsia="Times New Roman" w:hAnsi="Courier New" w:cs="Courier New"/>
          <w:color w:val="871094"/>
          <w:sz w:val="20"/>
          <w:szCs w:val="20"/>
          <w:lang w:eastAsia="en-GB"/>
        </w:rPr>
        <w:t xml:space="preserve"> </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switch </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filter</w:t>
      </w:r>
      <w:r w:rsidR="004900D8" w:rsidRPr="004900D8">
        <w:rPr>
          <w:rFonts w:ascii="Courier New" w:eastAsia="Times New Roman" w:hAnsi="Courier New" w:cs="Courier New"/>
          <w:color w:val="080808"/>
          <w:sz w:val="20"/>
          <w:szCs w:val="20"/>
          <w:lang w:eastAsia="en-GB"/>
        </w:rPr>
        <w:t>) {</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proofErr w:type="spellStart"/>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all</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proofErr w:type="spellStart"/>
      <w:r w:rsidR="004900D8" w:rsidRPr="004900D8">
        <w:rPr>
          <w:rFonts w:ascii="Courier New" w:eastAsia="Times New Roman" w:hAnsi="Courier New" w:cs="Courier New"/>
          <w:color w:val="871094"/>
          <w:sz w:val="20"/>
          <w:szCs w:val="20"/>
          <w:lang w:eastAsia="en-GB"/>
        </w:rPr>
        <w:t>todos</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proofErr w:type="spellStart"/>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completed</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proofErr w:type="spellStart"/>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.where</w:t>
      </w:r>
      <w:proofErr w:type="spellEnd"/>
      <w:r w:rsidR="004900D8" w:rsidRPr="004900D8">
        <w:rPr>
          <w:rFonts w:ascii="Courier New" w:eastAsia="Times New Roman" w:hAnsi="Courier New" w:cs="Courier New"/>
          <w:color w:val="080808"/>
          <w:sz w:val="20"/>
          <w:szCs w:val="20"/>
          <w:lang w:eastAsia="en-GB"/>
        </w:rPr>
        <w:t xml:space="preserve">((element) =&gt; </w:t>
      </w:r>
      <w:proofErr w:type="spellStart"/>
      <w:r w:rsidR="004900D8" w:rsidRPr="004900D8">
        <w:rPr>
          <w:rFonts w:ascii="Courier New" w:eastAsia="Times New Roman" w:hAnsi="Courier New" w:cs="Courier New"/>
          <w:color w:val="080808"/>
          <w:sz w:val="20"/>
          <w:szCs w:val="20"/>
          <w:lang w:eastAsia="en-GB"/>
        </w:rPr>
        <w:t>element.</w:t>
      </w:r>
      <w:r w:rsidR="004900D8" w:rsidRPr="004900D8">
        <w:rPr>
          <w:rFonts w:ascii="Courier New" w:eastAsia="Times New Roman" w:hAnsi="Courier New" w:cs="Courier New"/>
          <w:color w:val="871094"/>
          <w:sz w:val="20"/>
          <w:szCs w:val="20"/>
          <w:lang w:eastAsia="en-GB"/>
        </w:rPr>
        <w:t>completed</w:t>
      </w:r>
      <w:proofErr w:type="spellEnd"/>
      <w:r w:rsidR="004900D8" w:rsidRPr="004900D8">
        <w:rPr>
          <w:rFonts w:ascii="Courier New" w:eastAsia="Times New Roman" w:hAnsi="Courier New" w:cs="Courier New"/>
          <w:color w:val="080808"/>
          <w:sz w:val="20"/>
          <w:szCs w:val="20"/>
          <w:lang w:eastAsia="en-GB"/>
        </w:rPr>
        <w:t>).</w:t>
      </w:r>
      <w:proofErr w:type="spellStart"/>
      <w:r w:rsidR="004900D8" w:rsidRPr="004900D8">
        <w:rPr>
          <w:rFonts w:ascii="Courier New" w:eastAsia="Times New Roman" w:hAnsi="Courier New" w:cs="Courier New"/>
          <w:color w:val="080808"/>
          <w:sz w:val="20"/>
          <w:szCs w:val="20"/>
          <w:lang w:eastAsia="en-GB"/>
        </w:rPr>
        <w:t>toList</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case </w:t>
      </w:r>
      <w:proofErr w:type="spellStart"/>
      <w:r w:rsidR="004900D8" w:rsidRPr="004900D8">
        <w:rPr>
          <w:rFonts w:ascii="Courier New" w:eastAsia="Times New Roman" w:hAnsi="Courier New" w:cs="Courier New"/>
          <w:color w:val="000000"/>
          <w:sz w:val="20"/>
          <w:szCs w:val="20"/>
          <w:lang w:eastAsia="en-GB"/>
        </w:rPr>
        <w:t>VisibilityFilter</w:t>
      </w:r>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871094"/>
          <w:sz w:val="20"/>
          <w:szCs w:val="20"/>
          <w:lang w:eastAsia="en-GB"/>
        </w:rPr>
        <w:t>notCompleted</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033B3"/>
          <w:sz w:val="20"/>
          <w:szCs w:val="20"/>
          <w:lang w:eastAsia="en-GB"/>
        </w:rPr>
        <w:t xml:space="preserve">return </w:t>
      </w:r>
      <w:proofErr w:type="spellStart"/>
      <w:r w:rsidR="004900D8" w:rsidRPr="004900D8">
        <w:rPr>
          <w:rFonts w:ascii="Courier New" w:eastAsia="Times New Roman" w:hAnsi="Courier New" w:cs="Courier New"/>
          <w:color w:val="871094"/>
          <w:sz w:val="20"/>
          <w:szCs w:val="20"/>
          <w:lang w:eastAsia="en-GB"/>
        </w:rPr>
        <w:t>todos</w:t>
      </w:r>
      <w:r w:rsidR="004900D8" w:rsidRPr="004900D8">
        <w:rPr>
          <w:rFonts w:ascii="Courier New" w:eastAsia="Times New Roman" w:hAnsi="Courier New" w:cs="Courier New"/>
          <w:color w:val="080808"/>
          <w:sz w:val="20"/>
          <w:szCs w:val="20"/>
          <w:lang w:eastAsia="en-GB"/>
        </w:rPr>
        <w:t>.where</w:t>
      </w:r>
      <w:proofErr w:type="spellEnd"/>
      <w:r w:rsidR="004900D8" w:rsidRPr="004900D8">
        <w:rPr>
          <w:rFonts w:ascii="Courier New" w:eastAsia="Times New Roman" w:hAnsi="Courier New" w:cs="Courier New"/>
          <w:color w:val="080808"/>
          <w:sz w:val="20"/>
          <w:szCs w:val="20"/>
          <w:lang w:eastAsia="en-GB"/>
        </w:rPr>
        <w:t>((element) =&gt; !</w:t>
      </w:r>
      <w:proofErr w:type="spellStart"/>
      <w:r w:rsidR="004900D8" w:rsidRPr="004900D8">
        <w:rPr>
          <w:rFonts w:ascii="Courier New" w:eastAsia="Times New Roman" w:hAnsi="Courier New" w:cs="Courier New"/>
          <w:color w:val="080808"/>
          <w:sz w:val="20"/>
          <w:szCs w:val="20"/>
          <w:lang w:eastAsia="en-GB"/>
        </w:rPr>
        <w:t>element.</w:t>
      </w:r>
      <w:r w:rsidR="004900D8" w:rsidRPr="004900D8">
        <w:rPr>
          <w:rFonts w:ascii="Courier New" w:eastAsia="Times New Roman" w:hAnsi="Courier New" w:cs="Courier New"/>
          <w:color w:val="871094"/>
          <w:sz w:val="20"/>
          <w:szCs w:val="20"/>
          <w:lang w:eastAsia="en-GB"/>
        </w:rPr>
        <w:t>completed</w:t>
      </w:r>
      <w:proofErr w:type="spellEnd"/>
      <w:r w:rsidR="004900D8" w:rsidRPr="004900D8">
        <w:rPr>
          <w:rFonts w:ascii="Courier New" w:eastAsia="Times New Roman" w:hAnsi="Courier New" w:cs="Courier New"/>
          <w:color w:val="080808"/>
          <w:sz w:val="20"/>
          <w:szCs w:val="20"/>
          <w:lang w:eastAsia="en-GB"/>
        </w:rPr>
        <w:t>).</w:t>
      </w:r>
      <w:proofErr w:type="spellStart"/>
      <w:r w:rsidR="004900D8" w:rsidRPr="004900D8">
        <w:rPr>
          <w:rFonts w:ascii="Courier New" w:eastAsia="Times New Roman" w:hAnsi="Courier New" w:cs="Courier New"/>
          <w:color w:val="080808"/>
          <w:sz w:val="20"/>
          <w:szCs w:val="20"/>
          <w:lang w:eastAsia="en-GB"/>
        </w:rPr>
        <w:t>toList</w:t>
      </w:r>
      <w:proofErr w:type="spellEnd"/>
      <w:r w:rsidR="004900D8" w:rsidRPr="004900D8">
        <w:rPr>
          <w:rFonts w:ascii="Courier New" w:eastAsia="Times New Roman" w:hAnsi="Courier New" w:cs="Courier New"/>
          <w:color w:val="080808"/>
          <w:sz w:val="20"/>
          <w:szCs w:val="20"/>
          <w:lang w:eastAsia="en-GB"/>
        </w:rPr>
        <w:t>();</w:t>
      </w:r>
      <w:r w:rsidR="004900D8" w:rsidRPr="004900D8">
        <w:rPr>
          <w:rFonts w:ascii="Courier New" w:eastAsia="Times New Roman" w:hAnsi="Courier New" w:cs="Courier New"/>
          <w:color w:val="080808"/>
          <w:sz w:val="20"/>
          <w:szCs w:val="20"/>
          <w:lang w:eastAsia="en-GB"/>
        </w:rPr>
        <w:br/>
        <w:t xml:space="preserve">  }</w:t>
      </w:r>
      <w:r w:rsidR="004900D8" w:rsidRPr="004900D8">
        <w:rPr>
          <w:rFonts w:ascii="Courier New" w:eastAsia="Times New Roman" w:hAnsi="Courier New" w:cs="Courier New"/>
          <w:color w:val="080808"/>
          <w:sz w:val="20"/>
          <w:szCs w:val="20"/>
          <w:lang w:eastAsia="en-GB"/>
        </w:rPr>
        <w:br/>
        <w:t>}</w:t>
      </w:r>
    </w:p>
    <w:p w14:paraId="345B6FFC" w14:textId="77777777" w:rsidR="00492829" w:rsidRPr="00492829" w:rsidRDefault="00492829" w:rsidP="004928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proofErr w:type="spellStart"/>
      <w:r w:rsidRPr="00492829">
        <w:rPr>
          <w:rFonts w:ascii="Courier New" w:eastAsia="Times New Roman" w:hAnsi="Courier New" w:cs="Courier New"/>
          <w:color w:val="871094"/>
          <w:sz w:val="20"/>
          <w:szCs w:val="20"/>
          <w:lang w:eastAsia="en-GB"/>
        </w:rPr>
        <w:t>len</w:t>
      </w:r>
      <w:proofErr w:type="spellEnd"/>
      <w:r w:rsidRPr="00492829">
        <w:rPr>
          <w:rFonts w:ascii="Courier New" w:eastAsia="Times New Roman" w:hAnsi="Courier New" w:cs="Courier New"/>
          <w:color w:val="871094"/>
          <w:sz w:val="20"/>
          <w:szCs w:val="20"/>
          <w:lang w:eastAsia="en-GB"/>
        </w:rPr>
        <w:t xml:space="preserve"> </w:t>
      </w:r>
      <w:r w:rsidRPr="00492829">
        <w:rPr>
          <w:rFonts w:ascii="Courier New" w:eastAsia="Times New Roman" w:hAnsi="Courier New" w:cs="Courier New"/>
          <w:color w:val="080808"/>
          <w:sz w:val="20"/>
          <w:szCs w:val="20"/>
          <w:lang w:eastAsia="en-GB"/>
        </w:rPr>
        <w:t xml:space="preserve">=&gt; </w:t>
      </w:r>
      <w:proofErr w:type="spellStart"/>
      <w:r w:rsidRPr="00492829">
        <w:rPr>
          <w:rFonts w:ascii="Courier New" w:eastAsia="Times New Roman" w:hAnsi="Courier New" w:cs="Courier New"/>
          <w:color w:val="871094"/>
          <w:sz w:val="20"/>
          <w:szCs w:val="20"/>
          <w:lang w:eastAsia="en-GB"/>
        </w:rPr>
        <w:t>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lastRenderedPageBreak/>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completed </w:t>
      </w:r>
      <w:r w:rsidRPr="00492829">
        <w:rPr>
          <w:rFonts w:ascii="Courier New" w:eastAsia="Times New Roman" w:hAnsi="Courier New" w:cs="Courier New"/>
          <w:color w:val="080808"/>
          <w:sz w:val="20"/>
          <w:szCs w:val="20"/>
          <w:lang w:eastAsia="en-GB"/>
        </w:rPr>
        <w:t xml:space="preserve">=&gt; </w:t>
      </w:r>
      <w:proofErr w:type="spellStart"/>
      <w:r w:rsidRPr="00492829">
        <w:rPr>
          <w:rFonts w:ascii="Courier New" w:eastAsia="Times New Roman" w:hAnsi="Courier New" w:cs="Courier New"/>
          <w:color w:val="871094"/>
          <w:sz w:val="20"/>
          <w:szCs w:val="20"/>
          <w:lang w:eastAsia="en-GB"/>
        </w:rPr>
        <w:t>completedTodos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int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pending </w:t>
      </w:r>
      <w:r w:rsidRPr="00492829">
        <w:rPr>
          <w:rFonts w:ascii="Courier New" w:eastAsia="Times New Roman" w:hAnsi="Courier New" w:cs="Courier New"/>
          <w:color w:val="080808"/>
          <w:sz w:val="20"/>
          <w:szCs w:val="20"/>
          <w:lang w:eastAsia="en-GB"/>
        </w:rPr>
        <w:t xml:space="preserve">=&gt; </w:t>
      </w:r>
      <w:proofErr w:type="spellStart"/>
      <w:r w:rsidRPr="00492829">
        <w:rPr>
          <w:rFonts w:ascii="Courier New" w:eastAsia="Times New Roman" w:hAnsi="Courier New" w:cs="Courier New"/>
          <w:color w:val="871094"/>
          <w:sz w:val="20"/>
          <w:szCs w:val="20"/>
          <w:lang w:eastAsia="en-GB"/>
        </w:rPr>
        <w:t>pendingTodos</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871094"/>
          <w:sz w:val="20"/>
          <w:szCs w:val="20"/>
          <w:lang w:eastAsia="en-GB"/>
        </w:rPr>
        <w:t>length</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080808"/>
          <w:sz w:val="20"/>
          <w:szCs w:val="20"/>
          <w:lang w:eastAsia="en-GB"/>
        </w:rPr>
        <w:br/>
      </w:r>
      <w:r w:rsidRPr="00492829">
        <w:rPr>
          <w:rFonts w:ascii="Courier New" w:eastAsia="Times New Roman" w:hAnsi="Courier New" w:cs="Courier New"/>
          <w:color w:val="9E880D"/>
          <w:sz w:val="20"/>
          <w:szCs w:val="20"/>
          <w:lang w:eastAsia="en-GB"/>
        </w:rPr>
        <w:t>@computed</w:t>
      </w:r>
      <w:r w:rsidRPr="00492829">
        <w:rPr>
          <w:rFonts w:ascii="Courier New" w:eastAsia="Times New Roman" w:hAnsi="Courier New" w:cs="Courier New"/>
          <w:color w:val="9E880D"/>
          <w:sz w:val="20"/>
          <w:szCs w:val="20"/>
          <w:lang w:eastAsia="en-GB"/>
        </w:rPr>
        <w:br/>
      </w:r>
      <w:r w:rsidRPr="00492829">
        <w:rPr>
          <w:rFonts w:ascii="Courier New" w:eastAsia="Times New Roman" w:hAnsi="Courier New" w:cs="Courier New"/>
          <w:color w:val="000000"/>
          <w:sz w:val="20"/>
          <w:szCs w:val="20"/>
          <w:lang w:eastAsia="en-GB"/>
        </w:rPr>
        <w:t xml:space="preserve">String </w:t>
      </w:r>
      <w:r w:rsidRPr="00492829">
        <w:rPr>
          <w:rFonts w:ascii="Courier New" w:eastAsia="Times New Roman" w:hAnsi="Courier New" w:cs="Courier New"/>
          <w:color w:val="0033B3"/>
          <w:sz w:val="20"/>
          <w:szCs w:val="20"/>
          <w:lang w:eastAsia="en-GB"/>
        </w:rPr>
        <w:t xml:space="preserve">get </w:t>
      </w:r>
      <w:r w:rsidRPr="00492829">
        <w:rPr>
          <w:rFonts w:ascii="Courier New" w:eastAsia="Times New Roman" w:hAnsi="Courier New" w:cs="Courier New"/>
          <w:color w:val="871094"/>
          <w:sz w:val="20"/>
          <w:szCs w:val="20"/>
          <w:lang w:eastAsia="en-GB"/>
        </w:rPr>
        <w:t xml:space="preserve">stats </w:t>
      </w:r>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t xml:space="preserve">  </w:t>
      </w:r>
      <w:r w:rsidRPr="00492829">
        <w:rPr>
          <w:rFonts w:ascii="Courier New" w:eastAsia="Times New Roman" w:hAnsi="Courier New" w:cs="Courier New"/>
          <w:color w:val="0033B3"/>
          <w:sz w:val="20"/>
          <w:szCs w:val="20"/>
          <w:lang w:eastAsia="en-GB"/>
        </w:rPr>
        <w:t xml:space="preserve">return </w:t>
      </w:r>
      <w:proofErr w:type="spellStart"/>
      <w:r w:rsidRPr="00492829">
        <w:rPr>
          <w:rFonts w:ascii="Courier New" w:eastAsia="Times New Roman" w:hAnsi="Courier New" w:cs="Courier New"/>
          <w:color w:val="871094"/>
          <w:sz w:val="20"/>
          <w:szCs w:val="20"/>
          <w:lang w:eastAsia="en-GB"/>
        </w:rPr>
        <w:t>completed</w:t>
      </w:r>
      <w:r w:rsidRPr="00492829">
        <w:rPr>
          <w:rFonts w:ascii="Courier New" w:eastAsia="Times New Roman" w:hAnsi="Courier New" w:cs="Courier New"/>
          <w:color w:val="080808"/>
          <w:sz w:val="20"/>
          <w:szCs w:val="20"/>
          <w:lang w:eastAsia="en-GB"/>
        </w:rPr>
        <w:t>.toString</w:t>
      </w:r>
      <w:proofErr w:type="spellEnd"/>
      <w:r w:rsidRPr="00492829">
        <w:rPr>
          <w:rFonts w:ascii="Courier New" w:eastAsia="Times New Roman" w:hAnsi="Courier New" w:cs="Courier New"/>
          <w:color w:val="080808"/>
          <w:sz w:val="20"/>
          <w:szCs w:val="20"/>
          <w:lang w:eastAsia="en-GB"/>
        </w:rPr>
        <w:t>();</w:t>
      </w:r>
      <w:r w:rsidRPr="00492829">
        <w:rPr>
          <w:rFonts w:ascii="Courier New" w:eastAsia="Times New Roman" w:hAnsi="Courier New" w:cs="Courier New"/>
          <w:color w:val="080808"/>
          <w:sz w:val="20"/>
          <w:szCs w:val="20"/>
          <w:lang w:eastAsia="en-GB"/>
        </w:rPr>
        <w:br/>
        <w:t>}</w:t>
      </w:r>
    </w:p>
    <w:p w14:paraId="48EBF4B3"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F1743F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A97BC90"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172D33" w14:textId="5BED4985" w:rsidR="004900D8" w:rsidRDefault="004900D8" w:rsidP="007A2A10"/>
    <w:p w14:paraId="7476817C" w14:textId="47CD6F04"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The code generation</w:t>
      </w:r>
      <w:r w:rsidRPr="00E273E1">
        <w:rPr>
          <w:rFonts w:ascii="Courier New" w:eastAsia="Times New Roman" w:hAnsi="Courier New" w:cs="Courier New"/>
          <w:color w:val="000000"/>
          <w:sz w:val="20"/>
          <w:szCs w:val="20"/>
          <w:lang w:eastAsia="en-GB"/>
        </w:rPr>
        <w:t xml:space="preserve"> - }</w:t>
      </w:r>
    </w:p>
    <w:p w14:paraId="38905CB6" w14:textId="01525ED9" w:rsidR="003343BA" w:rsidRPr="003343BA" w:rsidRDefault="00E273E1" w:rsidP="00E273E1">
      <w:pPr>
        <w:spacing w:before="100" w:beforeAutospacing="1" w:after="100" w:afterAutospacing="1" w:line="240" w:lineRule="auto"/>
        <w:ind w:left="360"/>
        <w:rPr>
          <w:rFonts w:ascii="Segoe UI" w:eastAsia="Times New Roman" w:hAnsi="Segoe UI" w:cs="Segoe UI"/>
          <w:color w:val="1C1E21"/>
          <w:sz w:val="24"/>
          <w:szCs w:val="24"/>
          <w:lang w:eastAsia="en-GB"/>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F0327A">
        <w:t>The _</w:t>
      </w:r>
      <w:proofErr w:type="spellStart"/>
      <w:r w:rsidR="00F0327A">
        <w:t>TodoStore</w:t>
      </w:r>
      <w:proofErr w:type="spellEnd"/>
      <w:r w:rsidR="00F0327A">
        <w:t xml:space="preserve"> class won’t be directly used in the </w:t>
      </w:r>
      <w:r w:rsidR="00E21242">
        <w:t>code, its actual implementation instead will</w:t>
      </w:r>
      <w:r w:rsidR="00F0327A">
        <w:t xml:space="preserve">. </w:t>
      </w:r>
      <w:r w:rsidR="00E21242">
        <w:t>The _</w:t>
      </w:r>
      <w:proofErr w:type="spellStart"/>
      <w:r w:rsidR="00E21242">
        <w:t>TodoStore</w:t>
      </w:r>
      <w:proofErr w:type="spellEnd"/>
      <w:r w:rsidR="00E21242">
        <w:t xml:space="preserve"> </w:t>
      </w:r>
      <w:r w:rsidR="00F0327A">
        <w:t xml:space="preserve">is indeed </w:t>
      </w:r>
      <w:r w:rsidR="00E21242">
        <w:t xml:space="preserve">an </w:t>
      </w:r>
      <w:r w:rsidR="00F0327A">
        <w:t xml:space="preserve">abstract </w:t>
      </w:r>
      <w:r w:rsidR="00E21242">
        <w:t xml:space="preserve">class </w:t>
      </w:r>
      <w:r w:rsidR="00F0327A">
        <w:t xml:space="preserve">and is used by the code generator to </w:t>
      </w:r>
      <w:r w:rsidR="00E21242">
        <w:t>generate</w:t>
      </w:r>
      <w:r w:rsidR="00F0327A">
        <w:t xml:space="preserve"> the actual </w:t>
      </w:r>
      <w:proofErr w:type="spellStart"/>
      <w:r w:rsidR="00F0327A">
        <w:t>TodoStore</w:t>
      </w:r>
      <w:proofErr w:type="spellEnd"/>
      <w:r w:rsidR="00F0327A">
        <w:t xml:space="preserve"> class. </w:t>
      </w:r>
      <w:r w:rsidR="003343BA">
        <w:t>A particular line of code must be placed just below the imports to allow the code generator to .</w:t>
      </w:r>
      <w:r w:rsidR="003343BA" w:rsidRPr="003343BA">
        <w:rPr>
          <w:rFonts w:ascii="Segoe UI" w:hAnsi="Segoe UI" w:cs="Segoe UI"/>
          <w:color w:val="1C1E21"/>
        </w:rPr>
        <w:t xml:space="preserve"> </w:t>
      </w:r>
      <w:r w:rsidR="003343BA" w:rsidRPr="003343BA">
        <w:rPr>
          <w:rFonts w:ascii="Segoe UI" w:eastAsia="Times New Roman" w:hAnsi="Segoe UI" w:cs="Segoe UI"/>
          <w:color w:val="1C1E21"/>
          <w:sz w:val="24"/>
          <w:szCs w:val="24"/>
          <w:lang w:eastAsia="en-GB"/>
        </w:rPr>
        <w:t>The generated code will be inside the part file: </w:t>
      </w:r>
      <w:proofErr w:type="spellStart"/>
      <w:r w:rsidR="003343BA" w:rsidRPr="003343BA">
        <w:rPr>
          <w:rFonts w:ascii="Courier New" w:eastAsia="Times New Roman" w:hAnsi="Courier New" w:cs="Courier New"/>
          <w:color w:val="1C1E21"/>
          <w:sz w:val="20"/>
          <w:szCs w:val="20"/>
          <w:lang w:eastAsia="en-GB"/>
        </w:rPr>
        <w:t>counter.g.dart</w:t>
      </w:r>
      <w:proofErr w:type="spellEnd"/>
      <w:r w:rsidR="003343BA" w:rsidRPr="003343BA">
        <w:rPr>
          <w:rFonts w:ascii="Segoe UI" w:eastAsia="Times New Roman" w:hAnsi="Segoe UI" w:cs="Segoe UI"/>
          <w:color w:val="1C1E21"/>
          <w:sz w:val="24"/>
          <w:szCs w:val="24"/>
          <w:lang w:eastAsia="en-GB"/>
        </w:rPr>
        <w:t xml:space="preserve">, which </w:t>
      </w:r>
      <w:proofErr w:type="spellStart"/>
      <w:r w:rsidR="003343BA">
        <w:rPr>
          <w:rFonts w:ascii="Segoe UI" w:eastAsia="Times New Roman" w:hAnsi="Segoe UI" w:cs="Segoe UI"/>
          <w:color w:val="1C1E21"/>
          <w:sz w:val="24"/>
          <w:szCs w:val="24"/>
          <w:lang w:eastAsia="en-GB"/>
        </w:rPr>
        <w:t>isd</w:t>
      </w:r>
      <w:proofErr w:type="spellEnd"/>
      <w:r w:rsidR="003343BA" w:rsidRPr="003343BA">
        <w:rPr>
          <w:rFonts w:ascii="Segoe UI" w:eastAsia="Times New Roman" w:hAnsi="Segoe UI" w:cs="Segoe UI"/>
          <w:color w:val="1C1E21"/>
          <w:sz w:val="24"/>
          <w:szCs w:val="24"/>
          <w:lang w:eastAsia="en-GB"/>
        </w:rPr>
        <w:t xml:space="preserve"> inclu</w:t>
      </w:r>
      <w:r w:rsidR="003343BA">
        <w:rPr>
          <w:rFonts w:ascii="Segoe UI" w:eastAsia="Times New Roman" w:hAnsi="Segoe UI" w:cs="Segoe UI"/>
          <w:color w:val="1C1E21"/>
          <w:sz w:val="24"/>
          <w:szCs w:val="24"/>
          <w:lang w:eastAsia="en-GB"/>
        </w:rPr>
        <w:t>ded</w:t>
      </w:r>
      <w:r w:rsidR="003343BA" w:rsidRPr="003343BA">
        <w:rPr>
          <w:rFonts w:ascii="Segoe UI" w:eastAsia="Times New Roman" w:hAnsi="Segoe UI" w:cs="Segoe UI"/>
          <w:color w:val="1C1E21"/>
          <w:sz w:val="24"/>
          <w:szCs w:val="24"/>
          <w:lang w:eastAsia="en-GB"/>
        </w:rPr>
        <w:t xml:space="preserve"> with the </w:t>
      </w:r>
      <w:r w:rsidR="003343BA" w:rsidRPr="003343BA">
        <w:rPr>
          <w:rFonts w:ascii="Courier New" w:eastAsia="Times New Roman" w:hAnsi="Courier New" w:cs="Courier New"/>
          <w:i/>
          <w:iCs/>
          <w:color w:val="1C1E21"/>
          <w:sz w:val="20"/>
          <w:szCs w:val="20"/>
          <w:lang w:eastAsia="en-GB"/>
        </w:rPr>
        <w:t>part</w:t>
      </w:r>
      <w:r w:rsidR="003343BA" w:rsidRPr="003343BA">
        <w:rPr>
          <w:rFonts w:ascii="Segoe UI" w:eastAsia="Times New Roman" w:hAnsi="Segoe UI" w:cs="Segoe UI"/>
          <w:i/>
          <w:iCs/>
          <w:color w:val="1C1E21"/>
          <w:sz w:val="24"/>
          <w:szCs w:val="24"/>
          <w:lang w:eastAsia="en-GB"/>
        </w:rPr>
        <w:t> directive</w:t>
      </w:r>
      <w:r w:rsidR="003343BA">
        <w:rPr>
          <w:rFonts w:ascii="Segoe UI" w:eastAsia="Times New Roman" w:hAnsi="Segoe UI" w:cs="Segoe UI"/>
          <w:i/>
          <w:iCs/>
          <w:color w:val="1C1E21"/>
          <w:sz w:val="24"/>
          <w:szCs w:val="24"/>
          <w:lang w:eastAsia="en-GB"/>
        </w:rPr>
        <w:t xml:space="preserve"> right below the imports</w:t>
      </w:r>
      <w:r w:rsidR="003343BA" w:rsidRPr="003343BA">
        <w:rPr>
          <w:rFonts w:ascii="Segoe UI" w:eastAsia="Times New Roman" w:hAnsi="Segoe UI" w:cs="Segoe UI"/>
          <w:color w:val="1C1E21"/>
          <w:sz w:val="24"/>
          <w:szCs w:val="24"/>
          <w:lang w:eastAsia="en-GB"/>
        </w:rPr>
        <w:t>. Without this, the </w:t>
      </w:r>
      <w:r w:rsidR="003343BA">
        <w:rPr>
          <w:rFonts w:ascii="Courier New" w:eastAsia="Times New Roman" w:hAnsi="Courier New" w:cs="Courier New"/>
          <w:color w:val="1C1E21"/>
          <w:sz w:val="20"/>
          <w:szCs w:val="20"/>
          <w:lang w:eastAsia="en-GB"/>
        </w:rPr>
        <w:t xml:space="preserve">code generator </w:t>
      </w:r>
      <w:r w:rsidR="003343BA" w:rsidRPr="003343BA">
        <w:rPr>
          <w:rFonts w:ascii="Segoe UI" w:eastAsia="Times New Roman" w:hAnsi="Segoe UI" w:cs="Segoe UI"/>
          <w:color w:val="1C1E21"/>
          <w:sz w:val="24"/>
          <w:szCs w:val="24"/>
          <w:lang w:eastAsia="en-GB"/>
        </w:rPr>
        <w:t>will not produce any output. The generated file contains the </w:t>
      </w:r>
      <w:r w:rsidR="003343BA" w:rsidRPr="003343BA">
        <w:rPr>
          <w:rFonts w:ascii="Courier New" w:eastAsia="Times New Roman" w:hAnsi="Courier New" w:cs="Courier New"/>
          <w:color w:val="1C1E21"/>
          <w:sz w:val="20"/>
          <w:szCs w:val="20"/>
          <w:lang w:eastAsia="en-GB"/>
        </w:rPr>
        <w:t>_$</w:t>
      </w:r>
      <w:proofErr w:type="spellStart"/>
      <w:r w:rsidR="003343BA">
        <w:rPr>
          <w:rFonts w:ascii="Courier New" w:eastAsia="Times New Roman" w:hAnsi="Courier New" w:cs="Courier New"/>
          <w:color w:val="1C1E21"/>
          <w:sz w:val="20"/>
          <w:szCs w:val="20"/>
          <w:lang w:eastAsia="en-GB"/>
        </w:rPr>
        <w:t>TodoStore</w:t>
      </w:r>
      <w:proofErr w:type="spellEnd"/>
      <w:r w:rsidR="003343BA" w:rsidRPr="003343BA">
        <w:rPr>
          <w:rFonts w:ascii="Segoe UI" w:eastAsia="Times New Roman" w:hAnsi="Segoe UI" w:cs="Segoe UI"/>
          <w:color w:val="1C1E21"/>
          <w:sz w:val="24"/>
          <w:szCs w:val="24"/>
          <w:lang w:eastAsia="en-GB"/>
        </w:rPr>
        <w:t> </w:t>
      </w:r>
      <w:proofErr w:type="spellStart"/>
      <w:r w:rsidR="003343BA" w:rsidRPr="003343BA">
        <w:rPr>
          <w:rFonts w:ascii="Segoe UI" w:eastAsia="Times New Roman" w:hAnsi="Segoe UI" w:cs="Segoe UI"/>
          <w:color w:val="1C1E21"/>
          <w:sz w:val="24"/>
          <w:szCs w:val="24"/>
          <w:lang w:eastAsia="en-GB"/>
        </w:rPr>
        <w:t>mixin</w:t>
      </w:r>
      <w:proofErr w:type="spellEnd"/>
      <w:r w:rsidR="00744FDE">
        <w:rPr>
          <w:rFonts w:ascii="Segoe UI" w:eastAsia="Times New Roman" w:hAnsi="Segoe UI" w:cs="Segoe UI"/>
          <w:color w:val="1C1E21"/>
          <w:sz w:val="24"/>
          <w:szCs w:val="24"/>
          <w:lang w:eastAsia="en-GB"/>
        </w:rPr>
        <w:t xml:space="preserve"> used with the _</w:t>
      </w:r>
      <w:proofErr w:type="spellStart"/>
      <w:r w:rsidR="00744FDE">
        <w:rPr>
          <w:rFonts w:ascii="Segoe UI" w:eastAsia="Times New Roman" w:hAnsi="Segoe UI" w:cs="Segoe UI"/>
          <w:color w:val="1C1E21"/>
          <w:sz w:val="24"/>
          <w:szCs w:val="24"/>
          <w:lang w:eastAsia="en-GB"/>
        </w:rPr>
        <w:t>TodoStore</w:t>
      </w:r>
      <w:proofErr w:type="spellEnd"/>
      <w:r w:rsidR="00744FDE">
        <w:rPr>
          <w:rFonts w:ascii="Segoe UI" w:eastAsia="Times New Roman" w:hAnsi="Segoe UI" w:cs="Segoe UI"/>
          <w:color w:val="1C1E21"/>
          <w:sz w:val="24"/>
          <w:szCs w:val="24"/>
          <w:lang w:eastAsia="en-GB"/>
        </w:rPr>
        <w:t xml:space="preserve"> abstract class to finally implement the </w:t>
      </w:r>
      <w:proofErr w:type="spellStart"/>
      <w:r w:rsidR="00744FDE">
        <w:rPr>
          <w:rFonts w:ascii="Segoe UI" w:eastAsia="Times New Roman" w:hAnsi="Segoe UI" w:cs="Segoe UI"/>
          <w:color w:val="1C1E21"/>
          <w:sz w:val="24"/>
          <w:szCs w:val="24"/>
          <w:lang w:eastAsia="en-GB"/>
        </w:rPr>
        <w:t>TodoStore</w:t>
      </w:r>
      <w:proofErr w:type="spellEnd"/>
      <w:r w:rsidR="00744FDE">
        <w:rPr>
          <w:rFonts w:ascii="Segoe UI" w:eastAsia="Times New Roman" w:hAnsi="Segoe UI" w:cs="Segoe UI"/>
          <w:color w:val="1C1E21"/>
          <w:sz w:val="24"/>
          <w:szCs w:val="24"/>
          <w:lang w:eastAsia="en-GB"/>
        </w:rPr>
        <w:t>.</w:t>
      </w:r>
    </w:p>
    <w:p w14:paraId="0A74956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5937B3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5EB9FB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B5A719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0F5348D" w14:textId="07C48680" w:rsidR="00E21242" w:rsidRDefault="000A0BD1" w:rsidP="000A0BD1">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46EA23A" w14:textId="77777777" w:rsidR="00E21242" w:rsidRPr="00F0327A" w:rsidRDefault="00E21242" w:rsidP="00E21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0327A">
        <w:rPr>
          <w:rFonts w:ascii="Courier New" w:eastAsia="Times New Roman" w:hAnsi="Courier New" w:cs="Courier New"/>
          <w:color w:val="0033B3"/>
          <w:sz w:val="20"/>
          <w:szCs w:val="20"/>
          <w:lang w:eastAsia="en-GB"/>
        </w:rPr>
        <w:t xml:space="preserve">part </w:t>
      </w:r>
      <w:r w:rsidRPr="00F0327A">
        <w:rPr>
          <w:rFonts w:ascii="Courier New" w:eastAsia="Times New Roman" w:hAnsi="Courier New" w:cs="Courier New"/>
          <w:color w:val="067D17"/>
          <w:sz w:val="20"/>
          <w:szCs w:val="20"/>
          <w:lang w:eastAsia="en-GB"/>
        </w:rPr>
        <w:t>'</w:t>
      </w:r>
      <w:proofErr w:type="spellStart"/>
      <w:r w:rsidRPr="00F0327A">
        <w:rPr>
          <w:rFonts w:ascii="Courier New" w:eastAsia="Times New Roman" w:hAnsi="Courier New" w:cs="Courier New"/>
          <w:color w:val="067D17"/>
          <w:sz w:val="20"/>
          <w:szCs w:val="20"/>
          <w:lang w:eastAsia="en-GB"/>
        </w:rPr>
        <w:t>todo_store.g.dart</w:t>
      </w:r>
      <w:proofErr w:type="spellEnd"/>
      <w:r w:rsidRPr="00F0327A">
        <w:rPr>
          <w:rFonts w:ascii="Courier New" w:eastAsia="Times New Roman" w:hAnsi="Courier New" w:cs="Courier New"/>
          <w:color w:val="067D17"/>
          <w:sz w:val="20"/>
          <w:szCs w:val="20"/>
          <w:lang w:eastAsia="en-GB"/>
        </w:rPr>
        <w:t>'</w:t>
      </w:r>
      <w:r w:rsidRPr="00F0327A">
        <w:rPr>
          <w:rFonts w:ascii="Courier New" w:eastAsia="Times New Roman" w:hAnsi="Courier New" w:cs="Courier New"/>
          <w:color w:val="080808"/>
          <w:sz w:val="20"/>
          <w:szCs w:val="20"/>
          <w:lang w:eastAsia="en-GB"/>
        </w:rPr>
        <w:t>;</w:t>
      </w:r>
      <w:r w:rsidRPr="00F0327A">
        <w:rPr>
          <w:rFonts w:ascii="Courier New" w:eastAsia="Times New Roman" w:hAnsi="Courier New" w:cs="Courier New"/>
          <w:color w:val="080808"/>
          <w:sz w:val="20"/>
          <w:szCs w:val="20"/>
          <w:lang w:eastAsia="en-GB"/>
        </w:rPr>
        <w:br/>
      </w:r>
      <w:r w:rsidRPr="00F0327A">
        <w:rPr>
          <w:rFonts w:ascii="Courier New" w:eastAsia="Times New Roman" w:hAnsi="Courier New" w:cs="Courier New"/>
          <w:color w:val="080808"/>
          <w:sz w:val="20"/>
          <w:szCs w:val="20"/>
          <w:lang w:eastAsia="en-GB"/>
        </w:rPr>
        <w:br/>
      </w:r>
      <w:r w:rsidRPr="00F0327A">
        <w:rPr>
          <w:rFonts w:ascii="Courier New" w:eastAsia="Times New Roman" w:hAnsi="Courier New" w:cs="Courier New"/>
          <w:color w:val="0033B3"/>
          <w:sz w:val="20"/>
          <w:szCs w:val="20"/>
          <w:lang w:eastAsia="en-GB"/>
        </w:rPr>
        <w:t xml:space="preserve">class </w:t>
      </w:r>
      <w:proofErr w:type="spellStart"/>
      <w:r w:rsidRPr="00F0327A">
        <w:rPr>
          <w:rFonts w:ascii="Courier New" w:eastAsia="Times New Roman" w:hAnsi="Courier New" w:cs="Courier New"/>
          <w:color w:val="000000"/>
          <w:sz w:val="20"/>
          <w:szCs w:val="20"/>
          <w:lang w:eastAsia="en-GB"/>
        </w:rPr>
        <w:t>TodoStore</w:t>
      </w:r>
      <w:proofErr w:type="spellEnd"/>
      <w:r w:rsidRPr="00F0327A">
        <w:rPr>
          <w:rFonts w:ascii="Courier New" w:eastAsia="Times New Roman" w:hAnsi="Courier New" w:cs="Courier New"/>
          <w:color w:val="000000"/>
          <w:sz w:val="20"/>
          <w:szCs w:val="20"/>
          <w:lang w:eastAsia="en-GB"/>
        </w:rPr>
        <w:t xml:space="preserve"> </w:t>
      </w:r>
      <w:r w:rsidRPr="00F0327A">
        <w:rPr>
          <w:rFonts w:ascii="Courier New" w:eastAsia="Times New Roman" w:hAnsi="Courier New" w:cs="Courier New"/>
          <w:color w:val="080808"/>
          <w:sz w:val="20"/>
          <w:szCs w:val="20"/>
          <w:lang w:eastAsia="en-GB"/>
        </w:rPr>
        <w:t xml:space="preserve">= </w:t>
      </w:r>
      <w:r w:rsidRPr="00F0327A">
        <w:rPr>
          <w:rFonts w:ascii="Courier New" w:eastAsia="Times New Roman" w:hAnsi="Courier New" w:cs="Courier New"/>
          <w:color w:val="000000"/>
          <w:sz w:val="20"/>
          <w:szCs w:val="20"/>
          <w:lang w:eastAsia="en-GB"/>
        </w:rPr>
        <w:t>_</w:t>
      </w:r>
      <w:proofErr w:type="spellStart"/>
      <w:r w:rsidRPr="00F0327A">
        <w:rPr>
          <w:rFonts w:ascii="Courier New" w:eastAsia="Times New Roman" w:hAnsi="Courier New" w:cs="Courier New"/>
          <w:color w:val="000000"/>
          <w:sz w:val="20"/>
          <w:szCs w:val="20"/>
          <w:lang w:eastAsia="en-GB"/>
        </w:rPr>
        <w:t>TodoStore</w:t>
      </w:r>
      <w:proofErr w:type="spellEnd"/>
      <w:r w:rsidRPr="00F0327A">
        <w:rPr>
          <w:rFonts w:ascii="Courier New" w:eastAsia="Times New Roman" w:hAnsi="Courier New" w:cs="Courier New"/>
          <w:color w:val="000000"/>
          <w:sz w:val="20"/>
          <w:szCs w:val="20"/>
          <w:lang w:eastAsia="en-GB"/>
        </w:rPr>
        <w:t xml:space="preserve"> </w:t>
      </w:r>
      <w:r w:rsidRPr="00F0327A">
        <w:rPr>
          <w:rFonts w:ascii="Courier New" w:eastAsia="Times New Roman" w:hAnsi="Courier New" w:cs="Courier New"/>
          <w:color w:val="0033B3"/>
          <w:sz w:val="20"/>
          <w:szCs w:val="20"/>
          <w:lang w:eastAsia="en-GB"/>
        </w:rPr>
        <w:t xml:space="preserve">with </w:t>
      </w:r>
      <w:r w:rsidRPr="00F0327A">
        <w:rPr>
          <w:rFonts w:ascii="Courier New" w:eastAsia="Times New Roman" w:hAnsi="Courier New" w:cs="Courier New"/>
          <w:color w:val="000000"/>
          <w:sz w:val="20"/>
          <w:szCs w:val="20"/>
          <w:lang w:eastAsia="en-GB"/>
        </w:rPr>
        <w:t>_$</w:t>
      </w:r>
      <w:proofErr w:type="spellStart"/>
      <w:r w:rsidRPr="00F0327A">
        <w:rPr>
          <w:rFonts w:ascii="Courier New" w:eastAsia="Times New Roman" w:hAnsi="Courier New" w:cs="Courier New"/>
          <w:color w:val="000000"/>
          <w:sz w:val="20"/>
          <w:szCs w:val="20"/>
          <w:lang w:eastAsia="en-GB"/>
        </w:rPr>
        <w:t>TodoStore</w:t>
      </w:r>
      <w:proofErr w:type="spellEnd"/>
      <w:r w:rsidRPr="00F0327A">
        <w:rPr>
          <w:rFonts w:ascii="Courier New" w:eastAsia="Times New Roman" w:hAnsi="Courier New" w:cs="Courier New"/>
          <w:color w:val="080808"/>
          <w:sz w:val="20"/>
          <w:szCs w:val="20"/>
          <w:lang w:eastAsia="en-GB"/>
        </w:rPr>
        <w:t>;</w:t>
      </w:r>
    </w:p>
    <w:p w14:paraId="0A29CBFD"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0835D1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95F279"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38AF1E5" w14:textId="77777777" w:rsidR="00E21242" w:rsidRDefault="00E21242" w:rsidP="007A2A10"/>
    <w:p w14:paraId="392A4AFC" w14:textId="29EDD180" w:rsidR="00F0327A" w:rsidRDefault="00F0327A" w:rsidP="007A2A10">
      <w:r>
        <w:t>In order to generate the code</w:t>
      </w:r>
      <w:r w:rsidR="00E21242">
        <w:t xml:space="preserve">, </w:t>
      </w:r>
      <w:r>
        <w:t xml:space="preserve">a series of directives can be </w:t>
      </w:r>
      <w:r w:rsidR="00E21242">
        <w:t>used</w:t>
      </w:r>
      <w:r>
        <w:t xml:space="preserve"> </w:t>
      </w:r>
      <w:r w:rsidR="00E21242">
        <w:t>into</w:t>
      </w:r>
      <w:r>
        <w:t xml:space="preserve"> the terminal. For the sake of simplicity</w:t>
      </w:r>
      <w:r w:rsidR="00E21242">
        <w:t>,</w:t>
      </w:r>
      <w:r>
        <w:t xml:space="preserve"> the following line of code is </w:t>
      </w:r>
      <w:r w:rsidR="00FC5303">
        <w:t>always used.</w:t>
      </w:r>
    </w:p>
    <w:p w14:paraId="703E58B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2DE8F5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F2CF5A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AD9291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ABBC340" w14:textId="48092E64" w:rsidR="000A0BD1" w:rsidRDefault="000A0BD1" w:rsidP="000A0BD1">
      <w:pPr>
        <w:rPr>
          <w:rStyle w:val="token"/>
          <w:rFonts w:ascii="Consolas" w:hAnsi="Consolas"/>
          <w:color w:val="9CDCFE"/>
          <w:shd w:val="clear" w:color="auto" w:fill="1E1E1E"/>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2E78513" w14:textId="19688B7C" w:rsidR="00FC5303" w:rsidRPr="00FC5303" w:rsidRDefault="00FC5303" w:rsidP="007A2A10">
      <w:pPr>
        <w:rPr>
          <w:rFonts w:ascii="Consolas" w:hAnsi="Consolas"/>
          <w:color w:val="9CDCFE"/>
          <w:shd w:val="clear" w:color="auto" w:fill="1E1E1E"/>
        </w:rPr>
      </w:pPr>
      <w:r>
        <w:rPr>
          <w:rStyle w:val="token"/>
          <w:rFonts w:ascii="Consolas" w:hAnsi="Consolas"/>
          <w:color w:val="9CDCFE"/>
          <w:shd w:val="clear" w:color="auto" w:fill="1E1E1E"/>
        </w:rPr>
        <w:t xml:space="preserve">flutter pub run </w:t>
      </w:r>
      <w:proofErr w:type="spellStart"/>
      <w:r>
        <w:rPr>
          <w:rStyle w:val="token"/>
          <w:rFonts w:ascii="Consolas" w:hAnsi="Consolas"/>
          <w:color w:val="9CDCFE"/>
          <w:shd w:val="clear" w:color="auto" w:fill="1E1E1E"/>
        </w:rPr>
        <w:t>build_runner</w:t>
      </w:r>
      <w:proofErr w:type="spellEnd"/>
      <w:r>
        <w:rPr>
          <w:rStyle w:val="token"/>
          <w:rFonts w:ascii="Consolas" w:hAnsi="Consolas"/>
          <w:color w:val="9CDCFE"/>
          <w:shd w:val="clear" w:color="auto" w:fill="1E1E1E"/>
        </w:rPr>
        <w:t xml:space="preserve"> watch </w:t>
      </w:r>
      <w:r>
        <w:rPr>
          <w:rStyle w:val="token"/>
          <w:rFonts w:ascii="Consolas" w:hAnsi="Consolas"/>
          <w:color w:val="D4D4D4"/>
          <w:shd w:val="clear" w:color="auto" w:fill="1E1E1E"/>
        </w:rPr>
        <w:t>--</w:t>
      </w:r>
      <w:r>
        <w:rPr>
          <w:rStyle w:val="token"/>
          <w:rFonts w:ascii="Consolas" w:hAnsi="Consolas"/>
          <w:color w:val="9CDCFE"/>
          <w:shd w:val="clear" w:color="auto" w:fill="1E1E1E"/>
        </w:rPr>
        <w:t>delete</w:t>
      </w:r>
      <w:r>
        <w:rPr>
          <w:rStyle w:val="token"/>
          <w:rFonts w:ascii="Consolas" w:hAnsi="Consolas"/>
          <w:color w:val="D4D4D4"/>
          <w:shd w:val="clear" w:color="auto" w:fill="1E1E1E"/>
        </w:rPr>
        <w:t>-</w:t>
      </w:r>
      <w:r>
        <w:rPr>
          <w:rStyle w:val="token"/>
          <w:rFonts w:ascii="Consolas" w:hAnsi="Consolas"/>
          <w:color w:val="9CDCFE"/>
          <w:shd w:val="clear" w:color="auto" w:fill="1E1E1E"/>
        </w:rPr>
        <w:t>conflicting</w:t>
      </w:r>
      <w:r>
        <w:rPr>
          <w:rStyle w:val="token"/>
          <w:rFonts w:ascii="Consolas" w:hAnsi="Consolas"/>
          <w:color w:val="D4D4D4"/>
          <w:shd w:val="clear" w:color="auto" w:fill="1E1E1E"/>
        </w:rPr>
        <w:t>-</w:t>
      </w:r>
      <w:r>
        <w:rPr>
          <w:rStyle w:val="token"/>
          <w:rFonts w:ascii="Consolas" w:hAnsi="Consolas"/>
          <w:color w:val="9CDCFE"/>
          <w:shd w:val="clear" w:color="auto" w:fill="1E1E1E"/>
        </w:rPr>
        <w:t>outputs</w:t>
      </w:r>
    </w:p>
    <w:p w14:paraId="7583E69E"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0333E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8FDEF35"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C159C33" w14:textId="5D46C962" w:rsidR="00FC5303" w:rsidRDefault="00FC530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4B95C1D5" w14:textId="18F19AED" w:rsidR="00744FDE" w:rsidRDefault="00E21242"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Pr>
          <w:rFonts w:ascii="Courier New" w:eastAsia="Times New Roman" w:hAnsi="Courier New" w:cs="Courier New"/>
          <w:color w:val="0033B3"/>
          <w:sz w:val="20"/>
          <w:szCs w:val="20"/>
          <w:lang w:eastAsia="en-GB"/>
        </w:rPr>
        <w:t>I</w:t>
      </w:r>
      <w:r w:rsidR="00FC5303">
        <w:rPr>
          <w:rFonts w:ascii="Courier New" w:eastAsia="Times New Roman" w:hAnsi="Courier New" w:cs="Courier New"/>
          <w:color w:val="0033B3"/>
          <w:sz w:val="20"/>
          <w:szCs w:val="20"/>
          <w:lang w:eastAsia="en-GB"/>
        </w:rPr>
        <w:t xml:space="preserve">t automatically generate the code and handles </w:t>
      </w:r>
      <w:r>
        <w:rPr>
          <w:rFonts w:ascii="Courier New" w:eastAsia="Times New Roman" w:hAnsi="Courier New" w:cs="Courier New"/>
          <w:color w:val="0033B3"/>
          <w:sz w:val="20"/>
          <w:szCs w:val="20"/>
          <w:lang w:eastAsia="en-GB"/>
        </w:rPr>
        <w:t xml:space="preserve">all </w:t>
      </w:r>
      <w:r w:rsidR="00FC5303">
        <w:rPr>
          <w:rFonts w:ascii="Courier New" w:eastAsia="Times New Roman" w:hAnsi="Courier New" w:cs="Courier New"/>
          <w:color w:val="0033B3"/>
          <w:sz w:val="20"/>
          <w:szCs w:val="20"/>
          <w:lang w:eastAsia="en-GB"/>
        </w:rPr>
        <w:t>the possible conflicts that can arise. For example</w:t>
      </w:r>
      <w:r>
        <w:rPr>
          <w:rFonts w:ascii="Courier New" w:eastAsia="Times New Roman" w:hAnsi="Courier New" w:cs="Courier New"/>
          <w:color w:val="0033B3"/>
          <w:sz w:val="20"/>
          <w:szCs w:val="20"/>
          <w:lang w:eastAsia="en-GB"/>
        </w:rPr>
        <w:t>,</w:t>
      </w:r>
      <w:r w:rsidR="00FC5303">
        <w:rPr>
          <w:rFonts w:ascii="Courier New" w:eastAsia="Times New Roman" w:hAnsi="Courier New" w:cs="Courier New"/>
          <w:color w:val="0033B3"/>
          <w:sz w:val="20"/>
          <w:szCs w:val="20"/>
          <w:lang w:eastAsia="en-GB"/>
        </w:rPr>
        <w:t xml:space="preserve"> in case a file name</w:t>
      </w:r>
      <w:r>
        <w:rPr>
          <w:rFonts w:ascii="Courier New" w:eastAsia="Times New Roman" w:hAnsi="Courier New" w:cs="Courier New"/>
          <w:color w:val="0033B3"/>
          <w:sz w:val="20"/>
          <w:szCs w:val="20"/>
          <w:lang w:eastAsia="en-GB"/>
        </w:rPr>
        <w:t>d</w:t>
      </w:r>
      <w:r w:rsidR="00FC5303">
        <w:rPr>
          <w:rFonts w:ascii="Courier New" w:eastAsia="Times New Roman" w:hAnsi="Courier New" w:cs="Courier New"/>
          <w:color w:val="0033B3"/>
          <w:sz w:val="20"/>
          <w:szCs w:val="20"/>
          <w:lang w:eastAsia="en-GB"/>
        </w:rPr>
        <w:t xml:space="preserve"> </w:t>
      </w:r>
      <w:proofErr w:type="spellStart"/>
      <w:r w:rsidR="00FC5303">
        <w:rPr>
          <w:rFonts w:ascii="Courier New" w:eastAsia="Times New Roman" w:hAnsi="Courier New" w:cs="Courier New"/>
          <w:color w:val="0033B3"/>
          <w:sz w:val="20"/>
          <w:szCs w:val="20"/>
          <w:lang w:eastAsia="en-GB"/>
        </w:rPr>
        <w:t>todo_store.g.dart</w:t>
      </w:r>
      <w:proofErr w:type="spellEnd"/>
      <w:r w:rsidR="00FC5303">
        <w:rPr>
          <w:rFonts w:ascii="Courier New" w:eastAsia="Times New Roman" w:hAnsi="Courier New" w:cs="Courier New"/>
          <w:color w:val="0033B3"/>
          <w:sz w:val="20"/>
          <w:szCs w:val="20"/>
          <w:lang w:eastAsia="en-GB"/>
        </w:rPr>
        <w:t xml:space="preserve"> already exists it </w:t>
      </w:r>
      <w:r>
        <w:rPr>
          <w:rFonts w:ascii="Courier New" w:eastAsia="Times New Roman" w:hAnsi="Courier New" w:cs="Courier New"/>
          <w:color w:val="0033B3"/>
          <w:sz w:val="20"/>
          <w:szCs w:val="20"/>
          <w:lang w:eastAsia="en-GB"/>
        </w:rPr>
        <w:lastRenderedPageBreak/>
        <w:t>first deletes</w:t>
      </w:r>
      <w:r w:rsidR="00FC5303">
        <w:rPr>
          <w:rFonts w:ascii="Courier New" w:eastAsia="Times New Roman" w:hAnsi="Courier New" w:cs="Courier New"/>
          <w:color w:val="0033B3"/>
          <w:sz w:val="20"/>
          <w:szCs w:val="20"/>
          <w:lang w:eastAsia="en-GB"/>
        </w:rPr>
        <w:t xml:space="preserve"> the file and </w:t>
      </w:r>
      <w:r>
        <w:rPr>
          <w:rFonts w:ascii="Courier New" w:eastAsia="Times New Roman" w:hAnsi="Courier New" w:cs="Courier New"/>
          <w:color w:val="0033B3"/>
          <w:sz w:val="20"/>
          <w:szCs w:val="20"/>
          <w:lang w:eastAsia="en-GB"/>
        </w:rPr>
        <w:t xml:space="preserve">then </w:t>
      </w:r>
      <w:r w:rsidR="00FC5303">
        <w:rPr>
          <w:rFonts w:ascii="Courier New" w:eastAsia="Times New Roman" w:hAnsi="Courier New" w:cs="Courier New"/>
          <w:color w:val="0033B3"/>
          <w:sz w:val="20"/>
          <w:szCs w:val="20"/>
          <w:lang w:eastAsia="en-GB"/>
        </w:rPr>
        <w:t>compute</w:t>
      </w:r>
      <w:r>
        <w:rPr>
          <w:rFonts w:ascii="Courier New" w:eastAsia="Times New Roman" w:hAnsi="Courier New" w:cs="Courier New"/>
          <w:color w:val="0033B3"/>
          <w:sz w:val="20"/>
          <w:szCs w:val="20"/>
          <w:lang w:eastAsia="en-GB"/>
        </w:rPr>
        <w:t>s</w:t>
      </w:r>
      <w:r w:rsidR="00FC5303">
        <w:rPr>
          <w:rFonts w:ascii="Courier New" w:eastAsia="Times New Roman" w:hAnsi="Courier New" w:cs="Courier New"/>
          <w:color w:val="0033B3"/>
          <w:sz w:val="20"/>
          <w:szCs w:val="20"/>
          <w:lang w:eastAsia="en-GB"/>
        </w:rPr>
        <w:t xml:space="preserve"> it again. With this line of </w:t>
      </w:r>
      <w:r>
        <w:rPr>
          <w:rFonts w:ascii="Courier New" w:eastAsia="Times New Roman" w:hAnsi="Courier New" w:cs="Courier New"/>
          <w:color w:val="0033B3"/>
          <w:sz w:val="20"/>
          <w:szCs w:val="20"/>
          <w:lang w:eastAsia="en-GB"/>
        </w:rPr>
        <w:t>code,</w:t>
      </w:r>
      <w:r w:rsidR="00FC5303">
        <w:rPr>
          <w:rFonts w:ascii="Courier New" w:eastAsia="Times New Roman" w:hAnsi="Courier New" w:cs="Courier New"/>
          <w:color w:val="0033B3"/>
          <w:sz w:val="20"/>
          <w:szCs w:val="20"/>
          <w:lang w:eastAsia="en-GB"/>
        </w:rPr>
        <w:t xml:space="preserve"> the code generation process is made really easy. The drawback is that every time </w:t>
      </w:r>
      <w:r>
        <w:rPr>
          <w:rFonts w:ascii="Courier New" w:eastAsia="Times New Roman" w:hAnsi="Courier New" w:cs="Courier New"/>
          <w:color w:val="0033B3"/>
          <w:sz w:val="20"/>
          <w:szCs w:val="20"/>
          <w:lang w:eastAsia="en-GB"/>
        </w:rPr>
        <w:t>the generated code must be modified it is</w:t>
      </w:r>
      <w:r w:rsidR="00FC5303">
        <w:rPr>
          <w:rFonts w:ascii="Courier New" w:eastAsia="Times New Roman" w:hAnsi="Courier New" w:cs="Courier New"/>
          <w:color w:val="0033B3"/>
          <w:sz w:val="20"/>
          <w:szCs w:val="20"/>
          <w:lang w:eastAsia="en-GB"/>
        </w:rPr>
        <w:t xml:space="preserve"> generated from scratch</w:t>
      </w:r>
      <w:r>
        <w:rPr>
          <w:rFonts w:ascii="Courier New" w:eastAsia="Times New Roman" w:hAnsi="Courier New" w:cs="Courier New"/>
          <w:color w:val="0033B3"/>
          <w:sz w:val="20"/>
          <w:szCs w:val="20"/>
          <w:lang w:eastAsia="en-GB"/>
        </w:rPr>
        <w:t xml:space="preserve"> instead</w:t>
      </w:r>
      <w:r w:rsidR="00FC5303">
        <w:rPr>
          <w:rFonts w:ascii="Courier New" w:eastAsia="Times New Roman" w:hAnsi="Courier New" w:cs="Courier New"/>
          <w:color w:val="0033B3"/>
          <w:sz w:val="20"/>
          <w:szCs w:val="20"/>
          <w:lang w:eastAsia="en-GB"/>
        </w:rPr>
        <w:t xml:space="preserve">. In our case is not a </w:t>
      </w:r>
      <w:r>
        <w:rPr>
          <w:rFonts w:ascii="Courier New" w:eastAsia="Times New Roman" w:hAnsi="Courier New" w:cs="Courier New"/>
          <w:color w:val="0033B3"/>
          <w:sz w:val="20"/>
          <w:szCs w:val="20"/>
          <w:lang w:eastAsia="en-GB"/>
        </w:rPr>
        <w:t>big deal</w:t>
      </w:r>
      <w:r w:rsidR="00FC5303">
        <w:rPr>
          <w:rFonts w:ascii="Courier New" w:eastAsia="Times New Roman" w:hAnsi="Courier New" w:cs="Courier New"/>
          <w:color w:val="0033B3"/>
          <w:sz w:val="20"/>
          <w:szCs w:val="20"/>
          <w:lang w:eastAsia="en-GB"/>
        </w:rPr>
        <w:t xml:space="preserve"> because the application is contained and the code generator only takes </w:t>
      </w:r>
      <w:r>
        <w:rPr>
          <w:rFonts w:ascii="Courier New" w:eastAsia="Times New Roman" w:hAnsi="Courier New" w:cs="Courier New"/>
          <w:color w:val="0033B3"/>
          <w:sz w:val="20"/>
          <w:szCs w:val="20"/>
          <w:lang w:eastAsia="en-GB"/>
        </w:rPr>
        <w:t xml:space="preserve">about </w:t>
      </w:r>
      <w:r w:rsidR="00FC5303">
        <w:rPr>
          <w:rFonts w:ascii="Courier New" w:eastAsia="Times New Roman" w:hAnsi="Courier New" w:cs="Courier New"/>
          <w:color w:val="0033B3"/>
          <w:sz w:val="20"/>
          <w:szCs w:val="20"/>
          <w:lang w:eastAsia="en-GB"/>
        </w:rPr>
        <w:t>12-13 seconds to execute</w:t>
      </w:r>
      <w:r>
        <w:rPr>
          <w:rFonts w:ascii="Courier New" w:eastAsia="Times New Roman" w:hAnsi="Courier New" w:cs="Courier New"/>
          <w:color w:val="0033B3"/>
          <w:sz w:val="20"/>
          <w:szCs w:val="20"/>
          <w:lang w:eastAsia="en-GB"/>
        </w:rPr>
        <w:t xml:space="preserve"> and generate the entire code</w:t>
      </w:r>
      <w:r w:rsidR="00FC5303">
        <w:rPr>
          <w:rFonts w:ascii="Courier New" w:eastAsia="Times New Roman" w:hAnsi="Courier New" w:cs="Courier New"/>
          <w:color w:val="0033B3"/>
          <w:sz w:val="20"/>
          <w:szCs w:val="20"/>
          <w:lang w:eastAsia="en-GB"/>
        </w:rPr>
        <w:t>. In a more spread scenario other directives can be used to make the code generation process lighter.</w:t>
      </w:r>
      <w:r w:rsidR="00744FDE">
        <w:rPr>
          <w:rFonts w:ascii="Courier New" w:eastAsia="Times New Roman" w:hAnsi="Courier New" w:cs="Courier New"/>
          <w:color w:val="0033B3"/>
          <w:sz w:val="20"/>
          <w:szCs w:val="20"/>
          <w:lang w:eastAsia="en-GB"/>
        </w:rPr>
        <w:t xml:space="preserve"> I decided not to show the generated code because it is quite long and hard to read.</w:t>
      </w:r>
    </w:p>
    <w:p w14:paraId="522D66D3" w14:textId="32CE8DB0"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A775DC7" w14:textId="0699219D"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spy feature</w:t>
      </w:r>
      <w:r w:rsidRPr="00E273E1">
        <w:rPr>
          <w:rFonts w:ascii="Courier New" w:eastAsia="Times New Roman" w:hAnsi="Courier New" w:cs="Courier New"/>
          <w:color w:val="000000"/>
          <w:sz w:val="20"/>
          <w:szCs w:val="20"/>
          <w:lang w:eastAsia="en-GB"/>
        </w:rPr>
        <w:t xml:space="preserve"> - }</w:t>
      </w:r>
    </w:p>
    <w:p w14:paraId="5680E069" w14:textId="20554016" w:rsidR="00744FDE"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744FDE">
        <w:rPr>
          <w:rFonts w:ascii="Courier New" w:eastAsia="Times New Roman" w:hAnsi="Courier New" w:cs="Courier New"/>
          <w:color w:val="0033B3"/>
          <w:sz w:val="20"/>
          <w:szCs w:val="20"/>
          <w:lang w:eastAsia="en-GB"/>
        </w:rPr>
        <w:t xml:space="preserve"> in order to enable the spy feature a new configuration for the </w:t>
      </w:r>
      <w:proofErr w:type="spellStart"/>
      <w:r w:rsidR="00744FDE">
        <w:rPr>
          <w:rFonts w:ascii="Courier New" w:eastAsia="Times New Roman" w:hAnsi="Courier New" w:cs="Courier New"/>
          <w:color w:val="0033B3"/>
          <w:sz w:val="20"/>
          <w:szCs w:val="20"/>
          <w:lang w:eastAsia="en-GB"/>
        </w:rPr>
        <w:t>mainContext</w:t>
      </w:r>
      <w:proofErr w:type="spellEnd"/>
      <w:r w:rsidR="00744FDE">
        <w:rPr>
          <w:rFonts w:ascii="Courier New" w:eastAsia="Times New Roman" w:hAnsi="Courier New" w:cs="Courier New"/>
          <w:color w:val="0033B3"/>
          <w:sz w:val="20"/>
          <w:szCs w:val="20"/>
          <w:lang w:eastAsia="en-GB"/>
        </w:rPr>
        <w:t xml:space="preserve"> must be provided</w:t>
      </w:r>
      <w:r w:rsidR="005F0384">
        <w:rPr>
          <w:rFonts w:ascii="Courier New" w:eastAsia="Times New Roman" w:hAnsi="Courier New" w:cs="Courier New"/>
          <w:color w:val="0033B3"/>
          <w:sz w:val="20"/>
          <w:szCs w:val="20"/>
          <w:lang w:eastAsia="en-GB"/>
        </w:rPr>
        <w:t xml:space="preserve"> before running the application in the main function</w:t>
      </w:r>
      <w:r w:rsidR="00744FDE">
        <w:rPr>
          <w:rFonts w:ascii="Courier New" w:eastAsia="Times New Roman" w:hAnsi="Courier New" w:cs="Courier New"/>
          <w:color w:val="0033B3"/>
          <w:sz w:val="20"/>
          <w:szCs w:val="20"/>
          <w:lang w:eastAsia="en-GB"/>
        </w:rPr>
        <w:t>.</w:t>
      </w:r>
      <w:r w:rsidR="005F0384">
        <w:rPr>
          <w:rFonts w:ascii="Courier New" w:eastAsia="Times New Roman" w:hAnsi="Courier New" w:cs="Courier New"/>
          <w:color w:val="0033B3"/>
          <w:sz w:val="20"/>
          <w:szCs w:val="20"/>
          <w:lang w:eastAsia="en-GB"/>
        </w:rPr>
        <w:t xml:space="preserve"> After cloning the default </w:t>
      </w:r>
      <w:proofErr w:type="spellStart"/>
      <w:r w:rsidR="005F0384">
        <w:rPr>
          <w:rFonts w:ascii="Courier New" w:eastAsia="Times New Roman" w:hAnsi="Courier New" w:cs="Courier New"/>
          <w:color w:val="0033B3"/>
          <w:sz w:val="20"/>
          <w:szCs w:val="20"/>
          <w:lang w:eastAsia="en-GB"/>
        </w:rPr>
        <w:t>mainContext</w:t>
      </w:r>
      <w:proofErr w:type="spellEnd"/>
      <w:r w:rsidR="005F0384">
        <w:rPr>
          <w:rFonts w:ascii="Courier New" w:eastAsia="Times New Roman" w:hAnsi="Courier New" w:cs="Courier New"/>
          <w:color w:val="0033B3"/>
          <w:sz w:val="20"/>
          <w:szCs w:val="20"/>
          <w:lang w:eastAsia="en-GB"/>
        </w:rPr>
        <w:t xml:space="preserve"> the </w:t>
      </w:r>
      <w:proofErr w:type="spellStart"/>
      <w:r w:rsidR="005F0384">
        <w:rPr>
          <w:rFonts w:ascii="Courier New" w:eastAsia="Times New Roman" w:hAnsi="Courier New" w:cs="Courier New"/>
          <w:color w:val="0033B3"/>
          <w:sz w:val="20"/>
          <w:szCs w:val="20"/>
          <w:lang w:eastAsia="en-GB"/>
        </w:rPr>
        <w:t>isSpyEnabled</w:t>
      </w:r>
      <w:proofErr w:type="spellEnd"/>
      <w:r w:rsidR="005F0384">
        <w:rPr>
          <w:rFonts w:ascii="Courier New" w:eastAsia="Times New Roman" w:hAnsi="Courier New" w:cs="Courier New"/>
          <w:color w:val="0033B3"/>
          <w:sz w:val="20"/>
          <w:szCs w:val="20"/>
          <w:lang w:eastAsia="en-GB"/>
        </w:rPr>
        <w:t xml:space="preserve"> field is set to true and the </w:t>
      </w:r>
      <w:proofErr w:type="spellStart"/>
      <w:r w:rsidR="005F0384">
        <w:rPr>
          <w:rFonts w:ascii="Courier New" w:eastAsia="Times New Roman" w:hAnsi="Courier New" w:cs="Courier New"/>
          <w:color w:val="0033B3"/>
          <w:sz w:val="20"/>
          <w:szCs w:val="20"/>
          <w:lang w:eastAsia="en-GB"/>
        </w:rPr>
        <w:t>writePolicy</w:t>
      </w:r>
      <w:proofErr w:type="spellEnd"/>
      <w:r w:rsidR="005F0384">
        <w:rPr>
          <w:rFonts w:ascii="Courier New" w:eastAsia="Times New Roman" w:hAnsi="Courier New" w:cs="Courier New"/>
          <w:color w:val="0033B3"/>
          <w:sz w:val="20"/>
          <w:szCs w:val="20"/>
          <w:lang w:eastAsia="en-GB"/>
        </w:rPr>
        <w:t xml:space="preserve"> is set to always in order to enable the strict-mode for every state change. Moreover, a function is passed to the spy feature where is possible to perform arbitrary actions when events occurs. In our case is enough to print the event name when an event of type action occurs to have a clearer picture of what is going on.</w:t>
      </w:r>
    </w:p>
    <w:p w14:paraId="7C1B7826" w14:textId="44DD52EC"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23459B8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06C64C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963253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B97CA0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9C31128" w14:textId="592D8172" w:rsidR="00744FDE"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D015576" w14:textId="30CE93D4" w:rsidR="00744FDE" w:rsidRDefault="00744FDE" w:rsidP="0074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config</w:t>
      </w:r>
      <w:proofErr w:type="spellEnd"/>
      <w:r w:rsidRPr="00744FDE">
        <w:rPr>
          <w:rFonts w:ascii="Courier New" w:eastAsia="Times New Roman" w:hAnsi="Courier New" w:cs="Courier New"/>
          <w:color w:val="871094"/>
          <w:sz w:val="20"/>
          <w:szCs w:val="20"/>
          <w:lang w:eastAsia="en-GB"/>
        </w:rPr>
        <w:t xml:space="preserve"> </w:t>
      </w:r>
      <w:r w:rsidRPr="00744FDE">
        <w:rPr>
          <w:rFonts w:ascii="Courier New" w:eastAsia="Times New Roman" w:hAnsi="Courier New" w:cs="Courier New"/>
          <w:color w:val="080808"/>
          <w:sz w:val="20"/>
          <w:szCs w:val="20"/>
          <w:lang w:eastAsia="en-GB"/>
        </w:rPr>
        <w:t xml:space="preserve">= </w:t>
      </w:r>
      <w:proofErr w:type="spellStart"/>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config</w:t>
      </w:r>
      <w:proofErr w:type="spellEnd"/>
      <w:r w:rsidRPr="00744FDE">
        <w:rPr>
          <w:rFonts w:ascii="Courier New" w:eastAsia="Times New Roman" w:hAnsi="Courier New" w:cs="Courier New"/>
          <w:color w:val="871094"/>
          <w:sz w:val="20"/>
          <w:szCs w:val="20"/>
          <w:lang w:eastAsia="en-GB"/>
        </w:rPr>
        <w:br/>
        <w:t xml:space="preserve">    </w:t>
      </w:r>
      <w:r w:rsidRPr="00744FDE">
        <w:rPr>
          <w:rFonts w:ascii="Courier New" w:eastAsia="Times New Roman" w:hAnsi="Courier New" w:cs="Courier New"/>
          <w:color w:val="080808"/>
          <w:sz w:val="20"/>
          <w:szCs w:val="20"/>
          <w:lang w:eastAsia="en-GB"/>
        </w:rPr>
        <w:t>.clone(</w:t>
      </w:r>
      <w:proofErr w:type="spellStart"/>
      <w:r w:rsidRPr="00744FDE">
        <w:rPr>
          <w:rFonts w:ascii="Courier New" w:eastAsia="Times New Roman" w:hAnsi="Courier New" w:cs="Courier New"/>
          <w:color w:val="080808"/>
          <w:sz w:val="20"/>
          <w:szCs w:val="20"/>
          <w:lang w:eastAsia="en-GB"/>
        </w:rPr>
        <w:t>isSpyEnabled</w:t>
      </w:r>
      <w:proofErr w:type="spellEnd"/>
      <w:r w:rsidRPr="00744FDE">
        <w:rPr>
          <w:rFonts w:ascii="Courier New" w:eastAsia="Times New Roman" w:hAnsi="Courier New" w:cs="Courier New"/>
          <w:color w:val="080808"/>
          <w:sz w:val="20"/>
          <w:szCs w:val="20"/>
          <w:lang w:eastAsia="en-GB"/>
        </w:rPr>
        <w:t xml:space="preserve">: </w:t>
      </w:r>
      <w:r w:rsidRPr="00744FDE">
        <w:rPr>
          <w:rFonts w:ascii="Courier New" w:eastAsia="Times New Roman" w:hAnsi="Courier New" w:cs="Courier New"/>
          <w:color w:val="0033B3"/>
          <w:sz w:val="20"/>
          <w:szCs w:val="20"/>
          <w:lang w:eastAsia="en-GB"/>
        </w:rPr>
        <w:t>true</w:t>
      </w:r>
      <w:r w:rsidRPr="00744FDE">
        <w:rPr>
          <w:rFonts w:ascii="Courier New" w:eastAsia="Times New Roman" w:hAnsi="Courier New" w:cs="Courier New"/>
          <w:color w:val="080808"/>
          <w:sz w:val="20"/>
          <w:szCs w:val="20"/>
          <w:lang w:eastAsia="en-GB"/>
        </w:rPr>
        <w:t xml:space="preserve">, </w:t>
      </w:r>
      <w:proofErr w:type="spellStart"/>
      <w:r w:rsidRPr="00744FDE">
        <w:rPr>
          <w:rFonts w:ascii="Courier New" w:eastAsia="Times New Roman" w:hAnsi="Courier New" w:cs="Courier New"/>
          <w:color w:val="080808"/>
          <w:sz w:val="20"/>
          <w:szCs w:val="20"/>
          <w:lang w:eastAsia="en-GB"/>
        </w:rPr>
        <w:t>writePolicy</w:t>
      </w:r>
      <w:proofErr w:type="spellEnd"/>
      <w:r w:rsidRPr="00744FDE">
        <w:rPr>
          <w:rFonts w:ascii="Courier New" w:eastAsia="Times New Roman" w:hAnsi="Courier New" w:cs="Courier New"/>
          <w:color w:val="080808"/>
          <w:sz w:val="20"/>
          <w:szCs w:val="20"/>
          <w:lang w:eastAsia="en-GB"/>
        </w:rPr>
        <w:t xml:space="preserve">: </w:t>
      </w:r>
      <w:proofErr w:type="spellStart"/>
      <w:r w:rsidRPr="00744FDE">
        <w:rPr>
          <w:rFonts w:ascii="Courier New" w:eastAsia="Times New Roman" w:hAnsi="Courier New" w:cs="Courier New"/>
          <w:color w:val="000000"/>
          <w:sz w:val="20"/>
          <w:szCs w:val="20"/>
          <w:lang w:eastAsia="en-GB"/>
        </w:rPr>
        <w:t>ReactiveWritePolicy</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871094"/>
          <w:sz w:val="20"/>
          <w:szCs w:val="20"/>
          <w:lang w:eastAsia="en-GB"/>
        </w:rPr>
        <w:t>always</w:t>
      </w:r>
      <w:proofErr w:type="spellEnd"/>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080808"/>
          <w:sz w:val="20"/>
          <w:szCs w:val="20"/>
          <w:lang w:eastAsia="en-GB"/>
        </w:rPr>
        <w:br/>
      </w:r>
      <w:proofErr w:type="spellStart"/>
      <w:r w:rsidRPr="00744FDE">
        <w:rPr>
          <w:rFonts w:ascii="Courier New" w:eastAsia="Times New Roman" w:hAnsi="Courier New" w:cs="Courier New"/>
          <w:color w:val="000000"/>
          <w:sz w:val="20"/>
          <w:szCs w:val="20"/>
          <w:lang w:eastAsia="en-GB"/>
        </w:rPr>
        <w:t>mainContext</w:t>
      </w:r>
      <w:r w:rsidRPr="00744FDE">
        <w:rPr>
          <w:rFonts w:ascii="Courier New" w:eastAsia="Times New Roman" w:hAnsi="Courier New" w:cs="Courier New"/>
          <w:color w:val="080808"/>
          <w:sz w:val="20"/>
          <w:szCs w:val="20"/>
          <w:lang w:eastAsia="en-GB"/>
        </w:rPr>
        <w:t>.spy</w:t>
      </w:r>
      <w:proofErr w:type="spellEnd"/>
      <w:r w:rsidRPr="00744FDE">
        <w:rPr>
          <w:rFonts w:ascii="Courier New" w:eastAsia="Times New Roman" w:hAnsi="Courier New" w:cs="Courier New"/>
          <w:color w:val="080808"/>
          <w:sz w:val="20"/>
          <w:szCs w:val="20"/>
          <w:lang w:eastAsia="en-GB"/>
        </w:rPr>
        <w:t>((event) {</w:t>
      </w:r>
      <w:r w:rsidRPr="00744FDE">
        <w:rPr>
          <w:rFonts w:ascii="Courier New" w:eastAsia="Times New Roman" w:hAnsi="Courier New" w:cs="Courier New"/>
          <w:color w:val="080808"/>
          <w:sz w:val="20"/>
          <w:szCs w:val="20"/>
          <w:lang w:eastAsia="en-GB"/>
        </w:rPr>
        <w:br/>
        <w:t xml:space="preserve">  </w:t>
      </w:r>
      <w:r w:rsidRPr="00744FDE">
        <w:rPr>
          <w:rFonts w:ascii="Courier New" w:eastAsia="Times New Roman" w:hAnsi="Courier New" w:cs="Courier New"/>
          <w:color w:val="0033B3"/>
          <w:sz w:val="20"/>
          <w:szCs w:val="20"/>
          <w:lang w:eastAsia="en-GB"/>
        </w:rPr>
        <w:t xml:space="preserve">if </w:t>
      </w:r>
      <w:r w:rsidRPr="00744FDE">
        <w:rPr>
          <w:rFonts w:ascii="Courier New" w:eastAsia="Times New Roman" w:hAnsi="Courier New" w:cs="Courier New"/>
          <w:color w:val="080808"/>
          <w:sz w:val="20"/>
          <w:szCs w:val="20"/>
          <w:lang w:eastAsia="en-GB"/>
        </w:rPr>
        <w:t>(</w:t>
      </w:r>
      <w:proofErr w:type="spellStart"/>
      <w:r w:rsidRPr="00744FDE">
        <w:rPr>
          <w:rFonts w:ascii="Courier New" w:eastAsia="Times New Roman" w:hAnsi="Courier New" w:cs="Courier New"/>
          <w:color w:val="080808"/>
          <w:sz w:val="20"/>
          <w:szCs w:val="20"/>
          <w:lang w:eastAsia="en-GB"/>
        </w:rPr>
        <w:t>event.</w:t>
      </w:r>
      <w:r w:rsidRPr="00744FDE">
        <w:rPr>
          <w:rFonts w:ascii="Courier New" w:eastAsia="Times New Roman" w:hAnsi="Courier New" w:cs="Courier New"/>
          <w:color w:val="871094"/>
          <w:sz w:val="20"/>
          <w:szCs w:val="20"/>
          <w:lang w:eastAsia="en-GB"/>
        </w:rPr>
        <w:t>type</w:t>
      </w:r>
      <w:proofErr w:type="spellEnd"/>
      <w:r w:rsidRPr="00744FDE">
        <w:rPr>
          <w:rFonts w:ascii="Courier New" w:eastAsia="Times New Roman" w:hAnsi="Courier New" w:cs="Courier New"/>
          <w:color w:val="871094"/>
          <w:sz w:val="20"/>
          <w:szCs w:val="20"/>
          <w:lang w:eastAsia="en-GB"/>
        </w:rPr>
        <w:t xml:space="preserve"> </w:t>
      </w:r>
      <w:r w:rsidRPr="00744FDE">
        <w:rPr>
          <w:rFonts w:ascii="Courier New" w:eastAsia="Times New Roman" w:hAnsi="Courier New" w:cs="Courier New"/>
          <w:color w:val="080808"/>
          <w:sz w:val="20"/>
          <w:szCs w:val="20"/>
          <w:lang w:eastAsia="en-GB"/>
        </w:rPr>
        <w:t xml:space="preserve">== </w:t>
      </w:r>
      <w:r w:rsidRPr="00744FDE">
        <w:rPr>
          <w:rFonts w:ascii="Courier New" w:eastAsia="Times New Roman" w:hAnsi="Courier New" w:cs="Courier New"/>
          <w:color w:val="067D17"/>
          <w:sz w:val="20"/>
          <w:szCs w:val="20"/>
          <w:lang w:eastAsia="en-GB"/>
        </w:rPr>
        <w:t>"action"</w:t>
      </w:r>
      <w:r w:rsidRPr="00744FDE">
        <w:rPr>
          <w:rFonts w:ascii="Courier New" w:eastAsia="Times New Roman" w:hAnsi="Courier New" w:cs="Courier New"/>
          <w:color w:val="080808"/>
          <w:sz w:val="20"/>
          <w:szCs w:val="20"/>
          <w:lang w:eastAsia="en-GB"/>
        </w:rPr>
        <w:t>) {</w:t>
      </w:r>
      <w:r w:rsidRPr="00744FDE">
        <w:rPr>
          <w:rFonts w:ascii="Courier New" w:eastAsia="Times New Roman" w:hAnsi="Courier New" w:cs="Courier New"/>
          <w:color w:val="080808"/>
          <w:sz w:val="20"/>
          <w:szCs w:val="20"/>
          <w:lang w:eastAsia="en-GB"/>
        </w:rPr>
        <w:br/>
        <w:t xml:space="preserve">    print(</w:t>
      </w:r>
      <w:r w:rsidRPr="00744FDE">
        <w:rPr>
          <w:rFonts w:ascii="Courier New" w:eastAsia="Times New Roman" w:hAnsi="Courier New" w:cs="Courier New"/>
          <w:color w:val="067D17"/>
          <w:sz w:val="20"/>
          <w:szCs w:val="20"/>
          <w:lang w:eastAsia="en-GB"/>
        </w:rPr>
        <w:t xml:space="preserve">"event name : " </w:t>
      </w:r>
      <w:r w:rsidRPr="00744FDE">
        <w:rPr>
          <w:rFonts w:ascii="Courier New" w:eastAsia="Times New Roman" w:hAnsi="Courier New" w:cs="Courier New"/>
          <w:color w:val="080808"/>
          <w:sz w:val="20"/>
          <w:szCs w:val="20"/>
          <w:lang w:eastAsia="en-GB"/>
        </w:rPr>
        <w:t>+ event.</w:t>
      </w:r>
      <w:r w:rsidRPr="00744FDE">
        <w:rPr>
          <w:rFonts w:ascii="Courier New" w:eastAsia="Times New Roman" w:hAnsi="Courier New" w:cs="Courier New"/>
          <w:color w:val="871094"/>
          <w:sz w:val="20"/>
          <w:szCs w:val="20"/>
          <w:lang w:eastAsia="en-GB"/>
        </w:rPr>
        <w:t>name</w:t>
      </w:r>
      <w:r w:rsidRPr="00744FDE">
        <w:rPr>
          <w:rFonts w:ascii="Courier New" w:eastAsia="Times New Roman" w:hAnsi="Courier New" w:cs="Courier New"/>
          <w:color w:val="080808"/>
          <w:sz w:val="20"/>
          <w:szCs w:val="20"/>
          <w:lang w:eastAsia="en-GB"/>
        </w:rPr>
        <w:t>);</w:t>
      </w:r>
      <w:r w:rsidRPr="00744FDE">
        <w:rPr>
          <w:rFonts w:ascii="Courier New" w:eastAsia="Times New Roman" w:hAnsi="Courier New" w:cs="Courier New"/>
          <w:color w:val="080808"/>
          <w:sz w:val="20"/>
          <w:szCs w:val="20"/>
          <w:lang w:eastAsia="en-GB"/>
        </w:rPr>
        <w:br/>
        <w:t xml:space="preserve">  }</w:t>
      </w:r>
      <w:r w:rsidRPr="00744FDE">
        <w:rPr>
          <w:rFonts w:ascii="Courier New" w:eastAsia="Times New Roman" w:hAnsi="Courier New" w:cs="Courier New"/>
          <w:color w:val="080808"/>
          <w:sz w:val="20"/>
          <w:szCs w:val="20"/>
          <w:lang w:eastAsia="en-GB"/>
        </w:rPr>
        <w:br/>
        <w:t>});</w:t>
      </w:r>
    </w:p>
    <w:p w14:paraId="1AFFBAB3"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FAA264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D8BD46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00A021D" w14:textId="77777777" w:rsidR="000A0BD1" w:rsidRPr="00744FDE" w:rsidRDefault="000A0BD1" w:rsidP="00744F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31EA4CB" w14:textId="333DCA13" w:rsidR="00744FDE" w:rsidRDefault="00744FDE"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47E12DE" w14:textId="41CFB704"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Pr>
          <w:rFonts w:ascii="Courier New" w:eastAsia="Times New Roman" w:hAnsi="Courier New" w:cs="Courier New"/>
          <w:color w:val="0033B3"/>
          <w:sz w:val="20"/>
          <w:szCs w:val="20"/>
          <w:lang w:eastAsia="en-GB"/>
        </w:rPr>
        <w:t>And that’s basically all we need in order to implement the application’s state. At this point is</w:t>
      </w:r>
      <w:r w:rsidR="00C37C7A">
        <w:rPr>
          <w:rFonts w:ascii="Courier New" w:eastAsia="Times New Roman" w:hAnsi="Courier New" w:cs="Courier New"/>
          <w:color w:val="0033B3"/>
          <w:sz w:val="20"/>
          <w:szCs w:val="20"/>
          <w:lang w:eastAsia="en-GB"/>
        </w:rPr>
        <w:t xml:space="preserve"> indeed</w:t>
      </w:r>
      <w:r>
        <w:rPr>
          <w:rFonts w:ascii="Courier New" w:eastAsia="Times New Roman" w:hAnsi="Courier New" w:cs="Courier New"/>
          <w:color w:val="0033B3"/>
          <w:sz w:val="20"/>
          <w:szCs w:val="20"/>
          <w:lang w:eastAsia="en-GB"/>
        </w:rPr>
        <w:t xml:space="preserve"> a</w:t>
      </w:r>
      <w:r w:rsidR="00C37C7A">
        <w:rPr>
          <w:rFonts w:ascii="Courier New" w:eastAsia="Times New Roman" w:hAnsi="Courier New" w:cs="Courier New"/>
          <w:color w:val="0033B3"/>
          <w:sz w:val="20"/>
          <w:szCs w:val="20"/>
          <w:lang w:eastAsia="en-GB"/>
        </w:rPr>
        <w:t>l</w:t>
      </w:r>
      <w:r>
        <w:rPr>
          <w:rFonts w:ascii="Courier New" w:eastAsia="Times New Roman" w:hAnsi="Courier New" w:cs="Courier New"/>
          <w:color w:val="0033B3"/>
          <w:sz w:val="20"/>
          <w:szCs w:val="20"/>
          <w:lang w:eastAsia="en-GB"/>
        </w:rPr>
        <w:t>ready possible to test the state logic.</w:t>
      </w:r>
    </w:p>
    <w:p w14:paraId="0FC8E354" w14:textId="28C5D9CB"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12982940" w14:textId="6B1E307E"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u w:val="single"/>
          <w:lang w:eastAsia="en-GB"/>
        </w:rPr>
        <w:t>Making the state accessible</w:t>
      </w:r>
      <w:r w:rsidRPr="00E273E1">
        <w:rPr>
          <w:rFonts w:ascii="Courier New" w:eastAsia="Times New Roman" w:hAnsi="Courier New" w:cs="Courier New"/>
          <w:color w:val="000000"/>
          <w:sz w:val="20"/>
          <w:szCs w:val="20"/>
          <w:lang w:eastAsia="en-GB"/>
        </w:rPr>
        <w:t xml:space="preserve"> - }</w:t>
      </w:r>
    </w:p>
    <w:p w14:paraId="49411723" w14:textId="72734766" w:rsidR="00E308B8"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E308B8">
        <w:rPr>
          <w:rFonts w:ascii="Courier New" w:eastAsia="Times New Roman" w:hAnsi="Courier New" w:cs="Courier New"/>
          <w:color w:val="0033B3"/>
          <w:sz w:val="20"/>
          <w:szCs w:val="20"/>
          <w:lang w:eastAsia="en-GB"/>
        </w:rPr>
        <w:t xml:space="preserve"> </w:t>
      </w:r>
      <w:proofErr w:type="spellStart"/>
      <w:r w:rsidR="00E308B8">
        <w:rPr>
          <w:rFonts w:ascii="Courier New" w:eastAsia="Times New Roman" w:hAnsi="Courier New" w:cs="Courier New"/>
          <w:color w:val="0033B3"/>
          <w:sz w:val="20"/>
          <w:szCs w:val="20"/>
          <w:lang w:eastAsia="en-GB"/>
        </w:rPr>
        <w:t>MobX</w:t>
      </w:r>
      <w:proofErr w:type="spellEnd"/>
      <w:r w:rsidR="00E308B8">
        <w:rPr>
          <w:rFonts w:ascii="Courier New" w:eastAsia="Times New Roman" w:hAnsi="Courier New" w:cs="Courier New"/>
          <w:color w:val="0033B3"/>
          <w:sz w:val="20"/>
          <w:szCs w:val="20"/>
          <w:lang w:eastAsia="en-GB"/>
        </w:rPr>
        <w:t xml:space="preserve"> </w:t>
      </w:r>
      <w:r w:rsidR="00C37C7A">
        <w:rPr>
          <w:rFonts w:ascii="Courier New" w:eastAsia="Times New Roman" w:hAnsi="Courier New" w:cs="Courier New"/>
          <w:color w:val="0033B3"/>
          <w:sz w:val="20"/>
          <w:szCs w:val="20"/>
          <w:lang w:eastAsia="en-GB"/>
        </w:rPr>
        <w:t>,</w:t>
      </w:r>
      <w:r w:rsidR="00E308B8">
        <w:rPr>
          <w:rFonts w:ascii="Courier New" w:eastAsia="Times New Roman" w:hAnsi="Courier New" w:cs="Courier New"/>
          <w:color w:val="0033B3"/>
          <w:sz w:val="20"/>
          <w:szCs w:val="20"/>
          <w:lang w:eastAsia="en-GB"/>
        </w:rPr>
        <w:t xml:space="preserve">like every other solution used so far </w:t>
      </w:r>
      <w:r w:rsidR="00C37C7A">
        <w:rPr>
          <w:rFonts w:ascii="Courier New" w:eastAsia="Times New Roman" w:hAnsi="Courier New" w:cs="Courier New"/>
          <w:color w:val="0033B3"/>
          <w:sz w:val="20"/>
          <w:szCs w:val="20"/>
          <w:lang w:eastAsia="en-GB"/>
        </w:rPr>
        <w:t>,</w:t>
      </w:r>
      <w:r w:rsidR="00E308B8">
        <w:rPr>
          <w:rFonts w:ascii="Courier New" w:eastAsia="Times New Roman" w:hAnsi="Courier New" w:cs="Courier New"/>
          <w:color w:val="0033B3"/>
          <w:sz w:val="20"/>
          <w:szCs w:val="20"/>
          <w:lang w:eastAsia="en-GB"/>
        </w:rPr>
        <w:t xml:space="preserve">uses a </w:t>
      </w:r>
      <w:r w:rsidR="00C37C7A">
        <w:rPr>
          <w:rFonts w:ascii="Courier New" w:eastAsia="Times New Roman" w:hAnsi="Courier New" w:cs="Courier New"/>
          <w:color w:val="0033B3"/>
          <w:sz w:val="20"/>
          <w:szCs w:val="20"/>
          <w:lang w:eastAsia="en-GB"/>
        </w:rPr>
        <w:t xml:space="preserve">provider widget to supply the state to the subtree. In this case the </w:t>
      </w:r>
      <w:proofErr w:type="spellStart"/>
      <w:r w:rsidR="00C37C7A">
        <w:rPr>
          <w:rFonts w:ascii="Courier New" w:eastAsia="Times New Roman" w:hAnsi="Courier New" w:cs="Courier New"/>
          <w:color w:val="0033B3"/>
          <w:sz w:val="20"/>
          <w:szCs w:val="20"/>
          <w:lang w:eastAsia="en-GB"/>
        </w:rPr>
        <w:t>mobx</w:t>
      </w:r>
      <w:proofErr w:type="spellEnd"/>
      <w:r w:rsidR="00C37C7A">
        <w:rPr>
          <w:rFonts w:ascii="Courier New" w:eastAsia="Times New Roman" w:hAnsi="Courier New" w:cs="Courier New"/>
          <w:color w:val="0033B3"/>
          <w:sz w:val="20"/>
          <w:szCs w:val="20"/>
          <w:lang w:eastAsia="en-GB"/>
        </w:rPr>
        <w:t xml:space="preserve"> package do not self-implement the provider widget, instead it relies on and external package called Provider which offers </w:t>
      </w:r>
      <w:r w:rsidR="0056295A">
        <w:rPr>
          <w:rFonts w:ascii="Courier New" w:eastAsia="Times New Roman" w:hAnsi="Courier New" w:cs="Courier New"/>
          <w:color w:val="0033B3"/>
          <w:sz w:val="20"/>
          <w:szCs w:val="20"/>
          <w:lang w:eastAsia="en-GB"/>
        </w:rPr>
        <w:t xml:space="preserve">this feature. The procedure is the usual one, the </w:t>
      </w:r>
      <w:proofErr w:type="spellStart"/>
      <w:r w:rsidR="0056295A">
        <w:rPr>
          <w:rFonts w:ascii="Courier New" w:eastAsia="Times New Roman" w:hAnsi="Courier New" w:cs="Courier New"/>
          <w:color w:val="0033B3"/>
          <w:sz w:val="20"/>
          <w:szCs w:val="20"/>
          <w:lang w:eastAsia="en-GB"/>
        </w:rPr>
        <w:t>MaterialApp</w:t>
      </w:r>
      <w:proofErr w:type="spellEnd"/>
      <w:r w:rsidR="0056295A">
        <w:rPr>
          <w:rFonts w:ascii="Courier New" w:eastAsia="Times New Roman" w:hAnsi="Courier New" w:cs="Courier New"/>
          <w:color w:val="0033B3"/>
          <w:sz w:val="20"/>
          <w:szCs w:val="20"/>
          <w:lang w:eastAsia="en-GB"/>
        </w:rPr>
        <w:t xml:space="preserve"> widget is wrapped into a Provider widget of type </w:t>
      </w:r>
      <w:proofErr w:type="spellStart"/>
      <w:r w:rsidR="0056295A">
        <w:rPr>
          <w:rFonts w:ascii="Courier New" w:eastAsia="Times New Roman" w:hAnsi="Courier New" w:cs="Courier New"/>
          <w:color w:val="0033B3"/>
          <w:sz w:val="20"/>
          <w:szCs w:val="20"/>
          <w:lang w:eastAsia="en-GB"/>
        </w:rPr>
        <w:t>TodoStore</w:t>
      </w:r>
      <w:proofErr w:type="spellEnd"/>
      <w:r w:rsidR="0056295A">
        <w:rPr>
          <w:rFonts w:ascii="Courier New" w:eastAsia="Times New Roman" w:hAnsi="Courier New" w:cs="Courier New"/>
          <w:color w:val="0033B3"/>
          <w:sz w:val="20"/>
          <w:szCs w:val="20"/>
          <w:lang w:eastAsia="en-GB"/>
        </w:rPr>
        <w:t xml:space="preserve"> which supplies the instance of the </w:t>
      </w:r>
      <w:proofErr w:type="spellStart"/>
      <w:r w:rsidR="0056295A">
        <w:rPr>
          <w:rFonts w:ascii="Courier New" w:eastAsia="Times New Roman" w:hAnsi="Courier New" w:cs="Courier New"/>
          <w:color w:val="0033B3"/>
          <w:sz w:val="20"/>
          <w:szCs w:val="20"/>
          <w:lang w:eastAsia="en-GB"/>
        </w:rPr>
        <w:t>TodoStore</w:t>
      </w:r>
      <w:proofErr w:type="spellEnd"/>
      <w:r w:rsidR="0056295A">
        <w:rPr>
          <w:rFonts w:ascii="Courier New" w:eastAsia="Times New Roman" w:hAnsi="Courier New" w:cs="Courier New"/>
          <w:color w:val="0033B3"/>
          <w:sz w:val="20"/>
          <w:szCs w:val="20"/>
          <w:lang w:eastAsia="en-GB"/>
        </w:rPr>
        <w:t xml:space="preserve"> to the subtree.</w:t>
      </w:r>
      <w:r w:rsidR="00C37C7A">
        <w:rPr>
          <w:rFonts w:ascii="Courier New" w:eastAsia="Times New Roman" w:hAnsi="Courier New" w:cs="Courier New"/>
          <w:color w:val="0033B3"/>
          <w:sz w:val="20"/>
          <w:szCs w:val="20"/>
          <w:lang w:eastAsia="en-GB"/>
        </w:rPr>
        <w:t xml:space="preserve"> </w:t>
      </w:r>
      <w:r w:rsidR="0056295A">
        <w:rPr>
          <w:rFonts w:ascii="Courier New" w:eastAsia="Times New Roman" w:hAnsi="Courier New" w:cs="Courier New"/>
          <w:color w:val="0033B3"/>
          <w:sz w:val="20"/>
          <w:szCs w:val="20"/>
          <w:lang w:eastAsia="en-GB"/>
        </w:rPr>
        <w:t xml:space="preserve">It has a create field where the </w:t>
      </w:r>
      <w:proofErr w:type="spellStart"/>
      <w:r w:rsidR="0056295A">
        <w:rPr>
          <w:rFonts w:ascii="Courier New" w:eastAsia="Times New Roman" w:hAnsi="Courier New" w:cs="Courier New"/>
          <w:color w:val="0033B3"/>
          <w:sz w:val="20"/>
          <w:szCs w:val="20"/>
          <w:lang w:eastAsia="en-GB"/>
        </w:rPr>
        <w:t>TodoStore</w:t>
      </w:r>
      <w:proofErr w:type="spellEnd"/>
      <w:r w:rsidR="0056295A">
        <w:rPr>
          <w:rFonts w:ascii="Courier New" w:eastAsia="Times New Roman" w:hAnsi="Courier New" w:cs="Courier New"/>
          <w:color w:val="0033B3"/>
          <w:sz w:val="20"/>
          <w:szCs w:val="20"/>
          <w:lang w:eastAsia="en-GB"/>
        </w:rPr>
        <w:t xml:space="preserve"> can be initialized and where the fetching </w:t>
      </w:r>
      <w:r w:rsidR="0098539B">
        <w:rPr>
          <w:rFonts w:ascii="Courier New" w:eastAsia="Times New Roman" w:hAnsi="Courier New" w:cs="Courier New"/>
          <w:color w:val="0033B3"/>
          <w:sz w:val="20"/>
          <w:szCs w:val="20"/>
          <w:lang w:eastAsia="en-GB"/>
        </w:rPr>
        <w:t xml:space="preserve">of the </w:t>
      </w:r>
      <w:proofErr w:type="spellStart"/>
      <w:r w:rsidR="0098539B">
        <w:rPr>
          <w:rFonts w:ascii="Courier New" w:eastAsia="Times New Roman" w:hAnsi="Courier New" w:cs="Courier New"/>
          <w:color w:val="0033B3"/>
          <w:sz w:val="20"/>
          <w:szCs w:val="20"/>
          <w:lang w:eastAsia="en-GB"/>
        </w:rPr>
        <w:t>todos</w:t>
      </w:r>
      <w:proofErr w:type="spellEnd"/>
      <w:r w:rsidR="0098539B">
        <w:rPr>
          <w:rFonts w:ascii="Courier New" w:eastAsia="Times New Roman" w:hAnsi="Courier New" w:cs="Courier New"/>
          <w:color w:val="0033B3"/>
          <w:sz w:val="20"/>
          <w:szCs w:val="20"/>
          <w:lang w:eastAsia="en-GB"/>
        </w:rPr>
        <w:t xml:space="preserve"> can </w:t>
      </w:r>
      <w:r w:rsidR="0056295A">
        <w:rPr>
          <w:rFonts w:ascii="Courier New" w:eastAsia="Times New Roman" w:hAnsi="Courier New" w:cs="Courier New"/>
          <w:color w:val="0033B3"/>
          <w:sz w:val="20"/>
          <w:szCs w:val="20"/>
          <w:lang w:eastAsia="en-GB"/>
        </w:rPr>
        <w:t>take place.</w:t>
      </w:r>
    </w:p>
    <w:p w14:paraId="41CBE0A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575881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8F36B2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D63380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DA470CD" w14:textId="22690B22" w:rsidR="0098539B"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899E420" w14:textId="514C4668" w:rsidR="0098539B" w:rsidRPr="0098539B" w:rsidRDefault="0098539B" w:rsidP="00985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8539B">
        <w:rPr>
          <w:rFonts w:ascii="Courier New" w:eastAsia="Times New Roman" w:hAnsi="Courier New" w:cs="Courier New"/>
          <w:color w:val="0033B3"/>
          <w:sz w:val="20"/>
          <w:szCs w:val="20"/>
          <w:lang w:eastAsia="en-GB"/>
        </w:rPr>
        <w:t xml:space="preserve">return </w:t>
      </w:r>
      <w:r w:rsidRPr="0098539B">
        <w:rPr>
          <w:rFonts w:ascii="Courier New" w:eastAsia="Times New Roman" w:hAnsi="Courier New" w:cs="Courier New"/>
          <w:color w:val="2196F3"/>
          <w:sz w:val="20"/>
          <w:szCs w:val="20"/>
          <w:lang w:eastAsia="en-GB"/>
        </w:rPr>
        <w:t>Provider</w:t>
      </w:r>
      <w:r w:rsidRPr="0098539B">
        <w:rPr>
          <w:rFonts w:ascii="Courier New" w:eastAsia="Times New Roman" w:hAnsi="Courier New" w:cs="Courier New"/>
          <w:color w:val="080808"/>
          <w:sz w:val="20"/>
          <w:szCs w:val="20"/>
          <w:lang w:eastAsia="en-GB"/>
        </w:rPr>
        <w:t>&lt;</w:t>
      </w:r>
      <w:proofErr w:type="spellStart"/>
      <w:r w:rsidRPr="0098539B">
        <w:rPr>
          <w:rFonts w:ascii="Courier New" w:eastAsia="Times New Roman" w:hAnsi="Courier New" w:cs="Courier New"/>
          <w:color w:val="000000"/>
          <w:sz w:val="20"/>
          <w:szCs w:val="20"/>
          <w:lang w:eastAsia="en-GB"/>
        </w:rPr>
        <w:t>TodoStore</w:t>
      </w:r>
      <w:proofErr w:type="spellEnd"/>
      <w:r w:rsidRPr="0098539B">
        <w:rPr>
          <w:rFonts w:ascii="Courier New" w:eastAsia="Times New Roman" w:hAnsi="Courier New" w:cs="Courier New"/>
          <w:color w:val="080808"/>
          <w:sz w:val="20"/>
          <w:szCs w:val="20"/>
          <w:lang w:eastAsia="en-GB"/>
        </w:rPr>
        <w:t>&gt;(</w:t>
      </w:r>
      <w:r w:rsidRPr="0098539B">
        <w:rPr>
          <w:rFonts w:ascii="Courier New" w:eastAsia="Times New Roman" w:hAnsi="Courier New" w:cs="Courier New"/>
          <w:color w:val="080808"/>
          <w:sz w:val="20"/>
          <w:szCs w:val="20"/>
          <w:lang w:eastAsia="en-GB"/>
        </w:rPr>
        <w:br/>
        <w:t xml:space="preserve">    create: (_) =&gt; </w:t>
      </w:r>
      <w:proofErr w:type="spellStart"/>
      <w:r w:rsidRPr="0098539B">
        <w:rPr>
          <w:rFonts w:ascii="Courier New" w:eastAsia="Times New Roman" w:hAnsi="Courier New" w:cs="Courier New"/>
          <w:color w:val="2196F3"/>
          <w:sz w:val="20"/>
          <w:szCs w:val="20"/>
          <w:lang w:eastAsia="en-GB"/>
        </w:rPr>
        <w:t>TodoStore</w:t>
      </w:r>
      <w:proofErr w:type="spellEnd"/>
      <w:r w:rsidRPr="0098539B">
        <w:rPr>
          <w:rFonts w:ascii="Courier New" w:eastAsia="Times New Roman" w:hAnsi="Courier New" w:cs="Courier New"/>
          <w:color w:val="080808"/>
          <w:sz w:val="20"/>
          <w:szCs w:val="20"/>
          <w:lang w:eastAsia="en-GB"/>
        </w:rPr>
        <w:t>()..</w:t>
      </w:r>
      <w:proofErr w:type="spellStart"/>
      <w:r w:rsidRPr="0098539B">
        <w:rPr>
          <w:rFonts w:ascii="Courier New" w:eastAsia="Times New Roman" w:hAnsi="Courier New" w:cs="Courier New"/>
          <w:color w:val="080808"/>
          <w:sz w:val="20"/>
          <w:szCs w:val="20"/>
          <w:lang w:eastAsia="en-GB"/>
        </w:rPr>
        <w:t>fetchTodos</w:t>
      </w:r>
      <w:proofErr w:type="spellEnd"/>
      <w:r w:rsidRPr="0098539B">
        <w:rPr>
          <w:rFonts w:ascii="Courier New" w:eastAsia="Times New Roman" w:hAnsi="Courier New" w:cs="Courier New"/>
          <w:color w:val="080808"/>
          <w:sz w:val="20"/>
          <w:szCs w:val="20"/>
          <w:lang w:eastAsia="en-GB"/>
        </w:rPr>
        <w:t>(),</w:t>
      </w:r>
      <w:r w:rsidRPr="0098539B">
        <w:rPr>
          <w:rFonts w:ascii="Courier New" w:eastAsia="Times New Roman" w:hAnsi="Courier New" w:cs="Courier New"/>
          <w:color w:val="080808"/>
          <w:sz w:val="20"/>
          <w:szCs w:val="20"/>
          <w:lang w:eastAsia="en-GB"/>
        </w:rPr>
        <w:br/>
        <w:t xml:space="preserve">    child: </w:t>
      </w:r>
      <w:proofErr w:type="spellStart"/>
      <w:r w:rsidRPr="0098539B">
        <w:rPr>
          <w:rFonts w:ascii="Courier New" w:eastAsia="Times New Roman" w:hAnsi="Courier New" w:cs="Courier New"/>
          <w:color w:val="2196F3"/>
          <w:sz w:val="20"/>
          <w:szCs w:val="20"/>
          <w:lang w:eastAsia="en-GB"/>
        </w:rPr>
        <w:t>MaterialApp</w:t>
      </w:r>
      <w:proofErr w:type="spellEnd"/>
      <w:r w:rsidRPr="0098539B">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 . .</w:t>
      </w:r>
      <w:r w:rsidRPr="0098539B">
        <w:rPr>
          <w:rFonts w:ascii="Courier New" w:eastAsia="Times New Roman" w:hAnsi="Courier New" w:cs="Courier New"/>
          <w:color w:val="080808"/>
          <w:sz w:val="20"/>
          <w:szCs w:val="20"/>
          <w:lang w:eastAsia="en-GB"/>
        </w:rPr>
        <w:t>),</w:t>
      </w:r>
      <w:r w:rsidRPr="0098539B">
        <w:rPr>
          <w:rFonts w:ascii="Courier New" w:eastAsia="Times New Roman" w:hAnsi="Courier New" w:cs="Courier New"/>
          <w:color w:val="080808"/>
          <w:sz w:val="20"/>
          <w:szCs w:val="20"/>
          <w:lang w:eastAsia="en-GB"/>
        </w:rPr>
        <w:br/>
        <w:t xml:space="preserve">    }));</w:t>
      </w:r>
    </w:p>
    <w:p w14:paraId="185F4B8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AE06B8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E8A07D0"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\end</w:t>
      </w:r>
      <w:r w:rsidRPr="009751F1">
        <w:rPr>
          <w:rFonts w:ascii="Times New Roman" w:eastAsia="Times New Roman" w:hAnsi="Times New Roman" w:cs="Times New Roman"/>
          <w:color w:val="000000"/>
          <w:sz w:val="24"/>
          <w:szCs w:val="24"/>
          <w:lang w:eastAsia="en-GB"/>
        </w:rPr>
        <w:t>{code}</w:t>
      </w:r>
    </w:p>
    <w:p w14:paraId="606A3174" w14:textId="77777777" w:rsidR="0098539B" w:rsidRDefault="0098539B"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445A40E5" w14:textId="55785779"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4C0A556" w14:textId="77777777" w:rsidR="00E308B8" w:rsidRDefault="00E308B8"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1328C429" w14:textId="12260D28"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HomePage</w:t>
      </w:r>
      <w:proofErr w:type="spellEnd"/>
      <w:r>
        <w:rPr>
          <w:rFonts w:ascii="Courier New" w:eastAsia="Times New Roman" w:hAnsi="Courier New" w:cs="Courier New"/>
          <w:color w:val="000000"/>
          <w:sz w:val="20"/>
          <w:szCs w:val="20"/>
          <w:lang w:eastAsia="en-GB"/>
        </w:rPr>
        <w:t xml:space="preserve"> and the </w:t>
      </w:r>
      <w:proofErr w:type="spellStart"/>
      <w:r>
        <w:rPr>
          <w:rFonts w:ascii="Courier New" w:eastAsia="Times New Roman" w:hAnsi="Courier New" w:cs="Courier New"/>
          <w:color w:val="000000"/>
          <w:sz w:val="20"/>
          <w:szCs w:val="20"/>
          <w:lang w:eastAsia="en-GB"/>
        </w:rPr>
        <w:t>TabSelector</w:t>
      </w:r>
      <w:proofErr w:type="spellEnd"/>
      <w:r>
        <w:rPr>
          <w:rFonts w:ascii="Courier New" w:eastAsia="Times New Roman" w:hAnsi="Courier New" w:cs="Courier New"/>
          <w:color w:val="000000"/>
          <w:sz w:val="20"/>
          <w:szCs w:val="20"/>
          <w:lang w:eastAsia="en-GB"/>
        </w:rPr>
        <w:t xml:space="preserve"> component</w:t>
      </w:r>
      <w:r w:rsidRPr="00E273E1">
        <w:rPr>
          <w:rFonts w:ascii="Courier New" w:eastAsia="Times New Roman" w:hAnsi="Courier New" w:cs="Courier New"/>
          <w:color w:val="000000"/>
          <w:sz w:val="20"/>
          <w:szCs w:val="20"/>
          <w:lang w:eastAsia="en-GB"/>
        </w:rPr>
        <w:t xml:space="preserve"> - }</w:t>
      </w:r>
    </w:p>
    <w:p w14:paraId="265A0D53" w14:textId="1DFA1763" w:rsidR="00904CD3"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8B17C6">
        <w:rPr>
          <w:rFonts w:ascii="Courier New" w:eastAsia="Times New Roman" w:hAnsi="Courier New" w:cs="Courier New"/>
          <w:color w:val="0033B3"/>
          <w:sz w:val="20"/>
          <w:szCs w:val="20"/>
          <w:lang w:eastAsia="en-GB"/>
        </w:rPr>
        <w:t xml:space="preserve">The </w:t>
      </w:r>
      <w:proofErr w:type="spellStart"/>
      <w:r w:rsidR="008B17C6">
        <w:rPr>
          <w:rFonts w:ascii="Courier New" w:eastAsia="Times New Roman" w:hAnsi="Courier New" w:cs="Courier New"/>
          <w:color w:val="0033B3"/>
          <w:sz w:val="20"/>
          <w:szCs w:val="20"/>
          <w:lang w:eastAsia="en-GB"/>
        </w:rPr>
        <w:t>HomePage</w:t>
      </w:r>
      <w:proofErr w:type="spellEnd"/>
      <w:r w:rsidR="008B17C6">
        <w:rPr>
          <w:rFonts w:ascii="Courier New" w:eastAsia="Times New Roman" w:hAnsi="Courier New" w:cs="Courier New"/>
          <w:color w:val="0033B3"/>
          <w:sz w:val="20"/>
          <w:szCs w:val="20"/>
          <w:lang w:eastAsia="en-GB"/>
        </w:rPr>
        <w:t xml:space="preserve"> is almost entirely build using the state part regarding the tab. The first thing to do is to create an observable variable of type </w:t>
      </w:r>
      <w:proofErr w:type="spellStart"/>
      <w:r w:rsidR="008B17C6">
        <w:rPr>
          <w:rFonts w:ascii="Courier New" w:eastAsia="Times New Roman" w:hAnsi="Courier New" w:cs="Courier New"/>
          <w:color w:val="0033B3"/>
          <w:sz w:val="20"/>
          <w:szCs w:val="20"/>
          <w:lang w:eastAsia="en-GB"/>
        </w:rPr>
        <w:t>TabState</w:t>
      </w:r>
      <w:proofErr w:type="spellEnd"/>
      <w:r w:rsidR="008B17C6">
        <w:rPr>
          <w:rFonts w:ascii="Courier New" w:eastAsia="Times New Roman" w:hAnsi="Courier New" w:cs="Courier New"/>
          <w:color w:val="0033B3"/>
          <w:sz w:val="20"/>
          <w:szCs w:val="20"/>
          <w:lang w:eastAsia="en-GB"/>
        </w:rPr>
        <w:t xml:space="preserve"> to represent it. This </w:t>
      </w:r>
      <w:r w:rsidR="00F70DDF">
        <w:rPr>
          <w:rFonts w:ascii="Courier New" w:eastAsia="Times New Roman" w:hAnsi="Courier New" w:cs="Courier New"/>
          <w:color w:val="0033B3"/>
          <w:sz w:val="20"/>
          <w:szCs w:val="20"/>
          <w:lang w:eastAsia="en-GB"/>
        </w:rPr>
        <w:t>time</w:t>
      </w:r>
      <w:r w:rsidR="008B17C6">
        <w:rPr>
          <w:rFonts w:ascii="Courier New" w:eastAsia="Times New Roman" w:hAnsi="Courier New" w:cs="Courier New"/>
          <w:color w:val="0033B3"/>
          <w:sz w:val="20"/>
          <w:szCs w:val="20"/>
          <w:lang w:eastAsia="en-GB"/>
        </w:rPr>
        <w:t xml:space="preserve"> a different approach with respect to the one used to implement the state </w:t>
      </w:r>
      <w:r w:rsidR="00F70DDF">
        <w:rPr>
          <w:rFonts w:ascii="Courier New" w:eastAsia="Times New Roman" w:hAnsi="Courier New" w:cs="Courier New"/>
          <w:color w:val="0033B3"/>
          <w:sz w:val="20"/>
          <w:szCs w:val="20"/>
          <w:lang w:eastAsia="en-GB"/>
        </w:rPr>
        <w:t>of</w:t>
      </w:r>
      <w:r w:rsidR="008B17C6">
        <w:rPr>
          <w:rFonts w:ascii="Courier New" w:eastAsia="Times New Roman" w:hAnsi="Courier New" w:cs="Courier New"/>
          <w:color w:val="0033B3"/>
          <w:sz w:val="20"/>
          <w:szCs w:val="20"/>
          <w:lang w:eastAsia="en-GB"/>
        </w:rPr>
        <w:t xml:space="preserve"> the </w:t>
      </w:r>
      <w:proofErr w:type="spellStart"/>
      <w:r w:rsidR="008B17C6">
        <w:rPr>
          <w:rFonts w:ascii="Courier New" w:eastAsia="Times New Roman" w:hAnsi="Courier New" w:cs="Courier New"/>
          <w:color w:val="0033B3"/>
          <w:sz w:val="20"/>
          <w:szCs w:val="20"/>
          <w:lang w:eastAsia="en-GB"/>
        </w:rPr>
        <w:t>todos</w:t>
      </w:r>
      <w:proofErr w:type="spellEnd"/>
      <w:r w:rsidR="008B17C6">
        <w:rPr>
          <w:rFonts w:ascii="Courier New" w:eastAsia="Times New Roman" w:hAnsi="Courier New" w:cs="Courier New"/>
          <w:color w:val="0033B3"/>
          <w:sz w:val="20"/>
          <w:szCs w:val="20"/>
          <w:lang w:eastAsia="en-GB"/>
        </w:rPr>
        <w:t xml:space="preserve"> and the filter</w:t>
      </w:r>
      <w:r w:rsidR="00F70DDF">
        <w:rPr>
          <w:rFonts w:ascii="Courier New" w:eastAsia="Times New Roman" w:hAnsi="Courier New" w:cs="Courier New"/>
          <w:color w:val="0033B3"/>
          <w:sz w:val="20"/>
          <w:szCs w:val="20"/>
          <w:lang w:eastAsia="en-GB"/>
        </w:rPr>
        <w:t xml:space="preserve"> is used</w:t>
      </w:r>
      <w:r w:rsidR="008B17C6">
        <w:rPr>
          <w:rFonts w:ascii="Courier New" w:eastAsia="Times New Roman" w:hAnsi="Courier New" w:cs="Courier New"/>
          <w:color w:val="0033B3"/>
          <w:sz w:val="20"/>
          <w:szCs w:val="20"/>
          <w:lang w:eastAsia="en-GB"/>
        </w:rPr>
        <w:t>. We are not creating an abstract class neither generating any code. Moreover</w:t>
      </w:r>
      <w:r w:rsidR="00F70DDF">
        <w:rPr>
          <w:rFonts w:ascii="Courier New" w:eastAsia="Times New Roman" w:hAnsi="Courier New" w:cs="Courier New"/>
          <w:color w:val="0033B3"/>
          <w:sz w:val="20"/>
          <w:szCs w:val="20"/>
          <w:lang w:eastAsia="en-GB"/>
        </w:rPr>
        <w:t>,</w:t>
      </w:r>
      <w:r w:rsidR="008B17C6">
        <w:rPr>
          <w:rFonts w:ascii="Courier New" w:eastAsia="Times New Roman" w:hAnsi="Courier New" w:cs="Courier New"/>
          <w:color w:val="0033B3"/>
          <w:sz w:val="20"/>
          <w:szCs w:val="20"/>
          <w:lang w:eastAsia="en-GB"/>
        </w:rPr>
        <w:t xml:space="preserve"> no Provider widget is used because the tab value needs to be accessed only in a couple of widgets and passing it between them is </w:t>
      </w:r>
      <w:r w:rsidR="00F70DDF">
        <w:rPr>
          <w:rFonts w:ascii="Courier New" w:eastAsia="Times New Roman" w:hAnsi="Courier New" w:cs="Courier New"/>
          <w:color w:val="0033B3"/>
          <w:sz w:val="20"/>
          <w:szCs w:val="20"/>
          <w:lang w:eastAsia="en-GB"/>
        </w:rPr>
        <w:t>way easier</w:t>
      </w:r>
      <w:r w:rsidR="008B17C6">
        <w:rPr>
          <w:rFonts w:ascii="Courier New" w:eastAsia="Times New Roman" w:hAnsi="Courier New" w:cs="Courier New"/>
          <w:color w:val="0033B3"/>
          <w:sz w:val="20"/>
          <w:szCs w:val="20"/>
          <w:lang w:eastAsia="en-GB"/>
        </w:rPr>
        <w:t>.</w:t>
      </w:r>
      <w:r w:rsidR="00FC54B6">
        <w:rPr>
          <w:rFonts w:ascii="Courier New" w:eastAsia="Times New Roman" w:hAnsi="Courier New" w:cs="Courier New"/>
          <w:color w:val="0033B3"/>
          <w:sz w:val="20"/>
          <w:szCs w:val="20"/>
          <w:lang w:eastAsia="en-GB"/>
        </w:rPr>
        <w:t xml:space="preserve"> The tab value is wrapped into an observable object of type </w:t>
      </w:r>
      <w:proofErr w:type="spellStart"/>
      <w:r w:rsidR="00FC54B6">
        <w:rPr>
          <w:rFonts w:ascii="Courier New" w:eastAsia="Times New Roman" w:hAnsi="Courier New" w:cs="Courier New"/>
          <w:color w:val="0033B3"/>
          <w:sz w:val="20"/>
          <w:szCs w:val="20"/>
          <w:lang w:eastAsia="en-GB"/>
        </w:rPr>
        <w:t>TabState</w:t>
      </w:r>
      <w:proofErr w:type="spellEnd"/>
      <w:r w:rsidR="00FC54B6">
        <w:rPr>
          <w:rFonts w:ascii="Courier New" w:eastAsia="Times New Roman" w:hAnsi="Courier New" w:cs="Courier New"/>
          <w:color w:val="0033B3"/>
          <w:sz w:val="20"/>
          <w:szCs w:val="20"/>
          <w:lang w:eastAsia="en-GB"/>
        </w:rPr>
        <w:t xml:space="preserve">. The entire object is managed by the </w:t>
      </w:r>
      <w:proofErr w:type="spellStart"/>
      <w:r w:rsidR="00FC54B6">
        <w:rPr>
          <w:rFonts w:ascii="Courier New" w:eastAsia="Times New Roman" w:hAnsi="Courier New" w:cs="Courier New"/>
          <w:color w:val="0033B3"/>
          <w:sz w:val="20"/>
          <w:szCs w:val="20"/>
          <w:lang w:eastAsia="en-GB"/>
        </w:rPr>
        <w:t>mobx</w:t>
      </w:r>
      <w:proofErr w:type="spellEnd"/>
      <w:r w:rsidR="00FC54B6">
        <w:rPr>
          <w:rFonts w:ascii="Courier New" w:eastAsia="Times New Roman" w:hAnsi="Courier New" w:cs="Courier New"/>
          <w:color w:val="0033B3"/>
          <w:sz w:val="20"/>
          <w:szCs w:val="20"/>
          <w:lang w:eastAsia="en-GB"/>
        </w:rPr>
        <w:t xml:space="preserve"> package and the only difference with respect to a normal variable is that in order to access the </w:t>
      </w:r>
      <w:proofErr w:type="spellStart"/>
      <w:r w:rsidR="00FC54B6">
        <w:rPr>
          <w:rFonts w:ascii="Courier New" w:eastAsia="Times New Roman" w:hAnsi="Courier New" w:cs="Courier New"/>
          <w:color w:val="0033B3"/>
          <w:sz w:val="20"/>
          <w:szCs w:val="20"/>
          <w:lang w:eastAsia="en-GB"/>
        </w:rPr>
        <w:t>TabState</w:t>
      </w:r>
      <w:proofErr w:type="spellEnd"/>
      <w:r w:rsidR="00FC54B6">
        <w:rPr>
          <w:rFonts w:ascii="Courier New" w:eastAsia="Times New Roman" w:hAnsi="Courier New" w:cs="Courier New"/>
          <w:color w:val="0033B3"/>
          <w:sz w:val="20"/>
          <w:szCs w:val="20"/>
          <w:lang w:eastAsia="en-GB"/>
        </w:rPr>
        <w:t xml:space="preserve"> value we need to </w:t>
      </w:r>
      <w:r w:rsidR="00F70DDF">
        <w:rPr>
          <w:rFonts w:ascii="Courier New" w:eastAsia="Times New Roman" w:hAnsi="Courier New" w:cs="Courier New"/>
          <w:color w:val="0033B3"/>
          <w:sz w:val="20"/>
          <w:szCs w:val="20"/>
          <w:lang w:eastAsia="en-GB"/>
        </w:rPr>
        <w:t>further dig into the value field i</w:t>
      </w:r>
      <w:r w:rsidR="00FC54B6">
        <w:rPr>
          <w:rFonts w:ascii="Courier New" w:eastAsia="Times New Roman" w:hAnsi="Courier New" w:cs="Courier New"/>
          <w:color w:val="0033B3"/>
          <w:sz w:val="20"/>
          <w:szCs w:val="20"/>
          <w:lang w:eastAsia="en-GB"/>
        </w:rPr>
        <w:t xml:space="preserve">nstead of just using the tab variable </w:t>
      </w:r>
      <w:r w:rsidR="00F70DDF">
        <w:rPr>
          <w:rFonts w:ascii="Courier New" w:eastAsia="Times New Roman" w:hAnsi="Courier New" w:cs="Courier New"/>
          <w:color w:val="0033B3"/>
          <w:sz w:val="20"/>
          <w:szCs w:val="20"/>
          <w:lang w:eastAsia="en-GB"/>
        </w:rPr>
        <w:t>as it is.</w:t>
      </w:r>
      <w:r w:rsidR="00527F6C">
        <w:rPr>
          <w:rFonts w:ascii="Courier New" w:eastAsia="Times New Roman" w:hAnsi="Courier New" w:cs="Courier New"/>
          <w:color w:val="0033B3"/>
          <w:sz w:val="20"/>
          <w:szCs w:val="20"/>
          <w:lang w:eastAsia="en-GB"/>
        </w:rPr>
        <w:t xml:space="preserve"> Both the body and the visibility filter component as well as the </w:t>
      </w:r>
      <w:proofErr w:type="spellStart"/>
      <w:r w:rsidR="00F70DDF">
        <w:rPr>
          <w:rFonts w:ascii="Courier New" w:eastAsia="Times New Roman" w:hAnsi="Courier New" w:cs="Courier New"/>
          <w:color w:val="0033B3"/>
          <w:sz w:val="20"/>
          <w:szCs w:val="20"/>
          <w:lang w:eastAsia="en-GB"/>
        </w:rPr>
        <w:t>TabSelector</w:t>
      </w:r>
      <w:proofErr w:type="spellEnd"/>
      <w:r w:rsidR="00527F6C">
        <w:rPr>
          <w:rFonts w:ascii="Courier New" w:eastAsia="Times New Roman" w:hAnsi="Courier New" w:cs="Courier New"/>
          <w:color w:val="0033B3"/>
          <w:sz w:val="20"/>
          <w:szCs w:val="20"/>
          <w:lang w:eastAsia="en-GB"/>
        </w:rPr>
        <w:t xml:space="preserve"> depends on the</w:t>
      </w:r>
      <w:r w:rsidR="00F70DDF">
        <w:rPr>
          <w:rFonts w:ascii="Courier New" w:eastAsia="Times New Roman" w:hAnsi="Courier New" w:cs="Courier New"/>
          <w:color w:val="0033B3"/>
          <w:sz w:val="20"/>
          <w:szCs w:val="20"/>
          <w:lang w:eastAsia="en-GB"/>
        </w:rPr>
        <w:t xml:space="preserve"> tab value so the entire Scaffold widget is wrapped into </w:t>
      </w:r>
      <w:proofErr w:type="spellStart"/>
      <w:r w:rsidR="00F70DDF">
        <w:rPr>
          <w:rFonts w:ascii="Courier New" w:eastAsia="Times New Roman" w:hAnsi="Courier New" w:cs="Courier New"/>
          <w:color w:val="0033B3"/>
          <w:sz w:val="20"/>
          <w:szCs w:val="20"/>
          <w:lang w:eastAsia="en-GB"/>
        </w:rPr>
        <w:t>a</w:t>
      </w:r>
      <w:proofErr w:type="spellEnd"/>
      <w:r w:rsidR="00F70DDF">
        <w:rPr>
          <w:rFonts w:ascii="Courier New" w:eastAsia="Times New Roman" w:hAnsi="Courier New" w:cs="Courier New"/>
          <w:color w:val="0033B3"/>
          <w:sz w:val="20"/>
          <w:szCs w:val="20"/>
          <w:lang w:eastAsia="en-GB"/>
        </w:rPr>
        <w:t xml:space="preserve"> Observer widget.</w:t>
      </w:r>
      <w:r w:rsidR="00527F6C">
        <w:rPr>
          <w:rFonts w:ascii="Courier New" w:eastAsia="Times New Roman" w:hAnsi="Courier New" w:cs="Courier New"/>
          <w:color w:val="0033B3"/>
          <w:sz w:val="20"/>
          <w:szCs w:val="20"/>
          <w:lang w:eastAsia="en-GB"/>
        </w:rPr>
        <w:t xml:space="preserve"> </w:t>
      </w:r>
      <w:r w:rsidR="008662BD">
        <w:rPr>
          <w:rFonts w:ascii="Courier New" w:eastAsia="Times New Roman" w:hAnsi="Courier New" w:cs="Courier New"/>
          <w:color w:val="0033B3"/>
          <w:sz w:val="20"/>
          <w:szCs w:val="20"/>
          <w:lang w:eastAsia="en-GB"/>
        </w:rPr>
        <w:t xml:space="preserve">Once a change in the tab variable occurs the Observer widget automatically determine which parts of the scaffold widget to rebuild. In our case all components depends on the tab value and then every component is rebuild once a tab change occurs, but in case some component were independent by the tab value and wrapped into the observer widget it would not be rebuilt. The entire Scaffold is populated using the tab variable as usual, the only part that differs is the </w:t>
      </w:r>
      <w:proofErr w:type="spellStart"/>
      <w:r w:rsidR="008662BD">
        <w:rPr>
          <w:rFonts w:ascii="Courier New" w:eastAsia="Times New Roman" w:hAnsi="Courier New" w:cs="Courier New"/>
          <w:color w:val="0033B3"/>
          <w:sz w:val="20"/>
          <w:szCs w:val="20"/>
          <w:lang w:eastAsia="en-GB"/>
        </w:rPr>
        <w:t>TabSelector</w:t>
      </w:r>
      <w:proofErr w:type="spellEnd"/>
      <w:r w:rsidR="008662BD">
        <w:rPr>
          <w:rFonts w:ascii="Courier New" w:eastAsia="Times New Roman" w:hAnsi="Courier New" w:cs="Courier New"/>
          <w:color w:val="0033B3"/>
          <w:sz w:val="20"/>
          <w:szCs w:val="20"/>
          <w:lang w:eastAsia="en-GB"/>
        </w:rPr>
        <w:t xml:space="preserve"> component. Beside depending on the tab value it also need to change it. There are two equivalent options : passing the tab variable to the </w:t>
      </w:r>
      <w:proofErr w:type="spellStart"/>
      <w:r w:rsidR="008662BD">
        <w:rPr>
          <w:rFonts w:ascii="Courier New" w:eastAsia="Times New Roman" w:hAnsi="Courier New" w:cs="Courier New"/>
          <w:color w:val="0033B3"/>
          <w:sz w:val="20"/>
          <w:szCs w:val="20"/>
          <w:lang w:eastAsia="en-GB"/>
        </w:rPr>
        <w:t>TabSelector</w:t>
      </w:r>
      <w:proofErr w:type="spellEnd"/>
      <w:r w:rsidR="008662BD">
        <w:rPr>
          <w:rFonts w:ascii="Courier New" w:eastAsia="Times New Roman" w:hAnsi="Courier New" w:cs="Courier New"/>
          <w:color w:val="0033B3"/>
          <w:sz w:val="20"/>
          <w:szCs w:val="20"/>
          <w:lang w:eastAsia="en-GB"/>
        </w:rPr>
        <w:t xml:space="preserve"> component or passing </w:t>
      </w:r>
      <w:r w:rsidR="00904CD3">
        <w:rPr>
          <w:rFonts w:ascii="Courier New" w:eastAsia="Times New Roman" w:hAnsi="Courier New" w:cs="Courier New"/>
          <w:color w:val="0033B3"/>
          <w:sz w:val="20"/>
          <w:szCs w:val="20"/>
          <w:lang w:eastAsia="en-GB"/>
        </w:rPr>
        <w:t xml:space="preserve">a closure function that changed the tab variable. The first solution is used. A new variable is added to the </w:t>
      </w:r>
      <w:proofErr w:type="spellStart"/>
      <w:r w:rsidR="00904CD3">
        <w:rPr>
          <w:rFonts w:ascii="Courier New" w:eastAsia="Times New Roman" w:hAnsi="Courier New" w:cs="Courier New"/>
          <w:color w:val="0033B3"/>
          <w:sz w:val="20"/>
          <w:szCs w:val="20"/>
          <w:lang w:eastAsia="en-GB"/>
        </w:rPr>
        <w:t>TabSelector</w:t>
      </w:r>
      <w:proofErr w:type="spellEnd"/>
      <w:r w:rsidR="00904CD3">
        <w:rPr>
          <w:rFonts w:ascii="Courier New" w:eastAsia="Times New Roman" w:hAnsi="Courier New" w:cs="Courier New"/>
          <w:color w:val="0033B3"/>
          <w:sz w:val="20"/>
          <w:szCs w:val="20"/>
          <w:lang w:eastAsia="en-GB"/>
        </w:rPr>
        <w:t xml:space="preserve"> widget and populated in the con</w:t>
      </w:r>
      <w:r w:rsidR="00577EF9">
        <w:rPr>
          <w:rFonts w:ascii="Courier New" w:eastAsia="Times New Roman" w:hAnsi="Courier New" w:cs="Courier New"/>
          <w:color w:val="0033B3"/>
          <w:sz w:val="20"/>
          <w:szCs w:val="20"/>
          <w:lang w:eastAsia="en-GB"/>
        </w:rPr>
        <w:t>s</w:t>
      </w:r>
      <w:r w:rsidR="00904CD3">
        <w:rPr>
          <w:rFonts w:ascii="Courier New" w:eastAsia="Times New Roman" w:hAnsi="Courier New" w:cs="Courier New"/>
          <w:color w:val="0033B3"/>
          <w:sz w:val="20"/>
          <w:szCs w:val="20"/>
          <w:lang w:eastAsia="en-GB"/>
        </w:rPr>
        <w:t xml:space="preserve">tructor. </w:t>
      </w:r>
      <w:r w:rsidR="00577EF9">
        <w:rPr>
          <w:rFonts w:ascii="Courier New" w:eastAsia="Times New Roman" w:hAnsi="Courier New" w:cs="Courier New"/>
          <w:color w:val="0033B3"/>
          <w:sz w:val="20"/>
          <w:szCs w:val="20"/>
          <w:lang w:eastAsia="en-GB"/>
        </w:rPr>
        <w:t xml:space="preserve">It is used in the </w:t>
      </w:r>
      <w:proofErr w:type="spellStart"/>
      <w:r w:rsidR="00577EF9">
        <w:rPr>
          <w:rFonts w:ascii="Courier New" w:eastAsia="Times New Roman" w:hAnsi="Courier New" w:cs="Courier New"/>
          <w:color w:val="0033B3"/>
          <w:sz w:val="20"/>
          <w:szCs w:val="20"/>
          <w:lang w:eastAsia="en-GB"/>
        </w:rPr>
        <w:t>onTap</w:t>
      </w:r>
      <w:proofErr w:type="spellEnd"/>
      <w:r w:rsidR="00577EF9">
        <w:rPr>
          <w:rFonts w:ascii="Courier New" w:eastAsia="Times New Roman" w:hAnsi="Courier New" w:cs="Courier New"/>
          <w:color w:val="0033B3"/>
          <w:sz w:val="20"/>
          <w:szCs w:val="20"/>
          <w:lang w:eastAsia="en-GB"/>
        </w:rPr>
        <w:t xml:space="preserve"> field’s function to mutate its value once the user taps on one specific </w:t>
      </w:r>
      <w:proofErr w:type="spellStart"/>
      <w:r w:rsidR="00577EF9">
        <w:rPr>
          <w:rFonts w:ascii="Courier New" w:eastAsia="Times New Roman" w:hAnsi="Courier New" w:cs="Courier New"/>
          <w:color w:val="0033B3"/>
          <w:sz w:val="20"/>
          <w:szCs w:val="20"/>
          <w:lang w:eastAsia="en-GB"/>
        </w:rPr>
        <w:t>BottomNavigationBarItem</w:t>
      </w:r>
      <w:proofErr w:type="spellEnd"/>
      <w:r w:rsidR="00577EF9">
        <w:rPr>
          <w:rFonts w:ascii="Courier New" w:eastAsia="Times New Roman" w:hAnsi="Courier New" w:cs="Courier New"/>
          <w:color w:val="0033B3"/>
          <w:sz w:val="20"/>
          <w:szCs w:val="20"/>
          <w:lang w:eastAsia="en-GB"/>
        </w:rPr>
        <w:t xml:space="preserve">. Notice that the state change is wrapped into a </w:t>
      </w:r>
      <w:proofErr w:type="spellStart"/>
      <w:r w:rsidR="00577EF9">
        <w:rPr>
          <w:rFonts w:ascii="Courier New" w:eastAsia="Times New Roman" w:hAnsi="Courier New" w:cs="Courier New"/>
          <w:color w:val="0033B3"/>
          <w:sz w:val="20"/>
          <w:szCs w:val="20"/>
          <w:lang w:eastAsia="en-GB"/>
        </w:rPr>
        <w:t>runInAction</w:t>
      </w:r>
      <w:proofErr w:type="spellEnd"/>
      <w:r w:rsidR="00577EF9">
        <w:rPr>
          <w:rFonts w:ascii="Courier New" w:eastAsia="Times New Roman" w:hAnsi="Courier New" w:cs="Courier New"/>
          <w:color w:val="0033B3"/>
          <w:sz w:val="20"/>
          <w:szCs w:val="20"/>
          <w:lang w:eastAsia="en-GB"/>
        </w:rPr>
        <w:t xml:space="preserve"> object. This because if we just change the tab value directly, a run time error would arise alerting that observable values cannot be changed outside actions. This is due to the strict mode previously set. </w:t>
      </w:r>
      <w:proofErr w:type="spellStart"/>
      <w:r w:rsidR="00110691">
        <w:rPr>
          <w:rFonts w:ascii="Courier New" w:eastAsia="Times New Roman" w:hAnsi="Courier New" w:cs="Courier New"/>
          <w:color w:val="0033B3"/>
          <w:sz w:val="20"/>
          <w:szCs w:val="20"/>
          <w:lang w:eastAsia="en-GB"/>
        </w:rPr>
        <w:t>runInAction</w:t>
      </w:r>
      <w:proofErr w:type="spellEnd"/>
      <w:r w:rsidR="00110691">
        <w:rPr>
          <w:rFonts w:ascii="Courier New" w:eastAsia="Times New Roman" w:hAnsi="Courier New" w:cs="Courier New"/>
          <w:color w:val="0033B3"/>
          <w:sz w:val="20"/>
          <w:szCs w:val="20"/>
          <w:lang w:eastAsia="en-GB"/>
        </w:rPr>
        <w:t xml:space="preserve"> creates a throwaway action we can use directly in the code. This approach is made necessary because we used a </w:t>
      </w:r>
      <w:proofErr w:type="spellStart"/>
      <w:r w:rsidR="00110691">
        <w:rPr>
          <w:rFonts w:ascii="Courier New" w:eastAsia="Times New Roman" w:hAnsi="Courier New" w:cs="Courier New"/>
          <w:color w:val="0033B3"/>
          <w:sz w:val="20"/>
          <w:szCs w:val="20"/>
          <w:lang w:eastAsia="en-GB"/>
        </w:rPr>
        <w:t>stand alone</w:t>
      </w:r>
      <w:proofErr w:type="spellEnd"/>
      <w:r w:rsidR="00110691">
        <w:rPr>
          <w:rFonts w:ascii="Courier New" w:eastAsia="Times New Roman" w:hAnsi="Courier New" w:cs="Courier New"/>
          <w:color w:val="0033B3"/>
          <w:sz w:val="20"/>
          <w:szCs w:val="20"/>
          <w:lang w:eastAsia="en-GB"/>
        </w:rPr>
        <w:t xml:space="preserve"> Observable variable. If we included the tab variable into the </w:t>
      </w:r>
      <w:proofErr w:type="spellStart"/>
      <w:r w:rsidR="00110691">
        <w:rPr>
          <w:rFonts w:ascii="Courier New" w:eastAsia="Times New Roman" w:hAnsi="Courier New" w:cs="Courier New"/>
          <w:color w:val="0033B3"/>
          <w:sz w:val="20"/>
          <w:szCs w:val="20"/>
          <w:lang w:eastAsia="en-GB"/>
        </w:rPr>
        <w:t>TodoStore</w:t>
      </w:r>
      <w:proofErr w:type="spellEnd"/>
      <w:r w:rsidR="00110691">
        <w:rPr>
          <w:rFonts w:ascii="Courier New" w:eastAsia="Times New Roman" w:hAnsi="Courier New" w:cs="Courier New"/>
          <w:color w:val="0033B3"/>
          <w:sz w:val="20"/>
          <w:szCs w:val="20"/>
          <w:lang w:eastAsia="en-GB"/>
        </w:rPr>
        <w:t xml:space="preserve"> class the code generator would had automatically create also its getter and setter actions.</w:t>
      </w:r>
    </w:p>
    <w:p w14:paraId="32DCDFB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E7FF49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DD7B8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7DA3A5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6900061" w14:textId="59FBE9CD" w:rsidR="00904CD3" w:rsidRPr="00904CD3"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033B3"/>
          <w:sz w:val="20"/>
          <w:szCs w:val="20"/>
          <w:lang w:eastAsia="en-GB"/>
        </w:rPr>
        <w:t xml:space="preserve">class </w:t>
      </w:r>
      <w:proofErr w:type="spellStart"/>
      <w:r w:rsidR="00904CD3" w:rsidRPr="00904CD3">
        <w:rPr>
          <w:rFonts w:ascii="Courier New" w:eastAsia="Times New Roman" w:hAnsi="Courier New" w:cs="Courier New"/>
          <w:color w:val="000000"/>
          <w:sz w:val="20"/>
          <w:szCs w:val="20"/>
          <w:lang w:eastAsia="en-GB"/>
        </w:rPr>
        <w:t>HomePage</w:t>
      </w:r>
      <w:proofErr w:type="spellEnd"/>
      <w:r w:rsidR="00904CD3" w:rsidRPr="00904CD3">
        <w:rPr>
          <w:rFonts w:ascii="Courier New" w:eastAsia="Times New Roman" w:hAnsi="Courier New" w:cs="Courier New"/>
          <w:color w:val="000000"/>
          <w:sz w:val="20"/>
          <w:szCs w:val="20"/>
          <w:lang w:eastAsia="en-GB"/>
        </w:rPr>
        <w:t xml:space="preserve"> </w:t>
      </w:r>
      <w:r w:rsidR="00904CD3" w:rsidRPr="00904CD3">
        <w:rPr>
          <w:rFonts w:ascii="Courier New" w:eastAsia="Times New Roman" w:hAnsi="Courier New" w:cs="Courier New"/>
          <w:color w:val="0033B3"/>
          <w:sz w:val="20"/>
          <w:szCs w:val="20"/>
          <w:lang w:eastAsia="en-GB"/>
        </w:rPr>
        <w:t xml:space="preserve">extends </w:t>
      </w:r>
      <w:proofErr w:type="spellStart"/>
      <w:r w:rsidR="00904CD3" w:rsidRPr="00904CD3">
        <w:rPr>
          <w:rFonts w:ascii="Courier New" w:eastAsia="Times New Roman" w:hAnsi="Courier New" w:cs="Courier New"/>
          <w:color w:val="000000"/>
          <w:sz w:val="20"/>
          <w:szCs w:val="20"/>
          <w:lang w:eastAsia="en-GB"/>
        </w:rPr>
        <w:t>StatelessWidget</w:t>
      </w:r>
      <w:proofErr w:type="spellEnd"/>
      <w:r w:rsidR="00904CD3" w:rsidRPr="00904CD3">
        <w:rPr>
          <w:rFonts w:ascii="Courier New" w:eastAsia="Times New Roman" w:hAnsi="Courier New" w:cs="Courier New"/>
          <w:color w:val="000000"/>
          <w:sz w:val="20"/>
          <w:szCs w:val="20"/>
          <w:lang w:eastAsia="en-GB"/>
        </w:rPr>
        <w:t xml:space="preserve">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00000"/>
          <w:sz w:val="20"/>
          <w:szCs w:val="20"/>
          <w:lang w:eastAsia="en-GB"/>
        </w:rPr>
        <w:t>HomePage</w:t>
      </w:r>
      <w:proofErr w:type="spellEnd"/>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00000"/>
          <w:sz w:val="20"/>
          <w:szCs w:val="20"/>
          <w:lang w:eastAsia="en-GB"/>
        </w:rPr>
        <w:t>Key</w:t>
      </w:r>
      <w:r w:rsidR="00904CD3" w:rsidRPr="00904CD3">
        <w:rPr>
          <w:rFonts w:ascii="Courier New" w:eastAsia="Times New Roman" w:hAnsi="Courier New" w:cs="Courier New"/>
          <w:color w:val="080808"/>
          <w:sz w:val="20"/>
          <w:szCs w:val="20"/>
          <w:lang w:eastAsia="en-GB"/>
        </w:rPr>
        <w:t xml:space="preserve">? key}) : </w:t>
      </w:r>
      <w:r w:rsidR="00904CD3" w:rsidRPr="00904CD3">
        <w:rPr>
          <w:rFonts w:ascii="Courier New" w:eastAsia="Times New Roman" w:hAnsi="Courier New" w:cs="Courier New"/>
          <w:color w:val="0033B3"/>
          <w:sz w:val="20"/>
          <w:szCs w:val="20"/>
          <w:lang w:eastAsia="en-GB"/>
        </w:rPr>
        <w:t>super</w:t>
      </w:r>
      <w:r w:rsidR="00904CD3" w:rsidRPr="00904CD3">
        <w:rPr>
          <w:rFonts w:ascii="Courier New" w:eastAsia="Times New Roman" w:hAnsi="Courier New" w:cs="Courier New"/>
          <w:color w:val="080808"/>
          <w:sz w:val="20"/>
          <w:szCs w:val="20"/>
          <w:lang w:eastAsia="en-GB"/>
        </w:rPr>
        <w:t>(key: key);</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final </w:t>
      </w:r>
      <w:r w:rsidR="00904CD3" w:rsidRPr="00904CD3">
        <w:rPr>
          <w:rFonts w:ascii="Courier New" w:eastAsia="Times New Roman" w:hAnsi="Courier New" w:cs="Courier New"/>
          <w:color w:val="871094"/>
          <w:sz w:val="20"/>
          <w:szCs w:val="20"/>
          <w:lang w:eastAsia="en-GB"/>
        </w:rPr>
        <w:t xml:space="preserve">_tab </w:t>
      </w:r>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2196F3"/>
          <w:sz w:val="20"/>
          <w:szCs w:val="20"/>
          <w:lang w:eastAsia="en-GB"/>
        </w:rPr>
        <w:t>Observable</w:t>
      </w:r>
      <w:r w:rsidR="00904CD3" w:rsidRPr="00904CD3">
        <w:rPr>
          <w:rFonts w:ascii="Courier New" w:eastAsia="Times New Roman" w:hAnsi="Courier New" w:cs="Courier New"/>
          <w:color w:val="080808"/>
          <w:sz w:val="20"/>
          <w:szCs w:val="20"/>
          <w:lang w:eastAsia="en-GB"/>
        </w:rPr>
        <w:t>&lt;</w:t>
      </w:r>
      <w:proofErr w:type="spellStart"/>
      <w:r w:rsidR="00904CD3" w:rsidRPr="00904CD3">
        <w:rPr>
          <w:rFonts w:ascii="Courier New" w:eastAsia="Times New Roman" w:hAnsi="Courier New" w:cs="Courier New"/>
          <w:color w:val="000000"/>
          <w:sz w:val="20"/>
          <w:szCs w:val="20"/>
          <w:lang w:eastAsia="en-GB"/>
        </w:rPr>
        <w:t>TabState</w:t>
      </w:r>
      <w:proofErr w:type="spellEnd"/>
      <w:r w:rsidR="00904CD3" w:rsidRPr="00904CD3">
        <w:rPr>
          <w:rFonts w:ascii="Courier New" w:eastAsia="Times New Roman" w:hAnsi="Courier New" w:cs="Courier New"/>
          <w:color w:val="080808"/>
          <w:sz w:val="20"/>
          <w:szCs w:val="20"/>
          <w:lang w:eastAsia="en-GB"/>
        </w:rPr>
        <w:t>&gt;(</w:t>
      </w:r>
      <w:proofErr w:type="spellStart"/>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proofErr w:type="spellEnd"/>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9E880D"/>
          <w:sz w:val="20"/>
          <w:szCs w:val="20"/>
          <w:lang w:eastAsia="en-GB"/>
        </w:rPr>
        <w:t>@override</w:t>
      </w:r>
      <w:r w:rsidR="00904CD3" w:rsidRPr="00904CD3">
        <w:rPr>
          <w:rFonts w:ascii="Courier New" w:eastAsia="Times New Roman" w:hAnsi="Courier New" w:cs="Courier New"/>
          <w:color w:val="9E880D"/>
          <w:sz w:val="20"/>
          <w:szCs w:val="20"/>
          <w:lang w:eastAsia="en-GB"/>
        </w:rPr>
        <w:br/>
        <w:t xml:space="preserve">  </w:t>
      </w:r>
      <w:r w:rsidR="00904CD3" w:rsidRPr="00904CD3">
        <w:rPr>
          <w:rFonts w:ascii="Courier New" w:eastAsia="Times New Roman" w:hAnsi="Courier New" w:cs="Courier New"/>
          <w:color w:val="000000"/>
          <w:sz w:val="20"/>
          <w:szCs w:val="20"/>
          <w:lang w:eastAsia="en-GB"/>
        </w:rPr>
        <w:t xml:space="preserve">Widget </w:t>
      </w:r>
      <w:r w:rsidR="00904CD3" w:rsidRPr="00904CD3">
        <w:rPr>
          <w:rFonts w:ascii="Courier New" w:eastAsia="Times New Roman" w:hAnsi="Courier New" w:cs="Courier New"/>
          <w:color w:val="00627A"/>
          <w:sz w:val="20"/>
          <w:szCs w:val="20"/>
          <w:lang w:eastAsia="en-GB"/>
        </w:rPr>
        <w:t>build</w:t>
      </w:r>
      <w:r w:rsidR="00904CD3" w:rsidRPr="00904CD3">
        <w:rPr>
          <w:rFonts w:ascii="Courier New" w:eastAsia="Times New Roman" w:hAnsi="Courier New" w:cs="Courier New"/>
          <w:color w:val="080808"/>
          <w:sz w:val="20"/>
          <w:szCs w:val="20"/>
          <w:lang w:eastAsia="en-GB"/>
        </w:rPr>
        <w:t>(</w:t>
      </w:r>
      <w:proofErr w:type="spellStart"/>
      <w:r w:rsidR="00904CD3" w:rsidRPr="00904CD3">
        <w:rPr>
          <w:rFonts w:ascii="Courier New" w:eastAsia="Times New Roman" w:hAnsi="Courier New" w:cs="Courier New"/>
          <w:color w:val="000000"/>
          <w:sz w:val="20"/>
          <w:szCs w:val="20"/>
          <w:lang w:eastAsia="en-GB"/>
        </w:rPr>
        <w:t>BuildContext</w:t>
      </w:r>
      <w:proofErr w:type="spellEnd"/>
      <w:r w:rsidR="00904CD3" w:rsidRPr="00904CD3">
        <w:rPr>
          <w:rFonts w:ascii="Courier New" w:eastAsia="Times New Roman" w:hAnsi="Courier New" w:cs="Courier New"/>
          <w:color w:val="000000"/>
          <w:sz w:val="20"/>
          <w:szCs w:val="20"/>
          <w:lang w:eastAsia="en-GB"/>
        </w:rPr>
        <w:t xml:space="preserve"> </w:t>
      </w:r>
      <w:r w:rsidR="00904CD3" w:rsidRPr="00904CD3">
        <w:rPr>
          <w:rFonts w:ascii="Courier New" w:eastAsia="Times New Roman" w:hAnsi="Courier New" w:cs="Courier New"/>
          <w:color w:val="080808"/>
          <w:sz w:val="20"/>
          <w:szCs w:val="20"/>
          <w:lang w:eastAsia="en-GB"/>
        </w:rPr>
        <w:t>context) {</w:t>
      </w:r>
      <w:r w:rsidR="00904CD3" w:rsidRPr="00904CD3">
        <w:rPr>
          <w:rFonts w:ascii="Courier New" w:eastAsia="Times New Roman" w:hAnsi="Courier New" w:cs="Courier New"/>
          <w:color w:val="080808"/>
          <w:sz w:val="20"/>
          <w:szCs w:val="20"/>
          <w:lang w:eastAsia="en-GB"/>
        </w:rPr>
        <w:br/>
        <w:t xml:space="preserve">    print(</w:t>
      </w:r>
      <w:r w:rsidR="00904CD3" w:rsidRPr="00904CD3">
        <w:rPr>
          <w:rFonts w:ascii="Courier New" w:eastAsia="Times New Roman" w:hAnsi="Courier New" w:cs="Courier New"/>
          <w:color w:val="067D17"/>
          <w:sz w:val="20"/>
          <w:szCs w:val="20"/>
          <w:lang w:eastAsia="en-GB"/>
        </w:rPr>
        <w:t xml:space="preserve">"building </w:t>
      </w:r>
      <w:proofErr w:type="spellStart"/>
      <w:r w:rsidR="00904CD3" w:rsidRPr="00904CD3">
        <w:rPr>
          <w:rFonts w:ascii="Courier New" w:eastAsia="Times New Roman" w:hAnsi="Courier New" w:cs="Courier New"/>
          <w:color w:val="067D17"/>
          <w:sz w:val="20"/>
          <w:szCs w:val="20"/>
          <w:lang w:eastAsia="en-GB"/>
        </w:rPr>
        <w:t>HomePage</w:t>
      </w:r>
      <w:proofErr w:type="spellEnd"/>
      <w:r w:rsidR="00904CD3" w:rsidRPr="00904CD3">
        <w:rPr>
          <w:rFonts w:ascii="Courier New" w:eastAsia="Times New Roman" w:hAnsi="Courier New" w:cs="Courier New"/>
          <w:color w:val="067D17"/>
          <w:sz w:val="20"/>
          <w:szCs w:val="20"/>
          <w:lang w:eastAsia="en-GB"/>
        </w:rPr>
        <w:t>"</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return </w:t>
      </w:r>
      <w:r w:rsidR="00904CD3" w:rsidRPr="00904CD3">
        <w:rPr>
          <w:rFonts w:ascii="Courier New" w:eastAsia="Times New Roman" w:hAnsi="Courier New" w:cs="Courier New"/>
          <w:color w:val="2196F3"/>
          <w:sz w:val="20"/>
          <w:szCs w:val="20"/>
          <w:lang w:eastAsia="en-GB"/>
        </w:rPr>
        <w:t>Observer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builder: (context)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033B3"/>
          <w:sz w:val="20"/>
          <w:szCs w:val="20"/>
          <w:lang w:eastAsia="en-GB"/>
        </w:rPr>
        <w:t xml:space="preserve">return </w:t>
      </w:r>
      <w:r w:rsidR="00904CD3" w:rsidRPr="00904CD3">
        <w:rPr>
          <w:rFonts w:ascii="Courier New" w:eastAsia="Times New Roman" w:hAnsi="Courier New" w:cs="Courier New"/>
          <w:color w:val="2196F3"/>
          <w:sz w:val="20"/>
          <w:szCs w:val="20"/>
          <w:lang w:eastAsia="en-GB"/>
        </w:rPr>
        <w:t>Scaffold</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80808"/>
          <w:sz w:val="20"/>
          <w:szCs w:val="20"/>
          <w:lang w:eastAsia="en-GB"/>
        </w:rPr>
        <w:t>appBar</w:t>
      </w:r>
      <w:proofErr w:type="spellEnd"/>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AppBar</w:t>
      </w:r>
      <w:proofErr w:type="spellEnd"/>
      <w:r w:rsidR="00904CD3" w:rsidRPr="00904CD3">
        <w:rPr>
          <w:rFonts w:ascii="Courier New" w:eastAsia="Times New Roman" w:hAnsi="Courier New" w:cs="Courier New"/>
          <w:color w:val="080808"/>
          <w:sz w:val="20"/>
          <w:szCs w:val="20"/>
          <w:lang w:eastAsia="en-GB"/>
        </w:rPr>
        <w:t>(</w:t>
      </w:r>
      <w:r w:rsidR="00904CD3">
        <w:rPr>
          <w:rFonts w:ascii="Courier New" w:eastAsia="Times New Roman" w:hAnsi="Courier New" w:cs="Courier New"/>
          <w:color w:val="080808"/>
          <w:sz w:val="20"/>
          <w:szCs w:val="20"/>
          <w:lang w:eastAsia="en-GB"/>
        </w:rPr>
        <w:t>. .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body: </w:t>
      </w:r>
      <w:r w:rsidR="00904CD3" w:rsidRPr="00904CD3">
        <w:rPr>
          <w:rFonts w:ascii="Courier New" w:eastAsia="Times New Roman" w:hAnsi="Courier New" w:cs="Courier New"/>
          <w:color w:val="871094"/>
          <w:sz w:val="20"/>
          <w:szCs w:val="20"/>
          <w:lang w:eastAsia="en-GB"/>
        </w:rPr>
        <w:t>_</w:t>
      </w:r>
      <w:proofErr w:type="spellStart"/>
      <w:r w:rsidR="00904CD3" w:rsidRPr="00904CD3">
        <w:rPr>
          <w:rFonts w:ascii="Courier New" w:eastAsia="Times New Roman" w:hAnsi="Courier New" w:cs="Courier New"/>
          <w:color w:val="871094"/>
          <w:sz w:val="20"/>
          <w:szCs w:val="20"/>
          <w:lang w:eastAsia="en-GB"/>
        </w:rPr>
        <w:t>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value</w:t>
      </w:r>
      <w:proofErr w:type="spellEnd"/>
      <w:r w:rsidR="00904CD3" w:rsidRPr="00904CD3">
        <w:rPr>
          <w:rFonts w:ascii="Courier New" w:eastAsia="Times New Roman" w:hAnsi="Courier New" w:cs="Courier New"/>
          <w:color w:val="871094"/>
          <w:sz w:val="20"/>
          <w:szCs w:val="20"/>
          <w:lang w:eastAsia="en-GB"/>
        </w:rP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proofErr w:type="spellEnd"/>
      <w:r w:rsidR="00904CD3" w:rsidRPr="00904CD3">
        <w:rPr>
          <w:rFonts w:ascii="Courier New" w:eastAsia="Times New Roman" w:hAnsi="Courier New" w:cs="Courier New"/>
          <w:color w:val="871094"/>
          <w:sz w:val="20"/>
          <w:szCs w:val="20"/>
          <w:lang w:eastAsia="en-GB"/>
        </w:rP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0033B3"/>
          <w:sz w:val="20"/>
          <w:szCs w:val="20"/>
          <w:lang w:eastAsia="en-GB"/>
        </w:rPr>
        <w:t>const</w:t>
      </w:r>
      <w:proofErr w:type="spellEnd"/>
      <w:r w:rsidR="00904CD3" w:rsidRPr="00904CD3">
        <w:rPr>
          <w:rFonts w:ascii="Courier New" w:eastAsia="Times New Roman" w:hAnsi="Courier New" w:cs="Courier New"/>
          <w:color w:val="0033B3"/>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TodoView</w:t>
      </w:r>
      <w:proofErr w:type="spellEnd"/>
      <w:r w:rsidR="00904CD3" w:rsidRPr="00904CD3">
        <w:rPr>
          <w:rFonts w:ascii="Courier New" w:eastAsia="Times New Roman" w:hAnsi="Courier New" w:cs="Courier New"/>
          <w:color w:val="080808"/>
          <w:sz w:val="20"/>
          <w:szCs w:val="20"/>
          <w:lang w:eastAsia="en-GB"/>
        </w:rPr>
        <w:t xml:space="preserve">() : </w:t>
      </w:r>
      <w:proofErr w:type="spellStart"/>
      <w:r w:rsidR="00904CD3" w:rsidRPr="00904CD3">
        <w:rPr>
          <w:rFonts w:ascii="Courier New" w:eastAsia="Times New Roman" w:hAnsi="Courier New" w:cs="Courier New"/>
          <w:color w:val="0033B3"/>
          <w:sz w:val="20"/>
          <w:szCs w:val="20"/>
          <w:lang w:eastAsia="en-GB"/>
        </w:rPr>
        <w:t>const</w:t>
      </w:r>
      <w:proofErr w:type="spellEnd"/>
      <w:r w:rsidR="00904CD3" w:rsidRPr="00904CD3">
        <w:rPr>
          <w:rFonts w:ascii="Courier New" w:eastAsia="Times New Roman" w:hAnsi="Courier New" w:cs="Courier New"/>
          <w:color w:val="0033B3"/>
          <w:sz w:val="20"/>
          <w:szCs w:val="20"/>
          <w:lang w:eastAsia="en-GB"/>
        </w:rPr>
        <w:t xml:space="preserve"> </w:t>
      </w:r>
      <w:r w:rsidR="00904CD3" w:rsidRPr="00904CD3">
        <w:rPr>
          <w:rFonts w:ascii="Courier New" w:eastAsia="Times New Roman" w:hAnsi="Courier New" w:cs="Courier New"/>
          <w:color w:val="2196F3"/>
          <w:sz w:val="20"/>
          <w:szCs w:val="20"/>
          <w:lang w:eastAsia="en-GB"/>
        </w:rPr>
        <w:t>Stats</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80808"/>
          <w:sz w:val="20"/>
          <w:szCs w:val="20"/>
          <w:lang w:eastAsia="en-GB"/>
        </w:rPr>
        <w:t>bottomNavigationBar</w:t>
      </w:r>
      <w:proofErr w:type="spellEnd"/>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TabSelector</w:t>
      </w:r>
      <w:proofErr w:type="spellEnd"/>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tab: </w:t>
      </w:r>
      <w:r w:rsidR="00904CD3" w:rsidRPr="00904CD3">
        <w:rPr>
          <w:rFonts w:ascii="Courier New" w:eastAsia="Times New Roman" w:hAnsi="Courier New" w:cs="Courier New"/>
          <w:color w:val="871094"/>
          <w:sz w:val="20"/>
          <w:szCs w:val="20"/>
          <w:lang w:eastAsia="en-GB"/>
        </w:rPr>
        <w:t>_tab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proofErr w:type="spellStart"/>
      <w:r w:rsidR="00904CD3" w:rsidRPr="00904CD3">
        <w:rPr>
          <w:rFonts w:ascii="Courier New" w:eastAsia="Times New Roman" w:hAnsi="Courier New" w:cs="Courier New"/>
          <w:color w:val="080808"/>
          <w:sz w:val="20"/>
          <w:szCs w:val="20"/>
          <w:lang w:eastAsia="en-GB"/>
        </w:rPr>
        <w:t>floatingActionButton</w:t>
      </w:r>
      <w:proofErr w:type="spellEnd"/>
      <w:r w:rsidR="00904CD3" w:rsidRPr="00904CD3">
        <w:rPr>
          <w:rFonts w:ascii="Courier New" w:eastAsia="Times New Roman" w:hAnsi="Courier New" w:cs="Courier New"/>
          <w:color w:val="080808"/>
          <w:sz w:val="20"/>
          <w:szCs w:val="20"/>
          <w:lang w:eastAsia="en-GB"/>
        </w:rPr>
        <w:t xml:space="preserve">:  </w:t>
      </w:r>
      <w:r w:rsidR="00904CD3" w:rsidRPr="00904CD3">
        <w:rPr>
          <w:rFonts w:ascii="Courier New" w:eastAsia="Times New Roman" w:hAnsi="Courier New" w:cs="Courier New"/>
          <w:color w:val="871094"/>
          <w:sz w:val="20"/>
          <w:szCs w:val="20"/>
          <w:lang w:eastAsia="en-GB"/>
        </w:rPr>
        <w:t>_</w:t>
      </w:r>
      <w:proofErr w:type="spellStart"/>
      <w:r w:rsidR="00904CD3" w:rsidRPr="00904CD3">
        <w:rPr>
          <w:rFonts w:ascii="Courier New" w:eastAsia="Times New Roman" w:hAnsi="Courier New" w:cs="Courier New"/>
          <w:color w:val="871094"/>
          <w:sz w:val="20"/>
          <w:szCs w:val="20"/>
          <w:lang w:eastAsia="en-GB"/>
        </w:rPr>
        <w:t>tab</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value</w:t>
      </w:r>
      <w:proofErr w:type="spellEnd"/>
      <w:r w:rsidR="00904CD3" w:rsidRPr="00904CD3">
        <w:rPr>
          <w:rFonts w:ascii="Courier New" w:eastAsia="Times New Roman" w:hAnsi="Courier New" w:cs="Courier New"/>
          <w:color w:val="871094"/>
          <w:sz w:val="20"/>
          <w:szCs w:val="20"/>
          <w:lang w:eastAsia="en-GB"/>
        </w:rP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000000"/>
          <w:sz w:val="20"/>
          <w:szCs w:val="20"/>
          <w:lang w:eastAsia="en-GB"/>
        </w:rPr>
        <w:t>TabState</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871094"/>
          <w:sz w:val="20"/>
          <w:szCs w:val="20"/>
          <w:lang w:eastAsia="en-GB"/>
        </w:rPr>
        <w:t>todos</w:t>
      </w:r>
      <w:proofErr w:type="spellEnd"/>
      <w:r w:rsidR="00904CD3" w:rsidRPr="00904CD3">
        <w:rPr>
          <w:rFonts w:ascii="Courier New" w:eastAsia="Times New Roman" w:hAnsi="Courier New" w:cs="Courier New"/>
          <w:color w:val="871094"/>
          <w:sz w:val="20"/>
          <w:szCs w:val="20"/>
          <w:lang w:eastAsia="en-GB"/>
        </w:rPr>
        <w:br/>
        <w:t xml:space="preserve">                </w:t>
      </w:r>
      <w:r w:rsidR="00904CD3" w:rsidRPr="00904CD3">
        <w:rPr>
          <w:rFonts w:ascii="Courier New" w:eastAsia="Times New Roman" w:hAnsi="Courier New" w:cs="Courier New"/>
          <w:color w:val="080808"/>
          <w:sz w:val="20"/>
          <w:szCs w:val="20"/>
          <w:lang w:eastAsia="en-GB"/>
        </w:rPr>
        <w:t xml:space="preserve">? </w:t>
      </w:r>
      <w:proofErr w:type="spellStart"/>
      <w:r w:rsidR="00904CD3" w:rsidRPr="00904CD3">
        <w:rPr>
          <w:rFonts w:ascii="Courier New" w:eastAsia="Times New Roman" w:hAnsi="Courier New" w:cs="Courier New"/>
          <w:color w:val="2196F3"/>
          <w:sz w:val="20"/>
          <w:szCs w:val="20"/>
          <w:lang w:eastAsia="en-GB"/>
        </w:rPr>
        <w:t>FloatingActionButton</w:t>
      </w:r>
      <w:proofErr w:type="spellEnd"/>
      <w:r w:rsidR="00904CD3" w:rsidRPr="00904CD3">
        <w:rPr>
          <w:rFonts w:ascii="Courier New" w:eastAsia="Times New Roman" w:hAnsi="Courier New" w:cs="Courier New"/>
          <w:color w:val="080808"/>
          <w:sz w:val="20"/>
          <w:szCs w:val="20"/>
          <w:lang w:eastAsia="en-GB"/>
        </w:rPr>
        <w:t>(</w:t>
      </w:r>
      <w:r w:rsidR="00904CD3">
        <w:rPr>
          <w:rFonts w:ascii="Courier New" w:eastAsia="Times New Roman" w:hAnsi="Courier New" w:cs="Courier New"/>
          <w:color w:val="080808"/>
          <w:sz w:val="20"/>
          <w:szCs w:val="20"/>
          <w:lang w:eastAsia="en-GB"/>
        </w:rPr>
        <w:t>. . .</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t xml:space="preserve">                : </w:t>
      </w:r>
      <w:r w:rsidR="00904CD3" w:rsidRPr="00904CD3">
        <w:rPr>
          <w:rFonts w:ascii="Courier New" w:eastAsia="Times New Roman" w:hAnsi="Courier New" w:cs="Courier New"/>
          <w:color w:val="2196F3"/>
          <w:sz w:val="20"/>
          <w:szCs w:val="20"/>
          <w:lang w:eastAsia="en-GB"/>
        </w:rPr>
        <w:t>Container</w:t>
      </w:r>
      <w:r w:rsidR="00904CD3" w:rsidRPr="00904CD3">
        <w:rPr>
          <w:rFonts w:ascii="Courier New" w:eastAsia="Times New Roman" w:hAnsi="Courier New" w:cs="Courier New"/>
          <w:color w:val="080808"/>
          <w:sz w:val="20"/>
          <w:szCs w:val="20"/>
          <w:lang w:eastAsia="en-GB"/>
        </w:rPr>
        <w:t>()</w:t>
      </w:r>
      <w:r w:rsidR="00904CD3" w:rsidRPr="00904CD3">
        <w:rPr>
          <w:rFonts w:ascii="Courier New" w:eastAsia="Times New Roman" w:hAnsi="Courier New" w:cs="Courier New"/>
          <w:color w:val="080808"/>
          <w:sz w:val="20"/>
          <w:szCs w:val="20"/>
          <w:lang w:eastAsia="en-GB"/>
        </w:rPr>
        <w:br/>
      </w:r>
      <w:r w:rsidR="00904CD3" w:rsidRPr="00904CD3">
        <w:rPr>
          <w:rFonts w:ascii="Courier New" w:eastAsia="Times New Roman" w:hAnsi="Courier New" w:cs="Courier New"/>
          <w:color w:val="080808"/>
          <w:sz w:val="20"/>
          <w:szCs w:val="20"/>
          <w:lang w:eastAsia="en-GB"/>
        </w:rPr>
        <w:lastRenderedPageBreak/>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 xml:space="preserve">  }</w:t>
      </w:r>
      <w:r w:rsidR="00904CD3" w:rsidRPr="00904CD3">
        <w:rPr>
          <w:rFonts w:ascii="Courier New" w:eastAsia="Times New Roman" w:hAnsi="Courier New" w:cs="Courier New"/>
          <w:color w:val="080808"/>
          <w:sz w:val="20"/>
          <w:szCs w:val="20"/>
          <w:lang w:eastAsia="en-GB"/>
        </w:rPr>
        <w:br/>
        <w:t>}</w:t>
      </w:r>
    </w:p>
    <w:p w14:paraId="005A9460"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DFAEA3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DF8E4F4"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A8F151B" w14:textId="776FF1AD" w:rsidR="00904CD3" w:rsidRDefault="00904CD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A36EBE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5806028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799C7CB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36959B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C9777F4" w14:textId="7BA478CE" w:rsidR="00904CD3"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EE14503" w14:textId="77777777" w:rsidR="00904CD3" w:rsidRDefault="00904CD3"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664519C3" w14:textId="3FA6A760" w:rsidR="00904CD3" w:rsidRPr="00904CD3" w:rsidRDefault="00904CD3" w:rsidP="00904C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04CD3">
        <w:rPr>
          <w:rFonts w:ascii="Courier New" w:eastAsia="Times New Roman" w:hAnsi="Courier New" w:cs="Courier New"/>
          <w:color w:val="0033B3"/>
          <w:sz w:val="20"/>
          <w:szCs w:val="20"/>
          <w:lang w:eastAsia="en-GB"/>
        </w:rPr>
        <w:t xml:space="preserve">class </w:t>
      </w:r>
      <w:proofErr w:type="spellStart"/>
      <w:r w:rsidRPr="00904CD3">
        <w:rPr>
          <w:rFonts w:ascii="Courier New" w:eastAsia="Times New Roman" w:hAnsi="Courier New" w:cs="Courier New"/>
          <w:color w:val="000000"/>
          <w:sz w:val="20"/>
          <w:szCs w:val="20"/>
          <w:lang w:eastAsia="en-GB"/>
        </w:rPr>
        <w:t>TabSelector</w:t>
      </w:r>
      <w:proofErr w:type="spellEnd"/>
      <w:r w:rsidRPr="00904CD3">
        <w:rPr>
          <w:rFonts w:ascii="Courier New" w:eastAsia="Times New Roman" w:hAnsi="Courier New" w:cs="Courier New"/>
          <w:color w:val="000000"/>
          <w:sz w:val="20"/>
          <w:szCs w:val="20"/>
          <w:lang w:eastAsia="en-GB"/>
        </w:rPr>
        <w:t xml:space="preserve"> </w:t>
      </w:r>
      <w:r w:rsidRPr="00904CD3">
        <w:rPr>
          <w:rFonts w:ascii="Courier New" w:eastAsia="Times New Roman" w:hAnsi="Courier New" w:cs="Courier New"/>
          <w:color w:val="0033B3"/>
          <w:sz w:val="20"/>
          <w:szCs w:val="20"/>
          <w:lang w:eastAsia="en-GB"/>
        </w:rPr>
        <w:t xml:space="preserve">extends </w:t>
      </w:r>
      <w:proofErr w:type="spellStart"/>
      <w:r w:rsidRPr="00904CD3">
        <w:rPr>
          <w:rFonts w:ascii="Courier New" w:eastAsia="Times New Roman" w:hAnsi="Courier New" w:cs="Courier New"/>
          <w:color w:val="000000"/>
          <w:sz w:val="20"/>
          <w:szCs w:val="20"/>
          <w:lang w:eastAsia="en-GB"/>
        </w:rPr>
        <w:t>StatelessWidget</w:t>
      </w:r>
      <w:proofErr w:type="spellEnd"/>
      <w:r w:rsidRPr="00904CD3">
        <w:rPr>
          <w:rFonts w:ascii="Courier New" w:eastAsia="Times New Roman" w:hAnsi="Courier New" w:cs="Courier New"/>
          <w:color w:val="000000"/>
          <w:sz w:val="20"/>
          <w:szCs w:val="20"/>
          <w:lang w:eastAsia="en-GB"/>
        </w:rPr>
        <w:t xml:space="preserve"> </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final </w:t>
      </w:r>
      <w:r w:rsidRPr="00904CD3">
        <w:rPr>
          <w:rFonts w:ascii="Courier New" w:eastAsia="Times New Roman" w:hAnsi="Courier New" w:cs="Courier New"/>
          <w:color w:val="000000"/>
          <w:sz w:val="20"/>
          <w:szCs w:val="20"/>
          <w:lang w:eastAsia="en-GB"/>
        </w:rPr>
        <w:t>Observable</w:t>
      </w:r>
      <w:r w:rsidRPr="00904CD3">
        <w:rPr>
          <w:rFonts w:ascii="Courier New" w:eastAsia="Times New Roman" w:hAnsi="Courier New" w:cs="Courier New"/>
          <w:color w:val="080808"/>
          <w:sz w:val="20"/>
          <w:szCs w:val="20"/>
          <w:lang w:eastAsia="en-GB"/>
        </w:rPr>
        <w:t>&lt;</w:t>
      </w:r>
      <w:proofErr w:type="spellStart"/>
      <w:r w:rsidRPr="00904CD3">
        <w:rPr>
          <w:rFonts w:ascii="Courier New" w:eastAsia="Times New Roman" w:hAnsi="Courier New" w:cs="Courier New"/>
          <w:color w:val="000000"/>
          <w:sz w:val="20"/>
          <w:szCs w:val="20"/>
          <w:lang w:eastAsia="en-GB"/>
        </w:rPr>
        <w:t>TabState</w:t>
      </w:r>
      <w:proofErr w:type="spellEnd"/>
      <w:r w:rsidRPr="00904CD3">
        <w:rPr>
          <w:rFonts w:ascii="Courier New" w:eastAsia="Times New Roman" w:hAnsi="Courier New" w:cs="Courier New"/>
          <w:color w:val="080808"/>
          <w:sz w:val="20"/>
          <w:szCs w:val="20"/>
          <w:lang w:eastAsia="en-GB"/>
        </w:rPr>
        <w:t xml:space="preserve">&gt; </w:t>
      </w:r>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033B3"/>
          <w:sz w:val="20"/>
          <w:szCs w:val="20"/>
          <w:lang w:eastAsia="en-GB"/>
        </w:rPr>
        <w:t>const</w:t>
      </w:r>
      <w:proofErr w:type="spellEnd"/>
      <w:r w:rsidRPr="00904CD3">
        <w:rPr>
          <w:rFonts w:ascii="Courier New" w:eastAsia="Times New Roman" w:hAnsi="Courier New" w:cs="Courier New"/>
          <w:color w:val="0033B3"/>
          <w:sz w:val="20"/>
          <w:szCs w:val="20"/>
          <w:lang w:eastAsia="en-GB"/>
        </w:rPr>
        <w:t xml:space="preserve"> </w:t>
      </w:r>
      <w:proofErr w:type="spellStart"/>
      <w:r w:rsidRPr="00904CD3">
        <w:rPr>
          <w:rFonts w:ascii="Courier New" w:eastAsia="Times New Roman" w:hAnsi="Courier New" w:cs="Courier New"/>
          <w:color w:val="000000"/>
          <w:sz w:val="20"/>
          <w:szCs w:val="20"/>
          <w:lang w:eastAsia="en-GB"/>
        </w:rPr>
        <w:t>TabSelector</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00000"/>
          <w:sz w:val="20"/>
          <w:szCs w:val="20"/>
          <w:lang w:eastAsia="en-GB"/>
        </w:rPr>
        <w:t>Key</w:t>
      </w:r>
      <w:r w:rsidRPr="00904CD3">
        <w:rPr>
          <w:rFonts w:ascii="Courier New" w:eastAsia="Times New Roman" w:hAnsi="Courier New" w:cs="Courier New"/>
          <w:color w:val="080808"/>
          <w:sz w:val="20"/>
          <w:szCs w:val="20"/>
          <w:lang w:eastAsia="en-GB"/>
        </w:rPr>
        <w:t xml:space="preserve">? key, </w:t>
      </w:r>
      <w:r w:rsidRPr="00904CD3">
        <w:rPr>
          <w:rFonts w:ascii="Courier New" w:eastAsia="Times New Roman" w:hAnsi="Courier New" w:cs="Courier New"/>
          <w:color w:val="0033B3"/>
          <w:sz w:val="20"/>
          <w:szCs w:val="20"/>
          <w:lang w:eastAsia="en-GB"/>
        </w:rPr>
        <w:t xml:space="preserve">required </w:t>
      </w:r>
      <w:proofErr w:type="spellStart"/>
      <w:r w:rsidRPr="00904CD3">
        <w:rPr>
          <w:rFonts w:ascii="Courier New" w:eastAsia="Times New Roman" w:hAnsi="Courier New" w:cs="Courier New"/>
          <w:color w:val="0033B3"/>
          <w:sz w:val="20"/>
          <w:szCs w:val="20"/>
          <w:lang w:eastAsia="en-GB"/>
        </w:rPr>
        <w:t>this</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tab</w:t>
      </w:r>
      <w:proofErr w:type="spellEnd"/>
      <w:r w:rsidRPr="00904CD3">
        <w:rPr>
          <w:rFonts w:ascii="Courier New" w:eastAsia="Times New Roman" w:hAnsi="Courier New" w:cs="Courier New"/>
          <w:color w:val="080808"/>
          <w:sz w:val="20"/>
          <w:szCs w:val="20"/>
          <w:lang w:eastAsia="en-GB"/>
        </w:rPr>
        <w:t xml:space="preserve">}) : </w:t>
      </w:r>
      <w:r w:rsidRPr="00904CD3">
        <w:rPr>
          <w:rFonts w:ascii="Courier New" w:eastAsia="Times New Roman" w:hAnsi="Courier New" w:cs="Courier New"/>
          <w:color w:val="0033B3"/>
          <w:sz w:val="20"/>
          <w:szCs w:val="20"/>
          <w:lang w:eastAsia="en-GB"/>
        </w:rPr>
        <w:t>super</w:t>
      </w:r>
      <w:r w:rsidRPr="00904CD3">
        <w:rPr>
          <w:rFonts w:ascii="Courier New" w:eastAsia="Times New Roman" w:hAnsi="Courier New" w:cs="Courier New"/>
          <w:color w:val="080808"/>
          <w:sz w:val="20"/>
          <w:szCs w:val="20"/>
          <w:lang w:eastAsia="en-GB"/>
        </w:rPr>
        <w:t>(key: key);</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9E880D"/>
          <w:sz w:val="20"/>
          <w:szCs w:val="20"/>
          <w:lang w:eastAsia="en-GB"/>
        </w:rPr>
        <w:t>@override</w:t>
      </w:r>
      <w:r w:rsidRPr="00904CD3">
        <w:rPr>
          <w:rFonts w:ascii="Courier New" w:eastAsia="Times New Roman" w:hAnsi="Courier New" w:cs="Courier New"/>
          <w:color w:val="9E880D"/>
          <w:sz w:val="20"/>
          <w:szCs w:val="20"/>
          <w:lang w:eastAsia="en-GB"/>
        </w:rPr>
        <w:br/>
        <w:t xml:space="preserve">  </w:t>
      </w:r>
      <w:r w:rsidRPr="00904CD3">
        <w:rPr>
          <w:rFonts w:ascii="Courier New" w:eastAsia="Times New Roman" w:hAnsi="Courier New" w:cs="Courier New"/>
          <w:color w:val="000000"/>
          <w:sz w:val="20"/>
          <w:szCs w:val="20"/>
          <w:lang w:eastAsia="en-GB"/>
        </w:rPr>
        <w:t xml:space="preserve">Widget </w:t>
      </w:r>
      <w:r w:rsidRPr="00904CD3">
        <w:rPr>
          <w:rFonts w:ascii="Courier New" w:eastAsia="Times New Roman" w:hAnsi="Courier New" w:cs="Courier New"/>
          <w:color w:val="00627A"/>
          <w:sz w:val="20"/>
          <w:szCs w:val="20"/>
          <w:lang w:eastAsia="en-GB"/>
        </w:rPr>
        <w:t>build</w:t>
      </w:r>
      <w:r w:rsidRPr="00904CD3">
        <w:rPr>
          <w:rFonts w:ascii="Courier New" w:eastAsia="Times New Roman" w:hAnsi="Courier New" w:cs="Courier New"/>
          <w:color w:val="080808"/>
          <w:sz w:val="20"/>
          <w:szCs w:val="20"/>
          <w:lang w:eastAsia="en-GB"/>
        </w:rPr>
        <w:t>(</w:t>
      </w:r>
      <w:proofErr w:type="spellStart"/>
      <w:r w:rsidRPr="00904CD3">
        <w:rPr>
          <w:rFonts w:ascii="Courier New" w:eastAsia="Times New Roman" w:hAnsi="Courier New" w:cs="Courier New"/>
          <w:color w:val="000000"/>
          <w:sz w:val="20"/>
          <w:szCs w:val="20"/>
          <w:lang w:eastAsia="en-GB"/>
        </w:rPr>
        <w:t>BuildContext</w:t>
      </w:r>
      <w:proofErr w:type="spellEnd"/>
      <w:r w:rsidRPr="00904CD3">
        <w:rPr>
          <w:rFonts w:ascii="Courier New" w:eastAsia="Times New Roman" w:hAnsi="Courier New" w:cs="Courier New"/>
          <w:color w:val="000000"/>
          <w:sz w:val="20"/>
          <w:szCs w:val="20"/>
          <w:lang w:eastAsia="en-GB"/>
        </w:rPr>
        <w:t xml:space="preserve"> </w:t>
      </w:r>
      <w:r w:rsidRPr="00904CD3">
        <w:rPr>
          <w:rFonts w:ascii="Courier New" w:eastAsia="Times New Roman" w:hAnsi="Courier New" w:cs="Courier New"/>
          <w:color w:val="080808"/>
          <w:sz w:val="20"/>
          <w:szCs w:val="20"/>
          <w:lang w:eastAsia="en-GB"/>
        </w:rPr>
        <w:t>context) {</w:t>
      </w:r>
      <w:r w:rsidRPr="00904CD3">
        <w:rPr>
          <w:rFonts w:ascii="Courier New" w:eastAsia="Times New Roman" w:hAnsi="Courier New" w:cs="Courier New"/>
          <w:color w:val="080808"/>
          <w:sz w:val="20"/>
          <w:szCs w:val="20"/>
          <w:lang w:eastAsia="en-GB"/>
        </w:rPr>
        <w:br/>
        <w:t xml:space="preserve">    print(</w:t>
      </w:r>
      <w:r w:rsidRPr="00904CD3">
        <w:rPr>
          <w:rFonts w:ascii="Courier New" w:eastAsia="Times New Roman" w:hAnsi="Courier New" w:cs="Courier New"/>
          <w:color w:val="067D17"/>
          <w:sz w:val="20"/>
          <w:szCs w:val="20"/>
          <w:lang w:eastAsia="en-GB"/>
        </w:rPr>
        <w:t xml:space="preserve">"building </w:t>
      </w:r>
      <w:proofErr w:type="spellStart"/>
      <w:r w:rsidRPr="00904CD3">
        <w:rPr>
          <w:rFonts w:ascii="Courier New" w:eastAsia="Times New Roman" w:hAnsi="Courier New" w:cs="Courier New"/>
          <w:color w:val="067D17"/>
          <w:sz w:val="20"/>
          <w:szCs w:val="20"/>
          <w:lang w:eastAsia="en-GB"/>
        </w:rPr>
        <w:t>TabSelector</w:t>
      </w:r>
      <w:proofErr w:type="spellEnd"/>
      <w:r w:rsidRPr="00904CD3">
        <w:rPr>
          <w:rFonts w:ascii="Courier New" w:eastAsia="Times New Roman" w:hAnsi="Courier New" w:cs="Courier New"/>
          <w:color w:val="067D17"/>
          <w:sz w:val="20"/>
          <w:szCs w:val="20"/>
          <w:lang w:eastAsia="en-GB"/>
        </w:rPr>
        <w:t>"</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033B3"/>
          <w:sz w:val="20"/>
          <w:szCs w:val="20"/>
          <w:lang w:eastAsia="en-GB"/>
        </w:rPr>
        <w:t xml:space="preserve">return </w:t>
      </w:r>
      <w:proofErr w:type="spellStart"/>
      <w:r w:rsidRPr="00904CD3">
        <w:rPr>
          <w:rFonts w:ascii="Courier New" w:eastAsia="Times New Roman" w:hAnsi="Courier New" w:cs="Courier New"/>
          <w:color w:val="2196F3"/>
          <w:sz w:val="20"/>
          <w:szCs w:val="20"/>
          <w:lang w:eastAsia="en-GB"/>
        </w:rPr>
        <w:t>BottomNavigationBar</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currentIndex</w:t>
      </w:r>
      <w:proofErr w:type="spellEnd"/>
      <w:r w:rsidRPr="00904CD3">
        <w:rPr>
          <w:rFonts w:ascii="Courier New" w:eastAsia="Times New Roman" w:hAnsi="Courier New" w:cs="Courier New"/>
          <w:color w:val="080808"/>
          <w:sz w:val="20"/>
          <w:szCs w:val="20"/>
          <w:lang w:eastAsia="en-GB"/>
        </w:rPr>
        <w:t xml:space="preserve">: </w:t>
      </w:r>
      <w:proofErr w:type="spellStart"/>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080808"/>
          <w:sz w:val="20"/>
          <w:szCs w:val="20"/>
          <w:lang w:eastAsia="en-GB"/>
        </w:rPr>
        <w:t>.indexOf</w:t>
      </w:r>
      <w:proofErr w:type="spellEnd"/>
      <w:r w:rsidRPr="00904CD3">
        <w:rPr>
          <w:rFonts w:ascii="Courier New" w:eastAsia="Times New Roman" w:hAnsi="Courier New" w:cs="Courier New"/>
          <w:color w:val="080808"/>
          <w:sz w:val="20"/>
          <w:szCs w:val="20"/>
          <w:lang w:eastAsia="en-GB"/>
        </w:rPr>
        <w:t>(</w:t>
      </w:r>
      <w:proofErr w:type="spellStart"/>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onTap</w:t>
      </w:r>
      <w:proofErr w:type="spellEnd"/>
      <w:r w:rsidRPr="00904CD3">
        <w:rPr>
          <w:rFonts w:ascii="Courier New" w:eastAsia="Times New Roman" w:hAnsi="Courier New" w:cs="Courier New"/>
          <w:color w:val="080808"/>
          <w:sz w:val="20"/>
          <w:szCs w:val="20"/>
          <w:lang w:eastAsia="en-GB"/>
        </w:rPr>
        <w:t>: (index) {</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runInAction</w:t>
      </w:r>
      <w:proofErr w:type="spellEnd"/>
      <w:r w:rsidRPr="00904CD3">
        <w:rPr>
          <w:rFonts w:ascii="Courier New" w:eastAsia="Times New Roman" w:hAnsi="Courier New" w:cs="Courier New"/>
          <w:color w:val="080808"/>
          <w:sz w:val="20"/>
          <w:szCs w:val="20"/>
          <w:lang w:eastAsia="en-GB"/>
        </w:rPr>
        <w:t xml:space="preserve">(() =&gt; </w:t>
      </w:r>
      <w:proofErr w:type="spellStart"/>
      <w:r w:rsidRPr="00904CD3">
        <w:rPr>
          <w:rFonts w:ascii="Courier New" w:eastAsia="Times New Roman" w:hAnsi="Courier New" w:cs="Courier New"/>
          <w:color w:val="871094"/>
          <w:sz w:val="20"/>
          <w:szCs w:val="20"/>
          <w:lang w:eastAsia="en-GB"/>
        </w:rPr>
        <w:t>tab</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w:t>
      </w:r>
      <w:proofErr w:type="spellEnd"/>
      <w:r w:rsidRPr="00904CD3">
        <w:rPr>
          <w:rFonts w:ascii="Courier New" w:eastAsia="Times New Roman" w:hAnsi="Courier New" w:cs="Courier New"/>
          <w:color w:val="871094"/>
          <w:sz w:val="20"/>
          <w:szCs w:val="20"/>
          <w:lang w:eastAsia="en-GB"/>
        </w:rPr>
        <w:t xml:space="preserve"> </w:t>
      </w:r>
      <w:r w:rsidRPr="00904CD3">
        <w:rPr>
          <w:rFonts w:ascii="Courier New" w:eastAsia="Times New Roman" w:hAnsi="Courier New" w:cs="Courier New"/>
          <w:color w:val="080808"/>
          <w:sz w:val="20"/>
          <w:szCs w:val="20"/>
          <w:lang w:eastAsia="en-GB"/>
        </w:rPr>
        <w:t xml:space="preserve">= </w:t>
      </w:r>
      <w:proofErr w:type="spellStart"/>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r w:rsidRPr="00904CD3">
        <w:rPr>
          <w:rFonts w:ascii="Courier New" w:eastAsia="Times New Roman" w:hAnsi="Courier New" w:cs="Courier New"/>
          <w:color w:val="080808"/>
          <w:sz w:val="20"/>
          <w:szCs w:val="20"/>
          <w:lang w:eastAsia="en-GB"/>
        </w:rPr>
        <w:t>.elementAt</w:t>
      </w:r>
      <w:proofErr w:type="spellEnd"/>
      <w:r w:rsidRPr="00904CD3">
        <w:rPr>
          <w:rFonts w:ascii="Courier New" w:eastAsia="Times New Roman" w:hAnsi="Courier New" w:cs="Courier New"/>
          <w:color w:val="080808"/>
          <w:sz w:val="20"/>
          <w:szCs w:val="20"/>
          <w:lang w:eastAsia="en-GB"/>
        </w:rPr>
        <w:t>(index));</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t xml:space="preserve">        items: </w:t>
      </w:r>
      <w:proofErr w:type="spellStart"/>
      <w:r w:rsidRPr="00904CD3">
        <w:rPr>
          <w:rFonts w:ascii="Courier New" w:eastAsia="Times New Roman" w:hAnsi="Courier New" w:cs="Courier New"/>
          <w:color w:val="000000"/>
          <w:sz w:val="20"/>
          <w:szCs w:val="20"/>
          <w:lang w:eastAsia="en-GB"/>
        </w:rPr>
        <w:t>TabState</w:t>
      </w:r>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871094"/>
          <w:sz w:val="20"/>
          <w:szCs w:val="20"/>
          <w:lang w:eastAsia="en-GB"/>
        </w:rPr>
        <w:t>values</w:t>
      </w:r>
      <w:proofErr w:type="spellEnd"/>
      <w:r w:rsidRPr="00904CD3">
        <w:rPr>
          <w:rFonts w:ascii="Courier New" w:eastAsia="Times New Roman" w:hAnsi="Courier New" w:cs="Courier New"/>
          <w:color w:val="871094"/>
          <w:sz w:val="20"/>
          <w:szCs w:val="20"/>
          <w:lang w:eastAsia="en-GB"/>
        </w:rPr>
        <w:br/>
        <w:t xml:space="preserve">            </w:t>
      </w:r>
      <w:r w:rsidRPr="00904CD3">
        <w:rPr>
          <w:rFonts w:ascii="Courier New" w:eastAsia="Times New Roman" w:hAnsi="Courier New" w:cs="Courier New"/>
          <w:color w:val="080808"/>
          <w:sz w:val="20"/>
          <w:szCs w:val="20"/>
          <w:lang w:eastAsia="en-GB"/>
        </w:rPr>
        <w:t xml:space="preserve">.map((tab) =&gt; </w:t>
      </w:r>
      <w:proofErr w:type="spellStart"/>
      <w:r w:rsidRPr="00904CD3">
        <w:rPr>
          <w:rFonts w:ascii="Courier New" w:eastAsia="Times New Roman" w:hAnsi="Courier New" w:cs="Courier New"/>
          <w:color w:val="2196F3"/>
          <w:sz w:val="20"/>
          <w:szCs w:val="20"/>
          <w:lang w:eastAsia="en-GB"/>
        </w:rPr>
        <w:t>BottomNavigationBarItem</w:t>
      </w:r>
      <w:proofErr w:type="spellEnd"/>
      <w:r w:rsidRPr="00904CD3">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proofErr w:type="spellStart"/>
      <w:r w:rsidRPr="00904CD3">
        <w:rPr>
          <w:rFonts w:ascii="Courier New" w:eastAsia="Times New Roman" w:hAnsi="Courier New" w:cs="Courier New"/>
          <w:color w:val="080808"/>
          <w:sz w:val="20"/>
          <w:szCs w:val="20"/>
          <w:lang w:eastAsia="en-GB"/>
        </w:rPr>
        <w:t>toList</w:t>
      </w:r>
      <w:proofErr w:type="spellEnd"/>
      <w:r w:rsidRPr="00904CD3">
        <w:rPr>
          <w:rFonts w:ascii="Courier New" w:eastAsia="Times New Roman" w:hAnsi="Courier New" w:cs="Courier New"/>
          <w:color w:val="080808"/>
          <w:sz w:val="20"/>
          <w:szCs w:val="20"/>
          <w:lang w:eastAsia="en-GB"/>
        </w:rPr>
        <w:t>(),</w:t>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r>
      <w:r w:rsidRPr="00904CD3">
        <w:rPr>
          <w:rFonts w:ascii="Courier New" w:eastAsia="Times New Roman" w:hAnsi="Courier New" w:cs="Courier New"/>
          <w:color w:val="080808"/>
          <w:sz w:val="20"/>
          <w:szCs w:val="20"/>
          <w:lang w:eastAsia="en-GB"/>
        </w:rPr>
        <w:br/>
        <w:t xml:space="preserve">  }</w:t>
      </w:r>
      <w:r w:rsidRPr="00904CD3">
        <w:rPr>
          <w:rFonts w:ascii="Courier New" w:eastAsia="Times New Roman" w:hAnsi="Courier New" w:cs="Courier New"/>
          <w:color w:val="080808"/>
          <w:sz w:val="20"/>
          <w:szCs w:val="20"/>
          <w:lang w:eastAsia="en-GB"/>
        </w:rPr>
        <w:br/>
        <w:t>}</w:t>
      </w:r>
    </w:p>
    <w:p w14:paraId="20742EBF"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2432218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23C8D69"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D49933E" w14:textId="529866B6" w:rsidR="00FC54B6" w:rsidRDefault="00FC54B6" w:rsidP="00F032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p>
    <w:p w14:paraId="02121004" w14:textId="06AFFF2D" w:rsidR="00E273E1" w:rsidRPr="00E273E1" w:rsidRDefault="00E273E1" w:rsidP="00E27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E273E1">
        <w:rPr>
          <w:rFonts w:ascii="Courier New" w:eastAsia="Times New Roman" w:hAnsi="Courier New" w:cs="Courier New"/>
          <w:b/>
          <w:bCs/>
          <w:color w:val="0000CC"/>
          <w:sz w:val="20"/>
          <w:szCs w:val="20"/>
          <w:lang w:eastAsia="en-GB"/>
        </w:rPr>
        <w:t>\paragraph</w:t>
      </w:r>
      <w:r w:rsidRPr="00E273E1">
        <w:rPr>
          <w:rFonts w:ascii="Courier New" w:eastAsia="Times New Roman" w:hAnsi="Courier New" w:cs="Courier New"/>
          <w:color w:val="000000"/>
          <w:sz w:val="20"/>
          <w:szCs w:val="20"/>
          <w:lang w:eastAsia="en-GB"/>
        </w:rPr>
        <w:t>{</w:t>
      </w:r>
      <w:r w:rsidRPr="00E273E1">
        <w:rPr>
          <w:rFonts w:ascii="Courier New" w:eastAsia="Times New Roman" w:hAnsi="Courier New" w:cs="Courier New"/>
          <w:color w:val="000000"/>
          <w:sz w:val="20"/>
          <w:szCs w:val="20"/>
          <w:u w:val="single"/>
          <w:lang w:eastAsia="en-GB"/>
        </w:rPr>
        <w:t>The</w:t>
      </w:r>
      <w:r w:rsidRPr="00E273E1">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VisibilityFilterSelector</w:t>
      </w:r>
      <w:proofErr w:type="spellEnd"/>
      <w:r>
        <w:rPr>
          <w:rFonts w:ascii="Courier New" w:eastAsia="Times New Roman" w:hAnsi="Courier New" w:cs="Courier New"/>
          <w:color w:val="000000"/>
          <w:sz w:val="20"/>
          <w:szCs w:val="20"/>
          <w:lang w:eastAsia="en-GB"/>
        </w:rPr>
        <w:t xml:space="preserve"> component</w:t>
      </w:r>
      <w:r w:rsidRPr="00E273E1">
        <w:rPr>
          <w:rFonts w:ascii="Courier New" w:eastAsia="Times New Roman" w:hAnsi="Courier New" w:cs="Courier New"/>
          <w:color w:val="000000"/>
          <w:sz w:val="20"/>
          <w:szCs w:val="20"/>
          <w:lang w:eastAsia="en-GB"/>
        </w:rPr>
        <w:t xml:space="preserve"> - }</w:t>
      </w:r>
    </w:p>
    <w:p w14:paraId="676BB108" w14:textId="09FD1FDB" w:rsidR="00781A7F" w:rsidRPr="00781A7F" w:rsidRDefault="00E273E1" w:rsidP="00E273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E273E1">
        <w:rPr>
          <w:rFonts w:ascii="Times New Roman" w:eastAsia="Times New Roman" w:hAnsi="Times New Roman" w:cs="Times New Roman"/>
          <w:b/>
          <w:bCs/>
          <w:color w:val="0000CC"/>
          <w:sz w:val="24"/>
          <w:szCs w:val="24"/>
          <w:lang w:eastAsia="en-GB"/>
        </w:rPr>
        <w:t>\label{</w:t>
      </w:r>
      <w:proofErr w:type="spellStart"/>
      <w:r w:rsidRPr="00E273E1">
        <w:rPr>
          <w:rFonts w:ascii="Times New Roman" w:eastAsia="Times New Roman" w:hAnsi="Times New Roman" w:cs="Times New Roman"/>
          <w:b/>
          <w:bCs/>
          <w:color w:val="0000CC"/>
          <w:sz w:val="24"/>
          <w:szCs w:val="24"/>
          <w:lang w:eastAsia="en-GB"/>
        </w:rPr>
        <w:t>subpar:todo_app_bloc_core_state</w:t>
      </w:r>
      <w:proofErr w:type="spellEnd"/>
      <w:r w:rsidRPr="00E273E1">
        <w:rPr>
          <w:rFonts w:ascii="Times New Roman" w:eastAsia="Times New Roman" w:hAnsi="Times New Roman" w:cs="Times New Roman"/>
          <w:b/>
          <w:bCs/>
          <w:color w:val="0000CC"/>
          <w:sz w:val="24"/>
          <w:szCs w:val="24"/>
          <w:lang w:eastAsia="en-GB"/>
        </w:rPr>
        <w:t>}</w:t>
      </w:r>
      <w:r w:rsidR="00781A7F">
        <w:rPr>
          <w:rFonts w:ascii="Courier New" w:eastAsia="Times New Roman" w:hAnsi="Courier New" w:cs="Courier New"/>
          <w:color w:val="0033B3"/>
          <w:sz w:val="20"/>
          <w:szCs w:val="20"/>
          <w:lang w:eastAsia="en-GB"/>
        </w:rPr>
        <w:t xml:space="preserve">It entirely depends on the value of the filter in the </w:t>
      </w:r>
      <w:proofErr w:type="spellStart"/>
      <w:r w:rsidR="00781A7F">
        <w:rPr>
          <w:rFonts w:ascii="Courier New" w:eastAsia="Times New Roman" w:hAnsi="Courier New" w:cs="Courier New"/>
          <w:color w:val="0033B3"/>
          <w:sz w:val="20"/>
          <w:szCs w:val="20"/>
          <w:lang w:eastAsia="en-GB"/>
        </w:rPr>
        <w:t>TodoStore</w:t>
      </w:r>
      <w:proofErr w:type="spellEnd"/>
      <w:r w:rsidR="00781A7F">
        <w:rPr>
          <w:rFonts w:ascii="Courier New" w:eastAsia="Times New Roman" w:hAnsi="Courier New" w:cs="Courier New"/>
          <w:color w:val="0033B3"/>
          <w:sz w:val="20"/>
          <w:szCs w:val="20"/>
          <w:lang w:eastAsia="en-GB"/>
        </w:rPr>
        <w:t xml:space="preserve">. To obtain the instance of the </w:t>
      </w:r>
      <w:proofErr w:type="spellStart"/>
      <w:r w:rsidR="00781A7F">
        <w:rPr>
          <w:rFonts w:ascii="Courier New" w:eastAsia="Times New Roman" w:hAnsi="Courier New" w:cs="Courier New"/>
          <w:color w:val="0033B3"/>
          <w:sz w:val="20"/>
          <w:szCs w:val="20"/>
          <w:lang w:eastAsia="en-GB"/>
        </w:rPr>
        <w:t>TodoStore</w:t>
      </w:r>
      <w:proofErr w:type="spellEnd"/>
      <w:r w:rsidR="00781A7F">
        <w:rPr>
          <w:rFonts w:ascii="Courier New" w:eastAsia="Times New Roman" w:hAnsi="Courier New" w:cs="Courier New"/>
          <w:color w:val="0033B3"/>
          <w:sz w:val="20"/>
          <w:szCs w:val="20"/>
          <w:lang w:eastAsia="en-GB"/>
        </w:rPr>
        <w:t xml:space="preserve"> we use the static of method of the Provider widget specifying the type of the instance we are looking for. This procedure will be frequently used from now on and is usually </w:t>
      </w:r>
      <w:r w:rsidR="00E50B41">
        <w:rPr>
          <w:rFonts w:ascii="Courier New" w:eastAsia="Times New Roman" w:hAnsi="Courier New" w:cs="Courier New"/>
          <w:color w:val="0033B3"/>
          <w:sz w:val="20"/>
          <w:szCs w:val="20"/>
          <w:lang w:eastAsia="en-GB"/>
        </w:rPr>
        <w:t>performed at the beginning of the build method</w:t>
      </w:r>
      <w:r w:rsidR="00781A7F">
        <w:rPr>
          <w:rFonts w:ascii="Courier New" w:eastAsia="Times New Roman" w:hAnsi="Courier New" w:cs="Courier New"/>
          <w:color w:val="0033B3"/>
          <w:sz w:val="20"/>
          <w:szCs w:val="20"/>
          <w:lang w:eastAsia="en-GB"/>
        </w:rPr>
        <w:t>.</w:t>
      </w:r>
      <w:r w:rsidR="00E50B41">
        <w:rPr>
          <w:rFonts w:ascii="Courier New" w:eastAsia="Times New Roman" w:hAnsi="Courier New" w:cs="Courier New"/>
          <w:color w:val="0033B3"/>
          <w:sz w:val="20"/>
          <w:szCs w:val="20"/>
          <w:lang w:eastAsia="en-GB"/>
        </w:rPr>
        <w:t xml:space="preserve"> </w:t>
      </w:r>
    </w:p>
    <w:p w14:paraId="03812B6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0D6AA50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F4A91A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AC29AC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431BF36" w14:textId="16B84F03"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92F8214" w14:textId="6FBB6C2C" w:rsidR="00C452E0" w:rsidRPr="00C452E0" w:rsidRDefault="00C452E0" w:rsidP="00C45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452E0">
        <w:rPr>
          <w:rFonts w:ascii="Courier New" w:eastAsia="Times New Roman" w:hAnsi="Courier New" w:cs="Courier New"/>
          <w:color w:val="0033B3"/>
          <w:sz w:val="20"/>
          <w:szCs w:val="20"/>
          <w:lang w:eastAsia="en-GB"/>
        </w:rPr>
        <w:t xml:space="preserve">final </w:t>
      </w:r>
      <w:r w:rsidRPr="00C452E0">
        <w:rPr>
          <w:rFonts w:ascii="Courier New" w:eastAsia="Times New Roman" w:hAnsi="Courier New" w:cs="Courier New"/>
          <w:color w:val="000000"/>
          <w:sz w:val="20"/>
          <w:szCs w:val="20"/>
          <w:lang w:eastAsia="en-GB"/>
        </w:rPr>
        <w:t xml:space="preserve">store </w:t>
      </w:r>
      <w:r w:rsidRPr="00C452E0">
        <w:rPr>
          <w:rFonts w:ascii="Courier New" w:eastAsia="Times New Roman" w:hAnsi="Courier New" w:cs="Courier New"/>
          <w:color w:val="080808"/>
          <w:sz w:val="20"/>
          <w:szCs w:val="20"/>
          <w:lang w:eastAsia="en-GB"/>
        </w:rPr>
        <w:t xml:space="preserve">= </w:t>
      </w:r>
      <w:proofErr w:type="spellStart"/>
      <w:r w:rsidRPr="00C452E0">
        <w:rPr>
          <w:rFonts w:ascii="Courier New" w:eastAsia="Times New Roman" w:hAnsi="Courier New" w:cs="Courier New"/>
          <w:color w:val="000000"/>
          <w:sz w:val="20"/>
          <w:szCs w:val="20"/>
          <w:lang w:eastAsia="en-GB"/>
        </w:rPr>
        <w:t>Provider</w:t>
      </w:r>
      <w:r w:rsidRPr="00C452E0">
        <w:rPr>
          <w:rFonts w:ascii="Courier New" w:eastAsia="Times New Roman" w:hAnsi="Courier New" w:cs="Courier New"/>
          <w:color w:val="080808"/>
          <w:sz w:val="20"/>
          <w:szCs w:val="20"/>
          <w:lang w:eastAsia="en-GB"/>
        </w:rPr>
        <w:t>.</w:t>
      </w:r>
      <w:r w:rsidRPr="00C452E0">
        <w:rPr>
          <w:rFonts w:ascii="Courier New" w:eastAsia="Times New Roman" w:hAnsi="Courier New" w:cs="Courier New"/>
          <w:i/>
          <w:iCs/>
          <w:color w:val="00627A"/>
          <w:sz w:val="20"/>
          <w:szCs w:val="20"/>
          <w:lang w:eastAsia="en-GB"/>
        </w:rPr>
        <w:t>of</w:t>
      </w:r>
      <w:proofErr w:type="spellEnd"/>
      <w:r w:rsidRPr="00C452E0">
        <w:rPr>
          <w:rFonts w:ascii="Courier New" w:eastAsia="Times New Roman" w:hAnsi="Courier New" w:cs="Courier New"/>
          <w:color w:val="080808"/>
          <w:sz w:val="20"/>
          <w:szCs w:val="20"/>
          <w:lang w:eastAsia="en-GB"/>
        </w:rPr>
        <w:t>&lt;</w:t>
      </w:r>
      <w:proofErr w:type="spellStart"/>
      <w:r w:rsidRPr="00C452E0">
        <w:rPr>
          <w:rFonts w:ascii="Courier New" w:eastAsia="Times New Roman" w:hAnsi="Courier New" w:cs="Courier New"/>
          <w:color w:val="000000"/>
          <w:sz w:val="20"/>
          <w:szCs w:val="20"/>
          <w:lang w:eastAsia="en-GB"/>
        </w:rPr>
        <w:t>TodoStore</w:t>
      </w:r>
      <w:proofErr w:type="spellEnd"/>
      <w:r w:rsidRPr="00C452E0">
        <w:rPr>
          <w:rFonts w:ascii="Courier New" w:eastAsia="Times New Roman" w:hAnsi="Courier New" w:cs="Courier New"/>
          <w:color w:val="080808"/>
          <w:sz w:val="20"/>
          <w:szCs w:val="20"/>
          <w:lang w:eastAsia="en-GB"/>
        </w:rPr>
        <w:t>&gt;(context);</w:t>
      </w:r>
    </w:p>
    <w:p w14:paraId="5809C16C"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94E22A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5933E87"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1DF24ECC" w14:textId="41500D8E" w:rsidR="00E50B41" w:rsidRDefault="00E50B41" w:rsidP="00E5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2A7FAF47" w14:textId="4210327E" w:rsidR="00E50B41" w:rsidRPr="00E50B41" w:rsidRDefault="00E50B41" w:rsidP="00E50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entire </w:t>
      </w:r>
      <w:proofErr w:type="spellStart"/>
      <w:r>
        <w:rPr>
          <w:rFonts w:ascii="Courier New" w:eastAsia="Times New Roman" w:hAnsi="Courier New" w:cs="Courier New"/>
          <w:color w:val="080808"/>
          <w:sz w:val="20"/>
          <w:szCs w:val="20"/>
          <w:lang w:eastAsia="en-GB"/>
        </w:rPr>
        <w:t>VisibilityFilterSelector</w:t>
      </w:r>
      <w:proofErr w:type="spellEnd"/>
      <w:r>
        <w:rPr>
          <w:rFonts w:ascii="Courier New" w:eastAsia="Times New Roman" w:hAnsi="Courier New" w:cs="Courier New"/>
          <w:color w:val="080808"/>
          <w:sz w:val="20"/>
          <w:szCs w:val="20"/>
          <w:lang w:eastAsia="en-GB"/>
        </w:rPr>
        <w:t xml:space="preserve"> component is then populated using </w:t>
      </w:r>
      <w:r w:rsidR="00C452E0">
        <w:rPr>
          <w:rFonts w:ascii="Courier New" w:eastAsia="Times New Roman" w:hAnsi="Courier New" w:cs="Courier New"/>
          <w:color w:val="080808"/>
          <w:sz w:val="20"/>
          <w:szCs w:val="20"/>
          <w:lang w:eastAsia="en-GB"/>
        </w:rPr>
        <w:t xml:space="preserve">the filter </w:t>
      </w:r>
      <w:r>
        <w:rPr>
          <w:rFonts w:ascii="Courier New" w:eastAsia="Times New Roman" w:hAnsi="Courier New" w:cs="Courier New"/>
          <w:color w:val="080808"/>
          <w:sz w:val="20"/>
          <w:szCs w:val="20"/>
          <w:lang w:eastAsia="en-GB"/>
        </w:rPr>
        <w:t xml:space="preserve"> variable </w:t>
      </w:r>
      <w:r w:rsidR="00C452E0">
        <w:rPr>
          <w:rFonts w:ascii="Courier New" w:eastAsia="Times New Roman" w:hAnsi="Courier New" w:cs="Courier New"/>
          <w:color w:val="080808"/>
          <w:sz w:val="20"/>
          <w:szCs w:val="20"/>
          <w:lang w:eastAsia="en-GB"/>
        </w:rPr>
        <w:t xml:space="preserve">contained in the </w:t>
      </w:r>
      <w:proofErr w:type="spellStart"/>
      <w:r w:rsidR="00C452E0">
        <w:rPr>
          <w:rFonts w:ascii="Courier New" w:eastAsia="Times New Roman" w:hAnsi="Courier New" w:cs="Courier New"/>
          <w:color w:val="080808"/>
          <w:sz w:val="20"/>
          <w:szCs w:val="20"/>
          <w:lang w:eastAsia="en-GB"/>
        </w:rPr>
        <w:t>TodoStore</w:t>
      </w:r>
      <w:proofErr w:type="spellEnd"/>
      <w:r w:rsidR="00C452E0">
        <w:rPr>
          <w:rFonts w:ascii="Courier New" w:eastAsia="Times New Roman" w:hAnsi="Courier New" w:cs="Courier New"/>
          <w:color w:val="080808"/>
          <w:sz w:val="20"/>
          <w:szCs w:val="20"/>
          <w:lang w:eastAsia="en-GB"/>
        </w:rPr>
        <w:t xml:space="preserve"> </w:t>
      </w:r>
      <w:r>
        <w:rPr>
          <w:rFonts w:ascii="Courier New" w:eastAsia="Times New Roman" w:hAnsi="Courier New" w:cs="Courier New"/>
          <w:color w:val="080808"/>
          <w:sz w:val="20"/>
          <w:szCs w:val="20"/>
          <w:lang w:eastAsia="en-GB"/>
        </w:rPr>
        <w:t xml:space="preserve">as usual and wrapped into an Observer widget </w:t>
      </w:r>
      <w:r>
        <w:rPr>
          <w:rFonts w:ascii="Courier New" w:eastAsia="Times New Roman" w:hAnsi="Courier New" w:cs="Courier New"/>
          <w:color w:val="080808"/>
          <w:sz w:val="20"/>
          <w:szCs w:val="20"/>
          <w:lang w:eastAsia="en-GB"/>
        </w:rPr>
        <w:lastRenderedPageBreak/>
        <w:t>to make is responsive to filter changes.</w:t>
      </w:r>
      <w:r w:rsidR="00C452E0">
        <w:rPr>
          <w:rFonts w:ascii="Courier New" w:eastAsia="Times New Roman" w:hAnsi="Courier New" w:cs="Courier New"/>
          <w:color w:val="080808"/>
          <w:sz w:val="20"/>
          <w:szCs w:val="20"/>
          <w:lang w:eastAsia="en-GB"/>
        </w:rPr>
        <w:t xml:space="preserve"> In the </w:t>
      </w:r>
      <w:proofErr w:type="spellStart"/>
      <w:r w:rsidR="00C452E0">
        <w:rPr>
          <w:rFonts w:ascii="Courier New" w:eastAsia="Times New Roman" w:hAnsi="Courier New" w:cs="Courier New"/>
          <w:color w:val="080808"/>
          <w:sz w:val="20"/>
          <w:szCs w:val="20"/>
          <w:lang w:eastAsia="en-GB"/>
        </w:rPr>
        <w:t>onChanged</w:t>
      </w:r>
      <w:proofErr w:type="spellEnd"/>
      <w:r w:rsidR="00C452E0">
        <w:rPr>
          <w:rFonts w:ascii="Courier New" w:eastAsia="Times New Roman" w:hAnsi="Courier New" w:cs="Courier New"/>
          <w:color w:val="080808"/>
          <w:sz w:val="20"/>
          <w:szCs w:val="20"/>
          <w:lang w:eastAsia="en-GB"/>
        </w:rPr>
        <w:t xml:space="preserve"> field of the </w:t>
      </w:r>
      <w:proofErr w:type="spellStart"/>
      <w:r w:rsidR="00C452E0">
        <w:rPr>
          <w:rFonts w:ascii="Courier New" w:eastAsia="Times New Roman" w:hAnsi="Courier New" w:cs="Courier New"/>
          <w:color w:val="080808"/>
          <w:sz w:val="20"/>
          <w:szCs w:val="20"/>
          <w:lang w:eastAsia="en-GB"/>
        </w:rPr>
        <w:t>DropdownMenuItem</w:t>
      </w:r>
      <w:proofErr w:type="spellEnd"/>
      <w:r w:rsidR="00F20BAE">
        <w:rPr>
          <w:rFonts w:ascii="Courier New" w:eastAsia="Times New Roman" w:hAnsi="Courier New" w:cs="Courier New"/>
          <w:color w:val="080808"/>
          <w:sz w:val="20"/>
          <w:szCs w:val="20"/>
          <w:lang w:eastAsia="en-GB"/>
        </w:rPr>
        <w:t xml:space="preserve"> widgets</w:t>
      </w:r>
      <w:r w:rsidR="00C452E0">
        <w:rPr>
          <w:rFonts w:ascii="Courier New" w:eastAsia="Times New Roman" w:hAnsi="Courier New" w:cs="Courier New"/>
          <w:color w:val="080808"/>
          <w:sz w:val="20"/>
          <w:szCs w:val="20"/>
          <w:lang w:eastAsia="en-GB"/>
        </w:rPr>
        <w:t xml:space="preserve"> the action </w:t>
      </w:r>
      <w:proofErr w:type="spellStart"/>
      <w:r w:rsidR="00C452E0">
        <w:rPr>
          <w:rFonts w:ascii="Courier New" w:eastAsia="Times New Roman" w:hAnsi="Courier New" w:cs="Courier New"/>
          <w:color w:val="080808"/>
          <w:sz w:val="20"/>
          <w:szCs w:val="20"/>
          <w:lang w:eastAsia="en-GB"/>
        </w:rPr>
        <w:t>changeFilter</w:t>
      </w:r>
      <w:proofErr w:type="spellEnd"/>
      <w:r w:rsidR="00C452E0">
        <w:rPr>
          <w:rFonts w:ascii="Courier New" w:eastAsia="Times New Roman" w:hAnsi="Courier New" w:cs="Courier New"/>
          <w:color w:val="080808"/>
          <w:sz w:val="20"/>
          <w:szCs w:val="20"/>
          <w:lang w:eastAsia="en-GB"/>
        </w:rPr>
        <w:t xml:space="preserve"> previously defined is used to</w:t>
      </w:r>
    </w:p>
    <w:p w14:paraId="69B6DE97" w14:textId="6D51FC65" w:rsidR="00781A7F" w:rsidRDefault="00F20BAE" w:rsidP="007A2A10">
      <w:r>
        <w:t>Set the filter value to the tapped one.</w:t>
      </w:r>
    </w:p>
    <w:p w14:paraId="3C73E2E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4D4760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5C1010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8502CA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D4C9F74" w14:textId="36CDB95E" w:rsidR="00F20BAE" w:rsidRDefault="000A0BD1" w:rsidP="000A0BD1">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B3CC013" w14:textId="6BEEE1BB" w:rsidR="00F20BAE" w:rsidRPr="00F20BAE" w:rsidRDefault="00F20BAE" w:rsidP="00F20B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F20BAE">
        <w:rPr>
          <w:rFonts w:ascii="Courier New" w:eastAsia="Times New Roman" w:hAnsi="Courier New" w:cs="Courier New"/>
          <w:color w:val="0033B3"/>
          <w:sz w:val="20"/>
          <w:szCs w:val="20"/>
          <w:lang w:eastAsia="en-GB"/>
        </w:rPr>
        <w:t xml:space="preserve">return </w:t>
      </w:r>
      <w:r w:rsidRPr="00F20BAE">
        <w:rPr>
          <w:rFonts w:ascii="Courier New" w:eastAsia="Times New Roman" w:hAnsi="Courier New" w:cs="Courier New"/>
          <w:color w:val="2196F3"/>
          <w:sz w:val="20"/>
          <w:szCs w:val="20"/>
          <w:lang w:eastAsia="en-GB"/>
        </w:rPr>
        <w:t>Observer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builder: (context) {</w:t>
      </w:r>
      <w:r w:rsidRPr="00F20BAE">
        <w:rPr>
          <w:rFonts w:ascii="Courier New" w:eastAsia="Times New Roman" w:hAnsi="Courier New" w:cs="Courier New"/>
          <w:color w:val="080808"/>
          <w:sz w:val="20"/>
          <w:szCs w:val="20"/>
          <w:lang w:eastAsia="en-GB"/>
        </w:rPr>
        <w:br/>
        <w:t xml:space="preserve">    print(</w:t>
      </w:r>
      <w:r w:rsidRPr="00F20BAE">
        <w:rPr>
          <w:rFonts w:ascii="Courier New" w:eastAsia="Times New Roman" w:hAnsi="Courier New" w:cs="Courier New"/>
          <w:color w:val="067D17"/>
          <w:sz w:val="20"/>
          <w:szCs w:val="20"/>
          <w:lang w:eastAsia="en-GB"/>
        </w:rPr>
        <w:t xml:space="preserve">"building </w:t>
      </w:r>
      <w:proofErr w:type="spellStart"/>
      <w:r w:rsidRPr="00F20BAE">
        <w:rPr>
          <w:rFonts w:ascii="Courier New" w:eastAsia="Times New Roman" w:hAnsi="Courier New" w:cs="Courier New"/>
          <w:color w:val="067D17"/>
          <w:sz w:val="20"/>
          <w:szCs w:val="20"/>
          <w:lang w:eastAsia="en-GB"/>
        </w:rPr>
        <w:t>Visibilityfilter</w:t>
      </w:r>
      <w:proofErr w:type="spellEnd"/>
      <w:r w:rsidRPr="00F20BAE">
        <w:rPr>
          <w:rFonts w:ascii="Courier New" w:eastAsia="Times New Roman" w:hAnsi="Courier New" w:cs="Courier New"/>
          <w:color w:val="067D17"/>
          <w:sz w:val="20"/>
          <w:szCs w:val="20"/>
          <w:lang w:eastAsia="en-GB"/>
        </w:rPr>
        <w:t>"</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33B3"/>
          <w:sz w:val="20"/>
          <w:szCs w:val="20"/>
          <w:lang w:eastAsia="en-GB"/>
        </w:rPr>
        <w:t xml:space="preserve">return </w:t>
      </w:r>
      <w:proofErr w:type="spellStart"/>
      <w:r w:rsidRPr="00F20BAE">
        <w:rPr>
          <w:rFonts w:ascii="Courier New" w:eastAsia="Times New Roman" w:hAnsi="Courier New" w:cs="Courier New"/>
          <w:color w:val="2196F3"/>
          <w:sz w:val="20"/>
          <w:szCs w:val="20"/>
          <w:lang w:eastAsia="en-GB"/>
        </w:rPr>
        <w:t>DropdownButton</w:t>
      </w:r>
      <w:proofErr w:type="spellEnd"/>
      <w:r w:rsidRPr="00F20BAE">
        <w:rPr>
          <w:rFonts w:ascii="Courier New" w:eastAsia="Times New Roman" w:hAnsi="Courier New" w:cs="Courier New"/>
          <w:color w:val="080808"/>
          <w:sz w:val="20"/>
          <w:szCs w:val="20"/>
          <w:lang w:eastAsia="en-GB"/>
        </w:rPr>
        <w:t>&lt;</w:t>
      </w:r>
      <w:proofErr w:type="spellStart"/>
      <w:r w:rsidRPr="00F20BAE">
        <w:rPr>
          <w:rFonts w:ascii="Courier New" w:eastAsia="Times New Roman" w:hAnsi="Courier New" w:cs="Courier New"/>
          <w:color w:val="000000"/>
          <w:sz w:val="20"/>
          <w:szCs w:val="20"/>
          <w:lang w:eastAsia="en-GB"/>
        </w:rPr>
        <w:t>VisibilityFilter</w:t>
      </w:r>
      <w:proofErr w:type="spellEnd"/>
      <w:r w:rsidRPr="00F20BAE">
        <w:rPr>
          <w:rFonts w:ascii="Courier New" w:eastAsia="Times New Roman" w:hAnsi="Courier New" w:cs="Courier New"/>
          <w:color w:val="080808"/>
          <w:sz w:val="20"/>
          <w:szCs w:val="20"/>
          <w:lang w:eastAsia="en-GB"/>
        </w:rPr>
        <w:t>&gt;(</w:t>
      </w:r>
      <w:r w:rsidRPr="00F20BAE">
        <w:rPr>
          <w:rFonts w:ascii="Courier New" w:eastAsia="Times New Roman" w:hAnsi="Courier New" w:cs="Courier New"/>
          <w:color w:val="080808"/>
          <w:sz w:val="20"/>
          <w:szCs w:val="20"/>
          <w:lang w:eastAsia="en-GB"/>
        </w:rPr>
        <w:br/>
        <w:t xml:space="preserve">      value: </w:t>
      </w:r>
      <w:proofErr w:type="spellStart"/>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871094"/>
          <w:sz w:val="20"/>
          <w:szCs w:val="20"/>
          <w:lang w:eastAsia="en-GB"/>
        </w:rPr>
        <w:t>filter</w:t>
      </w:r>
      <w:proofErr w:type="spellEnd"/>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items: </w:t>
      </w:r>
      <w:proofErr w:type="spellStart"/>
      <w:r w:rsidRPr="00F20BAE">
        <w:rPr>
          <w:rFonts w:ascii="Courier New" w:eastAsia="Times New Roman" w:hAnsi="Courier New" w:cs="Courier New"/>
          <w:color w:val="000000"/>
          <w:sz w:val="20"/>
          <w:szCs w:val="20"/>
          <w:lang w:eastAsia="en-GB"/>
        </w:rPr>
        <w:t>VisibilityFilter</w:t>
      </w:r>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871094"/>
          <w:sz w:val="20"/>
          <w:szCs w:val="20"/>
          <w:lang w:eastAsia="en-GB"/>
        </w:rPr>
        <w:t>values</w:t>
      </w:r>
      <w:r w:rsidRPr="00F20BAE">
        <w:rPr>
          <w:rFonts w:ascii="Courier New" w:eastAsia="Times New Roman" w:hAnsi="Courier New" w:cs="Courier New"/>
          <w:color w:val="080808"/>
          <w:sz w:val="20"/>
          <w:szCs w:val="20"/>
          <w:lang w:eastAsia="en-GB"/>
        </w:rPr>
        <w:t>.map</w:t>
      </w:r>
      <w:proofErr w:type="spellEnd"/>
      <w:r w:rsidRPr="00F20BAE">
        <w:rPr>
          <w:rFonts w:ascii="Courier New" w:eastAsia="Times New Roman" w:hAnsi="Courier New" w:cs="Courier New"/>
          <w:color w:val="080808"/>
          <w:sz w:val="20"/>
          <w:szCs w:val="20"/>
          <w:lang w:eastAsia="en-GB"/>
        </w:rPr>
        <w:t>((filter)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033B3"/>
          <w:sz w:val="20"/>
          <w:szCs w:val="20"/>
          <w:lang w:eastAsia="en-GB"/>
        </w:rPr>
        <w:t xml:space="preserve">return </w:t>
      </w:r>
      <w:proofErr w:type="spellStart"/>
      <w:r w:rsidRPr="00F20BAE">
        <w:rPr>
          <w:rFonts w:ascii="Courier New" w:eastAsia="Times New Roman" w:hAnsi="Courier New" w:cs="Courier New"/>
          <w:color w:val="2196F3"/>
          <w:sz w:val="20"/>
          <w:szCs w:val="20"/>
          <w:lang w:eastAsia="en-GB"/>
        </w:rPr>
        <w:t>DropdownMenuItem</w:t>
      </w:r>
      <w:proofErr w:type="spellEnd"/>
      <w:r w:rsidRPr="00F20BAE">
        <w:rPr>
          <w:rFonts w:ascii="Courier New" w:eastAsia="Times New Roman" w:hAnsi="Courier New" w:cs="Courier New"/>
          <w:color w:val="080808"/>
          <w:sz w:val="20"/>
          <w:szCs w:val="20"/>
          <w:lang w:eastAsia="en-GB"/>
        </w:rPr>
        <w:t>&lt;</w:t>
      </w:r>
      <w:proofErr w:type="spellStart"/>
      <w:r w:rsidRPr="00F20BAE">
        <w:rPr>
          <w:rFonts w:ascii="Courier New" w:eastAsia="Times New Roman" w:hAnsi="Courier New" w:cs="Courier New"/>
          <w:color w:val="000000"/>
          <w:sz w:val="20"/>
          <w:szCs w:val="20"/>
          <w:lang w:eastAsia="en-GB"/>
        </w:rPr>
        <w:t>VisibilityFilter</w:t>
      </w:r>
      <w:proofErr w:type="spellEnd"/>
      <w:r w:rsidRPr="00F20BAE">
        <w:rPr>
          <w:rFonts w:ascii="Courier New" w:eastAsia="Times New Roman" w:hAnsi="Courier New" w:cs="Courier New"/>
          <w:color w:val="080808"/>
          <w:sz w:val="20"/>
          <w:szCs w:val="20"/>
          <w:lang w:eastAsia="en-GB"/>
        </w:rPr>
        <w:t>&gt;(</w:t>
      </w:r>
      <w:r>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t>}).</w:t>
      </w:r>
      <w:proofErr w:type="spellStart"/>
      <w:r w:rsidRPr="00F20BAE">
        <w:rPr>
          <w:rFonts w:ascii="Courier New" w:eastAsia="Times New Roman" w:hAnsi="Courier New" w:cs="Courier New"/>
          <w:color w:val="080808"/>
          <w:sz w:val="20"/>
          <w:szCs w:val="20"/>
          <w:lang w:eastAsia="en-GB"/>
        </w:rPr>
        <w:t>toList</w:t>
      </w:r>
      <w:proofErr w:type="spellEnd"/>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w:t>
      </w:r>
      <w:proofErr w:type="spellStart"/>
      <w:r w:rsidRPr="00F20BAE">
        <w:rPr>
          <w:rFonts w:ascii="Courier New" w:eastAsia="Times New Roman" w:hAnsi="Courier New" w:cs="Courier New"/>
          <w:color w:val="080808"/>
          <w:sz w:val="20"/>
          <w:szCs w:val="20"/>
          <w:lang w:eastAsia="en-GB"/>
        </w:rPr>
        <w:t>onChanged</w:t>
      </w:r>
      <w:proofErr w:type="spellEnd"/>
      <w:r w:rsidRPr="00F20BAE">
        <w:rPr>
          <w:rFonts w:ascii="Courier New" w:eastAsia="Times New Roman" w:hAnsi="Courier New" w:cs="Courier New"/>
          <w:color w:val="080808"/>
          <w:sz w:val="20"/>
          <w:szCs w:val="20"/>
          <w:lang w:eastAsia="en-GB"/>
        </w:rPr>
        <w:t>: (</w:t>
      </w:r>
      <w:proofErr w:type="spellStart"/>
      <w:r w:rsidRPr="00F20BAE">
        <w:rPr>
          <w:rFonts w:ascii="Courier New" w:eastAsia="Times New Roman" w:hAnsi="Courier New" w:cs="Courier New"/>
          <w:color w:val="080808"/>
          <w:sz w:val="20"/>
          <w:szCs w:val="20"/>
          <w:lang w:eastAsia="en-GB"/>
        </w:rPr>
        <w:t>tappedValue</w:t>
      </w:r>
      <w:proofErr w:type="spellEnd"/>
      <w:r w:rsidRPr="00F20BAE">
        <w:rPr>
          <w:rFonts w:ascii="Courier New" w:eastAsia="Times New Roman" w:hAnsi="Courier New" w:cs="Courier New"/>
          <w:color w:val="080808"/>
          <w:sz w:val="20"/>
          <w:szCs w:val="20"/>
          <w:lang w:eastAsia="en-GB"/>
        </w:rPr>
        <w:t>) {</w:t>
      </w:r>
      <w:r w:rsidRPr="00F20BAE">
        <w:rPr>
          <w:rFonts w:ascii="Courier New" w:eastAsia="Times New Roman" w:hAnsi="Courier New" w:cs="Courier New"/>
          <w:color w:val="080808"/>
          <w:sz w:val="20"/>
          <w:szCs w:val="20"/>
          <w:lang w:eastAsia="en-GB"/>
        </w:rPr>
        <w:br/>
        <w:t xml:space="preserve">        </w:t>
      </w:r>
      <w:proofErr w:type="spellStart"/>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.changeFilter</w:t>
      </w:r>
      <w:proofErr w:type="spellEnd"/>
      <w:r w:rsidRPr="00F20BAE">
        <w:rPr>
          <w:rFonts w:ascii="Courier New" w:eastAsia="Times New Roman" w:hAnsi="Courier New" w:cs="Courier New"/>
          <w:color w:val="080808"/>
          <w:sz w:val="20"/>
          <w:szCs w:val="20"/>
          <w:lang w:eastAsia="en-GB"/>
        </w:rPr>
        <w:t>(</w:t>
      </w:r>
      <w:proofErr w:type="spellStart"/>
      <w:r w:rsidRPr="00F20BAE">
        <w:rPr>
          <w:rFonts w:ascii="Courier New" w:eastAsia="Times New Roman" w:hAnsi="Courier New" w:cs="Courier New"/>
          <w:color w:val="080808"/>
          <w:sz w:val="20"/>
          <w:szCs w:val="20"/>
          <w:lang w:eastAsia="en-GB"/>
        </w:rPr>
        <w:t>tappedValue</w:t>
      </w:r>
      <w:proofErr w:type="spellEnd"/>
      <w:r w:rsidRPr="00F20BAE">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 xml:space="preserve">  },</w:t>
      </w:r>
      <w:r w:rsidRPr="00F20BAE">
        <w:rPr>
          <w:rFonts w:ascii="Courier New" w:eastAsia="Times New Roman" w:hAnsi="Courier New" w:cs="Courier New"/>
          <w:color w:val="080808"/>
          <w:sz w:val="20"/>
          <w:szCs w:val="20"/>
          <w:lang w:eastAsia="en-GB"/>
        </w:rPr>
        <w:br/>
        <w:t>);</w:t>
      </w:r>
    </w:p>
    <w:p w14:paraId="4CD271D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406568A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D6C563D"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D5D9A26" w14:textId="77777777" w:rsidR="00F20BAE" w:rsidRDefault="00F20BAE" w:rsidP="007A2A10"/>
    <w:p w14:paraId="07343AC7" w14:textId="77777777" w:rsidR="000C34D3" w:rsidRDefault="00F20BAE" w:rsidP="007A2A10">
      <w:r>
        <w:t xml:space="preserve">Notice that we could omit the usage of the </w:t>
      </w:r>
      <w:proofErr w:type="spellStart"/>
      <w:r>
        <w:t>changeFilter</w:t>
      </w:r>
      <w:proofErr w:type="spellEnd"/>
      <w:r>
        <w:t xml:space="preserve"> action and set the value of the filter directly. This because a setter and a getter action </w:t>
      </w:r>
      <w:r w:rsidR="005F1E86">
        <w:t>are</w:t>
      </w:r>
      <w:r>
        <w:t xml:space="preserve"> automatically created by the code generator </w:t>
      </w:r>
      <w:r w:rsidR="005F1E86">
        <w:t xml:space="preserve">for every observable field. This implies that the </w:t>
      </w:r>
      <w:proofErr w:type="spellStart"/>
      <w:r w:rsidR="005F1E86">
        <w:t>changeFilter</w:t>
      </w:r>
      <w:proofErr w:type="spellEnd"/>
      <w:r w:rsidR="005F1E86">
        <w:t xml:space="preserve"> action could also be omitted in the definition of the </w:t>
      </w:r>
      <w:proofErr w:type="spellStart"/>
      <w:r w:rsidR="005F1E86">
        <w:t>TodoStore</w:t>
      </w:r>
      <w:proofErr w:type="spellEnd"/>
      <w:r w:rsidR="005F1E86">
        <w:t xml:space="preserve"> abstract class.</w:t>
      </w:r>
    </w:p>
    <w:p w14:paraId="655BFED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54BB32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425ACF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0469AE5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14669F6" w14:textId="65511571" w:rsidR="000A0BD1" w:rsidRDefault="000A0BD1" w:rsidP="000A0BD1">
      <w:pPr>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47CEFF7C" w14:textId="103522E7" w:rsidR="000C34D3" w:rsidRDefault="000C34D3" w:rsidP="007A2A10">
      <w:pPr>
        <w:rPr>
          <w:rFonts w:ascii="Courier New" w:eastAsia="Times New Roman" w:hAnsi="Courier New" w:cs="Courier New"/>
          <w:color w:val="080808"/>
          <w:sz w:val="20"/>
          <w:szCs w:val="20"/>
          <w:lang w:eastAsia="en-GB"/>
        </w:rPr>
      </w:pPr>
      <w:proofErr w:type="spellStart"/>
      <w:r w:rsidRPr="00F20BAE">
        <w:rPr>
          <w:rFonts w:ascii="Courier New" w:eastAsia="Times New Roman" w:hAnsi="Courier New" w:cs="Courier New"/>
          <w:color w:val="080808"/>
          <w:sz w:val="20"/>
          <w:szCs w:val="20"/>
          <w:lang w:eastAsia="en-GB"/>
        </w:rPr>
        <w:t>onChanged</w:t>
      </w:r>
      <w:proofErr w:type="spellEnd"/>
      <w:r w:rsidRPr="00F20BAE">
        <w:rPr>
          <w:rFonts w:ascii="Courier New" w:eastAsia="Times New Roman" w:hAnsi="Courier New" w:cs="Courier New"/>
          <w:color w:val="080808"/>
          <w:sz w:val="20"/>
          <w:szCs w:val="20"/>
          <w:lang w:eastAsia="en-GB"/>
        </w:rPr>
        <w:t>: (</w:t>
      </w:r>
      <w:proofErr w:type="spellStart"/>
      <w:r w:rsidRPr="00F20BAE">
        <w:rPr>
          <w:rFonts w:ascii="Courier New" w:eastAsia="Times New Roman" w:hAnsi="Courier New" w:cs="Courier New"/>
          <w:color w:val="080808"/>
          <w:sz w:val="20"/>
          <w:szCs w:val="20"/>
          <w:lang w:eastAsia="en-GB"/>
        </w:rPr>
        <w:t>tappedValue</w:t>
      </w:r>
      <w:proofErr w:type="spellEnd"/>
      <w:r w:rsidRPr="00F20BAE">
        <w:rPr>
          <w:rFonts w:ascii="Courier New" w:eastAsia="Times New Roman" w:hAnsi="Courier New" w:cs="Courier New"/>
          <w:color w:val="080808"/>
          <w:sz w:val="20"/>
          <w:szCs w:val="20"/>
          <w:lang w:eastAsia="en-GB"/>
        </w:rPr>
        <w:t>) {</w:t>
      </w:r>
      <w:r w:rsidRPr="00F20BAE">
        <w:rPr>
          <w:rFonts w:ascii="Courier New" w:eastAsia="Times New Roman" w:hAnsi="Courier New" w:cs="Courier New"/>
          <w:color w:val="080808"/>
          <w:sz w:val="20"/>
          <w:szCs w:val="20"/>
          <w:lang w:eastAsia="en-GB"/>
        </w:rPr>
        <w:br/>
        <w:t xml:space="preserve">        </w:t>
      </w:r>
      <w:proofErr w:type="spellStart"/>
      <w:r w:rsidRPr="00F20BAE">
        <w:rPr>
          <w:rFonts w:ascii="Courier New" w:eastAsia="Times New Roman" w:hAnsi="Courier New" w:cs="Courier New"/>
          <w:color w:val="000000"/>
          <w:sz w:val="20"/>
          <w:szCs w:val="20"/>
          <w:lang w:eastAsia="en-GB"/>
        </w:rPr>
        <w:t>store</w:t>
      </w:r>
      <w:r w:rsidRPr="00F20BAE">
        <w:rPr>
          <w:rFonts w:ascii="Courier New" w:eastAsia="Times New Roman" w:hAnsi="Courier New" w:cs="Courier New"/>
          <w:color w:val="080808"/>
          <w:sz w:val="20"/>
          <w:szCs w:val="20"/>
          <w:lang w:eastAsia="en-GB"/>
        </w:rPr>
        <w:t>.</w:t>
      </w:r>
      <w:r>
        <w:rPr>
          <w:rFonts w:ascii="Courier New" w:eastAsia="Times New Roman" w:hAnsi="Courier New" w:cs="Courier New"/>
          <w:color w:val="080808"/>
          <w:sz w:val="20"/>
          <w:szCs w:val="20"/>
          <w:lang w:eastAsia="en-GB"/>
        </w:rPr>
        <w:t>filter</w:t>
      </w:r>
      <w:proofErr w:type="spellEnd"/>
      <w:r>
        <w:rPr>
          <w:rFonts w:ascii="Courier New" w:eastAsia="Times New Roman" w:hAnsi="Courier New" w:cs="Courier New"/>
          <w:color w:val="080808"/>
          <w:sz w:val="20"/>
          <w:szCs w:val="20"/>
          <w:lang w:eastAsia="en-GB"/>
        </w:rPr>
        <w:t>=</w:t>
      </w:r>
      <w:proofErr w:type="spellStart"/>
      <w:r>
        <w:rPr>
          <w:rFonts w:ascii="Courier New" w:eastAsia="Times New Roman" w:hAnsi="Courier New" w:cs="Courier New"/>
          <w:color w:val="080808"/>
          <w:sz w:val="20"/>
          <w:szCs w:val="20"/>
          <w:lang w:eastAsia="en-GB"/>
        </w:rPr>
        <w:t>tappedValue</w:t>
      </w:r>
      <w:proofErr w:type="spellEnd"/>
      <w:r>
        <w:rPr>
          <w:rFonts w:ascii="Courier New" w:eastAsia="Times New Roman" w:hAnsi="Courier New" w:cs="Courier New"/>
          <w:color w:val="080808"/>
          <w:sz w:val="20"/>
          <w:szCs w:val="20"/>
          <w:lang w:eastAsia="en-GB"/>
        </w:rPr>
        <w:t>!;</w:t>
      </w:r>
      <w:r w:rsidRPr="00F20BAE">
        <w:rPr>
          <w:rFonts w:ascii="Courier New" w:eastAsia="Times New Roman" w:hAnsi="Courier New" w:cs="Courier New"/>
          <w:color w:val="080808"/>
          <w:sz w:val="20"/>
          <w:szCs w:val="20"/>
          <w:lang w:eastAsia="en-GB"/>
        </w:rPr>
        <w:t xml:space="preserve"> </w:t>
      </w:r>
      <w:r w:rsidRPr="00F20BAE">
        <w:rPr>
          <w:rFonts w:ascii="Courier New" w:eastAsia="Times New Roman" w:hAnsi="Courier New" w:cs="Courier New"/>
          <w:color w:val="080808"/>
          <w:sz w:val="20"/>
          <w:szCs w:val="20"/>
          <w:lang w:eastAsia="en-GB"/>
        </w:rPr>
        <w:br/>
        <w:t xml:space="preserve">      },</w:t>
      </w:r>
    </w:p>
    <w:p w14:paraId="52C81780"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613A73A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A74761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6188A8FF" w14:textId="77777777" w:rsidR="000A0BD1" w:rsidRDefault="000A0BD1" w:rsidP="007A2A10"/>
    <w:p w14:paraId="15D8658B" w14:textId="795417C2" w:rsidR="00F20BAE" w:rsidRDefault="005F1E86" w:rsidP="007A2A10">
      <w:r>
        <w:t xml:space="preserve">Personally </w:t>
      </w:r>
      <w:r w:rsidR="004456C4">
        <w:t xml:space="preserve">, </w:t>
      </w:r>
      <w:r>
        <w:t xml:space="preserve">I dislike this feature </w:t>
      </w:r>
      <w:proofErr w:type="spellStart"/>
      <w:r>
        <w:t>mobx</w:t>
      </w:r>
      <w:proofErr w:type="spellEnd"/>
      <w:r>
        <w:t xml:space="preserve"> </w:t>
      </w:r>
      <w:r w:rsidR="004456C4">
        <w:t>offers</w:t>
      </w:r>
      <w:r>
        <w:t xml:space="preserve"> in the Flutter framework. I investigated a bit in the usage of </w:t>
      </w:r>
      <w:proofErr w:type="spellStart"/>
      <w:r>
        <w:t>MobX</w:t>
      </w:r>
      <w:proofErr w:type="spellEnd"/>
      <w:r>
        <w:t xml:space="preserve"> with React and JS</w:t>
      </w:r>
      <w:r w:rsidR="001D7128">
        <w:t xml:space="preserve"> finding that in that case</w:t>
      </w:r>
      <w:r>
        <w:t xml:space="preserve"> it behaves as expected raising a warning in case field are directly changed.</w:t>
      </w:r>
      <w:r w:rsidR="001D7128">
        <w:t xml:space="preserve"> (violating the strict mode)</w:t>
      </w:r>
      <w:r>
        <w:t xml:space="preserve"> I find the way of changing the filter value proposed in the Source Code RIFERIMENTO a lot more elegant with respect to the one proposed in the Source Code RIFERIMENTO.</w:t>
      </w:r>
      <w:r w:rsidR="004456C4">
        <w:t xml:space="preserve"> Explicitly using predefined actions brings way more meaning for the reader and prevents programmers to accidentally mutate the state in the implementation process. At the end , both approaches pass though actions to change the state and this respect the </w:t>
      </w:r>
      <w:proofErr w:type="spellStart"/>
      <w:r w:rsidR="004456C4">
        <w:t>MobX</w:t>
      </w:r>
      <w:proofErr w:type="spellEnd"/>
      <w:r w:rsidR="004456C4">
        <w:t xml:space="preserve"> approac</w:t>
      </w:r>
      <w:r w:rsidR="001D7128">
        <w:t xml:space="preserve">h. Actions are indeed really important to the correct functioning of the application because using them the </w:t>
      </w:r>
      <w:proofErr w:type="spellStart"/>
      <w:r w:rsidR="001D7128">
        <w:t>mobx</w:t>
      </w:r>
      <w:proofErr w:type="spellEnd"/>
      <w:r w:rsidR="001D7128">
        <w:t xml:space="preserve"> package can generate </w:t>
      </w:r>
      <w:r w:rsidR="001D7128">
        <w:lastRenderedPageBreak/>
        <w:t>atomic state transitions. Suppose a simple action, like the one we just used , produces reactions of different types and those reactions affects different parts of the state and the UI. Suppose now that the strict mode is disabled and set to never. In that case can happen</w:t>
      </w:r>
      <w:r w:rsidR="000C34D3">
        <w:t xml:space="preserve"> </w:t>
      </w:r>
      <w:r w:rsidR="001D7128">
        <w:t>that the various reactions are completed/fired in different interval of time</w:t>
      </w:r>
      <w:r w:rsidR="000C34D3">
        <w:t xml:space="preserve"> because their carried computation is heavier of lighter depending with respect of the other. Consequently the entire state of the application is not well synchronized and the UI could reflect this inconsistency bringing to some bad situations. </w:t>
      </w:r>
      <w:proofErr w:type="spellStart"/>
      <w:r w:rsidR="000C34D3">
        <w:t>Mobx</w:t>
      </w:r>
      <w:proofErr w:type="spellEnd"/>
      <w:r w:rsidR="000C34D3">
        <w:t xml:space="preserve"> package instead ensure that actions and consequent reactions are performed atomically without leaking any intermediate values as long as actions are used.</w:t>
      </w:r>
    </w:p>
    <w:p w14:paraId="022B4DC6" w14:textId="7098542D" w:rsidR="00832EE7" w:rsidRPr="00832EE7" w:rsidRDefault="00832EE7" w:rsidP="0083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2EE7">
        <w:rPr>
          <w:rFonts w:ascii="Courier New" w:eastAsia="Times New Roman" w:hAnsi="Courier New" w:cs="Courier New"/>
          <w:b/>
          <w:bCs/>
          <w:color w:val="0000CC"/>
          <w:sz w:val="20"/>
          <w:szCs w:val="20"/>
          <w:lang w:eastAsia="en-GB"/>
        </w:rPr>
        <w:t>\paragraph</w:t>
      </w:r>
      <w:r w:rsidRPr="00832EE7">
        <w:rPr>
          <w:rFonts w:ascii="Courier New" w:eastAsia="Times New Roman" w:hAnsi="Courier New" w:cs="Courier New"/>
          <w:color w:val="000000"/>
          <w:sz w:val="20"/>
          <w:szCs w:val="20"/>
          <w:lang w:eastAsia="en-GB"/>
        </w:rPr>
        <w:t>{</w:t>
      </w:r>
      <w:r w:rsidRPr="00832EE7">
        <w:rPr>
          <w:rFonts w:ascii="Courier New" w:eastAsia="Times New Roman" w:hAnsi="Courier New" w:cs="Courier New"/>
          <w:color w:val="000000"/>
          <w:sz w:val="20"/>
          <w:szCs w:val="20"/>
          <w:u w:val="single"/>
          <w:lang w:eastAsia="en-GB"/>
        </w:rPr>
        <w:t>The</w:t>
      </w:r>
      <w:r w:rsidRPr="00832EE7">
        <w:rPr>
          <w:rFonts w:ascii="Courier New" w:eastAsia="Times New Roman" w:hAnsi="Courier New" w:cs="Courier New"/>
          <w:color w:val="000000"/>
          <w:sz w:val="20"/>
          <w:szCs w:val="20"/>
          <w:lang w:eastAsia="en-GB"/>
        </w:rPr>
        <w:t xml:space="preserve"> </w:t>
      </w:r>
      <w:r>
        <w:rPr>
          <w:rFonts w:ascii="Courier New" w:eastAsia="Times New Roman" w:hAnsi="Courier New" w:cs="Courier New"/>
          <w:color w:val="000000"/>
          <w:sz w:val="20"/>
          <w:szCs w:val="20"/>
          <w:lang w:eastAsia="en-GB"/>
        </w:rPr>
        <w:t>Stats component</w:t>
      </w:r>
      <w:r w:rsidRPr="00832EE7">
        <w:rPr>
          <w:rFonts w:ascii="Courier New" w:eastAsia="Times New Roman" w:hAnsi="Courier New" w:cs="Courier New"/>
          <w:color w:val="000000"/>
          <w:sz w:val="20"/>
          <w:szCs w:val="20"/>
          <w:lang w:eastAsia="en-GB"/>
        </w:rPr>
        <w:t xml:space="preserve"> - }</w:t>
      </w:r>
    </w:p>
    <w:p w14:paraId="5803D6DB" w14:textId="525347D8" w:rsidR="00077A1D" w:rsidRDefault="00832EE7" w:rsidP="00832EE7">
      <w:pPr>
        <w:rPr>
          <w:rFonts w:ascii="Courier New" w:eastAsia="Times New Roman" w:hAnsi="Courier New" w:cs="Courier New"/>
          <w:color w:val="080808"/>
          <w:sz w:val="20"/>
          <w:szCs w:val="20"/>
          <w:lang w:eastAsia="en-GB"/>
        </w:rPr>
      </w:pPr>
      <w:r w:rsidRPr="00832EE7">
        <w:rPr>
          <w:rFonts w:ascii="Times New Roman" w:eastAsia="Times New Roman" w:hAnsi="Times New Roman" w:cs="Times New Roman"/>
          <w:b/>
          <w:bCs/>
          <w:color w:val="0000CC"/>
          <w:sz w:val="24"/>
          <w:szCs w:val="24"/>
          <w:lang w:eastAsia="en-GB"/>
        </w:rPr>
        <w:t>\label{</w:t>
      </w:r>
      <w:proofErr w:type="spellStart"/>
      <w:r w:rsidRPr="00832EE7">
        <w:rPr>
          <w:rFonts w:ascii="Times New Roman" w:eastAsia="Times New Roman" w:hAnsi="Times New Roman" w:cs="Times New Roman"/>
          <w:b/>
          <w:bCs/>
          <w:color w:val="0000CC"/>
          <w:sz w:val="24"/>
          <w:szCs w:val="24"/>
          <w:lang w:eastAsia="en-GB"/>
        </w:rPr>
        <w:t>subpar:todo_app_bloc_core_state</w:t>
      </w:r>
      <w:proofErr w:type="spellEnd"/>
      <w:r w:rsidRPr="00832EE7">
        <w:rPr>
          <w:rFonts w:ascii="Times New Roman" w:eastAsia="Times New Roman" w:hAnsi="Times New Roman" w:cs="Times New Roman"/>
          <w:b/>
          <w:bCs/>
          <w:color w:val="0000CC"/>
          <w:sz w:val="24"/>
          <w:szCs w:val="24"/>
          <w:lang w:eastAsia="en-GB"/>
        </w:rPr>
        <w:t>}</w:t>
      </w:r>
      <w:r w:rsidR="00077A1D">
        <w:rPr>
          <w:rFonts w:ascii="Courier New" w:eastAsia="Times New Roman" w:hAnsi="Courier New" w:cs="Courier New"/>
          <w:color w:val="080808"/>
          <w:sz w:val="20"/>
          <w:szCs w:val="20"/>
          <w:lang w:eastAsia="en-GB"/>
        </w:rPr>
        <w:t xml:space="preserve"> this component is really simple. It just needs to access the </w:t>
      </w:r>
      <w:proofErr w:type="spellStart"/>
      <w:r w:rsidR="00077A1D">
        <w:rPr>
          <w:rFonts w:ascii="Courier New" w:eastAsia="Times New Roman" w:hAnsi="Courier New" w:cs="Courier New"/>
          <w:color w:val="080808"/>
          <w:sz w:val="20"/>
          <w:szCs w:val="20"/>
          <w:lang w:eastAsia="en-GB"/>
        </w:rPr>
        <w:t>TodoStore</w:t>
      </w:r>
      <w:proofErr w:type="spellEnd"/>
      <w:r w:rsidR="00077A1D">
        <w:rPr>
          <w:rFonts w:ascii="Courier New" w:eastAsia="Times New Roman" w:hAnsi="Courier New" w:cs="Courier New"/>
          <w:color w:val="080808"/>
          <w:sz w:val="20"/>
          <w:szCs w:val="20"/>
          <w:lang w:eastAsia="en-GB"/>
        </w:rPr>
        <w:t xml:space="preserve"> to get the stats value. The procedure shown in the Source Code </w:t>
      </w:r>
      <w:proofErr w:type="spellStart"/>
      <w:r w:rsidR="00077A1D">
        <w:rPr>
          <w:rFonts w:ascii="Courier New" w:eastAsia="Times New Roman" w:hAnsi="Courier New" w:cs="Courier New"/>
          <w:color w:val="080808"/>
          <w:sz w:val="20"/>
          <w:szCs w:val="20"/>
          <w:lang w:eastAsia="en-GB"/>
        </w:rPr>
        <w:t>RIFERIMENTo</w:t>
      </w:r>
      <w:proofErr w:type="spellEnd"/>
      <w:r w:rsidR="00077A1D">
        <w:rPr>
          <w:rFonts w:ascii="Courier New" w:eastAsia="Times New Roman" w:hAnsi="Courier New" w:cs="Courier New"/>
          <w:color w:val="080808"/>
          <w:sz w:val="20"/>
          <w:szCs w:val="20"/>
          <w:lang w:eastAsia="en-GB"/>
        </w:rPr>
        <w:t xml:space="preserve"> is used as usual to get an instance of the </w:t>
      </w:r>
      <w:proofErr w:type="spellStart"/>
      <w:r w:rsidR="00077A1D">
        <w:rPr>
          <w:rFonts w:ascii="Courier New" w:eastAsia="Times New Roman" w:hAnsi="Courier New" w:cs="Courier New"/>
          <w:color w:val="080808"/>
          <w:sz w:val="20"/>
          <w:szCs w:val="20"/>
          <w:lang w:eastAsia="en-GB"/>
        </w:rPr>
        <w:t>TodoStore</w:t>
      </w:r>
      <w:proofErr w:type="spellEnd"/>
      <w:r w:rsidR="00077A1D">
        <w:rPr>
          <w:rFonts w:ascii="Courier New" w:eastAsia="Times New Roman" w:hAnsi="Courier New" w:cs="Courier New"/>
          <w:color w:val="080808"/>
          <w:sz w:val="20"/>
          <w:szCs w:val="20"/>
          <w:lang w:eastAsia="en-GB"/>
        </w:rPr>
        <w:t xml:space="preserve"> and consequently of the stats value. The entire widget is then wrapped into an Observer widget .</w:t>
      </w:r>
    </w:p>
    <w:p w14:paraId="1137AB4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FB3904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46B39FF5"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40C46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77B260C7" w14:textId="15F9AE2A"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1AA6FC1" w14:textId="72B07CD8" w:rsidR="00077A1D" w:rsidRDefault="00077A1D"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077A1D">
        <w:rPr>
          <w:rFonts w:ascii="Courier New" w:eastAsia="Times New Roman" w:hAnsi="Courier New" w:cs="Courier New"/>
          <w:color w:val="0033B3"/>
          <w:sz w:val="20"/>
          <w:szCs w:val="20"/>
          <w:lang w:eastAsia="en-GB"/>
        </w:rPr>
        <w:t xml:space="preserve">final </w:t>
      </w:r>
      <w:r w:rsidRPr="00077A1D">
        <w:rPr>
          <w:rFonts w:ascii="Courier New" w:eastAsia="Times New Roman" w:hAnsi="Courier New" w:cs="Courier New"/>
          <w:color w:val="000000"/>
          <w:sz w:val="20"/>
          <w:szCs w:val="20"/>
          <w:lang w:eastAsia="en-GB"/>
        </w:rPr>
        <w:t xml:space="preserve">store </w:t>
      </w:r>
      <w:r w:rsidRPr="00077A1D">
        <w:rPr>
          <w:rFonts w:ascii="Courier New" w:eastAsia="Times New Roman" w:hAnsi="Courier New" w:cs="Courier New"/>
          <w:color w:val="080808"/>
          <w:sz w:val="20"/>
          <w:szCs w:val="20"/>
          <w:lang w:eastAsia="en-GB"/>
        </w:rPr>
        <w:t xml:space="preserve">= </w:t>
      </w:r>
      <w:proofErr w:type="spellStart"/>
      <w:r w:rsidRPr="00077A1D">
        <w:rPr>
          <w:rFonts w:ascii="Courier New" w:eastAsia="Times New Roman" w:hAnsi="Courier New" w:cs="Courier New"/>
          <w:color w:val="000000"/>
          <w:sz w:val="20"/>
          <w:szCs w:val="20"/>
          <w:lang w:eastAsia="en-GB"/>
        </w:rPr>
        <w:t>Provider</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i/>
          <w:iCs/>
          <w:color w:val="00627A"/>
          <w:sz w:val="20"/>
          <w:szCs w:val="20"/>
          <w:lang w:eastAsia="en-GB"/>
        </w:rPr>
        <w:t>of</w:t>
      </w:r>
      <w:proofErr w:type="spellEnd"/>
      <w:r w:rsidRPr="00077A1D">
        <w:rPr>
          <w:rFonts w:ascii="Courier New" w:eastAsia="Times New Roman" w:hAnsi="Courier New" w:cs="Courier New"/>
          <w:color w:val="080808"/>
          <w:sz w:val="20"/>
          <w:szCs w:val="20"/>
          <w:lang w:eastAsia="en-GB"/>
        </w:rPr>
        <w:t>&lt;</w:t>
      </w:r>
      <w:proofErr w:type="spellStart"/>
      <w:r w:rsidRPr="00077A1D">
        <w:rPr>
          <w:rFonts w:ascii="Courier New" w:eastAsia="Times New Roman" w:hAnsi="Courier New" w:cs="Courier New"/>
          <w:color w:val="000000"/>
          <w:sz w:val="20"/>
          <w:szCs w:val="20"/>
          <w:lang w:eastAsia="en-GB"/>
        </w:rPr>
        <w:t>TodoStore</w:t>
      </w:r>
      <w:proofErr w:type="spellEnd"/>
      <w:r w:rsidRPr="00077A1D">
        <w:rPr>
          <w:rFonts w:ascii="Courier New" w:eastAsia="Times New Roman" w:hAnsi="Courier New" w:cs="Courier New"/>
          <w:color w:val="080808"/>
          <w:sz w:val="20"/>
          <w:szCs w:val="20"/>
          <w:lang w:eastAsia="en-GB"/>
        </w:rPr>
        <w:t>&gt;(context);</w:t>
      </w:r>
      <w:r w:rsidRPr="00077A1D">
        <w:rPr>
          <w:rFonts w:ascii="Courier New" w:eastAsia="Times New Roman" w:hAnsi="Courier New" w:cs="Courier New"/>
          <w:color w:val="080808"/>
          <w:sz w:val="20"/>
          <w:szCs w:val="20"/>
          <w:lang w:eastAsia="en-GB"/>
        </w:rPr>
        <w:br/>
      </w:r>
      <w:r w:rsidRPr="00077A1D">
        <w:rPr>
          <w:rFonts w:ascii="Courier New" w:eastAsia="Times New Roman" w:hAnsi="Courier New" w:cs="Courier New"/>
          <w:color w:val="0033B3"/>
          <w:sz w:val="20"/>
          <w:szCs w:val="20"/>
          <w:lang w:eastAsia="en-GB"/>
        </w:rPr>
        <w:t xml:space="preserve">return </w:t>
      </w:r>
      <w:r w:rsidRPr="00077A1D">
        <w:rPr>
          <w:rFonts w:ascii="Courier New" w:eastAsia="Times New Roman" w:hAnsi="Courier New" w:cs="Courier New"/>
          <w:color w:val="2196F3"/>
          <w:sz w:val="20"/>
          <w:szCs w:val="20"/>
          <w:lang w:eastAsia="en-GB"/>
        </w:rPr>
        <w:t>Observer</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080808"/>
          <w:sz w:val="20"/>
          <w:szCs w:val="20"/>
          <w:lang w:eastAsia="en-GB"/>
        </w:rPr>
        <w:br/>
        <w:t xml:space="preserve">  builder: (context) {</w:t>
      </w:r>
      <w:r w:rsidRPr="00077A1D">
        <w:rPr>
          <w:rFonts w:ascii="Courier New" w:eastAsia="Times New Roman" w:hAnsi="Courier New" w:cs="Courier New"/>
          <w:color w:val="080808"/>
          <w:sz w:val="20"/>
          <w:szCs w:val="20"/>
          <w:lang w:eastAsia="en-GB"/>
        </w:rPr>
        <w:br/>
        <w:t xml:space="preserve">           </w:t>
      </w:r>
      <w:r w:rsidRPr="00077A1D">
        <w:rPr>
          <w:rFonts w:ascii="Courier New" w:eastAsia="Times New Roman" w:hAnsi="Courier New" w:cs="Courier New"/>
          <w:color w:val="0033B3"/>
          <w:sz w:val="20"/>
          <w:szCs w:val="20"/>
          <w:lang w:eastAsia="en-GB"/>
        </w:rPr>
        <w:t xml:space="preserve">return </w:t>
      </w:r>
      <w:proofErr w:type="spellStart"/>
      <w:r w:rsidRPr="00077A1D">
        <w:rPr>
          <w:rFonts w:ascii="Courier New" w:eastAsia="Times New Roman" w:hAnsi="Courier New" w:cs="Courier New"/>
          <w:color w:val="2196F3"/>
          <w:sz w:val="20"/>
          <w:szCs w:val="20"/>
          <w:lang w:eastAsia="en-GB"/>
        </w:rPr>
        <w:t>Center</w:t>
      </w:r>
      <w:proofErr w:type="spellEnd"/>
      <w:r w:rsidRPr="00077A1D">
        <w:rPr>
          <w:rFonts w:ascii="Courier New" w:eastAsia="Times New Roman" w:hAnsi="Courier New" w:cs="Courier New"/>
          <w:color w:val="080808"/>
          <w:sz w:val="20"/>
          <w:szCs w:val="20"/>
          <w:lang w:eastAsia="en-GB"/>
        </w:rPr>
        <w:t xml:space="preserve">(child: </w:t>
      </w:r>
      <w:r w:rsidRPr="00077A1D">
        <w:rPr>
          <w:rFonts w:ascii="Courier New" w:eastAsia="Times New Roman" w:hAnsi="Courier New" w:cs="Courier New"/>
          <w:color w:val="2196F3"/>
          <w:sz w:val="20"/>
          <w:szCs w:val="20"/>
          <w:lang w:eastAsia="en-GB"/>
        </w:rPr>
        <w:t>Text</w:t>
      </w:r>
      <w:r w:rsidRPr="00077A1D">
        <w:rPr>
          <w:rFonts w:ascii="Courier New" w:eastAsia="Times New Roman" w:hAnsi="Courier New" w:cs="Courier New"/>
          <w:color w:val="080808"/>
          <w:sz w:val="20"/>
          <w:szCs w:val="20"/>
          <w:lang w:eastAsia="en-GB"/>
        </w:rPr>
        <w:t>(</w:t>
      </w:r>
      <w:proofErr w:type="spellStart"/>
      <w:r w:rsidRPr="00077A1D">
        <w:rPr>
          <w:rFonts w:ascii="Courier New" w:eastAsia="Times New Roman" w:hAnsi="Courier New" w:cs="Courier New"/>
          <w:color w:val="000000"/>
          <w:sz w:val="20"/>
          <w:szCs w:val="20"/>
          <w:lang w:eastAsia="en-GB"/>
        </w:rPr>
        <w:t>store</w:t>
      </w:r>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871094"/>
          <w:sz w:val="20"/>
          <w:szCs w:val="20"/>
          <w:lang w:eastAsia="en-GB"/>
        </w:rPr>
        <w:t>stats</w:t>
      </w:r>
      <w:proofErr w:type="spellEnd"/>
      <w:r w:rsidRPr="00077A1D">
        <w:rPr>
          <w:rFonts w:ascii="Courier New" w:eastAsia="Times New Roman" w:hAnsi="Courier New" w:cs="Courier New"/>
          <w:color w:val="080808"/>
          <w:sz w:val="20"/>
          <w:szCs w:val="20"/>
          <w:lang w:eastAsia="en-GB"/>
        </w:rPr>
        <w:t>));</w:t>
      </w:r>
      <w:r w:rsidRPr="00077A1D">
        <w:rPr>
          <w:rFonts w:ascii="Courier New" w:eastAsia="Times New Roman" w:hAnsi="Courier New" w:cs="Courier New"/>
          <w:color w:val="080808"/>
          <w:sz w:val="20"/>
          <w:szCs w:val="20"/>
          <w:lang w:eastAsia="en-GB"/>
        </w:rPr>
        <w:br/>
        <w:t xml:space="preserve">  },</w:t>
      </w:r>
      <w:r w:rsidRPr="00077A1D">
        <w:rPr>
          <w:rFonts w:ascii="Courier New" w:eastAsia="Times New Roman" w:hAnsi="Courier New" w:cs="Courier New"/>
          <w:color w:val="080808"/>
          <w:sz w:val="20"/>
          <w:szCs w:val="20"/>
          <w:lang w:eastAsia="en-GB"/>
        </w:rPr>
        <w:br/>
        <w:t>);</w:t>
      </w:r>
    </w:p>
    <w:p w14:paraId="00E2F35A"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D9E708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24ED02A"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2150A215" w14:textId="2D66C577" w:rsidR="00077A1D" w:rsidRDefault="00077A1D"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0C125D8D" w14:textId="37A1D9B4" w:rsidR="00832EE7" w:rsidRPr="00832EE7" w:rsidRDefault="00832EE7" w:rsidP="00832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32EE7">
        <w:rPr>
          <w:rFonts w:ascii="Courier New" w:eastAsia="Times New Roman" w:hAnsi="Courier New" w:cs="Courier New"/>
          <w:b/>
          <w:bCs/>
          <w:color w:val="0000CC"/>
          <w:sz w:val="20"/>
          <w:szCs w:val="20"/>
          <w:lang w:eastAsia="en-GB"/>
        </w:rPr>
        <w:t>\paragraph</w:t>
      </w:r>
      <w:r w:rsidRPr="00832EE7">
        <w:rPr>
          <w:rFonts w:ascii="Courier New" w:eastAsia="Times New Roman" w:hAnsi="Courier New" w:cs="Courier New"/>
          <w:color w:val="000000"/>
          <w:sz w:val="20"/>
          <w:szCs w:val="20"/>
          <w:lang w:eastAsia="en-GB"/>
        </w:rPr>
        <w:t>{</w:t>
      </w:r>
      <w:r w:rsidRPr="00832EE7">
        <w:rPr>
          <w:rFonts w:ascii="Courier New" w:eastAsia="Times New Roman" w:hAnsi="Courier New" w:cs="Courier New"/>
          <w:color w:val="000000"/>
          <w:sz w:val="20"/>
          <w:szCs w:val="20"/>
          <w:u w:val="single"/>
          <w:lang w:eastAsia="en-GB"/>
        </w:rPr>
        <w:t>The</w:t>
      </w:r>
      <w:r w:rsidRPr="00832EE7">
        <w:rPr>
          <w:rFonts w:ascii="Courier New" w:eastAsia="Times New Roman" w:hAnsi="Courier New" w:cs="Courier New"/>
          <w:color w:val="000000"/>
          <w:sz w:val="20"/>
          <w:szCs w:val="20"/>
          <w:lang w:eastAsia="en-GB"/>
        </w:rPr>
        <w:t xml:space="preserve"> </w:t>
      </w:r>
      <w:proofErr w:type="spellStart"/>
      <w:r>
        <w:rPr>
          <w:rFonts w:ascii="Courier New" w:eastAsia="Times New Roman" w:hAnsi="Courier New" w:cs="Courier New"/>
          <w:color w:val="000000"/>
          <w:sz w:val="20"/>
          <w:szCs w:val="20"/>
          <w:lang w:eastAsia="en-GB"/>
        </w:rPr>
        <w:t>TodoView</w:t>
      </w:r>
      <w:proofErr w:type="spellEnd"/>
      <w:r>
        <w:rPr>
          <w:rFonts w:ascii="Courier New" w:eastAsia="Times New Roman" w:hAnsi="Courier New" w:cs="Courier New"/>
          <w:color w:val="000000"/>
          <w:sz w:val="20"/>
          <w:szCs w:val="20"/>
          <w:lang w:eastAsia="en-GB"/>
        </w:rPr>
        <w:t xml:space="preserve"> component and the </w:t>
      </w:r>
      <w:proofErr w:type="spellStart"/>
      <w:r>
        <w:rPr>
          <w:rFonts w:ascii="Courier New" w:eastAsia="Times New Roman" w:hAnsi="Courier New" w:cs="Courier New"/>
          <w:color w:val="000000"/>
          <w:sz w:val="20"/>
          <w:szCs w:val="20"/>
          <w:lang w:eastAsia="en-GB"/>
        </w:rPr>
        <w:t>TodoItem</w:t>
      </w:r>
      <w:proofErr w:type="spellEnd"/>
      <w:r>
        <w:rPr>
          <w:rFonts w:ascii="Courier New" w:eastAsia="Times New Roman" w:hAnsi="Courier New" w:cs="Courier New"/>
          <w:color w:val="000000"/>
          <w:sz w:val="20"/>
          <w:szCs w:val="20"/>
          <w:lang w:eastAsia="en-GB"/>
        </w:rPr>
        <w:t xml:space="preserve"> component</w:t>
      </w:r>
      <w:r w:rsidRPr="00832EE7">
        <w:rPr>
          <w:rFonts w:ascii="Courier New" w:eastAsia="Times New Roman" w:hAnsi="Courier New" w:cs="Courier New"/>
          <w:color w:val="000000"/>
          <w:sz w:val="20"/>
          <w:szCs w:val="20"/>
          <w:lang w:eastAsia="en-GB"/>
        </w:rPr>
        <w:t xml:space="preserve"> - }</w:t>
      </w:r>
    </w:p>
    <w:p w14:paraId="5AB224CB" w14:textId="379B8F8A" w:rsidR="00077A1D" w:rsidRDefault="00832EE7" w:rsidP="0083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832EE7">
        <w:rPr>
          <w:rFonts w:ascii="Times New Roman" w:eastAsia="Times New Roman" w:hAnsi="Times New Roman" w:cs="Times New Roman"/>
          <w:b/>
          <w:bCs/>
          <w:color w:val="0000CC"/>
          <w:sz w:val="24"/>
          <w:szCs w:val="24"/>
          <w:lang w:eastAsia="en-GB"/>
        </w:rPr>
        <w:t>\label{</w:t>
      </w:r>
      <w:proofErr w:type="spellStart"/>
      <w:r w:rsidRPr="00832EE7">
        <w:rPr>
          <w:rFonts w:ascii="Times New Roman" w:eastAsia="Times New Roman" w:hAnsi="Times New Roman" w:cs="Times New Roman"/>
          <w:b/>
          <w:bCs/>
          <w:color w:val="0000CC"/>
          <w:sz w:val="24"/>
          <w:szCs w:val="24"/>
          <w:lang w:eastAsia="en-GB"/>
        </w:rPr>
        <w:t>subpar:todo_app_bloc_core_state</w:t>
      </w:r>
      <w:proofErr w:type="spellEnd"/>
      <w:r w:rsidRPr="00832EE7">
        <w:rPr>
          <w:rFonts w:ascii="Times New Roman" w:eastAsia="Times New Roman" w:hAnsi="Times New Roman" w:cs="Times New Roman"/>
          <w:b/>
          <w:bCs/>
          <w:color w:val="0000CC"/>
          <w:sz w:val="24"/>
          <w:szCs w:val="24"/>
          <w:lang w:eastAsia="en-GB"/>
        </w:rPr>
        <w:t>}</w:t>
      </w:r>
      <w:r w:rsidR="00077A1D">
        <w:rPr>
          <w:rFonts w:ascii="Courier New" w:eastAsia="Times New Roman" w:hAnsi="Courier New" w:cs="Courier New"/>
          <w:color w:val="080808"/>
          <w:sz w:val="20"/>
          <w:szCs w:val="20"/>
          <w:lang w:eastAsia="en-GB"/>
        </w:rPr>
        <w:t xml:space="preserve"> </w:t>
      </w:r>
      <w:r w:rsidR="00AD7817">
        <w:rPr>
          <w:rFonts w:ascii="Courier New" w:eastAsia="Times New Roman" w:hAnsi="Courier New" w:cs="Courier New"/>
          <w:color w:val="080808"/>
          <w:sz w:val="20"/>
          <w:szCs w:val="20"/>
          <w:lang w:eastAsia="en-GB"/>
        </w:rPr>
        <w:t xml:space="preserve">These two components represent the core of the UI development process and no optimizations are considered for the moment. The </w:t>
      </w:r>
      <w:proofErr w:type="spellStart"/>
      <w:r w:rsidR="00AD7817">
        <w:rPr>
          <w:rFonts w:ascii="Courier New" w:eastAsia="Times New Roman" w:hAnsi="Courier New" w:cs="Courier New"/>
          <w:color w:val="080808"/>
          <w:sz w:val="20"/>
          <w:szCs w:val="20"/>
          <w:lang w:eastAsia="en-GB"/>
        </w:rPr>
        <w:t>TodoView</w:t>
      </w:r>
      <w:proofErr w:type="spellEnd"/>
      <w:r w:rsidR="00AD7817">
        <w:rPr>
          <w:rFonts w:ascii="Courier New" w:eastAsia="Times New Roman" w:hAnsi="Courier New" w:cs="Courier New"/>
          <w:color w:val="080808"/>
          <w:sz w:val="20"/>
          <w:szCs w:val="20"/>
          <w:lang w:eastAsia="en-GB"/>
        </w:rPr>
        <w:t xml:space="preserve"> widget needs to access the state and </w:t>
      </w:r>
      <w:proofErr w:type="spellStart"/>
      <w:r w:rsidR="00AD7817">
        <w:rPr>
          <w:rFonts w:ascii="Courier New" w:eastAsia="Times New Roman" w:hAnsi="Courier New" w:cs="Courier New"/>
          <w:color w:val="080808"/>
          <w:sz w:val="20"/>
          <w:szCs w:val="20"/>
          <w:lang w:eastAsia="en-GB"/>
        </w:rPr>
        <w:t>rerender</w:t>
      </w:r>
      <w:proofErr w:type="spellEnd"/>
      <w:r w:rsidR="00AD7817">
        <w:rPr>
          <w:rFonts w:ascii="Courier New" w:eastAsia="Times New Roman" w:hAnsi="Courier New" w:cs="Courier New"/>
          <w:color w:val="080808"/>
          <w:sz w:val="20"/>
          <w:szCs w:val="20"/>
          <w:lang w:eastAsia="en-GB"/>
        </w:rPr>
        <w:t xml:space="preserve"> once a change occurs in the </w:t>
      </w:r>
      <w:proofErr w:type="spellStart"/>
      <w:r w:rsidR="00AD7817">
        <w:rPr>
          <w:rFonts w:ascii="Courier New" w:eastAsia="Times New Roman" w:hAnsi="Courier New" w:cs="Courier New"/>
          <w:color w:val="080808"/>
          <w:sz w:val="20"/>
          <w:szCs w:val="20"/>
          <w:lang w:eastAsia="en-GB"/>
        </w:rPr>
        <w:t>filteredList</w:t>
      </w:r>
      <w:proofErr w:type="spellEnd"/>
      <w:r w:rsidR="00AD7817">
        <w:rPr>
          <w:rFonts w:ascii="Courier New" w:eastAsia="Times New Roman" w:hAnsi="Courier New" w:cs="Courier New"/>
          <w:color w:val="080808"/>
          <w:sz w:val="20"/>
          <w:szCs w:val="20"/>
          <w:lang w:eastAsia="en-GB"/>
        </w:rPr>
        <w:t xml:space="preserve"> of </w:t>
      </w:r>
      <w:proofErr w:type="spellStart"/>
      <w:r w:rsidR="00AD7817">
        <w:rPr>
          <w:rFonts w:ascii="Courier New" w:eastAsia="Times New Roman" w:hAnsi="Courier New" w:cs="Courier New"/>
          <w:color w:val="080808"/>
          <w:sz w:val="20"/>
          <w:szCs w:val="20"/>
          <w:lang w:eastAsia="en-GB"/>
        </w:rPr>
        <w:t>todos</w:t>
      </w:r>
      <w:proofErr w:type="spellEnd"/>
      <w:r w:rsidR="00AD7817">
        <w:rPr>
          <w:rFonts w:ascii="Courier New" w:eastAsia="Times New Roman" w:hAnsi="Courier New" w:cs="Courier New"/>
          <w:color w:val="080808"/>
          <w:sz w:val="20"/>
          <w:szCs w:val="20"/>
          <w:lang w:eastAsia="en-GB"/>
        </w:rPr>
        <w:t xml:space="preserve">. In this scenario the </w:t>
      </w:r>
      <w:proofErr w:type="spellStart"/>
      <w:r w:rsidR="00AD7817">
        <w:rPr>
          <w:rFonts w:ascii="Courier New" w:eastAsia="Times New Roman" w:hAnsi="Courier New" w:cs="Courier New"/>
          <w:color w:val="080808"/>
          <w:sz w:val="20"/>
          <w:szCs w:val="20"/>
          <w:lang w:eastAsia="en-GB"/>
        </w:rPr>
        <w:t>mobx</w:t>
      </w:r>
      <w:proofErr w:type="spellEnd"/>
      <w:r w:rsidR="00AD7817">
        <w:rPr>
          <w:rFonts w:ascii="Courier New" w:eastAsia="Times New Roman" w:hAnsi="Courier New" w:cs="Courier New"/>
          <w:color w:val="080808"/>
          <w:sz w:val="20"/>
          <w:szCs w:val="20"/>
          <w:lang w:eastAsia="en-GB"/>
        </w:rPr>
        <w:t xml:space="preserve"> pattern really shines. It is sufficient to wrap the entire widget inside </w:t>
      </w:r>
      <w:proofErr w:type="spellStart"/>
      <w:r w:rsidR="00AD7817">
        <w:rPr>
          <w:rFonts w:ascii="Courier New" w:eastAsia="Times New Roman" w:hAnsi="Courier New" w:cs="Courier New"/>
          <w:color w:val="080808"/>
          <w:sz w:val="20"/>
          <w:szCs w:val="20"/>
          <w:lang w:eastAsia="en-GB"/>
        </w:rPr>
        <w:t>a</w:t>
      </w:r>
      <w:proofErr w:type="spellEnd"/>
      <w:r w:rsidR="00AD7817">
        <w:rPr>
          <w:rFonts w:ascii="Courier New" w:eastAsia="Times New Roman" w:hAnsi="Courier New" w:cs="Courier New"/>
          <w:color w:val="080808"/>
          <w:sz w:val="20"/>
          <w:szCs w:val="20"/>
          <w:lang w:eastAsia="en-GB"/>
        </w:rPr>
        <w:t xml:space="preserve"> Observer widget and access the filtered list of </w:t>
      </w:r>
      <w:proofErr w:type="spellStart"/>
      <w:r w:rsidR="00AD7817">
        <w:rPr>
          <w:rFonts w:ascii="Courier New" w:eastAsia="Times New Roman" w:hAnsi="Courier New" w:cs="Courier New"/>
          <w:color w:val="080808"/>
          <w:sz w:val="20"/>
          <w:szCs w:val="20"/>
          <w:lang w:eastAsia="en-GB"/>
        </w:rPr>
        <w:t>todo</w:t>
      </w:r>
      <w:proofErr w:type="spellEnd"/>
      <w:r w:rsidR="00AD7817">
        <w:rPr>
          <w:rFonts w:ascii="Courier New" w:eastAsia="Times New Roman" w:hAnsi="Courier New" w:cs="Courier New"/>
          <w:color w:val="080808"/>
          <w:sz w:val="20"/>
          <w:szCs w:val="20"/>
          <w:lang w:eastAsia="en-GB"/>
        </w:rPr>
        <w:t xml:space="preserve"> contained in the </w:t>
      </w:r>
      <w:proofErr w:type="spellStart"/>
      <w:r w:rsidR="00AD7817">
        <w:rPr>
          <w:rFonts w:ascii="Courier New" w:eastAsia="Times New Roman" w:hAnsi="Courier New" w:cs="Courier New"/>
          <w:color w:val="080808"/>
          <w:sz w:val="20"/>
          <w:szCs w:val="20"/>
          <w:lang w:eastAsia="en-GB"/>
        </w:rPr>
        <w:t>TodoStore</w:t>
      </w:r>
      <w:proofErr w:type="spellEnd"/>
      <w:r w:rsidR="00AD7817">
        <w:rPr>
          <w:rFonts w:ascii="Courier New" w:eastAsia="Times New Roman" w:hAnsi="Courier New" w:cs="Courier New"/>
          <w:color w:val="080808"/>
          <w:sz w:val="20"/>
          <w:szCs w:val="20"/>
          <w:lang w:eastAsia="en-GB"/>
        </w:rPr>
        <w:t xml:space="preserve"> to allow the </w:t>
      </w:r>
      <w:proofErr w:type="spellStart"/>
      <w:r w:rsidR="00AD7817">
        <w:rPr>
          <w:rFonts w:ascii="Courier New" w:eastAsia="Times New Roman" w:hAnsi="Courier New" w:cs="Courier New"/>
          <w:color w:val="080808"/>
          <w:sz w:val="20"/>
          <w:szCs w:val="20"/>
          <w:lang w:eastAsia="en-GB"/>
        </w:rPr>
        <w:t>mobx</w:t>
      </w:r>
      <w:proofErr w:type="spellEnd"/>
      <w:r w:rsidR="00AD7817">
        <w:rPr>
          <w:rFonts w:ascii="Courier New" w:eastAsia="Times New Roman" w:hAnsi="Courier New" w:cs="Courier New"/>
          <w:color w:val="080808"/>
          <w:sz w:val="20"/>
          <w:szCs w:val="20"/>
          <w:lang w:eastAsia="en-GB"/>
        </w:rPr>
        <w:t xml:space="preserve"> package to automatically detect a change in the</w:t>
      </w:r>
      <w:r w:rsidR="00A3177D">
        <w:rPr>
          <w:rFonts w:ascii="Courier New" w:eastAsia="Times New Roman" w:hAnsi="Courier New" w:cs="Courier New"/>
          <w:color w:val="080808"/>
          <w:sz w:val="20"/>
          <w:szCs w:val="20"/>
          <w:lang w:eastAsia="en-GB"/>
        </w:rPr>
        <w:t xml:space="preserve"> filtered</w:t>
      </w:r>
      <w:r w:rsidR="00AD7817">
        <w:rPr>
          <w:rFonts w:ascii="Courier New" w:eastAsia="Times New Roman" w:hAnsi="Courier New" w:cs="Courier New"/>
          <w:color w:val="080808"/>
          <w:sz w:val="20"/>
          <w:szCs w:val="20"/>
          <w:lang w:eastAsia="en-GB"/>
        </w:rPr>
        <w:t xml:space="preserve"> list. Once the list of </w:t>
      </w:r>
      <w:proofErr w:type="spellStart"/>
      <w:r w:rsidR="00AD7817">
        <w:rPr>
          <w:rFonts w:ascii="Courier New" w:eastAsia="Times New Roman" w:hAnsi="Courier New" w:cs="Courier New"/>
          <w:color w:val="080808"/>
          <w:sz w:val="20"/>
          <w:szCs w:val="20"/>
          <w:lang w:eastAsia="en-GB"/>
        </w:rPr>
        <w:t>todos</w:t>
      </w:r>
      <w:proofErr w:type="spellEnd"/>
      <w:r w:rsidR="00AD7817">
        <w:rPr>
          <w:rFonts w:ascii="Courier New" w:eastAsia="Times New Roman" w:hAnsi="Courier New" w:cs="Courier New"/>
          <w:color w:val="080808"/>
          <w:sz w:val="20"/>
          <w:szCs w:val="20"/>
          <w:lang w:eastAsia="en-GB"/>
        </w:rPr>
        <w:t xml:space="preserve"> or the filter is </w:t>
      </w:r>
      <w:r w:rsidR="00A3177D">
        <w:rPr>
          <w:rFonts w:ascii="Courier New" w:eastAsia="Times New Roman" w:hAnsi="Courier New" w:cs="Courier New"/>
          <w:color w:val="080808"/>
          <w:sz w:val="20"/>
          <w:szCs w:val="20"/>
          <w:lang w:eastAsia="en-GB"/>
        </w:rPr>
        <w:t>updated</w:t>
      </w:r>
      <w:r w:rsidR="00AD7817">
        <w:rPr>
          <w:rFonts w:ascii="Courier New" w:eastAsia="Times New Roman" w:hAnsi="Courier New" w:cs="Courier New"/>
          <w:color w:val="080808"/>
          <w:sz w:val="20"/>
          <w:szCs w:val="20"/>
          <w:lang w:eastAsia="en-GB"/>
        </w:rPr>
        <w:t xml:space="preserve"> the </w:t>
      </w:r>
      <w:proofErr w:type="spellStart"/>
      <w:r w:rsidR="00AD7817">
        <w:rPr>
          <w:rFonts w:ascii="Courier New" w:eastAsia="Times New Roman" w:hAnsi="Courier New" w:cs="Courier New"/>
          <w:color w:val="080808"/>
          <w:sz w:val="20"/>
          <w:szCs w:val="20"/>
          <w:lang w:eastAsia="en-GB"/>
        </w:rPr>
        <w:t>filteredList</w:t>
      </w:r>
      <w:proofErr w:type="spellEnd"/>
      <w:r w:rsidR="00AD7817">
        <w:rPr>
          <w:rFonts w:ascii="Courier New" w:eastAsia="Times New Roman" w:hAnsi="Courier New" w:cs="Courier New"/>
          <w:color w:val="080808"/>
          <w:sz w:val="20"/>
          <w:szCs w:val="20"/>
          <w:lang w:eastAsia="en-GB"/>
        </w:rPr>
        <w:t xml:space="preserve"> is </w:t>
      </w:r>
      <w:r w:rsidR="000A1E70">
        <w:rPr>
          <w:rFonts w:ascii="Courier New" w:eastAsia="Times New Roman" w:hAnsi="Courier New" w:cs="Courier New"/>
          <w:color w:val="080808"/>
          <w:sz w:val="20"/>
          <w:szCs w:val="20"/>
          <w:lang w:eastAsia="en-GB"/>
        </w:rPr>
        <w:t>automatically computed.</w:t>
      </w:r>
      <w:r w:rsidR="00A3177D">
        <w:rPr>
          <w:rFonts w:ascii="Courier New" w:eastAsia="Times New Roman" w:hAnsi="Courier New" w:cs="Courier New"/>
          <w:color w:val="080808"/>
          <w:sz w:val="20"/>
          <w:szCs w:val="20"/>
          <w:lang w:eastAsia="en-GB"/>
        </w:rPr>
        <w:t xml:space="preserve"> As usual the </w:t>
      </w:r>
      <w:proofErr w:type="spellStart"/>
      <w:r w:rsidR="00A3177D">
        <w:rPr>
          <w:rFonts w:ascii="Courier New" w:eastAsia="Times New Roman" w:hAnsi="Courier New" w:cs="Courier New"/>
          <w:color w:val="080808"/>
          <w:sz w:val="20"/>
          <w:szCs w:val="20"/>
          <w:lang w:eastAsia="en-GB"/>
        </w:rPr>
        <w:t>TodoItem</w:t>
      </w:r>
      <w:proofErr w:type="spellEnd"/>
      <w:r w:rsidR="00A3177D">
        <w:rPr>
          <w:rFonts w:ascii="Courier New" w:eastAsia="Times New Roman" w:hAnsi="Courier New" w:cs="Courier New"/>
          <w:color w:val="080808"/>
          <w:sz w:val="20"/>
          <w:szCs w:val="20"/>
          <w:lang w:eastAsia="en-GB"/>
        </w:rPr>
        <w:t xml:space="preserve"> just acts as a visualizer for the corresponding </w:t>
      </w:r>
      <w:proofErr w:type="spellStart"/>
      <w:r w:rsidR="00A3177D">
        <w:rPr>
          <w:rFonts w:ascii="Courier New" w:eastAsia="Times New Roman" w:hAnsi="Courier New" w:cs="Courier New"/>
          <w:color w:val="080808"/>
          <w:sz w:val="20"/>
          <w:szCs w:val="20"/>
          <w:lang w:eastAsia="en-GB"/>
        </w:rPr>
        <w:t>todo</w:t>
      </w:r>
      <w:proofErr w:type="spellEnd"/>
      <w:r w:rsidR="00A3177D">
        <w:rPr>
          <w:rFonts w:ascii="Courier New" w:eastAsia="Times New Roman" w:hAnsi="Courier New" w:cs="Courier New"/>
          <w:color w:val="080808"/>
          <w:sz w:val="20"/>
          <w:szCs w:val="20"/>
          <w:lang w:eastAsia="en-GB"/>
        </w:rPr>
        <w:t xml:space="preserve"> and so takes as argument the </w:t>
      </w:r>
      <w:proofErr w:type="spellStart"/>
      <w:r w:rsidR="00A3177D">
        <w:rPr>
          <w:rFonts w:ascii="Courier New" w:eastAsia="Times New Roman" w:hAnsi="Courier New" w:cs="Courier New"/>
          <w:color w:val="080808"/>
          <w:sz w:val="20"/>
          <w:szCs w:val="20"/>
          <w:lang w:eastAsia="en-GB"/>
        </w:rPr>
        <w:t>todo</w:t>
      </w:r>
      <w:proofErr w:type="spellEnd"/>
      <w:r w:rsidR="00A3177D">
        <w:rPr>
          <w:rFonts w:ascii="Courier New" w:eastAsia="Times New Roman" w:hAnsi="Courier New" w:cs="Courier New"/>
          <w:color w:val="080808"/>
          <w:sz w:val="20"/>
          <w:szCs w:val="20"/>
          <w:lang w:eastAsia="en-GB"/>
        </w:rPr>
        <w:t xml:space="preserve"> instate to be visualized.</w:t>
      </w:r>
    </w:p>
    <w:p w14:paraId="269B38E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2BE3DAB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F4AEA5C"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580DAEA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05539904" w14:textId="1FF11CD9" w:rsidR="00AE2776"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61EA1584" w14:textId="4F97EAD4" w:rsidR="00AE2776" w:rsidRPr="00AE2776" w:rsidRDefault="00AE2776" w:rsidP="00AE2776">
      <w:pPr>
        <w:pStyle w:val="PreformattatoHTML"/>
        <w:shd w:val="clear" w:color="auto" w:fill="FFFFFF"/>
        <w:rPr>
          <w:color w:val="080808"/>
        </w:rPr>
      </w:pPr>
      <w:r w:rsidRPr="00AE2776">
        <w:rPr>
          <w:color w:val="0033B3"/>
        </w:rPr>
        <w:t xml:space="preserve">final </w:t>
      </w:r>
      <w:r>
        <w:rPr>
          <w:color w:val="000000"/>
        </w:rPr>
        <w:t>store</w:t>
      </w:r>
      <w:r w:rsidRPr="00AE2776">
        <w:rPr>
          <w:color w:val="000000"/>
        </w:rPr>
        <w:t xml:space="preserve"> </w:t>
      </w:r>
      <w:r w:rsidRPr="00AE2776">
        <w:rPr>
          <w:color w:val="080808"/>
        </w:rPr>
        <w:t xml:space="preserve">= </w:t>
      </w:r>
      <w:proofErr w:type="spellStart"/>
      <w:r w:rsidRPr="00AE2776">
        <w:rPr>
          <w:color w:val="000000"/>
        </w:rPr>
        <w:t>Provider</w:t>
      </w:r>
      <w:r w:rsidRPr="00AE2776">
        <w:rPr>
          <w:color w:val="080808"/>
        </w:rPr>
        <w:t>.</w:t>
      </w:r>
      <w:r w:rsidRPr="00AE2776">
        <w:rPr>
          <w:i/>
          <w:iCs/>
          <w:color w:val="00627A"/>
        </w:rPr>
        <w:t>of</w:t>
      </w:r>
      <w:proofErr w:type="spellEnd"/>
      <w:r w:rsidRPr="00AE2776">
        <w:rPr>
          <w:color w:val="080808"/>
        </w:rPr>
        <w:t>&lt;</w:t>
      </w:r>
      <w:proofErr w:type="spellStart"/>
      <w:r w:rsidRPr="00AE2776">
        <w:rPr>
          <w:color w:val="000000"/>
        </w:rPr>
        <w:t>TodoStore</w:t>
      </w:r>
      <w:proofErr w:type="spellEnd"/>
      <w:r w:rsidRPr="00AE2776">
        <w:rPr>
          <w:color w:val="080808"/>
        </w:rPr>
        <w:t>&gt;(context);</w:t>
      </w:r>
      <w:r w:rsidRPr="00AE2776">
        <w:rPr>
          <w:color w:val="080808"/>
        </w:rPr>
        <w:br/>
      </w:r>
      <w:r w:rsidRPr="00AE2776">
        <w:rPr>
          <w:color w:val="0033B3"/>
        </w:rPr>
        <w:t xml:space="preserve">return </w:t>
      </w:r>
      <w:r w:rsidRPr="00AE2776">
        <w:rPr>
          <w:color w:val="2196F3"/>
        </w:rPr>
        <w:t>Observer</w:t>
      </w:r>
      <w:r w:rsidRPr="00AE2776">
        <w:rPr>
          <w:color w:val="080808"/>
        </w:rPr>
        <w:t>(</w:t>
      </w:r>
      <w:r w:rsidRPr="00AE2776">
        <w:rPr>
          <w:color w:val="080808"/>
        </w:rPr>
        <w:br/>
        <w:t xml:space="preserve">  builder: (_) {</w:t>
      </w:r>
      <w:r w:rsidRPr="00AE2776">
        <w:rPr>
          <w:color w:val="080808"/>
        </w:rPr>
        <w:br/>
        <w:t xml:space="preserve">    print(</w:t>
      </w:r>
      <w:r w:rsidRPr="00AE2776">
        <w:rPr>
          <w:color w:val="067D17"/>
        </w:rPr>
        <w:t xml:space="preserve">"building </w:t>
      </w:r>
      <w:proofErr w:type="spellStart"/>
      <w:r w:rsidRPr="00AE2776">
        <w:rPr>
          <w:color w:val="067D17"/>
        </w:rPr>
        <w:t>TodoView</w:t>
      </w:r>
      <w:proofErr w:type="spellEnd"/>
      <w:r w:rsidRPr="00AE2776">
        <w:rPr>
          <w:color w:val="067D17"/>
        </w:rPr>
        <w:t>"</w:t>
      </w:r>
      <w:r w:rsidRPr="00AE2776">
        <w:rPr>
          <w:color w:val="080808"/>
        </w:rPr>
        <w:t>);</w:t>
      </w:r>
      <w:r w:rsidRPr="00AE2776">
        <w:rPr>
          <w:color w:val="080808"/>
        </w:rPr>
        <w:br/>
      </w:r>
      <w:r w:rsidRPr="00AE2776">
        <w:rPr>
          <w:color w:val="080808"/>
        </w:rPr>
        <w:br/>
        <w:t xml:space="preserve">    </w:t>
      </w:r>
      <w:r w:rsidRPr="00AE2776">
        <w:rPr>
          <w:color w:val="0033B3"/>
        </w:rPr>
        <w:t xml:space="preserve">return </w:t>
      </w:r>
      <w:proofErr w:type="spellStart"/>
      <w:r w:rsidRPr="00AE2776">
        <w:rPr>
          <w:color w:val="2196F3"/>
        </w:rPr>
        <w:t>ListView</w:t>
      </w:r>
      <w:r w:rsidRPr="00AE2776">
        <w:rPr>
          <w:color w:val="080808"/>
        </w:rPr>
        <w:t>.</w:t>
      </w:r>
      <w:r w:rsidRPr="00AE2776">
        <w:rPr>
          <w:color w:val="2196F3"/>
        </w:rPr>
        <w:t>builder</w:t>
      </w:r>
      <w:proofErr w:type="spellEnd"/>
      <w:r w:rsidRPr="00AE2776">
        <w:rPr>
          <w:color w:val="080808"/>
        </w:rPr>
        <w:t>(</w:t>
      </w:r>
      <w:r w:rsidRPr="00AE2776">
        <w:rPr>
          <w:color w:val="080808"/>
        </w:rPr>
        <w:br/>
        <w:t xml:space="preserve">      </w:t>
      </w:r>
      <w:proofErr w:type="spellStart"/>
      <w:r w:rsidRPr="00AE2776">
        <w:rPr>
          <w:color w:val="080808"/>
        </w:rPr>
        <w:t>itemCount</w:t>
      </w:r>
      <w:proofErr w:type="spellEnd"/>
      <w:r w:rsidRPr="00AE2776">
        <w:rPr>
          <w:color w:val="080808"/>
        </w:rPr>
        <w:t xml:space="preserve">: </w:t>
      </w:r>
      <w:proofErr w:type="spellStart"/>
      <w:r w:rsidRPr="00AE2776">
        <w:rPr>
          <w:color w:val="000000"/>
        </w:rPr>
        <w:t>store</w:t>
      </w:r>
      <w:r w:rsidRPr="00AE2776">
        <w:rPr>
          <w:color w:val="080808"/>
        </w:rPr>
        <w:t>.</w:t>
      </w:r>
      <w:r w:rsidRPr="00AE2776">
        <w:rPr>
          <w:color w:val="871094"/>
        </w:rPr>
        <w:t>filteredTodos</w:t>
      </w:r>
      <w:r w:rsidRPr="00AE2776">
        <w:rPr>
          <w:color w:val="080808"/>
        </w:rPr>
        <w:t>.</w:t>
      </w:r>
      <w:r w:rsidRPr="00AE2776">
        <w:rPr>
          <w:color w:val="871094"/>
        </w:rPr>
        <w:t>length</w:t>
      </w:r>
      <w:proofErr w:type="spellEnd"/>
      <w:r w:rsidRPr="00AE2776">
        <w:rPr>
          <w:color w:val="080808"/>
        </w:rPr>
        <w:t>,</w:t>
      </w:r>
      <w:r w:rsidRPr="00AE2776">
        <w:rPr>
          <w:color w:val="080808"/>
        </w:rPr>
        <w:br/>
        <w:t xml:space="preserve">      </w:t>
      </w:r>
      <w:proofErr w:type="spellStart"/>
      <w:r w:rsidRPr="00AE2776">
        <w:rPr>
          <w:color w:val="080808"/>
        </w:rPr>
        <w:t>itemBuilder</w:t>
      </w:r>
      <w:proofErr w:type="spellEnd"/>
      <w:r w:rsidRPr="00AE2776">
        <w:rPr>
          <w:color w:val="080808"/>
        </w:rPr>
        <w:t>: (context, index) {</w:t>
      </w:r>
      <w:r w:rsidRPr="00AE2776">
        <w:rPr>
          <w:color w:val="080808"/>
        </w:rPr>
        <w:br/>
        <w:t xml:space="preserve">        </w:t>
      </w:r>
      <w:r w:rsidRPr="00AE2776">
        <w:rPr>
          <w:color w:val="0033B3"/>
        </w:rPr>
        <w:t xml:space="preserve">return </w:t>
      </w:r>
      <w:proofErr w:type="spellStart"/>
      <w:r w:rsidRPr="00AE2776">
        <w:rPr>
          <w:color w:val="2196F3"/>
        </w:rPr>
        <w:t>TodoItem</w:t>
      </w:r>
      <w:proofErr w:type="spellEnd"/>
      <w:r w:rsidRPr="00AE2776">
        <w:rPr>
          <w:color w:val="080808"/>
        </w:rPr>
        <w:t>(</w:t>
      </w:r>
      <w:r w:rsidRPr="00AE2776">
        <w:rPr>
          <w:color w:val="080808"/>
        </w:rPr>
        <w:br/>
        <w:t xml:space="preserve">          </w:t>
      </w:r>
      <w:proofErr w:type="spellStart"/>
      <w:r w:rsidRPr="00AE2776">
        <w:rPr>
          <w:color w:val="080808"/>
        </w:rPr>
        <w:t>todo</w:t>
      </w:r>
      <w:proofErr w:type="spellEnd"/>
      <w:r w:rsidRPr="00AE2776">
        <w:rPr>
          <w:color w:val="080808"/>
        </w:rPr>
        <w:t xml:space="preserve">: </w:t>
      </w:r>
      <w:proofErr w:type="spellStart"/>
      <w:r w:rsidRPr="00AE2776">
        <w:rPr>
          <w:color w:val="000000"/>
        </w:rPr>
        <w:t>store</w:t>
      </w:r>
      <w:r w:rsidRPr="00AE2776">
        <w:rPr>
          <w:color w:val="080808"/>
        </w:rPr>
        <w:t>.</w:t>
      </w:r>
      <w:r w:rsidRPr="00AE2776">
        <w:rPr>
          <w:color w:val="871094"/>
        </w:rPr>
        <w:t>filteredTodos</w:t>
      </w:r>
      <w:r w:rsidRPr="00AE2776">
        <w:rPr>
          <w:color w:val="080808"/>
        </w:rPr>
        <w:t>.elementAt</w:t>
      </w:r>
      <w:proofErr w:type="spellEnd"/>
      <w:r w:rsidRPr="00AE2776">
        <w:rPr>
          <w:color w:val="080808"/>
        </w:rPr>
        <w:t>(index),</w:t>
      </w:r>
      <w:r w:rsidRPr="00AE2776">
        <w:rPr>
          <w:color w:val="080808"/>
        </w:rPr>
        <w:br/>
      </w:r>
      <w:r w:rsidRPr="00AE2776">
        <w:rPr>
          <w:color w:val="080808"/>
        </w:rPr>
        <w:lastRenderedPageBreak/>
        <w:t xml:space="preserve">        );</w:t>
      </w:r>
      <w:r w:rsidRPr="00AE2776">
        <w:rPr>
          <w:color w:val="080808"/>
        </w:rPr>
        <w:br/>
        <w:t xml:space="preserve">      },</w:t>
      </w:r>
      <w:r w:rsidRPr="00AE2776">
        <w:rPr>
          <w:color w:val="080808"/>
        </w:rPr>
        <w:br/>
        <w:t xml:space="preserve">    );</w:t>
      </w:r>
      <w:r w:rsidRPr="00AE2776">
        <w:rPr>
          <w:color w:val="080808"/>
        </w:rPr>
        <w:br/>
        <w:t xml:space="preserve">  },</w:t>
      </w:r>
      <w:r w:rsidRPr="00AE2776">
        <w:rPr>
          <w:color w:val="080808"/>
        </w:rPr>
        <w:br/>
        <w:t>);</w:t>
      </w:r>
    </w:p>
    <w:p w14:paraId="0494D5A8"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CD5498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D727C0F"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5F7FF3C" w14:textId="77777777" w:rsidR="00AE2776" w:rsidRPr="00077A1D" w:rsidRDefault="00AE2776" w:rsidP="00077A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373ECE7A" w14:textId="1B53B4FF" w:rsidR="00AE2776" w:rsidRDefault="00AE2776" w:rsidP="007A2A10">
      <w:pPr>
        <w:rPr>
          <w:rFonts w:ascii="Courier New" w:eastAsia="Times New Roman" w:hAnsi="Courier New" w:cs="Courier New"/>
          <w:color w:val="080808"/>
          <w:sz w:val="20"/>
          <w:szCs w:val="20"/>
          <w:lang w:eastAsia="en-GB"/>
        </w:rPr>
      </w:pPr>
      <w:r>
        <w:rPr>
          <w:rFonts w:ascii="Courier New" w:eastAsia="Times New Roman" w:hAnsi="Courier New" w:cs="Courier New"/>
          <w:color w:val="080808"/>
          <w:sz w:val="20"/>
          <w:szCs w:val="20"/>
          <w:lang w:eastAsia="en-GB"/>
        </w:rPr>
        <w:t xml:space="preserve">The </w:t>
      </w:r>
      <w:proofErr w:type="spellStart"/>
      <w:r>
        <w:rPr>
          <w:rFonts w:ascii="Courier New" w:eastAsia="Times New Roman" w:hAnsi="Courier New" w:cs="Courier New"/>
          <w:color w:val="080808"/>
          <w:sz w:val="20"/>
          <w:szCs w:val="20"/>
          <w:lang w:eastAsia="en-GB"/>
        </w:rPr>
        <w:t>TodoItem</w:t>
      </w:r>
      <w:proofErr w:type="spellEnd"/>
      <w:r>
        <w:rPr>
          <w:rFonts w:ascii="Courier New" w:eastAsia="Times New Roman" w:hAnsi="Courier New" w:cs="Courier New"/>
          <w:color w:val="080808"/>
          <w:sz w:val="20"/>
          <w:szCs w:val="20"/>
          <w:lang w:eastAsia="en-GB"/>
        </w:rPr>
        <w:t xml:space="preserve"> widget implementation is basically the same presented HERE </w:t>
      </w:r>
      <w:proofErr w:type="spellStart"/>
      <w:r>
        <w:rPr>
          <w:rFonts w:ascii="Courier New" w:eastAsia="Times New Roman" w:hAnsi="Courier New" w:cs="Courier New"/>
          <w:color w:val="080808"/>
          <w:sz w:val="20"/>
          <w:szCs w:val="20"/>
          <w:lang w:eastAsia="en-GB"/>
        </w:rPr>
        <w:t>RIFERIMENTo</w:t>
      </w:r>
      <w:proofErr w:type="spellEnd"/>
      <w:r>
        <w:rPr>
          <w:rFonts w:ascii="Courier New" w:eastAsia="Times New Roman" w:hAnsi="Courier New" w:cs="Courier New"/>
          <w:color w:val="080808"/>
          <w:sz w:val="20"/>
          <w:szCs w:val="20"/>
          <w:lang w:eastAsia="en-GB"/>
        </w:rPr>
        <w:t xml:space="preserve"> except for the </w:t>
      </w:r>
      <w:proofErr w:type="spellStart"/>
      <w:r>
        <w:rPr>
          <w:rFonts w:ascii="Courier New" w:eastAsia="Times New Roman" w:hAnsi="Courier New" w:cs="Courier New"/>
          <w:color w:val="080808"/>
          <w:sz w:val="20"/>
          <w:szCs w:val="20"/>
          <w:lang w:eastAsia="en-GB"/>
        </w:rPr>
        <w:t>onChanged</w:t>
      </w:r>
      <w:proofErr w:type="spellEnd"/>
      <w:r>
        <w:rPr>
          <w:rFonts w:ascii="Courier New" w:eastAsia="Times New Roman" w:hAnsi="Courier New" w:cs="Courier New"/>
          <w:color w:val="080808"/>
          <w:sz w:val="20"/>
          <w:szCs w:val="20"/>
          <w:lang w:eastAsia="en-GB"/>
        </w:rPr>
        <w:t xml:space="preserve"> field of the </w:t>
      </w:r>
      <w:proofErr w:type="spellStart"/>
      <w:r>
        <w:rPr>
          <w:rFonts w:ascii="Courier New" w:eastAsia="Times New Roman" w:hAnsi="Courier New" w:cs="Courier New"/>
          <w:color w:val="080808"/>
          <w:sz w:val="20"/>
          <w:szCs w:val="20"/>
          <w:lang w:eastAsia="en-GB"/>
        </w:rPr>
        <w:t>TextButton</w:t>
      </w:r>
      <w:proofErr w:type="spellEnd"/>
      <w:r>
        <w:rPr>
          <w:rFonts w:ascii="Courier New" w:eastAsia="Times New Roman" w:hAnsi="Courier New" w:cs="Courier New"/>
          <w:color w:val="080808"/>
          <w:sz w:val="20"/>
          <w:szCs w:val="20"/>
          <w:lang w:eastAsia="en-GB"/>
        </w:rPr>
        <w:t xml:space="preserve"> widget that needs to be filled up. Inside the provided function the store is retrieved using the Provider widget and used to fire the </w:t>
      </w:r>
      <w:proofErr w:type="spellStart"/>
      <w:r>
        <w:rPr>
          <w:rFonts w:ascii="Courier New" w:eastAsia="Times New Roman" w:hAnsi="Courier New" w:cs="Courier New"/>
          <w:color w:val="080808"/>
          <w:sz w:val="20"/>
          <w:szCs w:val="20"/>
          <w:lang w:eastAsia="en-GB"/>
        </w:rPr>
        <w:t>setCompleted</w:t>
      </w:r>
      <w:proofErr w:type="spellEnd"/>
      <w:r>
        <w:rPr>
          <w:rFonts w:ascii="Courier New" w:eastAsia="Times New Roman" w:hAnsi="Courier New" w:cs="Courier New"/>
          <w:color w:val="080808"/>
          <w:sz w:val="20"/>
          <w:szCs w:val="20"/>
          <w:lang w:eastAsia="en-GB"/>
        </w:rPr>
        <w:t xml:space="preserve"> action using the </w:t>
      </w:r>
      <w:proofErr w:type="spellStart"/>
      <w:r>
        <w:rPr>
          <w:rFonts w:ascii="Courier New" w:eastAsia="Times New Roman" w:hAnsi="Courier New" w:cs="Courier New"/>
          <w:color w:val="080808"/>
          <w:sz w:val="20"/>
          <w:szCs w:val="20"/>
          <w:lang w:eastAsia="en-GB"/>
        </w:rPr>
        <w:t>todo’s</w:t>
      </w:r>
      <w:proofErr w:type="spellEnd"/>
      <w:r>
        <w:rPr>
          <w:rFonts w:ascii="Courier New" w:eastAsia="Times New Roman" w:hAnsi="Courier New" w:cs="Courier New"/>
          <w:color w:val="080808"/>
          <w:sz w:val="20"/>
          <w:szCs w:val="20"/>
          <w:lang w:eastAsia="en-GB"/>
        </w:rPr>
        <w:t xml:space="preserve"> id and the new value for the completed field.</w:t>
      </w:r>
      <w:r w:rsidR="00EE637D">
        <w:rPr>
          <w:rFonts w:ascii="Courier New" w:eastAsia="Times New Roman" w:hAnsi="Courier New" w:cs="Courier New"/>
          <w:color w:val="080808"/>
          <w:sz w:val="20"/>
          <w:szCs w:val="20"/>
          <w:lang w:eastAsia="en-GB"/>
        </w:rPr>
        <w:t xml:space="preserve"> Notice ,to be precise, that a</w:t>
      </w:r>
      <w:r>
        <w:rPr>
          <w:rFonts w:ascii="Courier New" w:eastAsia="Times New Roman" w:hAnsi="Courier New" w:cs="Courier New"/>
          <w:color w:val="080808"/>
          <w:sz w:val="20"/>
          <w:szCs w:val="20"/>
          <w:lang w:eastAsia="en-GB"/>
        </w:rPr>
        <w:t xml:space="preserve">lso in this case the completed field could be changed directly </w:t>
      </w:r>
      <w:r w:rsidR="00EE637D">
        <w:rPr>
          <w:rFonts w:ascii="Courier New" w:eastAsia="Times New Roman" w:hAnsi="Courier New" w:cs="Courier New"/>
          <w:color w:val="080808"/>
          <w:sz w:val="20"/>
          <w:szCs w:val="20"/>
          <w:lang w:eastAsia="en-GB"/>
        </w:rPr>
        <w:t>without any error.</w:t>
      </w:r>
    </w:p>
    <w:p w14:paraId="4F5F589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7D6B33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2A5D8F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F82287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2E09F742" w14:textId="4F5847A8"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19DECC9C" w14:textId="7FEC79CF" w:rsidR="00AE2776" w:rsidRPr="00AE2776" w:rsidRDefault="00AE2776" w:rsidP="00AE27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AE2776">
        <w:rPr>
          <w:rFonts w:ascii="Courier New" w:eastAsia="Times New Roman" w:hAnsi="Courier New" w:cs="Courier New"/>
          <w:color w:val="080808"/>
          <w:sz w:val="20"/>
          <w:szCs w:val="20"/>
          <w:lang w:eastAsia="en-GB"/>
        </w:rPr>
        <w:t>onChanged</w:t>
      </w:r>
      <w:proofErr w:type="spellEnd"/>
      <w:r w:rsidRPr="00AE2776">
        <w:rPr>
          <w:rFonts w:ascii="Courier New" w:eastAsia="Times New Roman" w:hAnsi="Courier New" w:cs="Courier New"/>
          <w:color w:val="080808"/>
          <w:sz w:val="20"/>
          <w:szCs w:val="20"/>
          <w:lang w:eastAsia="en-GB"/>
        </w:rPr>
        <w:t>: (value) {</w:t>
      </w:r>
      <w:r w:rsidRPr="00AE2776">
        <w:rPr>
          <w:rFonts w:ascii="Courier New" w:eastAsia="Times New Roman" w:hAnsi="Courier New" w:cs="Courier New"/>
          <w:color w:val="080808"/>
          <w:sz w:val="20"/>
          <w:szCs w:val="20"/>
          <w:lang w:eastAsia="en-GB"/>
        </w:rPr>
        <w:br/>
        <w:t xml:space="preserve">  </w:t>
      </w:r>
      <w:r w:rsidRPr="00AE2776">
        <w:rPr>
          <w:rFonts w:ascii="Courier New" w:eastAsia="Times New Roman" w:hAnsi="Courier New" w:cs="Courier New"/>
          <w:color w:val="0033B3"/>
          <w:sz w:val="20"/>
          <w:szCs w:val="20"/>
          <w:lang w:eastAsia="en-GB"/>
        </w:rPr>
        <w:t xml:space="preserve">final </w:t>
      </w:r>
      <w:r>
        <w:rPr>
          <w:rFonts w:ascii="Courier New" w:eastAsia="Times New Roman" w:hAnsi="Courier New" w:cs="Courier New"/>
          <w:color w:val="000000"/>
          <w:sz w:val="20"/>
          <w:szCs w:val="20"/>
          <w:lang w:eastAsia="en-GB"/>
        </w:rPr>
        <w:t>store</w:t>
      </w:r>
      <w:r w:rsidRPr="00AE2776">
        <w:rPr>
          <w:rFonts w:ascii="Courier New" w:eastAsia="Times New Roman" w:hAnsi="Courier New" w:cs="Courier New"/>
          <w:color w:val="000000"/>
          <w:sz w:val="20"/>
          <w:szCs w:val="20"/>
          <w:lang w:eastAsia="en-GB"/>
        </w:rPr>
        <w:t xml:space="preserve"> </w:t>
      </w:r>
      <w:r w:rsidRPr="00AE2776">
        <w:rPr>
          <w:rFonts w:ascii="Courier New" w:eastAsia="Times New Roman" w:hAnsi="Courier New" w:cs="Courier New"/>
          <w:color w:val="080808"/>
          <w:sz w:val="20"/>
          <w:szCs w:val="20"/>
          <w:lang w:eastAsia="en-GB"/>
        </w:rPr>
        <w:t xml:space="preserve">= </w:t>
      </w:r>
      <w:proofErr w:type="spellStart"/>
      <w:r w:rsidRPr="00AE2776">
        <w:rPr>
          <w:rFonts w:ascii="Courier New" w:eastAsia="Times New Roman" w:hAnsi="Courier New" w:cs="Courier New"/>
          <w:color w:val="000000"/>
          <w:sz w:val="20"/>
          <w:szCs w:val="20"/>
          <w:lang w:eastAsia="en-GB"/>
        </w:rPr>
        <w:t>Provider</w:t>
      </w:r>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i/>
          <w:iCs/>
          <w:color w:val="00627A"/>
          <w:sz w:val="20"/>
          <w:szCs w:val="20"/>
          <w:lang w:eastAsia="en-GB"/>
        </w:rPr>
        <w:t>of</w:t>
      </w:r>
      <w:proofErr w:type="spellEnd"/>
      <w:r w:rsidRPr="00AE2776">
        <w:rPr>
          <w:rFonts w:ascii="Courier New" w:eastAsia="Times New Roman" w:hAnsi="Courier New" w:cs="Courier New"/>
          <w:color w:val="080808"/>
          <w:sz w:val="20"/>
          <w:szCs w:val="20"/>
          <w:lang w:eastAsia="en-GB"/>
        </w:rPr>
        <w:t>&lt;</w:t>
      </w:r>
      <w:proofErr w:type="spellStart"/>
      <w:r w:rsidRPr="00AE2776">
        <w:rPr>
          <w:rFonts w:ascii="Courier New" w:eastAsia="Times New Roman" w:hAnsi="Courier New" w:cs="Courier New"/>
          <w:color w:val="000000"/>
          <w:sz w:val="20"/>
          <w:szCs w:val="20"/>
          <w:lang w:eastAsia="en-GB"/>
        </w:rPr>
        <w:t>TodoStore</w:t>
      </w:r>
      <w:proofErr w:type="spellEnd"/>
      <w:r w:rsidRPr="00AE2776">
        <w:rPr>
          <w:rFonts w:ascii="Courier New" w:eastAsia="Times New Roman" w:hAnsi="Courier New" w:cs="Courier New"/>
          <w:color w:val="080808"/>
          <w:sz w:val="20"/>
          <w:szCs w:val="20"/>
          <w:lang w:eastAsia="en-GB"/>
        </w:rPr>
        <w:t>&gt;(context);</w:t>
      </w:r>
      <w:r w:rsidRPr="00AE2776">
        <w:rPr>
          <w:rFonts w:ascii="Courier New" w:eastAsia="Times New Roman" w:hAnsi="Courier New" w:cs="Courier New"/>
          <w:color w:val="080808"/>
          <w:sz w:val="20"/>
          <w:szCs w:val="20"/>
          <w:lang w:eastAsia="en-GB"/>
        </w:rPr>
        <w:br/>
        <w:t xml:space="preserve">  </w:t>
      </w:r>
      <w:proofErr w:type="spellStart"/>
      <w:r>
        <w:rPr>
          <w:rFonts w:ascii="Courier New" w:eastAsia="Times New Roman" w:hAnsi="Courier New" w:cs="Courier New"/>
          <w:color w:val="000000"/>
          <w:sz w:val="20"/>
          <w:szCs w:val="20"/>
          <w:lang w:eastAsia="en-GB"/>
        </w:rPr>
        <w:t>store</w:t>
      </w:r>
      <w:r w:rsidRPr="00AE2776">
        <w:rPr>
          <w:rFonts w:ascii="Courier New" w:eastAsia="Times New Roman" w:hAnsi="Courier New" w:cs="Courier New"/>
          <w:color w:val="080808"/>
          <w:sz w:val="20"/>
          <w:szCs w:val="20"/>
          <w:lang w:eastAsia="en-GB"/>
        </w:rPr>
        <w:t>.setCompleted</w:t>
      </w:r>
      <w:proofErr w:type="spellEnd"/>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color w:val="871094"/>
          <w:sz w:val="20"/>
          <w:szCs w:val="20"/>
          <w:lang w:eastAsia="en-GB"/>
        </w:rPr>
        <w:t>todo</w:t>
      </w:r>
      <w:r w:rsidRPr="00AE2776">
        <w:rPr>
          <w:rFonts w:ascii="Courier New" w:eastAsia="Times New Roman" w:hAnsi="Courier New" w:cs="Courier New"/>
          <w:color w:val="080808"/>
          <w:sz w:val="20"/>
          <w:szCs w:val="20"/>
          <w:lang w:eastAsia="en-GB"/>
        </w:rPr>
        <w:t>.</w:t>
      </w:r>
      <w:r w:rsidRPr="00AE2776">
        <w:rPr>
          <w:rFonts w:ascii="Courier New" w:eastAsia="Times New Roman" w:hAnsi="Courier New" w:cs="Courier New"/>
          <w:color w:val="871094"/>
          <w:sz w:val="20"/>
          <w:szCs w:val="20"/>
          <w:lang w:eastAsia="en-GB"/>
        </w:rPr>
        <w:t>id</w:t>
      </w:r>
      <w:r w:rsidRPr="00AE2776">
        <w:rPr>
          <w:rFonts w:ascii="Courier New" w:eastAsia="Times New Roman" w:hAnsi="Courier New" w:cs="Courier New"/>
          <w:color w:val="080808"/>
          <w:sz w:val="20"/>
          <w:szCs w:val="20"/>
          <w:lang w:eastAsia="en-GB"/>
        </w:rPr>
        <w:t>, value!);</w:t>
      </w:r>
      <w:r w:rsidRPr="00AE2776">
        <w:rPr>
          <w:rFonts w:ascii="Courier New" w:eastAsia="Times New Roman" w:hAnsi="Courier New" w:cs="Courier New"/>
          <w:color w:val="080808"/>
          <w:sz w:val="20"/>
          <w:szCs w:val="20"/>
          <w:lang w:eastAsia="en-GB"/>
        </w:rPr>
        <w:br/>
        <w:t xml:space="preserve">  </w:t>
      </w:r>
      <w:r w:rsidRPr="00AE2776">
        <w:rPr>
          <w:rFonts w:ascii="Courier New" w:eastAsia="Times New Roman" w:hAnsi="Courier New" w:cs="Courier New"/>
          <w:i/>
          <w:iCs/>
          <w:color w:val="8C8C8C"/>
          <w:sz w:val="20"/>
          <w:szCs w:val="20"/>
          <w:lang w:eastAsia="en-GB"/>
        </w:rPr>
        <w:t xml:space="preserve">// </w:t>
      </w:r>
      <w:proofErr w:type="spellStart"/>
      <w:r w:rsidRPr="00AE2776">
        <w:rPr>
          <w:rFonts w:ascii="Courier New" w:eastAsia="Times New Roman" w:hAnsi="Courier New" w:cs="Courier New"/>
          <w:i/>
          <w:iCs/>
          <w:color w:val="008DDE"/>
          <w:sz w:val="20"/>
          <w:szCs w:val="20"/>
          <w:lang w:eastAsia="en-GB"/>
        </w:rPr>
        <w:t>todo.completed</w:t>
      </w:r>
      <w:proofErr w:type="spellEnd"/>
      <w:r w:rsidRPr="00AE2776">
        <w:rPr>
          <w:rFonts w:ascii="Courier New" w:eastAsia="Times New Roman" w:hAnsi="Courier New" w:cs="Courier New"/>
          <w:i/>
          <w:iCs/>
          <w:color w:val="008DDE"/>
          <w:sz w:val="20"/>
          <w:szCs w:val="20"/>
          <w:lang w:eastAsia="en-GB"/>
        </w:rPr>
        <w:t xml:space="preserve"> = value!;</w:t>
      </w:r>
      <w:r w:rsidRPr="00AE2776">
        <w:rPr>
          <w:rFonts w:ascii="Courier New" w:eastAsia="Times New Roman" w:hAnsi="Courier New" w:cs="Courier New"/>
          <w:i/>
          <w:iCs/>
          <w:color w:val="008DDE"/>
          <w:sz w:val="20"/>
          <w:szCs w:val="20"/>
          <w:lang w:eastAsia="en-GB"/>
        </w:rPr>
        <w:br/>
      </w:r>
      <w:r w:rsidRPr="00AE2776">
        <w:rPr>
          <w:rFonts w:ascii="Courier New" w:eastAsia="Times New Roman" w:hAnsi="Courier New" w:cs="Courier New"/>
          <w:color w:val="080808"/>
          <w:sz w:val="20"/>
          <w:szCs w:val="20"/>
          <w:lang w:eastAsia="en-GB"/>
        </w:rPr>
        <w:t>}),</w:t>
      </w:r>
    </w:p>
    <w:p w14:paraId="2C0E383F"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389098D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E441C5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5812ACD" w14:textId="3F723BD5" w:rsidR="00F20BAE" w:rsidRPr="001E2854" w:rsidRDefault="00F20BAE" w:rsidP="007A2A10">
      <w:r w:rsidRPr="00F20BAE">
        <w:rPr>
          <w:rFonts w:ascii="Courier New" w:eastAsia="Times New Roman" w:hAnsi="Courier New" w:cs="Courier New"/>
          <w:color w:val="080808"/>
          <w:sz w:val="20"/>
          <w:szCs w:val="20"/>
          <w:lang w:eastAsia="en-GB"/>
        </w:rPr>
        <w:br/>
      </w:r>
      <w:r w:rsidR="00EE637D">
        <w:t>The base functionalities are now working fine.</w:t>
      </w:r>
    </w:p>
    <w:p w14:paraId="2EDB9E45" w14:textId="1711922B" w:rsidR="00B85D32" w:rsidRPr="00B85D32" w:rsidRDefault="00832EE7" w:rsidP="008D4EF0">
      <w:pPr>
        <w:rPr>
          <w:lang w:val="en-US"/>
        </w:rPr>
      </w:pPr>
      <w:r>
        <w:rPr>
          <w:b/>
          <w:bCs/>
          <w:color w:val="0000CC"/>
        </w:rPr>
        <w:t>\subsubsection{Features addition}</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r w:rsidR="008D4EF0">
        <w:rPr>
          <w:lang w:val="en-US"/>
        </w:rPr>
        <w:t xml:space="preserve">In order to add and update </w:t>
      </w:r>
      <w:proofErr w:type="spellStart"/>
      <w:r w:rsidR="008D4EF0">
        <w:rPr>
          <w:lang w:val="en-US"/>
        </w:rPr>
        <w:t>todos</w:t>
      </w:r>
      <w:proofErr w:type="spellEnd"/>
      <w:r w:rsidR="008D4EF0">
        <w:rPr>
          <w:lang w:val="en-US"/>
        </w:rPr>
        <w:t xml:space="preserve"> its necessary to define two new actions. </w:t>
      </w:r>
      <w:r w:rsidR="003D3121">
        <w:rPr>
          <w:lang w:val="en-US"/>
        </w:rPr>
        <w:t>Also in this case</w:t>
      </w:r>
      <w:r w:rsidR="008D4EF0">
        <w:rPr>
          <w:lang w:val="en-US"/>
        </w:rPr>
        <w:t xml:space="preserve"> the creation of these </w:t>
      </w:r>
      <w:r w:rsidR="003D3121">
        <w:rPr>
          <w:lang w:val="en-US"/>
        </w:rPr>
        <w:t xml:space="preserve">two </w:t>
      </w:r>
      <w:r w:rsidR="008D4EF0">
        <w:rPr>
          <w:lang w:val="en-US"/>
        </w:rPr>
        <w:t>new actions could be avoided</w:t>
      </w:r>
      <w:r w:rsidR="003D3121">
        <w:rPr>
          <w:lang w:val="en-US"/>
        </w:rPr>
        <w:t xml:space="preserve"> because setter and getter methods already exists for the list of </w:t>
      </w:r>
      <w:proofErr w:type="spellStart"/>
      <w:r w:rsidR="003D3121">
        <w:rPr>
          <w:lang w:val="en-US"/>
        </w:rPr>
        <w:t>todos</w:t>
      </w:r>
      <w:proofErr w:type="spellEnd"/>
      <w:r w:rsidR="003D3121">
        <w:rPr>
          <w:lang w:val="en-US"/>
        </w:rPr>
        <w:t xml:space="preserve">. However , actions carry a lot more meaning and enable to avoid code duplication. Two new methods are added to the </w:t>
      </w:r>
      <w:proofErr w:type="spellStart"/>
      <w:r w:rsidR="003D3121">
        <w:rPr>
          <w:lang w:val="en-US"/>
        </w:rPr>
        <w:t>TodoStore</w:t>
      </w:r>
      <w:proofErr w:type="spellEnd"/>
      <w:r w:rsidR="003D3121">
        <w:rPr>
          <w:lang w:val="en-US"/>
        </w:rPr>
        <w:t xml:space="preserve"> class and </w:t>
      </w:r>
      <w:proofErr w:type="spellStart"/>
      <w:r w:rsidR="003D3121">
        <w:rPr>
          <w:lang w:val="en-US"/>
        </w:rPr>
        <w:t>annoted</w:t>
      </w:r>
      <w:proofErr w:type="spellEnd"/>
      <w:r w:rsidR="003D3121">
        <w:rPr>
          <w:lang w:val="en-US"/>
        </w:rPr>
        <w:t xml:space="preserve"> with the @action syntax. The functioning is the usual one, in the </w:t>
      </w:r>
      <w:proofErr w:type="spellStart"/>
      <w:r w:rsidR="003D3121">
        <w:rPr>
          <w:lang w:val="en-US"/>
        </w:rPr>
        <w:t>addTodo</w:t>
      </w:r>
      <w:proofErr w:type="spellEnd"/>
      <w:r w:rsidR="003D3121">
        <w:rPr>
          <w:lang w:val="en-US"/>
        </w:rPr>
        <w:t xml:space="preserve"> method </w:t>
      </w:r>
      <w:r w:rsidR="00C36DA3">
        <w:rPr>
          <w:lang w:val="en-US"/>
        </w:rPr>
        <w:t xml:space="preserve">a new </w:t>
      </w:r>
      <w:proofErr w:type="spellStart"/>
      <w:r w:rsidR="00C36DA3">
        <w:rPr>
          <w:lang w:val="en-US"/>
        </w:rPr>
        <w:t>todo</w:t>
      </w:r>
      <w:proofErr w:type="spellEnd"/>
      <w:r w:rsidR="00C36DA3">
        <w:rPr>
          <w:lang w:val="en-US"/>
        </w:rPr>
        <w:t xml:space="preserve"> instance is created with an unique id and added to the list of </w:t>
      </w:r>
      <w:proofErr w:type="spellStart"/>
      <w:r w:rsidR="00C36DA3">
        <w:rPr>
          <w:lang w:val="en-US"/>
        </w:rPr>
        <w:t>todos</w:t>
      </w:r>
      <w:proofErr w:type="spellEnd"/>
      <w:r w:rsidR="00C36DA3">
        <w:rPr>
          <w:lang w:val="en-US"/>
        </w:rPr>
        <w:t xml:space="preserve">. In the </w:t>
      </w:r>
      <w:proofErr w:type="spellStart"/>
      <w:r w:rsidR="00C36DA3">
        <w:rPr>
          <w:lang w:val="en-US"/>
        </w:rPr>
        <w:t>updateTodo</w:t>
      </w:r>
      <w:proofErr w:type="spellEnd"/>
      <w:r w:rsidR="00C36DA3">
        <w:rPr>
          <w:lang w:val="en-US"/>
        </w:rPr>
        <w:t xml:space="preserve"> method the id argument is used to search for the corresponding </w:t>
      </w:r>
      <w:proofErr w:type="spellStart"/>
      <w:r w:rsidR="00C36DA3">
        <w:rPr>
          <w:lang w:val="en-US"/>
        </w:rPr>
        <w:t>todo</w:t>
      </w:r>
      <w:proofErr w:type="spellEnd"/>
      <w:r w:rsidR="00C36DA3">
        <w:rPr>
          <w:lang w:val="en-US"/>
        </w:rPr>
        <w:t xml:space="preserve"> and the name and desc argument are used to update it. Both methods need to substitute the </w:t>
      </w:r>
      <w:proofErr w:type="spellStart"/>
      <w:r w:rsidR="00C36DA3">
        <w:rPr>
          <w:lang w:val="en-US"/>
        </w:rPr>
        <w:t>todo’s</w:t>
      </w:r>
      <w:proofErr w:type="spellEnd"/>
      <w:r w:rsidR="00C36DA3">
        <w:rPr>
          <w:lang w:val="en-US"/>
        </w:rPr>
        <w:t xml:space="preserve"> list with a new instance to allow the </w:t>
      </w:r>
      <w:proofErr w:type="spellStart"/>
      <w:r w:rsidR="00C36DA3">
        <w:rPr>
          <w:lang w:val="en-US"/>
        </w:rPr>
        <w:t>mobx</w:t>
      </w:r>
      <w:proofErr w:type="spellEnd"/>
      <w:r w:rsidR="00C36DA3">
        <w:rPr>
          <w:lang w:val="en-US"/>
        </w:rPr>
        <w:t xml:space="preserve"> package to recognize the change.</w:t>
      </w:r>
      <w:r w:rsidR="00B85D32">
        <w:rPr>
          <w:lang w:val="en-US"/>
        </w:rPr>
        <w:t xml:space="preserve"> Subsequently the code is generated again using the line of code presented HERE RIFERIMENTO.</w:t>
      </w:r>
    </w:p>
    <w:p w14:paraId="08C1E8BA"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1209E23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039209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AA51AC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D483B1B" w14:textId="3B01F64D" w:rsidR="003D3121" w:rsidRDefault="000A0BD1" w:rsidP="000A0BD1">
      <w:pPr>
        <w:rPr>
          <w:lang w:val="en-US"/>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56B5B6E8" w14:textId="77777777" w:rsidR="00AC1379" w:rsidRDefault="00AC1379" w:rsidP="00AC1379">
      <w:pPr>
        <w:pStyle w:val="PreformattatoHTML"/>
        <w:shd w:val="clear" w:color="auto" w:fill="FFFFFF"/>
        <w:rPr>
          <w:color w:val="080808"/>
        </w:rPr>
      </w:pPr>
      <w:r>
        <w:rPr>
          <w:color w:val="9E880D"/>
        </w:rPr>
        <w:t>@action</w:t>
      </w:r>
      <w:r>
        <w:rPr>
          <w:color w:val="9E880D"/>
        </w:rPr>
        <w:br/>
      </w:r>
      <w:r>
        <w:rPr>
          <w:color w:val="0033B3"/>
        </w:rPr>
        <w:t xml:space="preserve">void </w:t>
      </w:r>
      <w:proofErr w:type="spellStart"/>
      <w:r>
        <w:rPr>
          <w:color w:val="00627A"/>
        </w:rPr>
        <w:t>updateTodo</w:t>
      </w:r>
      <w:proofErr w:type="spellEnd"/>
      <w:r>
        <w:rPr>
          <w:color w:val="080808"/>
        </w:rPr>
        <w:t>(</w:t>
      </w:r>
      <w:r>
        <w:rPr>
          <w:color w:val="000000"/>
        </w:rPr>
        <w:t xml:space="preserve">int </w:t>
      </w:r>
      <w:r>
        <w:rPr>
          <w:color w:val="080808"/>
        </w:rPr>
        <w:t xml:space="preserve">id, </w:t>
      </w:r>
      <w:r>
        <w:rPr>
          <w:color w:val="000000"/>
        </w:rPr>
        <w:t xml:space="preserve">String </w:t>
      </w:r>
      <w:r>
        <w:rPr>
          <w:color w:val="080808"/>
        </w:rPr>
        <w:t xml:space="preserve">name, </w:t>
      </w:r>
      <w:r>
        <w:rPr>
          <w:color w:val="000000"/>
        </w:rPr>
        <w:t xml:space="preserve">String </w:t>
      </w:r>
      <w:proofErr w:type="spellStart"/>
      <w:r>
        <w:rPr>
          <w:color w:val="080808"/>
        </w:rPr>
        <w:t>desc</w:t>
      </w:r>
      <w:proofErr w:type="spellEnd"/>
      <w:r>
        <w:rPr>
          <w:color w:val="080808"/>
        </w:rPr>
        <w:t>) {</w:t>
      </w:r>
      <w:r>
        <w:rPr>
          <w:color w:val="080808"/>
        </w:rPr>
        <w:br/>
        <w:t xml:space="preserve">  </w:t>
      </w:r>
      <w:r>
        <w:rPr>
          <w:color w:val="0033B3"/>
        </w:rPr>
        <w:t>assert</w:t>
      </w:r>
      <w:r>
        <w:rPr>
          <w:color w:val="080808"/>
        </w:rPr>
        <w:t>(</w:t>
      </w:r>
      <w:proofErr w:type="spellStart"/>
      <w:r>
        <w:rPr>
          <w:color w:val="080808"/>
        </w:rPr>
        <w:t>todoExists</w:t>
      </w:r>
      <w:proofErr w:type="spellEnd"/>
      <w:r>
        <w:rPr>
          <w:color w:val="080808"/>
        </w:rPr>
        <w:t xml:space="preserve">(id) != </w:t>
      </w:r>
      <w:r>
        <w:rPr>
          <w:color w:val="0033B3"/>
        </w:rPr>
        <w:t>null</w:t>
      </w:r>
      <w:r>
        <w:rPr>
          <w:color w:val="080808"/>
        </w:rPr>
        <w:t xml:space="preserve">, </w:t>
      </w:r>
      <w:r>
        <w:rPr>
          <w:color w:val="067D17"/>
        </w:rPr>
        <w:t xml:space="preserve">'No </w:t>
      </w:r>
      <w:proofErr w:type="spellStart"/>
      <w:r>
        <w:rPr>
          <w:color w:val="067D17"/>
        </w:rPr>
        <w:t>todo</w:t>
      </w:r>
      <w:proofErr w:type="spellEnd"/>
      <w:r>
        <w:rPr>
          <w:color w:val="067D17"/>
        </w:rPr>
        <w:t xml:space="preserve"> with id : </w:t>
      </w:r>
      <w:r>
        <w:rPr>
          <w:color w:val="080808"/>
        </w:rPr>
        <w:t>$id</w:t>
      </w:r>
      <w:r>
        <w:rPr>
          <w:color w:val="067D17"/>
        </w:rPr>
        <w:t>'</w:t>
      </w:r>
      <w:r>
        <w:rPr>
          <w:color w:val="080808"/>
        </w:rPr>
        <w:t>);</w:t>
      </w:r>
      <w:r>
        <w:rPr>
          <w:color w:val="080808"/>
        </w:rPr>
        <w:br/>
        <w:t xml:space="preserve">  </w:t>
      </w:r>
      <w:proofErr w:type="spellStart"/>
      <w:r>
        <w:rPr>
          <w:color w:val="000000"/>
        </w:rPr>
        <w:t>Todo</w:t>
      </w:r>
      <w:proofErr w:type="spellEnd"/>
      <w:r>
        <w:rPr>
          <w:color w:val="000000"/>
        </w:rPr>
        <w:t xml:space="preserve"> </w:t>
      </w:r>
      <w:proofErr w:type="spellStart"/>
      <w:r>
        <w:rPr>
          <w:color w:val="000000"/>
        </w:rPr>
        <w:t>todo</w:t>
      </w:r>
      <w:proofErr w:type="spellEnd"/>
      <w:r>
        <w:rPr>
          <w:color w:val="080808"/>
        </w:rPr>
        <w:t>=</w:t>
      </w:r>
      <w:proofErr w:type="spellStart"/>
      <w:r>
        <w:rPr>
          <w:color w:val="871094"/>
        </w:rPr>
        <w:t>todos</w:t>
      </w:r>
      <w:r>
        <w:rPr>
          <w:color w:val="080808"/>
        </w:rPr>
        <w:t>.where</w:t>
      </w:r>
      <w:proofErr w:type="spellEnd"/>
      <w:r>
        <w:rPr>
          <w:color w:val="080808"/>
        </w:rPr>
        <w:t>((element) =&gt; element.</w:t>
      </w:r>
      <w:r>
        <w:rPr>
          <w:color w:val="871094"/>
        </w:rPr>
        <w:t>id</w:t>
      </w:r>
      <w:r>
        <w:rPr>
          <w:color w:val="080808"/>
        </w:rPr>
        <w:t>==id).</w:t>
      </w:r>
      <w:r>
        <w:rPr>
          <w:color w:val="871094"/>
        </w:rPr>
        <w:t>first</w:t>
      </w:r>
      <w:r>
        <w:rPr>
          <w:color w:val="080808"/>
        </w:rPr>
        <w:t>;</w:t>
      </w:r>
      <w:r>
        <w:rPr>
          <w:color w:val="080808"/>
        </w:rPr>
        <w:br/>
        <w:t xml:space="preserve">  </w:t>
      </w:r>
      <w:r>
        <w:rPr>
          <w:color w:val="000000"/>
        </w:rPr>
        <w:t>todo</w:t>
      </w:r>
      <w:r>
        <w:rPr>
          <w:color w:val="080808"/>
        </w:rPr>
        <w:t>.</w:t>
      </w:r>
      <w:r>
        <w:rPr>
          <w:color w:val="871094"/>
        </w:rPr>
        <w:t>name</w:t>
      </w:r>
      <w:r>
        <w:rPr>
          <w:color w:val="080808"/>
        </w:rPr>
        <w:t>=name;</w:t>
      </w:r>
      <w:r>
        <w:rPr>
          <w:color w:val="080808"/>
        </w:rPr>
        <w:br/>
        <w:t xml:space="preserve">  </w:t>
      </w:r>
      <w:proofErr w:type="spellStart"/>
      <w:r>
        <w:rPr>
          <w:color w:val="000000"/>
        </w:rPr>
        <w:t>todo</w:t>
      </w:r>
      <w:r>
        <w:rPr>
          <w:color w:val="080808"/>
        </w:rPr>
        <w:t>.</w:t>
      </w:r>
      <w:r>
        <w:rPr>
          <w:color w:val="871094"/>
        </w:rPr>
        <w:t>description</w:t>
      </w:r>
      <w:proofErr w:type="spellEnd"/>
      <w:r>
        <w:rPr>
          <w:color w:val="080808"/>
        </w:rPr>
        <w:t>=</w:t>
      </w:r>
      <w:proofErr w:type="spellStart"/>
      <w:r>
        <w:rPr>
          <w:color w:val="080808"/>
        </w:rPr>
        <w:t>desc</w:t>
      </w:r>
      <w:proofErr w:type="spellEnd"/>
      <w:r>
        <w:rPr>
          <w:color w:val="080808"/>
        </w:rPr>
        <w:t>;</w:t>
      </w:r>
      <w:r>
        <w:rPr>
          <w:color w:val="080808"/>
        </w:rPr>
        <w:br/>
        <w:t>}</w:t>
      </w:r>
    </w:p>
    <w:p w14:paraId="6238BF99" w14:textId="361B313E" w:rsidR="003D3121" w:rsidRDefault="003D3121" w:rsidP="003D31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45A627B1" w14:textId="77777777" w:rsidR="00AC1379" w:rsidRDefault="00AC1379" w:rsidP="00AC1379">
      <w:pPr>
        <w:pStyle w:val="PreformattatoHTML"/>
        <w:shd w:val="clear" w:color="auto" w:fill="FFFFFF"/>
        <w:rPr>
          <w:color w:val="080808"/>
        </w:rPr>
      </w:pPr>
      <w:r>
        <w:rPr>
          <w:color w:val="080808"/>
        </w:rPr>
        <w:lastRenderedPageBreak/>
        <w:br/>
      </w:r>
      <w:r>
        <w:rPr>
          <w:color w:val="9E880D"/>
        </w:rPr>
        <w:t>@action</w:t>
      </w:r>
      <w:r>
        <w:rPr>
          <w:color w:val="9E880D"/>
        </w:rPr>
        <w:br/>
      </w:r>
      <w:r>
        <w:rPr>
          <w:color w:val="0033B3"/>
        </w:rPr>
        <w:t xml:space="preserve">void </w:t>
      </w:r>
      <w:proofErr w:type="spellStart"/>
      <w:r>
        <w:rPr>
          <w:color w:val="00627A"/>
        </w:rPr>
        <w:t>addTodo</w:t>
      </w:r>
      <w:proofErr w:type="spellEnd"/>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desc</w:t>
      </w:r>
      <w:proofErr w:type="spellEnd"/>
      <w:r>
        <w:rPr>
          <w:color w:val="080808"/>
        </w:rPr>
        <w:t>) {</w:t>
      </w:r>
      <w:r>
        <w:rPr>
          <w:color w:val="080808"/>
        </w:rPr>
        <w:br/>
        <w:t xml:space="preserve">  </w:t>
      </w:r>
      <w:r>
        <w:rPr>
          <w:color w:val="000000"/>
        </w:rPr>
        <w:t xml:space="preserve">Random rand </w:t>
      </w:r>
      <w:r>
        <w:rPr>
          <w:color w:val="080808"/>
        </w:rPr>
        <w:t xml:space="preserve">= </w:t>
      </w:r>
      <w:r>
        <w:rPr>
          <w:color w:val="2196F3"/>
        </w:rPr>
        <w:t>Random</w:t>
      </w:r>
      <w:r>
        <w:rPr>
          <w:color w:val="080808"/>
        </w:rPr>
        <w:t>();</w:t>
      </w:r>
      <w:r>
        <w:rPr>
          <w:color w:val="080808"/>
        </w:rPr>
        <w:br/>
        <w:t xml:space="preserve">  </w:t>
      </w:r>
      <w:r>
        <w:rPr>
          <w:color w:val="000000"/>
        </w:rPr>
        <w:t>List</w:t>
      </w:r>
      <w:r>
        <w:rPr>
          <w:color w:val="080808"/>
        </w:rPr>
        <w:t>&lt;</w:t>
      </w:r>
      <w:r>
        <w:rPr>
          <w:color w:val="000000"/>
        </w:rPr>
        <w:t>int</w:t>
      </w:r>
      <w:r>
        <w:rPr>
          <w:color w:val="080808"/>
        </w:rPr>
        <w:t xml:space="preserve">&gt; </w:t>
      </w:r>
      <w:r>
        <w:rPr>
          <w:color w:val="000000"/>
        </w:rPr>
        <w:t xml:space="preserve">ids </w:t>
      </w:r>
      <w:r>
        <w:rPr>
          <w:color w:val="080808"/>
        </w:rPr>
        <w:t xml:space="preserve">= </w:t>
      </w:r>
      <w:proofErr w:type="spellStart"/>
      <w:r>
        <w:rPr>
          <w:color w:val="871094"/>
        </w:rPr>
        <w:t>todos</w:t>
      </w:r>
      <w:r>
        <w:rPr>
          <w:color w:val="080808"/>
        </w:rPr>
        <w:t>.map</w:t>
      </w:r>
      <w:proofErr w:type="spellEnd"/>
      <w:r>
        <w:rPr>
          <w:color w:val="080808"/>
        </w:rPr>
        <w:t>((e) =&gt; e.</w:t>
      </w:r>
      <w:r>
        <w:rPr>
          <w:color w:val="871094"/>
        </w:rPr>
        <w:t>id</w:t>
      </w:r>
      <w:r>
        <w:rPr>
          <w:color w:val="080808"/>
        </w:rPr>
        <w:t>).</w:t>
      </w:r>
      <w:proofErr w:type="spellStart"/>
      <w:r>
        <w:rPr>
          <w:color w:val="080808"/>
        </w:rPr>
        <w:t>toList</w:t>
      </w:r>
      <w:proofErr w:type="spellEnd"/>
      <w:r>
        <w:rPr>
          <w:color w:val="080808"/>
        </w:rPr>
        <w:t>();</w:t>
      </w:r>
      <w:r>
        <w:rPr>
          <w:color w:val="080808"/>
        </w:rPr>
        <w:br/>
        <w:t xml:space="preserve">  </w:t>
      </w:r>
      <w:r>
        <w:rPr>
          <w:color w:val="000000"/>
        </w:rPr>
        <w:t xml:space="preserve">int </w:t>
      </w:r>
      <w:proofErr w:type="spellStart"/>
      <w:r>
        <w:rPr>
          <w:color w:val="000000"/>
        </w:rPr>
        <w:t>newId</w:t>
      </w:r>
      <w:proofErr w:type="spellEnd"/>
      <w:r>
        <w:rPr>
          <w:color w:val="000000"/>
        </w:rPr>
        <w:t xml:space="preserve"> </w:t>
      </w:r>
      <w:r>
        <w:rPr>
          <w:color w:val="080808"/>
        </w:rPr>
        <w:t xml:space="preserve">= </w:t>
      </w:r>
      <w:proofErr w:type="spellStart"/>
      <w:r>
        <w:rPr>
          <w:color w:val="000000"/>
        </w:rPr>
        <w:t>rand</w:t>
      </w:r>
      <w:r>
        <w:rPr>
          <w:color w:val="080808"/>
        </w:rPr>
        <w:t>.nextInt</w:t>
      </w:r>
      <w:proofErr w:type="spellEnd"/>
      <w:r>
        <w:rPr>
          <w:color w:val="080808"/>
        </w:rPr>
        <w:t>(</w:t>
      </w:r>
      <w:r>
        <w:rPr>
          <w:color w:val="1750EB"/>
        </w:rPr>
        <w:t>1000</w:t>
      </w:r>
      <w:r>
        <w:rPr>
          <w:color w:val="080808"/>
        </w:rPr>
        <w:t xml:space="preserve">) + </w:t>
      </w:r>
      <w:r>
        <w:rPr>
          <w:color w:val="1750EB"/>
        </w:rPr>
        <w:t>2</w:t>
      </w:r>
      <w:r>
        <w:rPr>
          <w:color w:val="080808"/>
        </w:rPr>
        <w:t>;</w:t>
      </w:r>
      <w:r>
        <w:rPr>
          <w:color w:val="080808"/>
        </w:rPr>
        <w:br/>
        <w:t xml:space="preserve">  </w:t>
      </w:r>
      <w:r>
        <w:rPr>
          <w:color w:val="0033B3"/>
        </w:rPr>
        <w:t xml:space="preserve">while </w:t>
      </w:r>
      <w:r>
        <w:rPr>
          <w:color w:val="080808"/>
        </w:rPr>
        <w:t>(</w:t>
      </w:r>
      <w:proofErr w:type="spellStart"/>
      <w:r>
        <w:rPr>
          <w:color w:val="000000"/>
        </w:rPr>
        <w:t>ids</w:t>
      </w:r>
      <w:r>
        <w:rPr>
          <w:color w:val="080808"/>
        </w:rPr>
        <w:t>.contains</w:t>
      </w:r>
      <w:proofErr w:type="spellEnd"/>
      <w:r>
        <w:rPr>
          <w:color w:val="080808"/>
        </w:rPr>
        <w:t>(</w:t>
      </w:r>
      <w:proofErr w:type="spellStart"/>
      <w:r>
        <w:rPr>
          <w:color w:val="000000"/>
        </w:rPr>
        <w:t>newId</w:t>
      </w:r>
      <w:proofErr w:type="spellEnd"/>
      <w:r>
        <w:rPr>
          <w:color w:val="080808"/>
        </w:rPr>
        <w:t>)) {</w:t>
      </w:r>
      <w:r>
        <w:rPr>
          <w:color w:val="080808"/>
        </w:rPr>
        <w:br/>
        <w:t xml:space="preserve">    </w:t>
      </w:r>
      <w:proofErr w:type="spellStart"/>
      <w:r>
        <w:rPr>
          <w:color w:val="000000"/>
        </w:rPr>
        <w:t>newId</w:t>
      </w:r>
      <w:proofErr w:type="spellEnd"/>
      <w:r>
        <w:rPr>
          <w:color w:val="000000"/>
        </w:rPr>
        <w:t xml:space="preserve"> </w:t>
      </w:r>
      <w:r>
        <w:rPr>
          <w:color w:val="080808"/>
        </w:rPr>
        <w:t xml:space="preserve">= </w:t>
      </w:r>
      <w:proofErr w:type="spellStart"/>
      <w:r>
        <w:rPr>
          <w:color w:val="000000"/>
        </w:rPr>
        <w:t>rand</w:t>
      </w:r>
      <w:r>
        <w:rPr>
          <w:color w:val="080808"/>
        </w:rPr>
        <w:t>.nextInt</w:t>
      </w:r>
      <w:proofErr w:type="spellEnd"/>
      <w:r>
        <w:rPr>
          <w:color w:val="080808"/>
        </w:rPr>
        <w:t>(</w:t>
      </w:r>
      <w:r>
        <w:rPr>
          <w:color w:val="1750EB"/>
        </w:rPr>
        <w:t>1000</w:t>
      </w:r>
      <w:r>
        <w:rPr>
          <w:color w:val="080808"/>
        </w:rPr>
        <w:t xml:space="preserve">) + </w:t>
      </w:r>
      <w:r>
        <w:rPr>
          <w:color w:val="1750EB"/>
        </w:rPr>
        <w:t>2</w:t>
      </w:r>
      <w:r>
        <w:rPr>
          <w:color w:val="080808"/>
        </w:rPr>
        <w:t>;</w:t>
      </w:r>
      <w:r>
        <w:rPr>
          <w:color w:val="080808"/>
        </w:rPr>
        <w:br/>
        <w:t xml:space="preserve">  }</w:t>
      </w:r>
      <w:r>
        <w:rPr>
          <w:color w:val="080808"/>
        </w:rPr>
        <w:br/>
        <w:t xml:space="preserve">  </w:t>
      </w:r>
      <w:proofErr w:type="spellStart"/>
      <w:r>
        <w:rPr>
          <w:color w:val="000000"/>
        </w:rPr>
        <w:t>Todo</w:t>
      </w:r>
      <w:proofErr w:type="spellEnd"/>
      <w:r>
        <w:rPr>
          <w:color w:val="000000"/>
        </w:rPr>
        <w:t xml:space="preserve"> </w:t>
      </w:r>
      <w:proofErr w:type="spellStart"/>
      <w:r>
        <w:rPr>
          <w:color w:val="000000"/>
        </w:rPr>
        <w:t>newTodo</w:t>
      </w:r>
      <w:proofErr w:type="spellEnd"/>
      <w:r>
        <w:rPr>
          <w:color w:val="000000"/>
        </w:rPr>
        <w:t xml:space="preserve"> </w:t>
      </w:r>
      <w:r>
        <w:rPr>
          <w:color w:val="080808"/>
        </w:rPr>
        <w:t xml:space="preserve">= </w:t>
      </w:r>
      <w:proofErr w:type="spellStart"/>
      <w:r>
        <w:rPr>
          <w:color w:val="2196F3"/>
        </w:rPr>
        <w:t>Todo</w:t>
      </w:r>
      <w:proofErr w:type="spellEnd"/>
      <w:r>
        <w:rPr>
          <w:color w:val="080808"/>
        </w:rPr>
        <w:t>(</w:t>
      </w:r>
      <w:r>
        <w:rPr>
          <w:color w:val="080808"/>
        </w:rPr>
        <w:br/>
        <w:t xml:space="preserve">      id: </w:t>
      </w:r>
      <w:proofErr w:type="spellStart"/>
      <w:r>
        <w:rPr>
          <w:color w:val="000000"/>
        </w:rPr>
        <w:t>newId</w:t>
      </w:r>
      <w:proofErr w:type="spellEnd"/>
      <w:r>
        <w:rPr>
          <w:color w:val="080808"/>
        </w:rPr>
        <w:t>,</w:t>
      </w:r>
      <w:r>
        <w:rPr>
          <w:color w:val="080808"/>
        </w:rPr>
        <w:br/>
        <w:t xml:space="preserve">      name: name,</w:t>
      </w:r>
      <w:r>
        <w:rPr>
          <w:color w:val="080808"/>
        </w:rPr>
        <w:br/>
        <w:t xml:space="preserve">      description: </w:t>
      </w:r>
      <w:proofErr w:type="spellStart"/>
      <w:r>
        <w:rPr>
          <w:color w:val="080808"/>
        </w:rPr>
        <w:t>desc</w:t>
      </w:r>
      <w:proofErr w:type="spellEnd"/>
      <w:r>
        <w:rPr>
          <w:color w:val="080808"/>
        </w:rPr>
        <w:t xml:space="preserve"> + </w:t>
      </w:r>
      <w:r>
        <w:rPr>
          <w:color w:val="067D17"/>
        </w:rPr>
        <w:t xml:space="preserve">" " </w:t>
      </w:r>
      <w:r>
        <w:rPr>
          <w:color w:val="080808"/>
        </w:rPr>
        <w:t xml:space="preserve">+ </w:t>
      </w:r>
      <w:proofErr w:type="spellStart"/>
      <w:r>
        <w:rPr>
          <w:color w:val="000000"/>
        </w:rPr>
        <w:t>newId</w:t>
      </w:r>
      <w:r>
        <w:rPr>
          <w:color w:val="080808"/>
        </w:rPr>
        <w:t>.toString</w:t>
      </w:r>
      <w:proofErr w:type="spellEnd"/>
      <w:r>
        <w:rPr>
          <w:color w:val="080808"/>
        </w:rPr>
        <w:t>(),</w:t>
      </w:r>
      <w:r>
        <w:rPr>
          <w:color w:val="080808"/>
        </w:rPr>
        <w:br/>
        <w:t xml:space="preserve">      completed: </w:t>
      </w:r>
      <w:r>
        <w:rPr>
          <w:color w:val="0033B3"/>
        </w:rPr>
        <w:t>false</w:t>
      </w:r>
      <w:r>
        <w:rPr>
          <w:color w:val="080808"/>
        </w:rPr>
        <w:t>);</w:t>
      </w:r>
      <w:r>
        <w:rPr>
          <w:color w:val="080808"/>
        </w:rPr>
        <w:br/>
      </w:r>
      <w:r>
        <w:rPr>
          <w:color w:val="080808"/>
        </w:rPr>
        <w:br/>
        <w:t xml:space="preserve">  </w:t>
      </w:r>
      <w:proofErr w:type="spellStart"/>
      <w:r>
        <w:rPr>
          <w:color w:val="871094"/>
        </w:rPr>
        <w:t>todos</w:t>
      </w:r>
      <w:r>
        <w:rPr>
          <w:color w:val="080808"/>
        </w:rPr>
        <w:t>.add</w:t>
      </w:r>
      <w:proofErr w:type="spellEnd"/>
      <w:r>
        <w:rPr>
          <w:color w:val="080808"/>
        </w:rPr>
        <w:t>(</w:t>
      </w:r>
      <w:proofErr w:type="spellStart"/>
      <w:r>
        <w:rPr>
          <w:color w:val="000000"/>
        </w:rPr>
        <w:t>newTodo</w:t>
      </w:r>
      <w:proofErr w:type="spellEnd"/>
      <w:r>
        <w:rPr>
          <w:color w:val="080808"/>
        </w:rPr>
        <w:t>);</w:t>
      </w:r>
      <w:r>
        <w:rPr>
          <w:color w:val="080808"/>
        </w:rPr>
        <w:br/>
        <w:t xml:space="preserve">  </w:t>
      </w:r>
      <w:proofErr w:type="spellStart"/>
      <w:r>
        <w:rPr>
          <w:color w:val="871094"/>
        </w:rPr>
        <w:t>todos</w:t>
      </w:r>
      <w:proofErr w:type="spellEnd"/>
      <w:r>
        <w:rPr>
          <w:color w:val="871094"/>
        </w:rPr>
        <w:t xml:space="preserve"> </w:t>
      </w:r>
      <w:r>
        <w:rPr>
          <w:color w:val="080808"/>
        </w:rPr>
        <w:t xml:space="preserve">= </w:t>
      </w:r>
      <w:proofErr w:type="spellStart"/>
      <w:r>
        <w:rPr>
          <w:color w:val="871094"/>
        </w:rPr>
        <w:t>todos</w:t>
      </w:r>
      <w:r>
        <w:rPr>
          <w:color w:val="080808"/>
        </w:rPr>
        <w:t>.toList</w:t>
      </w:r>
      <w:proofErr w:type="spellEnd"/>
      <w:r>
        <w:rPr>
          <w:color w:val="080808"/>
        </w:rPr>
        <w:t>();</w:t>
      </w:r>
      <w:r>
        <w:rPr>
          <w:color w:val="080808"/>
        </w:rPr>
        <w:br/>
        <w:t>}</w:t>
      </w:r>
    </w:p>
    <w:p w14:paraId="35FF0959"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4165E79"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932F1D8"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38B9CE75" w14:textId="4B323DE3" w:rsidR="00C36DA3" w:rsidRDefault="00C36DA3" w:rsidP="008D4EF0"/>
    <w:p w14:paraId="617D1012" w14:textId="6C3C912B" w:rsidR="00C36DA3" w:rsidRDefault="00387AF8" w:rsidP="008D4EF0">
      <w:r>
        <w:t xml:space="preserve">Accessing these new actions in the </w:t>
      </w:r>
      <w:proofErr w:type="spellStart"/>
      <w:r>
        <w:t>UpdateTodoPage</w:t>
      </w:r>
      <w:proofErr w:type="spellEnd"/>
      <w:r>
        <w:t xml:space="preserve"> and in the </w:t>
      </w:r>
      <w:proofErr w:type="spellStart"/>
      <w:r>
        <w:t>AddTodoPage</w:t>
      </w:r>
      <w:proofErr w:type="spellEnd"/>
      <w:r>
        <w:t xml:space="preserve"> is simple by the fact that the Provider widget has been situated as parent of the </w:t>
      </w:r>
      <w:proofErr w:type="spellStart"/>
      <w:r>
        <w:t>MaterialApp</w:t>
      </w:r>
      <w:proofErr w:type="spellEnd"/>
      <w:r>
        <w:t xml:space="preserve"> widget ( from where different roots generate). In the </w:t>
      </w:r>
      <w:proofErr w:type="spellStart"/>
      <w:r>
        <w:t>onPressed</w:t>
      </w:r>
      <w:proofErr w:type="spellEnd"/>
      <w:r>
        <w:t xml:space="preserve"> field of the </w:t>
      </w:r>
      <w:proofErr w:type="spellStart"/>
      <w:r>
        <w:t>TextButton</w:t>
      </w:r>
      <w:proofErr w:type="spellEnd"/>
      <w:r>
        <w:t xml:space="preserve"> situated in the </w:t>
      </w:r>
      <w:proofErr w:type="spellStart"/>
      <w:r>
        <w:t>AddTodoPage</w:t>
      </w:r>
      <w:proofErr w:type="spellEnd"/>
      <w:r>
        <w:t xml:space="preserve"> the store is retrieved using the </w:t>
      </w:r>
      <w:proofErr w:type="spellStart"/>
      <w:r>
        <w:t>Provider’s</w:t>
      </w:r>
      <w:proofErr w:type="spellEnd"/>
      <w:r>
        <w:t xml:space="preserve"> of method and used to fire </w:t>
      </w:r>
      <w:proofErr w:type="spellStart"/>
      <w:r>
        <w:t>a</w:t>
      </w:r>
      <w:proofErr w:type="spellEnd"/>
      <w:r>
        <w:t xml:space="preserve"> action of type </w:t>
      </w:r>
      <w:proofErr w:type="spellStart"/>
      <w:r>
        <w:t>addTodo</w:t>
      </w:r>
      <w:proofErr w:type="spellEnd"/>
      <w:r>
        <w:t xml:space="preserve">. </w:t>
      </w:r>
    </w:p>
    <w:p w14:paraId="75C73B3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738B20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5511D39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27EE174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61D9A621" w14:textId="73FEC73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711CAAB9" w14:textId="5552BAEB" w:rsidR="00387AF8" w:rsidRPr="00387AF8" w:rsidRDefault="00387AF8" w:rsidP="0038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387AF8">
        <w:rPr>
          <w:rFonts w:ascii="Courier New" w:eastAsia="Times New Roman" w:hAnsi="Courier New" w:cs="Courier New"/>
          <w:color w:val="080808"/>
          <w:sz w:val="20"/>
          <w:szCs w:val="20"/>
          <w:lang w:eastAsia="en-GB"/>
        </w:rPr>
        <w:t>onPressed</w:t>
      </w:r>
      <w:proofErr w:type="spellEnd"/>
      <w:r w:rsidRPr="00387AF8">
        <w:rPr>
          <w:rFonts w:ascii="Courier New" w:eastAsia="Times New Roman" w:hAnsi="Courier New" w:cs="Courier New"/>
          <w:color w:val="080808"/>
          <w:sz w:val="20"/>
          <w:szCs w:val="20"/>
          <w:lang w:eastAsia="en-GB"/>
        </w:rPr>
        <w:t>: () {</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33B3"/>
          <w:sz w:val="20"/>
          <w:szCs w:val="20"/>
          <w:lang w:eastAsia="en-GB"/>
        </w:rPr>
        <w:t xml:space="preserve">final </w:t>
      </w:r>
      <w:r w:rsidRPr="00387AF8">
        <w:rPr>
          <w:rFonts w:ascii="Courier New" w:eastAsia="Times New Roman" w:hAnsi="Courier New" w:cs="Courier New"/>
          <w:color w:val="000000"/>
          <w:sz w:val="20"/>
          <w:szCs w:val="20"/>
          <w:lang w:eastAsia="en-GB"/>
        </w:rPr>
        <w:t xml:space="preserve">store </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Provider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of</w:t>
      </w:r>
      <w:proofErr w:type="spellEnd"/>
      <w:r w:rsidRPr="00387AF8">
        <w:rPr>
          <w:rFonts w:ascii="Courier New" w:eastAsia="Times New Roman" w:hAnsi="Courier New" w:cs="Courier New"/>
          <w:color w:val="080808"/>
          <w:sz w:val="20"/>
          <w:szCs w:val="20"/>
          <w:lang w:eastAsia="en-GB"/>
        </w:rPr>
        <w:t>&lt;</w:t>
      </w:r>
      <w:proofErr w:type="spellStart"/>
      <w:r w:rsidRPr="00387AF8">
        <w:rPr>
          <w:rFonts w:ascii="Courier New" w:eastAsia="Times New Roman" w:hAnsi="Courier New" w:cs="Courier New"/>
          <w:color w:val="000000"/>
          <w:sz w:val="20"/>
          <w:szCs w:val="20"/>
          <w:lang w:eastAsia="en-GB"/>
        </w:rPr>
        <w:t>TodoStore</w:t>
      </w:r>
      <w:proofErr w:type="spellEnd"/>
      <w:r w:rsidRPr="00387AF8">
        <w:rPr>
          <w:rFonts w:ascii="Courier New" w:eastAsia="Times New Roman" w:hAnsi="Courier New" w:cs="Courier New"/>
          <w:color w:val="080808"/>
          <w:sz w:val="20"/>
          <w:szCs w:val="20"/>
          <w:lang w:eastAsia="en-GB"/>
        </w:rPr>
        <w:t xml:space="preserve">&gt;(context, listen: </w:t>
      </w:r>
      <w:r w:rsidRPr="00387AF8">
        <w:rPr>
          <w:rFonts w:ascii="Courier New" w:eastAsia="Times New Roman" w:hAnsi="Courier New" w:cs="Courier New"/>
          <w:color w:val="0033B3"/>
          <w:sz w:val="20"/>
          <w:szCs w:val="20"/>
          <w:lang w:eastAsia="en-GB"/>
        </w:rPr>
        <w:t>false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store</w:t>
      </w:r>
      <w:r w:rsidRPr="00387AF8">
        <w:rPr>
          <w:rFonts w:ascii="Courier New" w:eastAsia="Times New Roman" w:hAnsi="Courier New" w:cs="Courier New"/>
          <w:color w:val="080808"/>
          <w:sz w:val="20"/>
          <w:szCs w:val="20"/>
          <w:lang w:eastAsia="en-GB"/>
        </w:rPr>
        <w:t>.addTodo</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871094"/>
          <w:sz w:val="20"/>
          <w:szCs w:val="20"/>
          <w:lang w:eastAsia="en-GB"/>
        </w:rPr>
        <w:t>textControllerName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 xml:space="preserve">, </w:t>
      </w:r>
      <w:proofErr w:type="spellStart"/>
      <w:r w:rsidRPr="00387AF8">
        <w:rPr>
          <w:rFonts w:ascii="Courier New" w:eastAsia="Times New Roman" w:hAnsi="Courier New" w:cs="Courier New"/>
          <w:color w:val="871094"/>
          <w:sz w:val="20"/>
          <w:szCs w:val="20"/>
          <w:lang w:eastAsia="en-GB"/>
        </w:rPr>
        <w:t>textControllerDesc</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Navigator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pop</w:t>
      </w:r>
      <w:proofErr w:type="spellEnd"/>
      <w:r w:rsidRPr="00387AF8">
        <w:rPr>
          <w:rFonts w:ascii="Courier New" w:eastAsia="Times New Roman" w:hAnsi="Courier New" w:cs="Courier New"/>
          <w:color w:val="080808"/>
          <w:sz w:val="20"/>
          <w:szCs w:val="20"/>
          <w:lang w:eastAsia="en-GB"/>
        </w:rPr>
        <w:t>(context);</w:t>
      </w:r>
      <w:r w:rsidRPr="00387AF8">
        <w:rPr>
          <w:rFonts w:ascii="Courier New" w:eastAsia="Times New Roman" w:hAnsi="Courier New" w:cs="Courier New"/>
          <w:color w:val="080808"/>
          <w:sz w:val="20"/>
          <w:szCs w:val="20"/>
          <w:lang w:eastAsia="en-GB"/>
        </w:rPr>
        <w:br/>
        <w:t>}</w:t>
      </w:r>
    </w:p>
    <w:p w14:paraId="7274B38C"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0218F80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12EFC2E4"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4754A901" w14:textId="6A9A2138" w:rsidR="00387AF8" w:rsidRDefault="00387AF8" w:rsidP="008D4EF0"/>
    <w:p w14:paraId="35F95243" w14:textId="36D298CA" w:rsidR="00387AF8" w:rsidRDefault="00387AF8" w:rsidP="008D4EF0">
      <w:r>
        <w:t xml:space="preserve">The same is done for the </w:t>
      </w:r>
      <w:proofErr w:type="spellStart"/>
      <w:r>
        <w:t>onPressed</w:t>
      </w:r>
      <w:proofErr w:type="spellEnd"/>
      <w:r>
        <w:t xml:space="preserve"> field of the </w:t>
      </w:r>
      <w:proofErr w:type="spellStart"/>
      <w:r>
        <w:t>TextButton</w:t>
      </w:r>
      <w:proofErr w:type="spellEnd"/>
      <w:r>
        <w:t xml:space="preserve"> in the </w:t>
      </w:r>
      <w:proofErr w:type="spellStart"/>
      <w:r>
        <w:t>UpdateTodoPage</w:t>
      </w:r>
      <w:proofErr w:type="spellEnd"/>
      <w:r>
        <w:t>.</w:t>
      </w:r>
    </w:p>
    <w:p w14:paraId="102D8870"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3DD7E31D"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1E30B2BE"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D45E96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483C3C3F" w14:textId="0E171D96" w:rsidR="00387AF8" w:rsidRDefault="000A0BD1" w:rsidP="000A0BD1">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3CC66FED" w14:textId="77777777" w:rsidR="00387AF8" w:rsidRPr="00387AF8" w:rsidRDefault="00387AF8" w:rsidP="00387A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roofErr w:type="spellStart"/>
      <w:r w:rsidRPr="00387AF8">
        <w:rPr>
          <w:rFonts w:ascii="Courier New" w:eastAsia="Times New Roman" w:hAnsi="Courier New" w:cs="Courier New"/>
          <w:color w:val="080808"/>
          <w:sz w:val="20"/>
          <w:szCs w:val="20"/>
          <w:lang w:eastAsia="en-GB"/>
        </w:rPr>
        <w:t>onPressed</w:t>
      </w:r>
      <w:proofErr w:type="spellEnd"/>
      <w:r w:rsidRPr="00387AF8">
        <w:rPr>
          <w:rFonts w:ascii="Courier New" w:eastAsia="Times New Roman" w:hAnsi="Courier New" w:cs="Courier New"/>
          <w:color w:val="080808"/>
          <w:sz w:val="20"/>
          <w:szCs w:val="20"/>
          <w:lang w:eastAsia="en-GB"/>
        </w:rPr>
        <w:t>: () {</w:t>
      </w:r>
      <w:r w:rsidRPr="00387AF8">
        <w:rPr>
          <w:rFonts w:ascii="Courier New" w:eastAsia="Times New Roman" w:hAnsi="Courier New" w:cs="Courier New"/>
          <w:color w:val="080808"/>
          <w:sz w:val="20"/>
          <w:szCs w:val="20"/>
          <w:lang w:eastAsia="en-GB"/>
        </w:rPr>
        <w:br/>
        <w:t xml:space="preserve">  </w:t>
      </w:r>
      <w:r w:rsidRPr="00387AF8">
        <w:rPr>
          <w:rFonts w:ascii="Courier New" w:eastAsia="Times New Roman" w:hAnsi="Courier New" w:cs="Courier New"/>
          <w:color w:val="0033B3"/>
          <w:sz w:val="20"/>
          <w:szCs w:val="20"/>
          <w:lang w:eastAsia="en-GB"/>
        </w:rPr>
        <w:t xml:space="preserve">final </w:t>
      </w:r>
      <w:r w:rsidRPr="00387AF8">
        <w:rPr>
          <w:rFonts w:ascii="Courier New" w:eastAsia="Times New Roman" w:hAnsi="Courier New" w:cs="Courier New"/>
          <w:color w:val="000000"/>
          <w:sz w:val="20"/>
          <w:szCs w:val="20"/>
          <w:lang w:eastAsia="en-GB"/>
        </w:rPr>
        <w:t xml:space="preserve">store </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Provider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of</w:t>
      </w:r>
      <w:proofErr w:type="spellEnd"/>
      <w:r w:rsidRPr="00387AF8">
        <w:rPr>
          <w:rFonts w:ascii="Courier New" w:eastAsia="Times New Roman" w:hAnsi="Courier New" w:cs="Courier New"/>
          <w:color w:val="080808"/>
          <w:sz w:val="20"/>
          <w:szCs w:val="20"/>
          <w:lang w:eastAsia="en-GB"/>
        </w:rPr>
        <w:t>&lt;</w:t>
      </w:r>
      <w:proofErr w:type="spellStart"/>
      <w:r w:rsidRPr="00387AF8">
        <w:rPr>
          <w:rFonts w:ascii="Courier New" w:eastAsia="Times New Roman" w:hAnsi="Courier New" w:cs="Courier New"/>
          <w:color w:val="000000"/>
          <w:sz w:val="20"/>
          <w:szCs w:val="20"/>
          <w:lang w:eastAsia="en-GB"/>
        </w:rPr>
        <w:t>TodoStore</w:t>
      </w:r>
      <w:proofErr w:type="spellEnd"/>
      <w:r w:rsidRPr="00387AF8">
        <w:rPr>
          <w:rFonts w:ascii="Courier New" w:eastAsia="Times New Roman" w:hAnsi="Courier New" w:cs="Courier New"/>
          <w:color w:val="080808"/>
          <w:sz w:val="20"/>
          <w:szCs w:val="20"/>
          <w:lang w:eastAsia="en-GB"/>
        </w:rPr>
        <w:t xml:space="preserve">&gt;(context, listen: </w:t>
      </w:r>
      <w:r w:rsidRPr="00387AF8">
        <w:rPr>
          <w:rFonts w:ascii="Courier New" w:eastAsia="Times New Roman" w:hAnsi="Courier New" w:cs="Courier New"/>
          <w:color w:val="0033B3"/>
          <w:sz w:val="20"/>
          <w:szCs w:val="20"/>
          <w:lang w:eastAsia="en-GB"/>
        </w:rPr>
        <w:t>false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000000"/>
          <w:sz w:val="20"/>
          <w:szCs w:val="20"/>
          <w:lang w:eastAsia="en-GB"/>
        </w:rPr>
        <w:t>store</w:t>
      </w:r>
      <w:r w:rsidRPr="00387AF8">
        <w:rPr>
          <w:rFonts w:ascii="Courier New" w:eastAsia="Times New Roman" w:hAnsi="Courier New" w:cs="Courier New"/>
          <w:color w:val="080808"/>
          <w:sz w:val="20"/>
          <w:szCs w:val="20"/>
          <w:lang w:eastAsia="en-GB"/>
        </w:rPr>
        <w:t>.updateTodo</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widget</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todo</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id</w:t>
      </w:r>
      <w:r w:rsidRPr="00387AF8">
        <w:rPr>
          <w:rFonts w:ascii="Courier New" w:eastAsia="Times New Roman" w:hAnsi="Courier New" w:cs="Courier New"/>
          <w:color w:val="080808"/>
          <w:sz w:val="20"/>
          <w:szCs w:val="20"/>
          <w:lang w:eastAsia="en-GB"/>
        </w:rPr>
        <w:t xml:space="preserve">, </w:t>
      </w:r>
      <w:proofErr w:type="spellStart"/>
      <w:r w:rsidRPr="00387AF8">
        <w:rPr>
          <w:rFonts w:ascii="Courier New" w:eastAsia="Times New Roman" w:hAnsi="Courier New" w:cs="Courier New"/>
          <w:color w:val="871094"/>
          <w:sz w:val="20"/>
          <w:szCs w:val="20"/>
          <w:lang w:eastAsia="en-GB"/>
        </w:rPr>
        <w:t>textControllerName</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t xml:space="preserve">      </w:t>
      </w:r>
      <w:proofErr w:type="spellStart"/>
      <w:r w:rsidRPr="00387AF8">
        <w:rPr>
          <w:rFonts w:ascii="Courier New" w:eastAsia="Times New Roman" w:hAnsi="Courier New" w:cs="Courier New"/>
          <w:color w:val="871094"/>
          <w:sz w:val="20"/>
          <w:szCs w:val="20"/>
          <w:lang w:eastAsia="en-GB"/>
        </w:rPr>
        <w:t>textControllerDesc</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871094"/>
          <w:sz w:val="20"/>
          <w:szCs w:val="20"/>
          <w:lang w:eastAsia="en-GB"/>
        </w:rPr>
        <w:t>text</w:t>
      </w:r>
      <w:proofErr w:type="spellEnd"/>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color w:val="080808"/>
          <w:sz w:val="20"/>
          <w:szCs w:val="20"/>
          <w:lang w:eastAsia="en-GB"/>
        </w:rPr>
        <w:br/>
      </w:r>
      <w:r w:rsidRPr="00387AF8">
        <w:rPr>
          <w:rFonts w:ascii="Courier New" w:eastAsia="Times New Roman" w:hAnsi="Courier New" w:cs="Courier New"/>
          <w:color w:val="080808"/>
          <w:sz w:val="20"/>
          <w:szCs w:val="20"/>
          <w:lang w:eastAsia="en-GB"/>
        </w:rPr>
        <w:lastRenderedPageBreak/>
        <w:t xml:space="preserve">  </w:t>
      </w:r>
      <w:proofErr w:type="spellStart"/>
      <w:r w:rsidRPr="00387AF8">
        <w:rPr>
          <w:rFonts w:ascii="Courier New" w:eastAsia="Times New Roman" w:hAnsi="Courier New" w:cs="Courier New"/>
          <w:color w:val="000000"/>
          <w:sz w:val="20"/>
          <w:szCs w:val="20"/>
          <w:lang w:eastAsia="en-GB"/>
        </w:rPr>
        <w:t>Navigator</w:t>
      </w:r>
      <w:r w:rsidRPr="00387AF8">
        <w:rPr>
          <w:rFonts w:ascii="Courier New" w:eastAsia="Times New Roman" w:hAnsi="Courier New" w:cs="Courier New"/>
          <w:color w:val="080808"/>
          <w:sz w:val="20"/>
          <w:szCs w:val="20"/>
          <w:lang w:eastAsia="en-GB"/>
        </w:rPr>
        <w:t>.</w:t>
      </w:r>
      <w:r w:rsidRPr="00387AF8">
        <w:rPr>
          <w:rFonts w:ascii="Courier New" w:eastAsia="Times New Roman" w:hAnsi="Courier New" w:cs="Courier New"/>
          <w:i/>
          <w:iCs/>
          <w:color w:val="00627A"/>
          <w:sz w:val="20"/>
          <w:szCs w:val="20"/>
          <w:lang w:eastAsia="en-GB"/>
        </w:rPr>
        <w:t>pop</w:t>
      </w:r>
      <w:proofErr w:type="spellEnd"/>
      <w:r w:rsidRPr="00387AF8">
        <w:rPr>
          <w:rFonts w:ascii="Courier New" w:eastAsia="Times New Roman" w:hAnsi="Courier New" w:cs="Courier New"/>
          <w:color w:val="080808"/>
          <w:sz w:val="20"/>
          <w:szCs w:val="20"/>
          <w:lang w:eastAsia="en-GB"/>
        </w:rPr>
        <w:t>(context);</w:t>
      </w:r>
      <w:r w:rsidRPr="00387AF8">
        <w:rPr>
          <w:rFonts w:ascii="Courier New" w:eastAsia="Times New Roman" w:hAnsi="Courier New" w:cs="Courier New"/>
          <w:color w:val="080808"/>
          <w:sz w:val="20"/>
          <w:szCs w:val="20"/>
          <w:lang w:eastAsia="en-GB"/>
        </w:rPr>
        <w:br/>
        <w:t>},</w:t>
      </w:r>
    </w:p>
    <w:p w14:paraId="13146DF7"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1CB4BA4"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F217AD1"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72BD88F8" w14:textId="77777777" w:rsidR="00387AF8" w:rsidRPr="003D3121" w:rsidRDefault="00387AF8" w:rsidP="008D4EF0"/>
    <w:p w14:paraId="65F8FD7A" w14:textId="5144779B" w:rsidR="00B85D32" w:rsidRDefault="00832EE7" w:rsidP="00B85D32">
      <w:pPr>
        <w:rPr>
          <w:lang w:val="en-US"/>
        </w:rPr>
      </w:pPr>
      <w:r>
        <w:rPr>
          <w:b/>
          <w:bCs/>
          <w:color w:val="0000CC"/>
        </w:rPr>
        <w:t>\subsubsection{Rendering optimizations}</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p>
    <w:p w14:paraId="162C672F" w14:textId="13F93D2A" w:rsidR="00B85D32" w:rsidRDefault="00D57C69" w:rsidP="00B85D32">
      <w:pPr>
        <w:rPr>
          <w:lang w:val="en-US"/>
        </w:rPr>
      </w:pPr>
      <w:proofErr w:type="spellStart"/>
      <w:r>
        <w:rPr>
          <w:lang w:val="en-US"/>
        </w:rPr>
        <w:t>Mobx</w:t>
      </w:r>
      <w:proofErr w:type="spellEnd"/>
      <w:r>
        <w:rPr>
          <w:lang w:val="en-US"/>
        </w:rPr>
        <w:t xml:space="preserve"> package allow</w:t>
      </w:r>
      <w:r w:rsidR="00F62408">
        <w:rPr>
          <w:lang w:val="en-US"/>
        </w:rPr>
        <w:t>s</w:t>
      </w:r>
      <w:r>
        <w:rPr>
          <w:lang w:val="en-US"/>
        </w:rPr>
        <w:t xml:space="preserve"> to perform the optimizations </w:t>
      </w:r>
      <w:r w:rsidR="00F62408">
        <w:rPr>
          <w:lang w:val="en-US"/>
        </w:rPr>
        <w:t>in an</w:t>
      </w:r>
      <w:r>
        <w:rPr>
          <w:lang w:val="en-US"/>
        </w:rPr>
        <w:t xml:space="preserve"> easy and direct way. All the effort is taken by the packages itself and the only thing to be cared about is to fragment the state in the most suited granularity for the purpose. In other words it is sufficient to make the state observable in the </w:t>
      </w:r>
      <w:r w:rsidR="00F62408">
        <w:rPr>
          <w:lang w:val="en-US"/>
        </w:rPr>
        <w:t>right</w:t>
      </w:r>
      <w:r>
        <w:rPr>
          <w:lang w:val="en-US"/>
        </w:rPr>
        <w:t xml:space="preserve"> points and wrap the corresponding UI elements into Observer widgets </w:t>
      </w:r>
      <w:r w:rsidR="00F62408">
        <w:rPr>
          <w:lang w:val="en-US"/>
        </w:rPr>
        <w:t>to get the job</w:t>
      </w:r>
      <w:r>
        <w:rPr>
          <w:lang w:val="en-US"/>
        </w:rPr>
        <w:t xml:space="preserve"> done. In the implementation provided so far for the list of </w:t>
      </w:r>
      <w:proofErr w:type="spellStart"/>
      <w:r>
        <w:rPr>
          <w:lang w:val="en-US"/>
        </w:rPr>
        <w:t>todos</w:t>
      </w:r>
      <w:proofErr w:type="spellEnd"/>
      <w:r>
        <w:rPr>
          <w:lang w:val="en-US"/>
        </w:rPr>
        <w:t>, the only observable part was the list itself. The list is observed by the package and</w:t>
      </w:r>
      <w:r w:rsidR="009B6218">
        <w:rPr>
          <w:lang w:val="en-US"/>
        </w:rPr>
        <w:t xml:space="preserve"> by the Observer widget contained in the </w:t>
      </w:r>
      <w:proofErr w:type="spellStart"/>
      <w:r w:rsidR="009B6218">
        <w:rPr>
          <w:lang w:val="en-US"/>
        </w:rPr>
        <w:t>TodoView</w:t>
      </w:r>
      <w:proofErr w:type="spellEnd"/>
      <w:r w:rsidR="009B6218">
        <w:rPr>
          <w:lang w:val="en-US"/>
        </w:rPr>
        <w:t>. There is no concept of observab</w:t>
      </w:r>
      <w:r w:rsidR="00965784">
        <w:rPr>
          <w:lang w:val="en-US"/>
        </w:rPr>
        <w:t>ility in the single</w:t>
      </w:r>
      <w:r w:rsidR="009B6218">
        <w:rPr>
          <w:lang w:val="en-US"/>
        </w:rPr>
        <w:t xml:space="preserve"> </w:t>
      </w:r>
      <w:proofErr w:type="spellStart"/>
      <w:r w:rsidR="009B6218">
        <w:rPr>
          <w:lang w:val="en-US"/>
        </w:rPr>
        <w:t>todo</w:t>
      </w:r>
      <w:r w:rsidR="00965784">
        <w:rPr>
          <w:lang w:val="en-US"/>
        </w:rPr>
        <w:t>s</w:t>
      </w:r>
      <w:proofErr w:type="spellEnd"/>
      <w:r w:rsidR="009B6218">
        <w:rPr>
          <w:lang w:val="en-US"/>
        </w:rPr>
        <w:t xml:space="preserve"> yet and , once</w:t>
      </w:r>
      <w:r w:rsidR="00965784">
        <w:rPr>
          <w:lang w:val="en-US"/>
        </w:rPr>
        <w:t xml:space="preserve"> an instance of </w:t>
      </w:r>
      <w:proofErr w:type="spellStart"/>
      <w:r w:rsidR="00965784">
        <w:rPr>
          <w:lang w:val="en-US"/>
        </w:rPr>
        <w:t>todo</w:t>
      </w:r>
      <w:proofErr w:type="spellEnd"/>
      <w:r w:rsidR="00965784">
        <w:rPr>
          <w:lang w:val="en-US"/>
        </w:rPr>
        <w:t xml:space="preserve"> is change,</w:t>
      </w:r>
      <w:r w:rsidR="009B6218">
        <w:rPr>
          <w:lang w:val="en-US"/>
        </w:rPr>
        <w:t xml:space="preserve"> what is seen by the package is </w:t>
      </w:r>
      <w:r w:rsidR="00965784">
        <w:rPr>
          <w:lang w:val="en-US"/>
        </w:rPr>
        <w:t>just a</w:t>
      </w:r>
      <w:r w:rsidR="009B6218">
        <w:rPr>
          <w:lang w:val="en-US"/>
        </w:rPr>
        <w:t xml:space="preserve"> completely new list. Consequently , </w:t>
      </w:r>
      <w:r w:rsidR="00965784">
        <w:rPr>
          <w:lang w:val="en-US"/>
        </w:rPr>
        <w:t xml:space="preserve">every </w:t>
      </w:r>
      <w:r w:rsidR="009B6218">
        <w:rPr>
          <w:lang w:val="en-US"/>
        </w:rPr>
        <w:t xml:space="preserve">Observer widget listening for changes in the </w:t>
      </w:r>
      <w:proofErr w:type="spellStart"/>
      <w:r w:rsidR="009B6218">
        <w:rPr>
          <w:lang w:val="en-US"/>
        </w:rPr>
        <w:t>todo</w:t>
      </w:r>
      <w:proofErr w:type="spellEnd"/>
      <w:r w:rsidR="009B6218">
        <w:rPr>
          <w:lang w:val="en-US"/>
        </w:rPr>
        <w:t xml:space="preserve"> list </w:t>
      </w:r>
      <w:r w:rsidR="00965784">
        <w:rPr>
          <w:lang w:val="en-US"/>
        </w:rPr>
        <w:t>is</w:t>
      </w:r>
      <w:r w:rsidR="009B6218">
        <w:rPr>
          <w:lang w:val="en-US"/>
        </w:rPr>
        <w:t xml:space="preserve"> rebuilt. </w:t>
      </w:r>
      <w:r w:rsidR="003B1A8C">
        <w:rPr>
          <w:lang w:val="en-US"/>
        </w:rPr>
        <w:t xml:space="preserve">The </w:t>
      </w:r>
      <w:r w:rsidR="00965784">
        <w:rPr>
          <w:lang w:val="en-US"/>
        </w:rPr>
        <w:t>smallest</w:t>
      </w:r>
      <w:r w:rsidR="003B1A8C">
        <w:rPr>
          <w:lang w:val="en-US"/>
        </w:rPr>
        <w:t xml:space="preserve"> </w:t>
      </w:r>
      <w:r w:rsidR="00965784">
        <w:rPr>
          <w:lang w:val="en-US"/>
        </w:rPr>
        <w:t>observable element</w:t>
      </w:r>
      <w:r w:rsidR="003B1A8C">
        <w:rPr>
          <w:lang w:val="en-US"/>
        </w:rPr>
        <w:t xml:space="preserve"> the package sees is the list itself. </w:t>
      </w:r>
      <w:r w:rsidR="00965784">
        <w:rPr>
          <w:lang w:val="en-US"/>
        </w:rPr>
        <w:t>Said that</w:t>
      </w:r>
      <w:r w:rsidR="003B1A8C">
        <w:rPr>
          <w:lang w:val="en-US"/>
        </w:rPr>
        <w:t>, the first thing to do in order to optimize the rendering</w:t>
      </w:r>
      <w:r w:rsidR="00965784">
        <w:rPr>
          <w:lang w:val="en-US"/>
        </w:rPr>
        <w:t>s</w:t>
      </w:r>
      <w:r w:rsidR="003B1A8C">
        <w:rPr>
          <w:lang w:val="en-US"/>
        </w:rPr>
        <w:t xml:space="preserve"> is to increase the granularity of the observed state. Not the list </w:t>
      </w:r>
      <w:r w:rsidR="00AC1379">
        <w:rPr>
          <w:lang w:val="en-US"/>
        </w:rPr>
        <w:t xml:space="preserve">only </w:t>
      </w:r>
      <w:r w:rsidR="003B1A8C">
        <w:rPr>
          <w:lang w:val="en-US"/>
        </w:rPr>
        <w:t xml:space="preserve">but also every contained </w:t>
      </w:r>
      <w:proofErr w:type="spellStart"/>
      <w:r w:rsidR="003B1A8C">
        <w:rPr>
          <w:lang w:val="en-US"/>
        </w:rPr>
        <w:t>todo</w:t>
      </w:r>
      <w:proofErr w:type="spellEnd"/>
      <w:r w:rsidR="003B1A8C">
        <w:rPr>
          <w:lang w:val="en-US"/>
        </w:rPr>
        <w:t xml:space="preserve"> </w:t>
      </w:r>
      <w:r w:rsidR="00AC1379">
        <w:rPr>
          <w:lang w:val="en-US"/>
        </w:rPr>
        <w:t>needs</w:t>
      </w:r>
      <w:r w:rsidR="003B1A8C">
        <w:rPr>
          <w:lang w:val="en-US"/>
        </w:rPr>
        <w:t xml:space="preserve"> to be made observable. </w:t>
      </w:r>
      <w:r w:rsidR="00965784">
        <w:rPr>
          <w:lang w:val="en-US"/>
        </w:rPr>
        <w:t>It is</w:t>
      </w:r>
      <w:r w:rsidR="003B1A8C">
        <w:rPr>
          <w:lang w:val="en-US"/>
        </w:rPr>
        <w:t xml:space="preserve"> necessary </w:t>
      </w:r>
      <w:r w:rsidR="00965784">
        <w:rPr>
          <w:lang w:val="en-US"/>
        </w:rPr>
        <w:t xml:space="preserve">tough </w:t>
      </w:r>
      <w:r w:rsidR="003B1A8C">
        <w:rPr>
          <w:lang w:val="en-US"/>
        </w:rPr>
        <w:t xml:space="preserve">to </w:t>
      </w:r>
      <w:r w:rsidR="00F62408">
        <w:rPr>
          <w:lang w:val="en-US"/>
        </w:rPr>
        <w:t xml:space="preserve">redefine the </w:t>
      </w:r>
      <w:proofErr w:type="spellStart"/>
      <w:r w:rsidR="00F62408">
        <w:rPr>
          <w:lang w:val="en-US"/>
        </w:rPr>
        <w:t>todo</w:t>
      </w:r>
      <w:proofErr w:type="spellEnd"/>
      <w:r w:rsidR="00F62408">
        <w:rPr>
          <w:lang w:val="en-US"/>
        </w:rPr>
        <w:t xml:space="preserve"> model</w:t>
      </w:r>
      <w:r w:rsidR="00965784">
        <w:rPr>
          <w:lang w:val="en-US"/>
        </w:rPr>
        <w:t xml:space="preserve">. This necessity arises with the usage of the </w:t>
      </w:r>
      <w:proofErr w:type="spellStart"/>
      <w:r w:rsidR="00965784">
        <w:rPr>
          <w:lang w:val="en-US"/>
        </w:rPr>
        <w:t>mobx</w:t>
      </w:r>
      <w:proofErr w:type="spellEnd"/>
      <w:r w:rsidR="00965784">
        <w:rPr>
          <w:lang w:val="en-US"/>
        </w:rPr>
        <w:t xml:space="preserve"> package and has not been faced in the other </w:t>
      </w:r>
      <w:r w:rsidR="00181757">
        <w:rPr>
          <w:lang w:val="en-US"/>
        </w:rPr>
        <w:t xml:space="preserve">state management solutions used so far. The </w:t>
      </w:r>
      <w:proofErr w:type="spellStart"/>
      <w:r w:rsidR="00181757">
        <w:rPr>
          <w:lang w:val="en-US"/>
        </w:rPr>
        <w:t>mobx</w:t>
      </w:r>
      <w:proofErr w:type="spellEnd"/>
      <w:r w:rsidR="00181757">
        <w:rPr>
          <w:lang w:val="en-US"/>
        </w:rPr>
        <w:t xml:space="preserve"> state management solution introduces a dependency also in the data layer and in the model definition beside the usual dependency introduced in the business logic layer. In some scenarios this could represent an untoward drawback, for example in the porting processes. The </w:t>
      </w:r>
      <w:proofErr w:type="spellStart"/>
      <w:r w:rsidR="00181757">
        <w:rPr>
          <w:lang w:val="en-US"/>
        </w:rPr>
        <w:t>Todo</w:t>
      </w:r>
      <w:proofErr w:type="spellEnd"/>
      <w:r w:rsidR="00181757">
        <w:rPr>
          <w:lang w:val="en-US"/>
        </w:rPr>
        <w:t xml:space="preserve"> model class </w:t>
      </w:r>
      <w:r w:rsidR="00C362E1">
        <w:rPr>
          <w:lang w:val="en-US"/>
        </w:rPr>
        <w:t xml:space="preserve">need to be made abstract an to </w:t>
      </w:r>
      <w:r w:rsidR="007423FD">
        <w:rPr>
          <w:lang w:val="en-US"/>
        </w:rPr>
        <w:t xml:space="preserve">implement the Store </w:t>
      </w:r>
      <w:proofErr w:type="spellStart"/>
      <w:r w:rsidR="007423FD">
        <w:rPr>
          <w:lang w:val="en-US"/>
        </w:rPr>
        <w:t>behaviour</w:t>
      </w:r>
      <w:proofErr w:type="spellEnd"/>
      <w:r w:rsidR="007423FD">
        <w:rPr>
          <w:lang w:val="en-US"/>
        </w:rPr>
        <w:t xml:space="preserve"> as we did for the </w:t>
      </w:r>
      <w:proofErr w:type="spellStart"/>
      <w:r w:rsidR="007423FD">
        <w:rPr>
          <w:lang w:val="en-US"/>
        </w:rPr>
        <w:t>TodoStore</w:t>
      </w:r>
      <w:proofErr w:type="spellEnd"/>
      <w:r w:rsidR="007423FD">
        <w:rPr>
          <w:lang w:val="en-US"/>
        </w:rPr>
        <w:t>. Now</w:t>
      </w:r>
      <w:r w:rsidR="00C362E1">
        <w:rPr>
          <w:lang w:val="en-US"/>
        </w:rPr>
        <w:t xml:space="preserve"> it</w:t>
      </w:r>
      <w:r w:rsidR="007423FD">
        <w:rPr>
          <w:lang w:val="en-US"/>
        </w:rPr>
        <w:t xml:space="preserve"> is possible to annotate its</w:t>
      </w:r>
      <w:r w:rsidR="00C362E1">
        <w:rPr>
          <w:lang w:val="en-US"/>
        </w:rPr>
        <w:t xml:space="preserve"> internal</w:t>
      </w:r>
      <w:r w:rsidR="007423FD">
        <w:rPr>
          <w:lang w:val="en-US"/>
        </w:rPr>
        <w:t xml:space="preserve"> fields with the @action syntax. All the fields except the id need to be observable. Moreover, </w:t>
      </w:r>
      <w:r w:rsidR="00C362E1">
        <w:rPr>
          <w:lang w:val="en-US"/>
        </w:rPr>
        <w:t xml:space="preserve">the final attribute must be removed to </w:t>
      </w:r>
      <w:r w:rsidR="007423FD">
        <w:rPr>
          <w:lang w:val="en-US"/>
        </w:rPr>
        <w:t>all the observ</w:t>
      </w:r>
      <w:r w:rsidR="00C362E1">
        <w:rPr>
          <w:lang w:val="en-US"/>
        </w:rPr>
        <w:t xml:space="preserve">ed </w:t>
      </w:r>
      <w:r w:rsidR="007423FD">
        <w:rPr>
          <w:lang w:val="en-US"/>
        </w:rPr>
        <w:t>variable</w:t>
      </w:r>
      <w:r w:rsidR="00C362E1">
        <w:rPr>
          <w:lang w:val="en-US"/>
        </w:rPr>
        <w:t>s. It is indeed meaningless to observe a variable that cannot be mutated.</w:t>
      </w:r>
    </w:p>
    <w:p w14:paraId="27D6B3D3"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72BD5F32"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65F9EE2F"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40336601"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51EFAF40" w14:textId="0EDD018B" w:rsidR="00FB5EE6" w:rsidRDefault="000A0BD1" w:rsidP="000A0BD1">
      <w:pPr>
        <w:pStyle w:val="PreformattatoHTML"/>
        <w:shd w:val="clear" w:color="auto" w:fill="FFFFFF"/>
        <w:rPr>
          <w:color w:val="080808"/>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r w:rsidR="00FB5EE6">
        <w:rPr>
          <w:color w:val="080808"/>
        </w:rPr>
        <w:br/>
      </w:r>
      <w:r w:rsidR="00FB5EE6">
        <w:rPr>
          <w:color w:val="0033B3"/>
        </w:rPr>
        <w:t xml:space="preserve">part </w:t>
      </w:r>
      <w:r w:rsidR="00FB5EE6">
        <w:rPr>
          <w:color w:val="067D17"/>
        </w:rPr>
        <w:t>'</w:t>
      </w:r>
      <w:proofErr w:type="spellStart"/>
      <w:r w:rsidR="00FB5EE6">
        <w:rPr>
          <w:color w:val="067D17"/>
        </w:rPr>
        <w:t>todo.g.dart</w:t>
      </w:r>
      <w:proofErr w:type="spellEnd"/>
      <w:r w:rsidR="00FB5EE6">
        <w:rPr>
          <w:color w:val="067D17"/>
        </w:rPr>
        <w:t>'</w:t>
      </w:r>
      <w:r w:rsidR="00FB5EE6">
        <w:rPr>
          <w:color w:val="080808"/>
        </w:rPr>
        <w:t>;</w:t>
      </w:r>
      <w:r w:rsidR="00FB5EE6">
        <w:rPr>
          <w:color w:val="080808"/>
        </w:rPr>
        <w:br/>
      </w:r>
      <w:r w:rsidR="00FB5EE6">
        <w:rPr>
          <w:color w:val="080808"/>
        </w:rPr>
        <w:br/>
      </w:r>
      <w:r w:rsidR="00FB5EE6">
        <w:rPr>
          <w:color w:val="080808"/>
        </w:rPr>
        <w:br/>
      </w:r>
      <w:r w:rsidR="00FB5EE6">
        <w:rPr>
          <w:color w:val="0033B3"/>
        </w:rPr>
        <w:t xml:space="preserve">class </w:t>
      </w:r>
      <w:proofErr w:type="spellStart"/>
      <w:r w:rsidR="00FB5EE6">
        <w:rPr>
          <w:color w:val="000000"/>
        </w:rPr>
        <w:t>Todo</w:t>
      </w:r>
      <w:proofErr w:type="spellEnd"/>
      <w:r w:rsidR="00FB5EE6">
        <w:rPr>
          <w:color w:val="000000"/>
        </w:rPr>
        <w:t xml:space="preserve"> </w:t>
      </w:r>
      <w:r w:rsidR="00FB5EE6">
        <w:rPr>
          <w:color w:val="080808"/>
        </w:rPr>
        <w:t xml:space="preserve">= </w:t>
      </w:r>
      <w:r w:rsidR="00FB5EE6">
        <w:rPr>
          <w:color w:val="000000"/>
        </w:rPr>
        <w:t>_</w:t>
      </w:r>
      <w:proofErr w:type="spellStart"/>
      <w:r w:rsidR="00FB5EE6">
        <w:rPr>
          <w:color w:val="000000"/>
        </w:rPr>
        <w:t>Todo</w:t>
      </w:r>
      <w:proofErr w:type="spellEnd"/>
      <w:r w:rsidR="00FB5EE6">
        <w:rPr>
          <w:color w:val="000000"/>
        </w:rPr>
        <w:t xml:space="preserve"> </w:t>
      </w:r>
      <w:r w:rsidR="00FB5EE6">
        <w:rPr>
          <w:color w:val="0033B3"/>
        </w:rPr>
        <w:t xml:space="preserve">with </w:t>
      </w:r>
      <w:r w:rsidR="00FB5EE6">
        <w:rPr>
          <w:color w:val="000000"/>
        </w:rPr>
        <w:t>_$</w:t>
      </w:r>
      <w:proofErr w:type="spellStart"/>
      <w:r w:rsidR="00FB5EE6">
        <w:rPr>
          <w:color w:val="000000"/>
        </w:rPr>
        <w:t>Todo</w:t>
      </w:r>
      <w:proofErr w:type="spellEnd"/>
      <w:r w:rsidR="00FB5EE6">
        <w:rPr>
          <w:color w:val="080808"/>
        </w:rPr>
        <w:t>;</w:t>
      </w:r>
    </w:p>
    <w:p w14:paraId="5BAC41A8" w14:textId="77777777" w:rsidR="00FB5EE6" w:rsidRPr="00FB5EE6" w:rsidRDefault="00FB5EE6" w:rsidP="00B85D32"/>
    <w:p w14:paraId="2B8C4AF3" w14:textId="77777777" w:rsidR="00FB5EE6" w:rsidRDefault="00FB5EE6" w:rsidP="00FB5EE6">
      <w:pPr>
        <w:pStyle w:val="PreformattatoHTML"/>
        <w:shd w:val="clear" w:color="auto" w:fill="FFFFFF"/>
        <w:rPr>
          <w:color w:val="080808"/>
        </w:rPr>
      </w:pPr>
      <w:r>
        <w:rPr>
          <w:color w:val="0033B3"/>
        </w:rPr>
        <w:t xml:space="preserve">abstract class </w:t>
      </w:r>
      <w:r>
        <w:rPr>
          <w:color w:val="000000"/>
        </w:rPr>
        <w:t>_</w:t>
      </w:r>
      <w:proofErr w:type="spellStart"/>
      <w:r>
        <w:rPr>
          <w:color w:val="000000"/>
        </w:rPr>
        <w:t>Todo</w:t>
      </w:r>
      <w:proofErr w:type="spellEnd"/>
      <w:r>
        <w:rPr>
          <w:color w:val="000000"/>
        </w:rPr>
        <w:t xml:space="preserve"> </w:t>
      </w:r>
      <w:r>
        <w:rPr>
          <w:color w:val="0033B3"/>
        </w:rPr>
        <w:t xml:space="preserve">with </w:t>
      </w:r>
      <w:r>
        <w:rPr>
          <w:color w:val="000000"/>
        </w:rPr>
        <w:t>Store</w:t>
      </w:r>
      <w:r>
        <w:rPr>
          <w:color w:val="080808"/>
        </w:rPr>
        <w:t>{</w:t>
      </w:r>
      <w:r>
        <w:rPr>
          <w:color w:val="080808"/>
        </w:rPr>
        <w:br/>
      </w:r>
      <w:r>
        <w:rPr>
          <w:color w:val="080808"/>
        </w:rPr>
        <w:br/>
        <w:t xml:space="preserve">   </w:t>
      </w:r>
      <w:r>
        <w:rPr>
          <w:color w:val="0033B3"/>
        </w:rPr>
        <w:t xml:space="preserve">final </w:t>
      </w:r>
      <w:r>
        <w:rPr>
          <w:color w:val="000000"/>
        </w:rPr>
        <w:t xml:space="preserve">int </w:t>
      </w:r>
      <w:r>
        <w:rPr>
          <w:color w:val="871094"/>
        </w:rPr>
        <w:t>id</w:t>
      </w:r>
      <w:r>
        <w:rPr>
          <w:color w:val="080808"/>
        </w:rPr>
        <w:t>;</w:t>
      </w:r>
      <w:r>
        <w:rPr>
          <w:color w:val="080808"/>
        </w:rPr>
        <w:br/>
        <w:t xml:space="preserve">  </w:t>
      </w:r>
      <w:r>
        <w:rPr>
          <w:color w:val="9E880D"/>
        </w:rPr>
        <w:t>@observable</w:t>
      </w:r>
      <w:r>
        <w:rPr>
          <w:color w:val="9E880D"/>
        </w:rPr>
        <w:br/>
        <w:t xml:space="preserve">   </w:t>
      </w:r>
      <w:r>
        <w:rPr>
          <w:color w:val="000000"/>
        </w:rPr>
        <w:t xml:space="preserve">String </w:t>
      </w:r>
      <w:r>
        <w:rPr>
          <w:color w:val="871094"/>
        </w:rPr>
        <w:t>name</w:t>
      </w:r>
      <w:r>
        <w:rPr>
          <w:color w:val="080808"/>
        </w:rPr>
        <w:t>;</w:t>
      </w:r>
      <w:r>
        <w:rPr>
          <w:color w:val="080808"/>
        </w:rPr>
        <w:br/>
        <w:t xml:space="preserve">  </w:t>
      </w:r>
      <w:r>
        <w:rPr>
          <w:color w:val="9E880D"/>
        </w:rPr>
        <w:t>@observable</w:t>
      </w:r>
      <w:r>
        <w:rPr>
          <w:color w:val="9E880D"/>
        </w:rPr>
        <w:br/>
        <w:t xml:space="preserve">   </w:t>
      </w:r>
      <w:r>
        <w:rPr>
          <w:color w:val="000000"/>
        </w:rPr>
        <w:t xml:space="preserve">String </w:t>
      </w:r>
      <w:r>
        <w:rPr>
          <w:color w:val="871094"/>
        </w:rPr>
        <w:t>description</w:t>
      </w:r>
      <w:r>
        <w:rPr>
          <w:color w:val="080808"/>
        </w:rPr>
        <w:t>;</w:t>
      </w:r>
      <w:r>
        <w:rPr>
          <w:color w:val="080808"/>
        </w:rPr>
        <w:br/>
        <w:t xml:space="preserve">  </w:t>
      </w:r>
      <w:r>
        <w:rPr>
          <w:color w:val="9E880D"/>
        </w:rPr>
        <w:t>@observable</w:t>
      </w:r>
      <w:r>
        <w:rPr>
          <w:color w:val="9E880D"/>
        </w:rPr>
        <w:br/>
        <w:t xml:space="preserve">   </w:t>
      </w:r>
      <w:r>
        <w:rPr>
          <w:color w:val="000000"/>
        </w:rPr>
        <w:t xml:space="preserve">bool </w:t>
      </w:r>
      <w:r>
        <w:rPr>
          <w:color w:val="871094"/>
        </w:rPr>
        <w:t>completed</w:t>
      </w:r>
      <w:r>
        <w:rPr>
          <w:color w:val="080808"/>
        </w:rPr>
        <w:t>;</w:t>
      </w:r>
    </w:p>
    <w:p w14:paraId="264FE3DE" w14:textId="6F7389D6" w:rsidR="00FB5EE6" w:rsidRDefault="00FB5EE6" w:rsidP="00B85D32">
      <w:r>
        <w:t>(…)</w:t>
      </w:r>
    </w:p>
    <w:p w14:paraId="134ACF3A" w14:textId="02716C29" w:rsidR="00FB5EE6" w:rsidRDefault="00FB5EE6" w:rsidP="00B85D32">
      <w:r>
        <w:t>}</w:t>
      </w:r>
    </w:p>
    <w:p w14:paraId="7962CB75"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5E2447C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30E29C4C"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lastRenderedPageBreak/>
        <w:t>\end</w:t>
      </w:r>
      <w:r w:rsidRPr="009751F1">
        <w:rPr>
          <w:rFonts w:ascii="Times New Roman" w:eastAsia="Times New Roman" w:hAnsi="Times New Roman" w:cs="Times New Roman"/>
          <w:color w:val="000000"/>
          <w:sz w:val="24"/>
          <w:szCs w:val="24"/>
          <w:lang w:eastAsia="en-GB"/>
        </w:rPr>
        <w:t>{code}</w:t>
      </w:r>
    </w:p>
    <w:p w14:paraId="544F1844" w14:textId="77777777" w:rsidR="000A0BD1" w:rsidRPr="00FB5EE6" w:rsidRDefault="000A0BD1" w:rsidP="00B85D32"/>
    <w:p w14:paraId="1CA63BFF" w14:textId="7CB2B3B7" w:rsidR="00FB5EE6" w:rsidRDefault="00FB5EE6" w:rsidP="00B85D32">
      <w:pPr>
        <w:rPr>
          <w:lang w:val="en-US"/>
        </w:rPr>
      </w:pPr>
      <w:r>
        <w:rPr>
          <w:lang w:val="en-US"/>
        </w:rPr>
        <w:t xml:space="preserve">Using the line of code presented HERE RIFERIMENTO the </w:t>
      </w:r>
      <w:proofErr w:type="spellStart"/>
      <w:r>
        <w:rPr>
          <w:lang w:val="en-US"/>
        </w:rPr>
        <w:t>todo.g.dart</w:t>
      </w:r>
      <w:proofErr w:type="spellEnd"/>
      <w:r>
        <w:rPr>
          <w:lang w:val="en-US"/>
        </w:rPr>
        <w:t xml:space="preserve"> file is generated. The </w:t>
      </w:r>
      <w:proofErr w:type="spellStart"/>
      <w:r>
        <w:rPr>
          <w:lang w:val="en-US"/>
        </w:rPr>
        <w:t>TodoItem</w:t>
      </w:r>
      <w:proofErr w:type="spellEnd"/>
      <w:r>
        <w:rPr>
          <w:lang w:val="en-US"/>
        </w:rPr>
        <w:t xml:space="preserve"> widget is “stateless” for the moment. It receives a copy of the corresponding </w:t>
      </w:r>
      <w:proofErr w:type="spellStart"/>
      <w:r>
        <w:rPr>
          <w:lang w:val="en-US"/>
        </w:rPr>
        <w:t>todo</w:t>
      </w:r>
      <w:proofErr w:type="spellEnd"/>
      <w:r>
        <w:rPr>
          <w:lang w:val="en-US"/>
        </w:rPr>
        <w:t xml:space="preserve"> instance from the parent. We need to retrieve the </w:t>
      </w:r>
      <w:r w:rsidR="007B52F5">
        <w:rPr>
          <w:lang w:val="en-US"/>
        </w:rPr>
        <w:t xml:space="preserve">instance directly from the store if we want the Observer widget to rebuild correctly and react to changes. Instead of receiving the entire </w:t>
      </w:r>
      <w:proofErr w:type="spellStart"/>
      <w:r w:rsidR="007B52F5">
        <w:rPr>
          <w:lang w:val="en-US"/>
        </w:rPr>
        <w:t>todo</w:t>
      </w:r>
      <w:proofErr w:type="spellEnd"/>
      <w:r w:rsidR="007B52F5">
        <w:rPr>
          <w:lang w:val="en-US"/>
        </w:rPr>
        <w:t xml:space="preserve"> from the parent the id field is enough. It is used then in the build method to access the corresponding </w:t>
      </w:r>
      <w:proofErr w:type="spellStart"/>
      <w:r w:rsidR="007B52F5">
        <w:rPr>
          <w:lang w:val="en-US"/>
        </w:rPr>
        <w:t>todo</w:t>
      </w:r>
      <w:proofErr w:type="spellEnd"/>
      <w:r w:rsidR="007B52F5">
        <w:rPr>
          <w:lang w:val="en-US"/>
        </w:rPr>
        <w:t xml:space="preserve"> instance in the store using the Provider widget. The remaining </w:t>
      </w:r>
      <w:proofErr w:type="spellStart"/>
      <w:r w:rsidR="007B52F5">
        <w:rPr>
          <w:lang w:val="en-US"/>
        </w:rPr>
        <w:t>TodoItem</w:t>
      </w:r>
      <w:proofErr w:type="spellEnd"/>
      <w:r w:rsidR="007B52F5">
        <w:rPr>
          <w:lang w:val="en-US"/>
        </w:rPr>
        <w:t xml:space="preserve"> code remains the same except for the fact that it is wrapped into an Observer widget.</w:t>
      </w:r>
    </w:p>
    <w:p w14:paraId="06461FF6"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CC"/>
          <w:sz w:val="20"/>
          <w:szCs w:val="20"/>
          <w:lang w:eastAsia="en-GB"/>
        </w:rPr>
        <w:t>\begin</w:t>
      </w:r>
      <w:r w:rsidRPr="009751F1">
        <w:rPr>
          <w:rFonts w:ascii="Courier New" w:eastAsia="Times New Roman" w:hAnsi="Courier New" w:cs="Courier New"/>
          <w:color w:val="000000"/>
          <w:sz w:val="20"/>
          <w:szCs w:val="20"/>
          <w:lang w:eastAsia="en-GB"/>
        </w:rPr>
        <w:t>{code}</w:t>
      </w:r>
    </w:p>
    <w:p w14:paraId="4B44D138"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800000"/>
          <w:sz w:val="20"/>
          <w:szCs w:val="20"/>
          <w:lang w:eastAsia="en-GB"/>
        </w:rPr>
        <w:t>\\</w:t>
      </w:r>
    </w:p>
    <w:p w14:paraId="2A1B3BA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captionof</w:t>
      </w:r>
      <w:proofErr w:type="spellEnd"/>
      <w:r w:rsidRPr="009751F1">
        <w:rPr>
          <w:rFonts w:ascii="Courier New" w:eastAsia="Times New Roman" w:hAnsi="Courier New" w:cs="Courier New"/>
          <w:color w:val="000000"/>
          <w:sz w:val="20"/>
          <w:szCs w:val="20"/>
          <w:lang w:eastAsia="en-GB"/>
        </w:rPr>
        <w:t>{</w:t>
      </w:r>
      <w:r w:rsidRPr="009751F1">
        <w:rPr>
          <w:rFonts w:ascii="Courier New" w:eastAsia="Times New Roman" w:hAnsi="Courier New" w:cs="Courier New"/>
          <w:color w:val="000000"/>
          <w:sz w:val="20"/>
          <w:szCs w:val="20"/>
          <w:u w:val="single"/>
          <w:lang w:eastAsia="en-GB"/>
        </w:rPr>
        <w:t>listing</w:t>
      </w:r>
      <w:r w:rsidRPr="009751F1">
        <w:rPr>
          <w:rFonts w:ascii="Courier New" w:eastAsia="Times New Roman" w:hAnsi="Courier New" w:cs="Courier New"/>
          <w:color w:val="000000"/>
          <w:sz w:val="20"/>
          <w:szCs w:val="20"/>
          <w:lang w:eastAsia="en-GB"/>
        </w:rPr>
        <w:t>}{</w:t>
      </w:r>
      <w:proofErr w:type="spellStart"/>
      <w:r w:rsidRPr="009751F1">
        <w:rPr>
          <w:rFonts w:ascii="Courier New" w:eastAsia="Times New Roman" w:hAnsi="Courier New" w:cs="Courier New"/>
          <w:color w:val="000000"/>
          <w:sz w:val="20"/>
          <w:szCs w:val="20"/>
          <w:u w:val="single"/>
          <w:lang w:eastAsia="en-GB"/>
        </w:rPr>
        <w:t>Todo</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000000"/>
          <w:sz w:val="20"/>
          <w:szCs w:val="20"/>
          <w:u w:val="single"/>
          <w:lang w:eastAsia="en-GB"/>
        </w:rPr>
        <w:t>app</w:t>
      </w:r>
      <w:r w:rsidRPr="009751F1">
        <w:rPr>
          <w:rFonts w:ascii="Courier New" w:eastAsia="Times New Roman" w:hAnsi="Courier New" w:cs="Courier New"/>
          <w:color w:val="000000"/>
          <w:sz w:val="20"/>
          <w:szCs w:val="20"/>
          <w:lang w:eastAsia="en-GB"/>
        </w:rPr>
        <w:t xml:space="preserve"> -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 extension </w:t>
      </w:r>
      <w:r w:rsidRPr="009751F1">
        <w:rPr>
          <w:rFonts w:ascii="Courier New" w:eastAsia="Times New Roman" w:hAnsi="Courier New" w:cs="Courier New"/>
          <w:color w:val="000000"/>
          <w:sz w:val="20"/>
          <w:szCs w:val="20"/>
          <w:u w:val="single"/>
          <w:lang w:eastAsia="en-GB"/>
        </w:rPr>
        <w:t>to</w:t>
      </w:r>
      <w:r w:rsidRPr="009751F1">
        <w:rPr>
          <w:rFonts w:ascii="Courier New" w:eastAsia="Times New Roman" w:hAnsi="Courier New" w:cs="Courier New"/>
          <w:color w:val="000000"/>
          <w:sz w:val="20"/>
          <w:szCs w:val="20"/>
          <w:lang w:eastAsia="en-GB"/>
        </w:rPr>
        <w:t xml:space="preserve"> </w:t>
      </w:r>
      <w:proofErr w:type="spellStart"/>
      <w:r w:rsidRPr="009751F1">
        <w:rPr>
          <w:rFonts w:ascii="Courier New" w:eastAsia="Times New Roman" w:hAnsi="Courier New" w:cs="Courier New"/>
          <w:color w:val="000000"/>
          <w:sz w:val="20"/>
          <w:szCs w:val="20"/>
          <w:u w:val="single"/>
          <w:lang w:eastAsia="en-GB"/>
        </w:rPr>
        <w:t>InheritedWidget</w:t>
      </w:r>
      <w:proofErr w:type="spellEnd"/>
      <w:r w:rsidRPr="009751F1">
        <w:rPr>
          <w:rFonts w:ascii="Courier New" w:eastAsia="Times New Roman" w:hAnsi="Courier New" w:cs="Courier New"/>
          <w:color w:val="000000"/>
          <w:sz w:val="20"/>
          <w:szCs w:val="20"/>
          <w:lang w:eastAsia="en-GB"/>
        </w:rPr>
        <w:t xml:space="preserve">} </w:t>
      </w: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71CCDF4B"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color w:val="000000"/>
          <w:sz w:val="20"/>
          <w:szCs w:val="20"/>
          <w:lang w:eastAsia="en-GB"/>
        </w:rPr>
        <w:tab/>
      </w:r>
      <w:r w:rsidRPr="009751F1">
        <w:rPr>
          <w:rFonts w:ascii="Courier New" w:eastAsia="Times New Roman" w:hAnsi="Courier New" w:cs="Courier New"/>
          <w:b/>
          <w:bCs/>
          <w:color w:val="0000CC"/>
          <w:sz w:val="20"/>
          <w:szCs w:val="20"/>
          <w:lang w:eastAsia="en-GB"/>
        </w:rPr>
        <w:t>\label{code:2.14}</w:t>
      </w:r>
    </w:p>
    <w:p w14:paraId="13D5A5CB" w14:textId="5B9F27B9" w:rsidR="000A0BD1" w:rsidRDefault="000A0BD1" w:rsidP="000A0BD1">
      <w:pPr>
        <w:pStyle w:val="PreformattatoHTML"/>
        <w:shd w:val="clear" w:color="auto" w:fill="FFFFFF"/>
        <w:rPr>
          <w:color w:val="0033B3"/>
        </w:rPr>
      </w:pPr>
      <w:r w:rsidRPr="009751F1">
        <w:rPr>
          <w:rFonts w:ascii="Times New Roman" w:hAnsi="Times New Roman" w:cs="Times New Roman"/>
          <w:color w:val="0000CC"/>
          <w:sz w:val="24"/>
          <w:szCs w:val="24"/>
        </w:rPr>
        <w:t>\begin</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minted</w:t>
      </w:r>
      <w:r w:rsidRPr="009751F1">
        <w:rPr>
          <w:rFonts w:ascii="Times New Roman" w:hAnsi="Times New Roman" w:cs="Times New Roman"/>
          <w:color w:val="000000"/>
          <w:sz w:val="24"/>
          <w:szCs w:val="24"/>
        </w:rPr>
        <w:t>}{</w:t>
      </w:r>
      <w:r w:rsidRPr="009751F1">
        <w:rPr>
          <w:rFonts w:ascii="Times New Roman" w:hAnsi="Times New Roman" w:cs="Times New Roman"/>
          <w:color w:val="000000"/>
          <w:sz w:val="24"/>
          <w:szCs w:val="24"/>
          <w:u w:val="single"/>
        </w:rPr>
        <w:t>dart</w:t>
      </w:r>
      <w:r w:rsidRPr="009751F1">
        <w:rPr>
          <w:rFonts w:ascii="Times New Roman" w:hAnsi="Times New Roman" w:cs="Times New Roman"/>
          <w:color w:val="000000"/>
          <w:sz w:val="24"/>
          <w:szCs w:val="24"/>
        </w:rPr>
        <w:t>}</w:t>
      </w:r>
    </w:p>
    <w:p w14:paraId="2FE7907D" w14:textId="4B123059" w:rsidR="007B52F5" w:rsidRDefault="007B52F5" w:rsidP="007B52F5">
      <w:pPr>
        <w:pStyle w:val="PreformattatoHTML"/>
        <w:shd w:val="clear" w:color="auto" w:fill="FFFFFF"/>
        <w:rPr>
          <w:color w:val="080808"/>
        </w:rPr>
      </w:pPr>
      <w:r>
        <w:rPr>
          <w:color w:val="0033B3"/>
        </w:rPr>
        <w:t xml:space="preserve">class </w:t>
      </w:r>
      <w:proofErr w:type="spellStart"/>
      <w:r>
        <w:rPr>
          <w:color w:val="000000"/>
        </w:rPr>
        <w:t>TodoItem</w:t>
      </w:r>
      <w:proofErr w:type="spellEnd"/>
      <w:r>
        <w:rPr>
          <w:color w:val="000000"/>
        </w:rPr>
        <w:t xml:space="preserve"> </w:t>
      </w:r>
      <w:r>
        <w:rPr>
          <w:color w:val="0033B3"/>
        </w:rPr>
        <w:t xml:space="preserve">extends </w:t>
      </w:r>
      <w:proofErr w:type="spellStart"/>
      <w:r>
        <w:rPr>
          <w:color w:val="000000"/>
        </w:rPr>
        <w:t>StatelessWidget</w:t>
      </w:r>
      <w:proofErr w:type="spellEnd"/>
      <w:r>
        <w:rPr>
          <w:color w:val="000000"/>
        </w:rPr>
        <w:t xml:space="preserve"> </w:t>
      </w:r>
      <w:r>
        <w:rPr>
          <w:color w:val="080808"/>
        </w:rPr>
        <w:t>{</w:t>
      </w:r>
      <w:r>
        <w:rPr>
          <w:color w:val="080808"/>
        </w:rPr>
        <w:br/>
        <w:t xml:space="preserve">  </w:t>
      </w:r>
      <w:r>
        <w:rPr>
          <w:color w:val="0033B3"/>
        </w:rPr>
        <w:t xml:space="preserve">final </w:t>
      </w:r>
      <w:r>
        <w:rPr>
          <w:color w:val="000000"/>
        </w:rPr>
        <w:t xml:space="preserve">int </w:t>
      </w:r>
      <w:r>
        <w:rPr>
          <w:color w:val="871094"/>
        </w:rPr>
        <w:t>id</w:t>
      </w:r>
      <w:r>
        <w:rPr>
          <w:color w:val="080808"/>
        </w:rPr>
        <w:t>;</w:t>
      </w:r>
      <w:r>
        <w:rPr>
          <w:color w:val="080808"/>
        </w:rPr>
        <w:br/>
      </w:r>
      <w:r>
        <w:rPr>
          <w:color w:val="080808"/>
        </w:rPr>
        <w:br/>
        <w:t xml:space="preserve">  </w:t>
      </w:r>
      <w:proofErr w:type="spellStart"/>
      <w:r>
        <w:rPr>
          <w:color w:val="0033B3"/>
        </w:rPr>
        <w:t>const</w:t>
      </w:r>
      <w:proofErr w:type="spellEnd"/>
      <w:r>
        <w:rPr>
          <w:color w:val="0033B3"/>
        </w:rPr>
        <w:t xml:space="preserve"> </w:t>
      </w:r>
      <w:proofErr w:type="spellStart"/>
      <w:r>
        <w:rPr>
          <w:color w:val="000000"/>
        </w:rPr>
        <w:t>TodoItem</w:t>
      </w:r>
      <w:proofErr w:type="spellEnd"/>
      <w:r>
        <w:rPr>
          <w:color w:val="080808"/>
        </w:rPr>
        <w:t>({</w:t>
      </w:r>
      <w:r>
        <w:rPr>
          <w:color w:val="000000"/>
        </w:rPr>
        <w:t>Key</w:t>
      </w:r>
      <w:r>
        <w:rPr>
          <w:color w:val="080808"/>
        </w:rPr>
        <w:t xml:space="preserve">? key, </w:t>
      </w:r>
      <w:r>
        <w:rPr>
          <w:color w:val="0033B3"/>
        </w:rPr>
        <w:t>required this</w:t>
      </w:r>
      <w:r>
        <w:rPr>
          <w:color w:val="080808"/>
        </w:rPr>
        <w:t>.</w:t>
      </w:r>
      <w:r>
        <w:rPr>
          <w:color w:val="871094"/>
        </w:rPr>
        <w:t>id</w:t>
      </w:r>
      <w:r>
        <w:rPr>
          <w:color w:val="080808"/>
        </w:rPr>
        <w:t xml:space="preserve">}) : </w:t>
      </w:r>
      <w:r>
        <w:rPr>
          <w:color w:val="0033B3"/>
        </w:rPr>
        <w:t>super</w:t>
      </w:r>
      <w:r>
        <w:rPr>
          <w:color w:val="080808"/>
        </w:rPr>
        <w:t>(key: key);</w:t>
      </w:r>
      <w:r>
        <w:rPr>
          <w:color w:val="080808"/>
        </w:rPr>
        <w:br/>
      </w:r>
      <w:r>
        <w:rPr>
          <w:color w:val="080808"/>
        </w:rPr>
        <w:br/>
        <w:t xml:space="preserve">  </w:t>
      </w:r>
      <w:r>
        <w:rPr>
          <w:color w:val="9E880D"/>
        </w:rPr>
        <w:t>@override</w:t>
      </w:r>
      <w:r>
        <w:rPr>
          <w:color w:val="9E880D"/>
        </w:rPr>
        <w:br/>
        <w:t xml:space="preserve">  </w:t>
      </w:r>
      <w:r>
        <w:rPr>
          <w:color w:val="000000"/>
        </w:rPr>
        <w:t xml:space="preserve">Widget </w:t>
      </w:r>
      <w:r>
        <w:rPr>
          <w:color w:val="00627A"/>
        </w:rPr>
        <w:t>build</w:t>
      </w:r>
      <w:r>
        <w:rPr>
          <w:color w:val="080808"/>
        </w:rPr>
        <w:t>(</w:t>
      </w:r>
      <w:proofErr w:type="spellStart"/>
      <w:r>
        <w:rPr>
          <w:color w:val="000000"/>
        </w:rPr>
        <w:t>BuildContext</w:t>
      </w:r>
      <w:proofErr w:type="spellEnd"/>
      <w:r>
        <w:rPr>
          <w:color w:val="000000"/>
        </w:rPr>
        <w:t xml:space="preserve"> </w:t>
      </w:r>
      <w:r>
        <w:rPr>
          <w:color w:val="080808"/>
        </w:rPr>
        <w:t>context) {</w:t>
      </w:r>
      <w:r>
        <w:rPr>
          <w:color w:val="080808"/>
        </w:rPr>
        <w:br/>
        <w:t xml:space="preserve">    </w:t>
      </w:r>
      <w:r>
        <w:rPr>
          <w:color w:val="0033B3"/>
        </w:rPr>
        <w:t xml:space="preserve">final </w:t>
      </w:r>
      <w:r>
        <w:rPr>
          <w:color w:val="000000"/>
        </w:rPr>
        <w:t xml:space="preserve">store </w:t>
      </w:r>
      <w:r>
        <w:rPr>
          <w:color w:val="080808"/>
        </w:rPr>
        <w:t xml:space="preserve">= </w:t>
      </w:r>
      <w:proofErr w:type="spellStart"/>
      <w:r>
        <w:rPr>
          <w:color w:val="000000"/>
        </w:rPr>
        <w:t>Provider</w:t>
      </w:r>
      <w:r>
        <w:rPr>
          <w:color w:val="080808"/>
        </w:rPr>
        <w:t>.</w:t>
      </w:r>
      <w:r>
        <w:rPr>
          <w:i/>
          <w:iCs/>
          <w:color w:val="00627A"/>
        </w:rPr>
        <w:t>of</w:t>
      </w:r>
      <w:proofErr w:type="spellEnd"/>
      <w:r>
        <w:rPr>
          <w:color w:val="080808"/>
        </w:rPr>
        <w:t>&lt;</w:t>
      </w:r>
      <w:proofErr w:type="spellStart"/>
      <w:r>
        <w:rPr>
          <w:color w:val="000000"/>
        </w:rPr>
        <w:t>TodoStore</w:t>
      </w:r>
      <w:proofErr w:type="spellEnd"/>
      <w:r>
        <w:rPr>
          <w:color w:val="080808"/>
        </w:rPr>
        <w:t xml:space="preserve">&gt;(context, listen: </w:t>
      </w:r>
      <w:r>
        <w:rPr>
          <w:color w:val="0033B3"/>
        </w:rPr>
        <w:t>false</w:t>
      </w:r>
      <w:r>
        <w:rPr>
          <w:color w:val="080808"/>
        </w:rPr>
        <w:t>);</w:t>
      </w:r>
      <w:r>
        <w:rPr>
          <w:color w:val="080808"/>
        </w:rPr>
        <w:br/>
        <w:t xml:space="preserve">    </w:t>
      </w:r>
      <w:r>
        <w:rPr>
          <w:color w:val="0033B3"/>
        </w:rPr>
        <w:t xml:space="preserve">final </w:t>
      </w:r>
      <w:proofErr w:type="spellStart"/>
      <w:r>
        <w:rPr>
          <w:color w:val="000000"/>
        </w:rPr>
        <w:t>todo</w:t>
      </w:r>
      <w:proofErr w:type="spellEnd"/>
      <w:r>
        <w:rPr>
          <w:color w:val="000000"/>
        </w:rPr>
        <w:t xml:space="preserve"> </w:t>
      </w:r>
      <w:r>
        <w:rPr>
          <w:color w:val="080808"/>
        </w:rPr>
        <w:t xml:space="preserve">= </w:t>
      </w:r>
      <w:proofErr w:type="spellStart"/>
      <w:r>
        <w:rPr>
          <w:color w:val="000000"/>
        </w:rPr>
        <w:t>store</w:t>
      </w:r>
      <w:r>
        <w:rPr>
          <w:color w:val="080808"/>
        </w:rPr>
        <w:t>.</w:t>
      </w:r>
      <w:r>
        <w:rPr>
          <w:color w:val="871094"/>
        </w:rPr>
        <w:t>todos</w:t>
      </w:r>
      <w:r>
        <w:rPr>
          <w:color w:val="080808"/>
        </w:rPr>
        <w:t>.where</w:t>
      </w:r>
      <w:proofErr w:type="spellEnd"/>
      <w:r>
        <w:rPr>
          <w:color w:val="080808"/>
        </w:rPr>
        <w:t>((element) =&gt; element.</w:t>
      </w:r>
      <w:r>
        <w:rPr>
          <w:color w:val="871094"/>
        </w:rPr>
        <w:t xml:space="preserve">id </w:t>
      </w:r>
      <w:r>
        <w:rPr>
          <w:color w:val="080808"/>
        </w:rPr>
        <w:t xml:space="preserve">== </w:t>
      </w:r>
      <w:r>
        <w:rPr>
          <w:color w:val="871094"/>
        </w:rPr>
        <w:t>id</w:t>
      </w:r>
      <w:r>
        <w:rPr>
          <w:color w:val="080808"/>
        </w:rPr>
        <w:t>).</w:t>
      </w:r>
      <w:r>
        <w:rPr>
          <w:color w:val="871094"/>
        </w:rPr>
        <w:t>first</w:t>
      </w:r>
      <w:r>
        <w:rPr>
          <w:color w:val="080808"/>
        </w:rPr>
        <w:t>;</w:t>
      </w:r>
      <w:r>
        <w:rPr>
          <w:color w:val="080808"/>
        </w:rPr>
        <w:br/>
        <w:t xml:space="preserve">    </w:t>
      </w:r>
      <w:r>
        <w:rPr>
          <w:color w:val="0033B3"/>
        </w:rPr>
        <w:t xml:space="preserve">return </w:t>
      </w:r>
      <w:r>
        <w:rPr>
          <w:color w:val="2196F3"/>
        </w:rPr>
        <w:t>Observer</w:t>
      </w:r>
      <w:r>
        <w:rPr>
          <w:color w:val="080808"/>
        </w:rPr>
        <w:t>(builder: (_) {</w:t>
      </w:r>
      <w:r>
        <w:rPr>
          <w:color w:val="080808"/>
        </w:rPr>
        <w:br/>
        <w:t xml:space="preserve">      print(</w:t>
      </w:r>
      <w:r>
        <w:rPr>
          <w:color w:val="067D17"/>
        </w:rPr>
        <w:t xml:space="preserve">"building </w:t>
      </w:r>
      <w:proofErr w:type="spellStart"/>
      <w:r>
        <w:rPr>
          <w:color w:val="067D17"/>
        </w:rPr>
        <w:t>TodoItem</w:t>
      </w:r>
      <w:proofErr w:type="spellEnd"/>
      <w:r>
        <w:rPr>
          <w:color w:val="067D17"/>
        </w:rPr>
        <w:t xml:space="preserve"> </w:t>
      </w:r>
      <w:r>
        <w:rPr>
          <w:color w:val="080808"/>
        </w:rPr>
        <w:t>${</w:t>
      </w:r>
      <w:r>
        <w:rPr>
          <w:color w:val="000000"/>
        </w:rPr>
        <w:t>todo</w:t>
      </w:r>
      <w:r>
        <w:rPr>
          <w:color w:val="080808"/>
        </w:rPr>
        <w:t>.</w:t>
      </w:r>
      <w:r>
        <w:rPr>
          <w:color w:val="871094"/>
        </w:rPr>
        <w:t>id</w:t>
      </w:r>
      <w:r>
        <w:rPr>
          <w:color w:val="080808"/>
        </w:rPr>
        <w:t>}</w:t>
      </w:r>
      <w:r>
        <w:rPr>
          <w:color w:val="067D17"/>
        </w:rPr>
        <w:t>"</w:t>
      </w:r>
      <w:r>
        <w:rPr>
          <w:color w:val="080808"/>
        </w:rPr>
        <w:t>);</w:t>
      </w:r>
      <w:r>
        <w:rPr>
          <w:color w:val="080808"/>
        </w:rPr>
        <w:br/>
      </w:r>
      <w:r>
        <w:rPr>
          <w:color w:val="080808"/>
        </w:rPr>
        <w:br/>
        <w:t xml:space="preserve">      </w:t>
      </w:r>
      <w:r>
        <w:rPr>
          <w:color w:val="0033B3"/>
        </w:rPr>
        <w:t xml:space="preserve">return </w:t>
      </w:r>
      <w:proofErr w:type="spellStart"/>
      <w:r>
        <w:rPr>
          <w:color w:val="2196F3"/>
        </w:rPr>
        <w:t>InkWell</w:t>
      </w:r>
      <w:proofErr w:type="spellEnd"/>
      <w:r>
        <w:rPr>
          <w:color w:val="080808"/>
        </w:rPr>
        <w:t>(…);</w:t>
      </w:r>
      <w:r>
        <w:rPr>
          <w:color w:val="080808"/>
        </w:rPr>
        <w:br/>
        <w:t xml:space="preserve">    });</w:t>
      </w:r>
      <w:r>
        <w:rPr>
          <w:color w:val="080808"/>
        </w:rPr>
        <w:br/>
        <w:t xml:space="preserve">  }</w:t>
      </w:r>
      <w:r>
        <w:rPr>
          <w:color w:val="080808"/>
        </w:rPr>
        <w:br/>
        <w:t>}</w:t>
      </w:r>
    </w:p>
    <w:p w14:paraId="0092E4E2" w14:textId="77777777" w:rsidR="000A0BD1" w:rsidRPr="009751F1" w:rsidRDefault="000A0BD1" w:rsidP="000A0BD1">
      <w:pPr>
        <w:pStyle w:val="PreformattatoHTML"/>
      </w:pPr>
      <w:r w:rsidRPr="009751F1">
        <w:rPr>
          <w:color w:val="0000CC"/>
        </w:rPr>
        <w:t>\end</w:t>
      </w:r>
      <w:r w:rsidRPr="009751F1">
        <w:rPr>
          <w:color w:val="000000"/>
        </w:rPr>
        <w:t>{</w:t>
      </w:r>
      <w:r w:rsidRPr="009751F1">
        <w:rPr>
          <w:color w:val="000000"/>
          <w:u w:val="single"/>
        </w:rPr>
        <w:t>minted</w:t>
      </w:r>
      <w:r w:rsidRPr="009751F1">
        <w:rPr>
          <w:color w:val="000000"/>
        </w:rPr>
        <w:t>}</w:t>
      </w:r>
    </w:p>
    <w:p w14:paraId="1E635A57" w14:textId="77777777" w:rsidR="000A0BD1" w:rsidRPr="009751F1" w:rsidRDefault="000A0BD1" w:rsidP="000A0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9751F1">
        <w:rPr>
          <w:rFonts w:ascii="Courier New" w:eastAsia="Times New Roman" w:hAnsi="Courier New" w:cs="Courier New"/>
          <w:color w:val="800000"/>
          <w:sz w:val="20"/>
          <w:szCs w:val="20"/>
          <w:lang w:eastAsia="en-GB"/>
        </w:rPr>
        <w:t>\</w:t>
      </w:r>
      <w:proofErr w:type="spellStart"/>
      <w:r w:rsidRPr="009751F1">
        <w:rPr>
          <w:rFonts w:ascii="Courier New" w:eastAsia="Times New Roman" w:hAnsi="Courier New" w:cs="Courier New"/>
          <w:color w:val="800000"/>
          <w:sz w:val="20"/>
          <w:szCs w:val="20"/>
          <w:lang w:eastAsia="en-GB"/>
        </w:rPr>
        <w:t>mbox</w:t>
      </w:r>
      <w:proofErr w:type="spellEnd"/>
      <w:r w:rsidRPr="009751F1">
        <w:rPr>
          <w:rFonts w:ascii="Courier New" w:eastAsia="Times New Roman" w:hAnsi="Courier New" w:cs="Courier New"/>
          <w:color w:val="000000"/>
          <w:sz w:val="20"/>
          <w:szCs w:val="20"/>
          <w:lang w:eastAsia="en-GB"/>
        </w:rPr>
        <w:t>{}</w:t>
      </w:r>
    </w:p>
    <w:p w14:paraId="648D83D6" w14:textId="77777777" w:rsidR="000A0BD1" w:rsidRDefault="000A0BD1" w:rsidP="000A0B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GB"/>
        </w:rPr>
      </w:pPr>
      <w:r w:rsidRPr="009751F1">
        <w:rPr>
          <w:rFonts w:ascii="Times New Roman" w:eastAsia="Times New Roman" w:hAnsi="Times New Roman" w:cs="Times New Roman"/>
          <w:color w:val="0000CC"/>
          <w:sz w:val="24"/>
          <w:szCs w:val="24"/>
          <w:lang w:eastAsia="en-GB"/>
        </w:rPr>
        <w:t>\end</w:t>
      </w:r>
      <w:r w:rsidRPr="009751F1">
        <w:rPr>
          <w:rFonts w:ascii="Times New Roman" w:eastAsia="Times New Roman" w:hAnsi="Times New Roman" w:cs="Times New Roman"/>
          <w:color w:val="000000"/>
          <w:sz w:val="24"/>
          <w:szCs w:val="24"/>
          <w:lang w:eastAsia="en-GB"/>
        </w:rPr>
        <w:t>{code}</w:t>
      </w:r>
    </w:p>
    <w:p w14:paraId="0CCA5BAD" w14:textId="77777777" w:rsidR="007B52F5" w:rsidRDefault="007B52F5" w:rsidP="007B52F5">
      <w:pPr>
        <w:pStyle w:val="PreformattatoHTML"/>
        <w:shd w:val="clear" w:color="auto" w:fill="FFFFFF"/>
        <w:rPr>
          <w:color w:val="080808"/>
        </w:rPr>
      </w:pPr>
    </w:p>
    <w:p w14:paraId="55C7C2C1" w14:textId="6FE13DC3" w:rsidR="003D79EC" w:rsidRDefault="00832EE7" w:rsidP="003D79EC">
      <w:pPr>
        <w:rPr>
          <w:b/>
          <w:bCs/>
          <w:color w:val="0000CC"/>
        </w:rPr>
      </w:pPr>
      <w:r>
        <w:rPr>
          <w:b/>
          <w:bCs/>
          <w:color w:val="0000CC"/>
        </w:rPr>
        <w:t>\subsubsection{Conclusions}</w:t>
      </w:r>
      <w:r>
        <w:rPr>
          <w:color w:val="000000"/>
        </w:rPr>
        <w:t xml:space="preserve"> </w:t>
      </w:r>
      <w:r>
        <w:rPr>
          <w:color w:val="800000"/>
        </w:rPr>
        <w:t>\</w:t>
      </w:r>
      <w:proofErr w:type="spellStart"/>
      <w:r>
        <w:rPr>
          <w:color w:val="800000"/>
        </w:rPr>
        <w:t>mbox</w:t>
      </w:r>
      <w:proofErr w:type="spellEnd"/>
      <w:r>
        <w:rPr>
          <w:color w:val="000000"/>
        </w:rPr>
        <w:t>{}</w:t>
      </w:r>
      <w:r>
        <w:rPr>
          <w:color w:val="800000"/>
        </w:rPr>
        <w:t>\\</w:t>
      </w:r>
      <w:r>
        <w:rPr>
          <w:color w:val="000000"/>
        </w:rPr>
        <w:t xml:space="preserve"> </w:t>
      </w:r>
      <w:r>
        <w:rPr>
          <w:b/>
          <w:bCs/>
          <w:color w:val="0000CC"/>
        </w:rPr>
        <w:t>\label{</w:t>
      </w:r>
      <w:proofErr w:type="spellStart"/>
      <w:r>
        <w:rPr>
          <w:b/>
          <w:bCs/>
          <w:color w:val="0000CC"/>
        </w:rPr>
        <w:t>par:todo_app_inherited_widget_introduction</w:t>
      </w:r>
      <w:proofErr w:type="spellEnd"/>
      <w:r>
        <w:rPr>
          <w:b/>
          <w:bCs/>
          <w:color w:val="0000CC"/>
        </w:rPr>
        <w:t>}</w:t>
      </w:r>
    </w:p>
    <w:p w14:paraId="2F0B6172" w14:textId="62A612C7" w:rsidR="00577968" w:rsidRDefault="00577968" w:rsidP="003D79EC">
      <w:pPr>
        <w:rPr>
          <w:b/>
          <w:bCs/>
          <w:color w:val="0000CC"/>
        </w:rPr>
      </w:pPr>
    </w:p>
    <w:p w14:paraId="182B3742" w14:textId="76C5A7BF" w:rsidR="00577968" w:rsidRDefault="00577968" w:rsidP="003D79EC">
      <w:pPr>
        <w:rPr>
          <w:b/>
          <w:bCs/>
          <w:color w:val="0000CC"/>
        </w:rPr>
      </w:pPr>
      <w:r>
        <w:rPr>
          <w:b/>
          <w:bCs/>
          <w:color w:val="0000CC"/>
        </w:rPr>
        <w:t>The @readonly “issue”</w:t>
      </w:r>
    </w:p>
    <w:p w14:paraId="17C14400" w14:textId="063A517D" w:rsidR="00577968" w:rsidRDefault="00577968" w:rsidP="003D79EC">
      <w:pPr>
        <w:rPr>
          <w:lang w:val="en-US"/>
        </w:rPr>
      </w:pPr>
      <w:r>
        <w:rPr>
          <w:b/>
          <w:bCs/>
          <w:color w:val="0000CC"/>
        </w:rPr>
        <w:t xml:space="preserve">We have seen that </w:t>
      </w:r>
      <w:proofErr w:type="spellStart"/>
      <w:r>
        <w:rPr>
          <w:b/>
          <w:bCs/>
          <w:color w:val="0000CC"/>
        </w:rPr>
        <w:t>MobX</w:t>
      </w:r>
      <w:proofErr w:type="spellEnd"/>
      <w:r>
        <w:rPr>
          <w:b/>
          <w:bCs/>
          <w:color w:val="0000CC"/>
        </w:rPr>
        <w:t xml:space="preserve"> allows to enable the strict mode making state changes possible only using actions.  However </w:t>
      </w:r>
    </w:p>
    <w:p w14:paraId="3EBBA4AB" w14:textId="53E6A4ED" w:rsidR="003D79EC" w:rsidRDefault="003D79EC" w:rsidP="003D79EC">
      <w:pPr>
        <w:pStyle w:val="Titolo1"/>
      </w:pPr>
      <w:bookmarkStart w:id="21" w:name="_Toc88267254"/>
      <w:r>
        <w:t>The other app</w:t>
      </w:r>
      <w:bookmarkEnd w:id="21"/>
    </w:p>
    <w:p w14:paraId="525208DD" w14:textId="302AEE49" w:rsidR="003D79EC" w:rsidRDefault="003D79EC" w:rsidP="003D79EC">
      <w:pPr>
        <w:rPr>
          <w:lang w:val="en-US"/>
        </w:rPr>
      </w:pPr>
    </w:p>
    <w:p w14:paraId="7A0444DA" w14:textId="5241BC67" w:rsidR="003D79EC" w:rsidRDefault="003D79EC" w:rsidP="003D79EC">
      <w:pPr>
        <w:pStyle w:val="Titolo1"/>
      </w:pPr>
      <w:bookmarkStart w:id="22" w:name="_Toc88267255"/>
      <w:r>
        <w:lastRenderedPageBreak/>
        <w:t>Comparisons</w:t>
      </w:r>
      <w:bookmarkEnd w:id="22"/>
    </w:p>
    <w:p w14:paraId="3EE59123" w14:textId="67B2F370" w:rsidR="003D79EC" w:rsidRPr="003D79EC" w:rsidRDefault="003D79EC" w:rsidP="003D79EC">
      <w:pPr>
        <w:pStyle w:val="Titolo1"/>
      </w:pPr>
      <w:bookmarkStart w:id="23" w:name="_Toc88267256"/>
      <w:r>
        <w:t>Conclusions</w:t>
      </w:r>
      <w:bookmarkEnd w:id="23"/>
    </w:p>
    <w:p w14:paraId="75F446C6" w14:textId="77777777" w:rsidR="00706C10" w:rsidRPr="00407C83" w:rsidRDefault="00706C10" w:rsidP="009668CB">
      <w:pPr>
        <w:rPr>
          <w:rFonts w:ascii="Palatino Linotype" w:hAnsi="Palatino Linotype"/>
          <w:sz w:val="24"/>
          <w:lang w:val="en-US"/>
        </w:rPr>
      </w:pPr>
    </w:p>
    <w:sectPr w:rsidR="00706C10" w:rsidRPr="00407C83" w:rsidSect="00AF2626">
      <w:headerReference w:type="default" r:id="rId3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6EC93" w14:textId="77777777" w:rsidR="009D14B1" w:rsidRDefault="009D14B1" w:rsidP="00D818DD">
      <w:pPr>
        <w:spacing w:after="0" w:line="240" w:lineRule="auto"/>
      </w:pPr>
      <w:r>
        <w:separator/>
      </w:r>
    </w:p>
  </w:endnote>
  <w:endnote w:type="continuationSeparator" w:id="0">
    <w:p w14:paraId="16AB2313" w14:textId="77777777" w:rsidR="009D14B1" w:rsidRDefault="009D14B1" w:rsidP="00D8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CCB94" w14:textId="77777777" w:rsidR="009D14B1" w:rsidRDefault="009D14B1" w:rsidP="00D818DD">
      <w:pPr>
        <w:spacing w:after="0" w:line="240" w:lineRule="auto"/>
      </w:pPr>
      <w:r>
        <w:separator/>
      </w:r>
    </w:p>
  </w:footnote>
  <w:footnote w:type="continuationSeparator" w:id="0">
    <w:p w14:paraId="16184082" w14:textId="77777777" w:rsidR="009D14B1" w:rsidRDefault="009D14B1" w:rsidP="00D81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884286"/>
      <w:docPartObj>
        <w:docPartGallery w:val="Page Numbers (Top of Page)"/>
        <w:docPartUnique/>
      </w:docPartObj>
    </w:sdtPr>
    <w:sdtEndPr/>
    <w:sdtContent>
      <w:p w14:paraId="3AB7C563" w14:textId="4FDB286F" w:rsidR="00AF2626" w:rsidRDefault="00AF2626">
        <w:pPr>
          <w:pStyle w:val="Intestazione"/>
          <w:jc w:val="right"/>
        </w:pPr>
        <w:r>
          <w:fldChar w:fldCharType="begin"/>
        </w:r>
        <w:r>
          <w:instrText>PAGE   \* MERGEFORMAT</w:instrText>
        </w:r>
        <w:r>
          <w:fldChar w:fldCharType="separate"/>
        </w:r>
        <w:r>
          <w:rPr>
            <w:lang w:val="it-IT"/>
          </w:rPr>
          <w:t>2</w:t>
        </w:r>
        <w:r>
          <w:fldChar w:fldCharType="end"/>
        </w:r>
      </w:p>
    </w:sdtContent>
  </w:sdt>
  <w:p w14:paraId="0185D6DC" w14:textId="77777777" w:rsidR="00D818DD" w:rsidRDefault="00D818D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50"/>
    <w:multiLevelType w:val="multilevel"/>
    <w:tmpl w:val="080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37E9B"/>
    <w:multiLevelType w:val="hybridMultilevel"/>
    <w:tmpl w:val="9176E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B45F8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A5798A"/>
    <w:multiLevelType w:val="multilevel"/>
    <w:tmpl w:val="F9FC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A6D21"/>
    <w:multiLevelType w:val="multilevel"/>
    <w:tmpl w:val="F20EC43A"/>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6737E1F"/>
    <w:multiLevelType w:val="multilevel"/>
    <w:tmpl w:val="BA086FA6"/>
    <w:lvl w:ilvl="0">
      <w:start w:val="1"/>
      <w:numFmt w:val="decimal"/>
      <w:pStyle w:val="Titolo1"/>
      <w:lvlText w:val="%1."/>
      <w:lvlJc w:val="left"/>
      <w:pPr>
        <w:ind w:left="0" w:firstLine="0"/>
      </w:pPr>
      <w:rPr>
        <w:rFonts w:hint="default"/>
        <w:sz w:val="80"/>
        <w:szCs w:val="80"/>
      </w:rPr>
    </w:lvl>
    <w:lvl w:ilvl="1">
      <w:start w:val="1"/>
      <w:numFmt w:val="decimal"/>
      <w:pStyle w:val="Titolo2"/>
      <w:lvlText w:val="%1.%2"/>
      <w:lvlJc w:val="left"/>
      <w:pPr>
        <w:ind w:left="0" w:firstLine="113"/>
      </w:pPr>
      <w:rPr>
        <w:rFonts w:hint="default"/>
      </w:rPr>
    </w:lvl>
    <w:lvl w:ilvl="2">
      <w:start w:val="1"/>
      <w:numFmt w:val="decimal"/>
      <w:pStyle w:val="Titolo3"/>
      <w:lvlText w:val="%1.%2.%3"/>
      <w:lvlJc w:val="left"/>
      <w:pPr>
        <w:ind w:left="170" w:firstLine="227"/>
      </w:pPr>
      <w:rPr>
        <w:rFonts w:hint="default"/>
        <w:lang w:val="it-I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5D2279B"/>
    <w:multiLevelType w:val="hybridMultilevel"/>
    <w:tmpl w:val="CB54E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A9337B"/>
    <w:multiLevelType w:val="hybridMultilevel"/>
    <w:tmpl w:val="44AE1A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5C1E3C11"/>
    <w:multiLevelType w:val="hybridMultilevel"/>
    <w:tmpl w:val="D8501F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2E06E1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4B72DE"/>
    <w:multiLevelType w:val="multilevel"/>
    <w:tmpl w:val="4B626E94"/>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F80495E"/>
    <w:multiLevelType w:val="multilevel"/>
    <w:tmpl w:val="77F8D5D6"/>
    <w:lvl w:ilvl="0">
      <w:start w:val="1"/>
      <w:numFmt w:val="decimal"/>
      <w:lvlText w:val="%1."/>
      <w:lvlJc w:val="left"/>
      <w:pPr>
        <w:ind w:left="0" w:firstLine="0"/>
      </w:pPr>
      <w:rPr>
        <w:rFonts w:hint="default"/>
      </w:rPr>
    </w:lvl>
    <w:lvl w:ilvl="1">
      <w:start w:val="1"/>
      <w:numFmt w:val="decimal"/>
      <w:lvlText w:val="%1.%2"/>
      <w:lvlJc w:val="left"/>
      <w:pPr>
        <w:ind w:left="0" w:firstLine="113"/>
      </w:pPr>
      <w:rPr>
        <w:rFonts w:hint="default"/>
      </w:rPr>
    </w:lvl>
    <w:lvl w:ilvl="2">
      <w:start w:val="1"/>
      <w:numFmt w:val="decimal"/>
      <w:lvlText w:val="%1.%2.%3"/>
      <w:lvlJc w:val="left"/>
      <w:pPr>
        <w:ind w:left="567" w:hanging="170"/>
      </w:pPr>
      <w:rPr>
        <w:rFonts w:hint="default"/>
      </w:rPr>
    </w:lvl>
    <w:lvl w:ilvl="3">
      <w:start w:val="1"/>
      <w:numFmt w:val="bullet"/>
      <w:pStyle w:val="Titolo4"/>
      <w:lvlText w:val=""/>
      <w:lvlJc w:val="left"/>
      <w:pPr>
        <w:ind w:left="113" w:firstLine="171"/>
      </w:pPr>
      <w:rPr>
        <w:rFonts w:ascii="Symbol" w:hAnsi="Symbol" w:hint="default"/>
        <w:color w:val="auto"/>
        <w:sz w:val="24"/>
        <w:szCs w:val="24"/>
        <w:lang w:val="en-G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0DD25A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8"/>
  </w:num>
  <w:num w:numId="4">
    <w:abstractNumId w:val="2"/>
  </w:num>
  <w:num w:numId="5">
    <w:abstractNumId w:val="9"/>
  </w:num>
  <w:num w:numId="6">
    <w:abstractNumId w:val="12"/>
  </w:num>
  <w:num w:numId="7">
    <w:abstractNumId w:val="0"/>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5"/>
  </w:num>
  <w:num w:numId="19">
    <w:abstractNumId w:val="5"/>
    <w:lvlOverride w:ilvl="0">
      <w:lvl w:ilvl="0">
        <w:start w:val="1"/>
        <w:numFmt w:val="decimal"/>
        <w:pStyle w:val="Titolo1"/>
        <w:lvlText w:val="%1."/>
        <w:lvlJc w:val="left"/>
        <w:pPr>
          <w:ind w:left="0" w:firstLine="0"/>
        </w:pPr>
        <w:rPr>
          <w:rFonts w:hint="default"/>
          <w:sz w:val="80"/>
          <w:szCs w:val="80"/>
        </w:rPr>
      </w:lvl>
    </w:lvlOverride>
    <w:lvlOverride w:ilvl="1">
      <w:lvl w:ilvl="1">
        <w:start w:val="1"/>
        <w:numFmt w:val="decimal"/>
        <w:pStyle w:val="Titolo2"/>
        <w:lvlText w:val="%1.%2"/>
        <w:lvlJc w:val="left"/>
        <w:pPr>
          <w:tabs>
            <w:tab w:val="num" w:pos="113"/>
          </w:tabs>
          <w:ind w:left="0" w:firstLine="113"/>
        </w:pPr>
        <w:rPr>
          <w:rFonts w:hint="default"/>
        </w:rPr>
      </w:lvl>
    </w:lvlOverride>
    <w:lvlOverride w:ilvl="2">
      <w:lvl w:ilvl="2">
        <w:start w:val="1"/>
        <w:numFmt w:val="decimal"/>
        <w:pStyle w:val="Titolo3"/>
        <w:lvlText w:val="%1.%2.%3"/>
        <w:lvlJc w:val="left"/>
        <w:pPr>
          <w:ind w:left="170" w:firstLine="227"/>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renzo ventura">
    <w15:presenceInfo w15:providerId="Windows Live" w15:userId="c74ac3bc9686c5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3D"/>
    <w:rsid w:val="000074BE"/>
    <w:rsid w:val="00011246"/>
    <w:rsid w:val="00013941"/>
    <w:rsid w:val="00017862"/>
    <w:rsid w:val="00020820"/>
    <w:rsid w:val="000219EB"/>
    <w:rsid w:val="0003043B"/>
    <w:rsid w:val="00042BBC"/>
    <w:rsid w:val="000452A0"/>
    <w:rsid w:val="00046CE1"/>
    <w:rsid w:val="000517E3"/>
    <w:rsid w:val="00056ABB"/>
    <w:rsid w:val="00057A9A"/>
    <w:rsid w:val="00077916"/>
    <w:rsid w:val="00077A1D"/>
    <w:rsid w:val="00077C1C"/>
    <w:rsid w:val="0008104E"/>
    <w:rsid w:val="000854D4"/>
    <w:rsid w:val="00086F37"/>
    <w:rsid w:val="0009021C"/>
    <w:rsid w:val="00097FF5"/>
    <w:rsid w:val="000A0489"/>
    <w:rsid w:val="000A0BD1"/>
    <w:rsid w:val="000A10C6"/>
    <w:rsid w:val="000A1E70"/>
    <w:rsid w:val="000A2AE8"/>
    <w:rsid w:val="000B7FE5"/>
    <w:rsid w:val="000C241C"/>
    <w:rsid w:val="000C34D3"/>
    <w:rsid w:val="000D38A2"/>
    <w:rsid w:val="000D48F6"/>
    <w:rsid w:val="000D73FE"/>
    <w:rsid w:val="000E7547"/>
    <w:rsid w:val="000F1DDA"/>
    <w:rsid w:val="00100363"/>
    <w:rsid w:val="00101E87"/>
    <w:rsid w:val="001072F6"/>
    <w:rsid w:val="00110691"/>
    <w:rsid w:val="001110C5"/>
    <w:rsid w:val="00113C1F"/>
    <w:rsid w:val="001232E9"/>
    <w:rsid w:val="00126570"/>
    <w:rsid w:val="001270FA"/>
    <w:rsid w:val="00140EF3"/>
    <w:rsid w:val="0015109F"/>
    <w:rsid w:val="00153D11"/>
    <w:rsid w:val="00174CF3"/>
    <w:rsid w:val="00181757"/>
    <w:rsid w:val="00182280"/>
    <w:rsid w:val="00185C63"/>
    <w:rsid w:val="001901BA"/>
    <w:rsid w:val="0019393D"/>
    <w:rsid w:val="001A4D85"/>
    <w:rsid w:val="001A7BC7"/>
    <w:rsid w:val="001B66E1"/>
    <w:rsid w:val="001C4393"/>
    <w:rsid w:val="001C4680"/>
    <w:rsid w:val="001D7128"/>
    <w:rsid w:val="001E0AD1"/>
    <w:rsid w:val="001E2854"/>
    <w:rsid w:val="001E290E"/>
    <w:rsid w:val="001E327D"/>
    <w:rsid w:val="001F25B3"/>
    <w:rsid w:val="001F5899"/>
    <w:rsid w:val="001F5EB8"/>
    <w:rsid w:val="00201B1E"/>
    <w:rsid w:val="00201DEC"/>
    <w:rsid w:val="00202571"/>
    <w:rsid w:val="00214F7B"/>
    <w:rsid w:val="00215021"/>
    <w:rsid w:val="00215801"/>
    <w:rsid w:val="00226230"/>
    <w:rsid w:val="002320F8"/>
    <w:rsid w:val="00237AC7"/>
    <w:rsid w:val="00243631"/>
    <w:rsid w:val="0025606C"/>
    <w:rsid w:val="002627EE"/>
    <w:rsid w:val="002653A9"/>
    <w:rsid w:val="00266CAF"/>
    <w:rsid w:val="00274580"/>
    <w:rsid w:val="002761D7"/>
    <w:rsid w:val="00281AC1"/>
    <w:rsid w:val="002859E8"/>
    <w:rsid w:val="002937D6"/>
    <w:rsid w:val="0029623B"/>
    <w:rsid w:val="002A1A4B"/>
    <w:rsid w:val="002A54D5"/>
    <w:rsid w:val="002B2191"/>
    <w:rsid w:val="002B25AB"/>
    <w:rsid w:val="002B4286"/>
    <w:rsid w:val="002B487E"/>
    <w:rsid w:val="002C4FD6"/>
    <w:rsid w:val="002C6A2B"/>
    <w:rsid w:val="002D51A0"/>
    <w:rsid w:val="002D7034"/>
    <w:rsid w:val="002E0F6D"/>
    <w:rsid w:val="002E13BE"/>
    <w:rsid w:val="002E1A21"/>
    <w:rsid w:val="002E577C"/>
    <w:rsid w:val="002E61CE"/>
    <w:rsid w:val="002E7090"/>
    <w:rsid w:val="002E74B0"/>
    <w:rsid w:val="002E77CB"/>
    <w:rsid w:val="003015A6"/>
    <w:rsid w:val="003060A7"/>
    <w:rsid w:val="00310C1C"/>
    <w:rsid w:val="00314EC3"/>
    <w:rsid w:val="00317943"/>
    <w:rsid w:val="0032221B"/>
    <w:rsid w:val="00323990"/>
    <w:rsid w:val="003343BA"/>
    <w:rsid w:val="0033679C"/>
    <w:rsid w:val="0034177B"/>
    <w:rsid w:val="003426CC"/>
    <w:rsid w:val="0035009D"/>
    <w:rsid w:val="0035470B"/>
    <w:rsid w:val="00355BE7"/>
    <w:rsid w:val="00365169"/>
    <w:rsid w:val="003676E5"/>
    <w:rsid w:val="003736E1"/>
    <w:rsid w:val="00381118"/>
    <w:rsid w:val="0038290F"/>
    <w:rsid w:val="00384768"/>
    <w:rsid w:val="00387637"/>
    <w:rsid w:val="00387AF8"/>
    <w:rsid w:val="00392D58"/>
    <w:rsid w:val="003A6797"/>
    <w:rsid w:val="003B1A8C"/>
    <w:rsid w:val="003B4D09"/>
    <w:rsid w:val="003B7471"/>
    <w:rsid w:val="003C3524"/>
    <w:rsid w:val="003D0670"/>
    <w:rsid w:val="003D087E"/>
    <w:rsid w:val="003D3121"/>
    <w:rsid w:val="003D79EC"/>
    <w:rsid w:val="003F62A0"/>
    <w:rsid w:val="003F6993"/>
    <w:rsid w:val="003F79C6"/>
    <w:rsid w:val="00400061"/>
    <w:rsid w:val="00402DFB"/>
    <w:rsid w:val="00407C83"/>
    <w:rsid w:val="00413D99"/>
    <w:rsid w:val="00414AD9"/>
    <w:rsid w:val="00416F0B"/>
    <w:rsid w:val="00420736"/>
    <w:rsid w:val="00426272"/>
    <w:rsid w:val="00440399"/>
    <w:rsid w:val="00442036"/>
    <w:rsid w:val="00445164"/>
    <w:rsid w:val="004456C4"/>
    <w:rsid w:val="00446C41"/>
    <w:rsid w:val="004523AB"/>
    <w:rsid w:val="00453E2E"/>
    <w:rsid w:val="00454264"/>
    <w:rsid w:val="00456C24"/>
    <w:rsid w:val="00463119"/>
    <w:rsid w:val="0046396B"/>
    <w:rsid w:val="004900D8"/>
    <w:rsid w:val="00492829"/>
    <w:rsid w:val="0049291B"/>
    <w:rsid w:val="0049382E"/>
    <w:rsid w:val="0049531F"/>
    <w:rsid w:val="004A0B64"/>
    <w:rsid w:val="004A5839"/>
    <w:rsid w:val="004A7522"/>
    <w:rsid w:val="004B0004"/>
    <w:rsid w:val="004B1364"/>
    <w:rsid w:val="004B2EB9"/>
    <w:rsid w:val="004B77FF"/>
    <w:rsid w:val="004C1810"/>
    <w:rsid w:val="004C6556"/>
    <w:rsid w:val="004D07F0"/>
    <w:rsid w:val="004E2A18"/>
    <w:rsid w:val="004E6495"/>
    <w:rsid w:val="004F2E48"/>
    <w:rsid w:val="004F3518"/>
    <w:rsid w:val="00504600"/>
    <w:rsid w:val="005047ED"/>
    <w:rsid w:val="005058DE"/>
    <w:rsid w:val="00515238"/>
    <w:rsid w:val="00516C80"/>
    <w:rsid w:val="00522C54"/>
    <w:rsid w:val="00525A0C"/>
    <w:rsid w:val="00527F6C"/>
    <w:rsid w:val="005332EE"/>
    <w:rsid w:val="00540AD0"/>
    <w:rsid w:val="00542707"/>
    <w:rsid w:val="005435C2"/>
    <w:rsid w:val="00555BD3"/>
    <w:rsid w:val="0056295A"/>
    <w:rsid w:val="00566DE0"/>
    <w:rsid w:val="005709E8"/>
    <w:rsid w:val="005748C5"/>
    <w:rsid w:val="00577968"/>
    <w:rsid w:val="00577EF9"/>
    <w:rsid w:val="00585777"/>
    <w:rsid w:val="0058699D"/>
    <w:rsid w:val="00592936"/>
    <w:rsid w:val="00593FCD"/>
    <w:rsid w:val="005A44F3"/>
    <w:rsid w:val="005A5F28"/>
    <w:rsid w:val="005A721B"/>
    <w:rsid w:val="005B0D0C"/>
    <w:rsid w:val="005B2003"/>
    <w:rsid w:val="005C46F0"/>
    <w:rsid w:val="005D0A09"/>
    <w:rsid w:val="005D2B58"/>
    <w:rsid w:val="005D494D"/>
    <w:rsid w:val="005D4B22"/>
    <w:rsid w:val="005D5370"/>
    <w:rsid w:val="005D7D36"/>
    <w:rsid w:val="005E0207"/>
    <w:rsid w:val="005E1907"/>
    <w:rsid w:val="005E3004"/>
    <w:rsid w:val="005F0384"/>
    <w:rsid w:val="005F0E82"/>
    <w:rsid w:val="005F1E86"/>
    <w:rsid w:val="005F23FF"/>
    <w:rsid w:val="006021CD"/>
    <w:rsid w:val="0060395D"/>
    <w:rsid w:val="00610473"/>
    <w:rsid w:val="006118D8"/>
    <w:rsid w:val="00614011"/>
    <w:rsid w:val="00615514"/>
    <w:rsid w:val="006170F3"/>
    <w:rsid w:val="00617E61"/>
    <w:rsid w:val="006217FC"/>
    <w:rsid w:val="00622587"/>
    <w:rsid w:val="006406A1"/>
    <w:rsid w:val="00640C9A"/>
    <w:rsid w:val="00642192"/>
    <w:rsid w:val="00646752"/>
    <w:rsid w:val="00646BA3"/>
    <w:rsid w:val="00646F49"/>
    <w:rsid w:val="00650A3E"/>
    <w:rsid w:val="00652F29"/>
    <w:rsid w:val="00653410"/>
    <w:rsid w:val="00655CE4"/>
    <w:rsid w:val="006667B2"/>
    <w:rsid w:val="0066760F"/>
    <w:rsid w:val="00667725"/>
    <w:rsid w:val="00671712"/>
    <w:rsid w:val="006802FD"/>
    <w:rsid w:val="00685206"/>
    <w:rsid w:val="006876E3"/>
    <w:rsid w:val="006932E9"/>
    <w:rsid w:val="006A6C2B"/>
    <w:rsid w:val="006B438C"/>
    <w:rsid w:val="006B47FB"/>
    <w:rsid w:val="006B689C"/>
    <w:rsid w:val="006C01A7"/>
    <w:rsid w:val="006C7935"/>
    <w:rsid w:val="006D6254"/>
    <w:rsid w:val="006E307B"/>
    <w:rsid w:val="006E6671"/>
    <w:rsid w:val="006F2C6E"/>
    <w:rsid w:val="006F6057"/>
    <w:rsid w:val="00706C10"/>
    <w:rsid w:val="0071005A"/>
    <w:rsid w:val="00727E2A"/>
    <w:rsid w:val="0073472E"/>
    <w:rsid w:val="00734F34"/>
    <w:rsid w:val="007423FD"/>
    <w:rsid w:val="00744D09"/>
    <w:rsid w:val="00744FDE"/>
    <w:rsid w:val="007458EE"/>
    <w:rsid w:val="00746BC4"/>
    <w:rsid w:val="007549F0"/>
    <w:rsid w:val="00755B2E"/>
    <w:rsid w:val="00755E68"/>
    <w:rsid w:val="00756370"/>
    <w:rsid w:val="00762671"/>
    <w:rsid w:val="0076406D"/>
    <w:rsid w:val="00764B27"/>
    <w:rsid w:val="007673E9"/>
    <w:rsid w:val="007716F2"/>
    <w:rsid w:val="00771DEC"/>
    <w:rsid w:val="0077341A"/>
    <w:rsid w:val="00775886"/>
    <w:rsid w:val="00781A7F"/>
    <w:rsid w:val="00781D37"/>
    <w:rsid w:val="00797C01"/>
    <w:rsid w:val="007A0CD3"/>
    <w:rsid w:val="007A2A10"/>
    <w:rsid w:val="007A3AC9"/>
    <w:rsid w:val="007A4CBD"/>
    <w:rsid w:val="007B52F5"/>
    <w:rsid w:val="007B645D"/>
    <w:rsid w:val="007C0A22"/>
    <w:rsid w:val="007C2132"/>
    <w:rsid w:val="007D1362"/>
    <w:rsid w:val="007E567C"/>
    <w:rsid w:val="007F1878"/>
    <w:rsid w:val="007F747B"/>
    <w:rsid w:val="0080424E"/>
    <w:rsid w:val="00806D01"/>
    <w:rsid w:val="00815B28"/>
    <w:rsid w:val="008265C4"/>
    <w:rsid w:val="0082734C"/>
    <w:rsid w:val="00832EE7"/>
    <w:rsid w:val="00841FF9"/>
    <w:rsid w:val="008431B8"/>
    <w:rsid w:val="008448D2"/>
    <w:rsid w:val="008465D4"/>
    <w:rsid w:val="008662BD"/>
    <w:rsid w:val="008669FE"/>
    <w:rsid w:val="00867427"/>
    <w:rsid w:val="00867840"/>
    <w:rsid w:val="00870C8C"/>
    <w:rsid w:val="008729CF"/>
    <w:rsid w:val="00877D8A"/>
    <w:rsid w:val="00880B6A"/>
    <w:rsid w:val="008813C3"/>
    <w:rsid w:val="00881779"/>
    <w:rsid w:val="00890A21"/>
    <w:rsid w:val="00890CA3"/>
    <w:rsid w:val="00891FE6"/>
    <w:rsid w:val="008A497F"/>
    <w:rsid w:val="008B17C6"/>
    <w:rsid w:val="008C59A5"/>
    <w:rsid w:val="008D26A1"/>
    <w:rsid w:val="008D4EF0"/>
    <w:rsid w:val="008E2280"/>
    <w:rsid w:val="008E5B60"/>
    <w:rsid w:val="008E6AE7"/>
    <w:rsid w:val="008F5779"/>
    <w:rsid w:val="008F6DF0"/>
    <w:rsid w:val="00904CD3"/>
    <w:rsid w:val="00906B62"/>
    <w:rsid w:val="00913FAF"/>
    <w:rsid w:val="00916E99"/>
    <w:rsid w:val="00920A7A"/>
    <w:rsid w:val="009215A1"/>
    <w:rsid w:val="00925E12"/>
    <w:rsid w:val="009266C1"/>
    <w:rsid w:val="00930747"/>
    <w:rsid w:val="00930FF7"/>
    <w:rsid w:val="00932BBD"/>
    <w:rsid w:val="009407DF"/>
    <w:rsid w:val="00940F36"/>
    <w:rsid w:val="00941DAB"/>
    <w:rsid w:val="00943E25"/>
    <w:rsid w:val="009441C6"/>
    <w:rsid w:val="00950BD7"/>
    <w:rsid w:val="00956C47"/>
    <w:rsid w:val="00961149"/>
    <w:rsid w:val="00965784"/>
    <w:rsid w:val="009668CB"/>
    <w:rsid w:val="009721CF"/>
    <w:rsid w:val="009751F1"/>
    <w:rsid w:val="00982C1A"/>
    <w:rsid w:val="0098539B"/>
    <w:rsid w:val="0099538A"/>
    <w:rsid w:val="009A17C0"/>
    <w:rsid w:val="009A5B22"/>
    <w:rsid w:val="009A78BC"/>
    <w:rsid w:val="009B6218"/>
    <w:rsid w:val="009D0C00"/>
    <w:rsid w:val="009D14B1"/>
    <w:rsid w:val="009E7BBB"/>
    <w:rsid w:val="009F3E1F"/>
    <w:rsid w:val="00A00492"/>
    <w:rsid w:val="00A00D25"/>
    <w:rsid w:val="00A1377A"/>
    <w:rsid w:val="00A17440"/>
    <w:rsid w:val="00A202DD"/>
    <w:rsid w:val="00A2067E"/>
    <w:rsid w:val="00A20E2E"/>
    <w:rsid w:val="00A20E8A"/>
    <w:rsid w:val="00A27350"/>
    <w:rsid w:val="00A304D4"/>
    <w:rsid w:val="00A30999"/>
    <w:rsid w:val="00A3177D"/>
    <w:rsid w:val="00A3584A"/>
    <w:rsid w:val="00A4009D"/>
    <w:rsid w:val="00A42151"/>
    <w:rsid w:val="00A43834"/>
    <w:rsid w:val="00A456C8"/>
    <w:rsid w:val="00A542A4"/>
    <w:rsid w:val="00A62AD3"/>
    <w:rsid w:val="00A62F73"/>
    <w:rsid w:val="00A641FA"/>
    <w:rsid w:val="00A66FEA"/>
    <w:rsid w:val="00A70118"/>
    <w:rsid w:val="00A70FC4"/>
    <w:rsid w:val="00A7170B"/>
    <w:rsid w:val="00A7333D"/>
    <w:rsid w:val="00A80B6E"/>
    <w:rsid w:val="00A90571"/>
    <w:rsid w:val="00AA75C6"/>
    <w:rsid w:val="00AC1379"/>
    <w:rsid w:val="00AC578A"/>
    <w:rsid w:val="00AC5A4A"/>
    <w:rsid w:val="00AC5FAE"/>
    <w:rsid w:val="00AC73C4"/>
    <w:rsid w:val="00AD0A3C"/>
    <w:rsid w:val="00AD36E2"/>
    <w:rsid w:val="00AD4327"/>
    <w:rsid w:val="00AD72EF"/>
    <w:rsid w:val="00AD7817"/>
    <w:rsid w:val="00AE2532"/>
    <w:rsid w:val="00AE2776"/>
    <w:rsid w:val="00AE39C6"/>
    <w:rsid w:val="00AE606A"/>
    <w:rsid w:val="00AF2626"/>
    <w:rsid w:val="00AF7854"/>
    <w:rsid w:val="00B03FD1"/>
    <w:rsid w:val="00B054DB"/>
    <w:rsid w:val="00B14C87"/>
    <w:rsid w:val="00B20CF9"/>
    <w:rsid w:val="00B23C18"/>
    <w:rsid w:val="00B27D21"/>
    <w:rsid w:val="00B30230"/>
    <w:rsid w:val="00B304BB"/>
    <w:rsid w:val="00B3099D"/>
    <w:rsid w:val="00B42B1A"/>
    <w:rsid w:val="00B46FAE"/>
    <w:rsid w:val="00B502ED"/>
    <w:rsid w:val="00B53A45"/>
    <w:rsid w:val="00B55B6F"/>
    <w:rsid w:val="00B574EA"/>
    <w:rsid w:val="00B63E9B"/>
    <w:rsid w:val="00B85D32"/>
    <w:rsid w:val="00B85DE5"/>
    <w:rsid w:val="00B914B3"/>
    <w:rsid w:val="00B9670F"/>
    <w:rsid w:val="00B97CD2"/>
    <w:rsid w:val="00BA4F47"/>
    <w:rsid w:val="00BA6103"/>
    <w:rsid w:val="00BA76E2"/>
    <w:rsid w:val="00BB1170"/>
    <w:rsid w:val="00BB3462"/>
    <w:rsid w:val="00BC3923"/>
    <w:rsid w:val="00BD58CB"/>
    <w:rsid w:val="00BD6B48"/>
    <w:rsid w:val="00BD74EF"/>
    <w:rsid w:val="00BF1307"/>
    <w:rsid w:val="00C0004C"/>
    <w:rsid w:val="00C00DF4"/>
    <w:rsid w:val="00C03158"/>
    <w:rsid w:val="00C123C0"/>
    <w:rsid w:val="00C123D4"/>
    <w:rsid w:val="00C22536"/>
    <w:rsid w:val="00C2579E"/>
    <w:rsid w:val="00C30178"/>
    <w:rsid w:val="00C30928"/>
    <w:rsid w:val="00C34BB8"/>
    <w:rsid w:val="00C35AC0"/>
    <w:rsid w:val="00C362E1"/>
    <w:rsid w:val="00C36DA3"/>
    <w:rsid w:val="00C37648"/>
    <w:rsid w:val="00C37C7A"/>
    <w:rsid w:val="00C452E0"/>
    <w:rsid w:val="00C60FAB"/>
    <w:rsid w:val="00C61490"/>
    <w:rsid w:val="00C615A2"/>
    <w:rsid w:val="00C71742"/>
    <w:rsid w:val="00C74DED"/>
    <w:rsid w:val="00C85A76"/>
    <w:rsid w:val="00C95243"/>
    <w:rsid w:val="00CB0985"/>
    <w:rsid w:val="00CD5170"/>
    <w:rsid w:val="00CD64C8"/>
    <w:rsid w:val="00CD76EA"/>
    <w:rsid w:val="00CE09C2"/>
    <w:rsid w:val="00CF0A94"/>
    <w:rsid w:val="00D01BCE"/>
    <w:rsid w:val="00D05C9C"/>
    <w:rsid w:val="00D112F1"/>
    <w:rsid w:val="00D27FFE"/>
    <w:rsid w:val="00D30D8B"/>
    <w:rsid w:val="00D40EFA"/>
    <w:rsid w:val="00D4518E"/>
    <w:rsid w:val="00D473EC"/>
    <w:rsid w:val="00D53947"/>
    <w:rsid w:val="00D57C69"/>
    <w:rsid w:val="00D57CB4"/>
    <w:rsid w:val="00D60AA6"/>
    <w:rsid w:val="00D673DE"/>
    <w:rsid w:val="00D818DD"/>
    <w:rsid w:val="00D86C9F"/>
    <w:rsid w:val="00D93CE2"/>
    <w:rsid w:val="00D97392"/>
    <w:rsid w:val="00DA2C26"/>
    <w:rsid w:val="00DA713B"/>
    <w:rsid w:val="00DB32D3"/>
    <w:rsid w:val="00DB55D1"/>
    <w:rsid w:val="00DB5D3D"/>
    <w:rsid w:val="00DB7C70"/>
    <w:rsid w:val="00DC0F74"/>
    <w:rsid w:val="00DC7C14"/>
    <w:rsid w:val="00DD5AF2"/>
    <w:rsid w:val="00DE25C7"/>
    <w:rsid w:val="00DE7AF9"/>
    <w:rsid w:val="00DF3265"/>
    <w:rsid w:val="00DF3F9A"/>
    <w:rsid w:val="00DF420D"/>
    <w:rsid w:val="00DF4D1F"/>
    <w:rsid w:val="00E21242"/>
    <w:rsid w:val="00E23574"/>
    <w:rsid w:val="00E24D5E"/>
    <w:rsid w:val="00E273E1"/>
    <w:rsid w:val="00E308B8"/>
    <w:rsid w:val="00E337B1"/>
    <w:rsid w:val="00E3433C"/>
    <w:rsid w:val="00E3694D"/>
    <w:rsid w:val="00E36D67"/>
    <w:rsid w:val="00E42437"/>
    <w:rsid w:val="00E45442"/>
    <w:rsid w:val="00E45668"/>
    <w:rsid w:val="00E50B41"/>
    <w:rsid w:val="00E61361"/>
    <w:rsid w:val="00E6451E"/>
    <w:rsid w:val="00E74140"/>
    <w:rsid w:val="00E94918"/>
    <w:rsid w:val="00E964ED"/>
    <w:rsid w:val="00E967AC"/>
    <w:rsid w:val="00EB33D1"/>
    <w:rsid w:val="00EC18F5"/>
    <w:rsid w:val="00EC399B"/>
    <w:rsid w:val="00EC7743"/>
    <w:rsid w:val="00ED0FC5"/>
    <w:rsid w:val="00ED3D4B"/>
    <w:rsid w:val="00EE069C"/>
    <w:rsid w:val="00EE637D"/>
    <w:rsid w:val="00EF7C5E"/>
    <w:rsid w:val="00F005E3"/>
    <w:rsid w:val="00F0327A"/>
    <w:rsid w:val="00F03C21"/>
    <w:rsid w:val="00F148DE"/>
    <w:rsid w:val="00F16207"/>
    <w:rsid w:val="00F20BAE"/>
    <w:rsid w:val="00F2405D"/>
    <w:rsid w:val="00F243EF"/>
    <w:rsid w:val="00F35EBE"/>
    <w:rsid w:val="00F37C25"/>
    <w:rsid w:val="00F414F5"/>
    <w:rsid w:val="00F43044"/>
    <w:rsid w:val="00F438D5"/>
    <w:rsid w:val="00F5088C"/>
    <w:rsid w:val="00F552EB"/>
    <w:rsid w:val="00F561F7"/>
    <w:rsid w:val="00F6187B"/>
    <w:rsid w:val="00F62408"/>
    <w:rsid w:val="00F62AB1"/>
    <w:rsid w:val="00F70DDF"/>
    <w:rsid w:val="00F774BF"/>
    <w:rsid w:val="00F849AD"/>
    <w:rsid w:val="00F92226"/>
    <w:rsid w:val="00F93261"/>
    <w:rsid w:val="00F934B0"/>
    <w:rsid w:val="00FA601A"/>
    <w:rsid w:val="00FA6CB7"/>
    <w:rsid w:val="00FB0ACC"/>
    <w:rsid w:val="00FB0F02"/>
    <w:rsid w:val="00FB5330"/>
    <w:rsid w:val="00FB5EE6"/>
    <w:rsid w:val="00FC01BD"/>
    <w:rsid w:val="00FC0F2A"/>
    <w:rsid w:val="00FC5303"/>
    <w:rsid w:val="00FC54B6"/>
    <w:rsid w:val="00FD2F43"/>
    <w:rsid w:val="00FF103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BBCD4"/>
  <w15:chartTrackingRefBased/>
  <w15:docId w15:val="{3BBE98FA-1880-483B-9E4C-AA7E6BBA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07C83"/>
    <w:pPr>
      <w:keepNext/>
      <w:keepLines/>
      <w:numPr>
        <w:numId w:val="18"/>
      </w:numPr>
      <w:spacing w:before="1600" w:after="480" w:line="240" w:lineRule="auto"/>
      <w:outlineLvl w:val="0"/>
    </w:pPr>
    <w:rPr>
      <w:rFonts w:ascii="Palatino Linotype" w:eastAsiaTheme="majorEastAsia" w:hAnsi="Palatino Linotype" w:cstheme="majorBidi"/>
      <w:color w:val="728FA5"/>
      <w:sz w:val="48"/>
      <w:szCs w:val="32"/>
      <w:lang w:val="en-US"/>
    </w:rPr>
  </w:style>
  <w:style w:type="paragraph" w:styleId="Titolo2">
    <w:name w:val="heading 2"/>
    <w:basedOn w:val="Normale"/>
    <w:next w:val="Normale"/>
    <w:link w:val="Titolo2Carattere"/>
    <w:uiPriority w:val="9"/>
    <w:unhideWhenUsed/>
    <w:qFormat/>
    <w:rsid w:val="00407C83"/>
    <w:pPr>
      <w:numPr>
        <w:ilvl w:val="1"/>
        <w:numId w:val="18"/>
      </w:numPr>
      <w:outlineLvl w:val="1"/>
    </w:pPr>
    <w:rPr>
      <w:rFonts w:ascii="Palatino Linotype" w:eastAsiaTheme="majorEastAsia" w:hAnsi="Palatino Linotype" w:cstheme="majorBidi"/>
      <w:color w:val="728FA5"/>
      <w:sz w:val="36"/>
      <w:szCs w:val="26"/>
      <w:lang w:val="en-US"/>
    </w:rPr>
  </w:style>
  <w:style w:type="paragraph" w:styleId="Titolo3">
    <w:name w:val="heading 3"/>
    <w:basedOn w:val="Normale"/>
    <w:next w:val="Normale"/>
    <w:link w:val="Titolo3Carattere"/>
    <w:uiPriority w:val="9"/>
    <w:unhideWhenUsed/>
    <w:qFormat/>
    <w:rsid w:val="00407C83"/>
    <w:pPr>
      <w:keepNext/>
      <w:keepLines/>
      <w:numPr>
        <w:ilvl w:val="2"/>
        <w:numId w:val="18"/>
      </w:numPr>
      <w:spacing w:before="360" w:after="120" w:line="240" w:lineRule="auto"/>
      <w:jc w:val="both"/>
      <w:outlineLvl w:val="2"/>
    </w:pPr>
    <w:rPr>
      <w:rFonts w:ascii="Palatino Linotype" w:eastAsiaTheme="majorEastAsia" w:hAnsi="Palatino Linotype" w:cstheme="majorBidi"/>
      <w:color w:val="728FA5"/>
      <w:sz w:val="28"/>
      <w:szCs w:val="24"/>
      <w:lang w:val="en-US"/>
    </w:rPr>
  </w:style>
  <w:style w:type="paragraph" w:styleId="Titolo4">
    <w:name w:val="heading 4"/>
    <w:basedOn w:val="Normale"/>
    <w:next w:val="Normale"/>
    <w:link w:val="Titolo4Carattere"/>
    <w:uiPriority w:val="9"/>
    <w:unhideWhenUsed/>
    <w:qFormat/>
    <w:rsid w:val="00DC7C14"/>
    <w:pPr>
      <w:numPr>
        <w:ilvl w:val="3"/>
        <w:numId w:val="15"/>
      </w:numPr>
      <w:outlineLvl w:val="3"/>
    </w:pPr>
    <w:rPr>
      <w:rFonts w:ascii="Palatino Linotype" w:hAnsi="Palatino Linotype"/>
      <w:sz w:val="24"/>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7170B"/>
    <w:pPr>
      <w:ind w:left="720"/>
      <w:contextualSpacing/>
    </w:pPr>
  </w:style>
  <w:style w:type="paragraph" w:styleId="PreformattatoHTML">
    <w:name w:val="HTML Preformatted"/>
    <w:basedOn w:val="Normale"/>
    <w:link w:val="PreformattatoHTMLCarattere"/>
    <w:uiPriority w:val="99"/>
    <w:unhideWhenUsed/>
    <w:rsid w:val="00D45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eformattatoHTMLCarattere">
    <w:name w:val="Preformattato HTML Carattere"/>
    <w:basedOn w:val="Carpredefinitoparagrafo"/>
    <w:link w:val="PreformattatoHTML"/>
    <w:uiPriority w:val="99"/>
    <w:rsid w:val="00D4518E"/>
    <w:rPr>
      <w:rFonts w:ascii="Courier New" w:eastAsia="Times New Roman" w:hAnsi="Courier New" w:cs="Courier New"/>
      <w:sz w:val="20"/>
      <w:szCs w:val="20"/>
      <w:lang w:eastAsia="en-GB"/>
    </w:rPr>
  </w:style>
  <w:style w:type="table" w:styleId="Grigliatabella">
    <w:name w:val="Table Grid"/>
    <w:basedOn w:val="Tabellanormale"/>
    <w:uiPriority w:val="39"/>
    <w:rsid w:val="00966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4DED"/>
    <w:rPr>
      <w:color w:val="0563C1" w:themeColor="hyperlink"/>
      <w:u w:val="single"/>
    </w:rPr>
  </w:style>
  <w:style w:type="character" w:styleId="Menzionenonrisolta">
    <w:name w:val="Unresolved Mention"/>
    <w:basedOn w:val="Carpredefinitoparagrafo"/>
    <w:uiPriority w:val="99"/>
    <w:semiHidden/>
    <w:unhideWhenUsed/>
    <w:rsid w:val="00C74DED"/>
    <w:rPr>
      <w:color w:val="605E5C"/>
      <w:shd w:val="clear" w:color="auto" w:fill="E1DFDD"/>
    </w:rPr>
  </w:style>
  <w:style w:type="character" w:styleId="CodiceHTML">
    <w:name w:val="HTML Code"/>
    <w:basedOn w:val="Carpredefinitoparagrafo"/>
    <w:uiPriority w:val="99"/>
    <w:semiHidden/>
    <w:unhideWhenUsed/>
    <w:rsid w:val="00C74DED"/>
    <w:rPr>
      <w:rFonts w:ascii="Courier New" w:eastAsia="Times New Roman" w:hAnsi="Courier New" w:cs="Courier New"/>
      <w:sz w:val="20"/>
      <w:szCs w:val="20"/>
    </w:rPr>
  </w:style>
  <w:style w:type="character" w:customStyle="1" w:styleId="hljs-class">
    <w:name w:val="hljs-class"/>
    <w:basedOn w:val="Carpredefinitoparagrafo"/>
    <w:rsid w:val="00C74DED"/>
  </w:style>
  <w:style w:type="character" w:customStyle="1" w:styleId="hljs-keyword">
    <w:name w:val="hljs-keyword"/>
    <w:basedOn w:val="Carpredefinitoparagrafo"/>
    <w:rsid w:val="00C74DED"/>
  </w:style>
  <w:style w:type="character" w:customStyle="1" w:styleId="hljs-title">
    <w:name w:val="hljs-title"/>
    <w:basedOn w:val="Carpredefinitoparagrafo"/>
    <w:rsid w:val="00C74DED"/>
  </w:style>
  <w:style w:type="character" w:customStyle="1" w:styleId="hljs-builtin">
    <w:name w:val="hljs-built_in"/>
    <w:basedOn w:val="Carpredefinitoparagrafo"/>
    <w:rsid w:val="00C74DED"/>
  </w:style>
  <w:style w:type="character" w:customStyle="1" w:styleId="hljs-meta">
    <w:name w:val="hljs-meta"/>
    <w:basedOn w:val="Carpredefinitoparagrafo"/>
    <w:rsid w:val="00C74DED"/>
  </w:style>
  <w:style w:type="character" w:customStyle="1" w:styleId="Titolo1Carattere">
    <w:name w:val="Titolo 1 Carattere"/>
    <w:basedOn w:val="Carpredefinitoparagrafo"/>
    <w:link w:val="Titolo1"/>
    <w:uiPriority w:val="9"/>
    <w:rsid w:val="00407C83"/>
    <w:rPr>
      <w:rFonts w:ascii="Palatino Linotype" w:eastAsiaTheme="majorEastAsia" w:hAnsi="Palatino Linotype" w:cstheme="majorBidi"/>
      <w:color w:val="728FA5"/>
      <w:sz w:val="48"/>
      <w:szCs w:val="32"/>
      <w:lang w:val="en-US"/>
    </w:rPr>
  </w:style>
  <w:style w:type="character" w:customStyle="1" w:styleId="Titolo2Carattere">
    <w:name w:val="Titolo 2 Carattere"/>
    <w:basedOn w:val="Carpredefinitoparagrafo"/>
    <w:link w:val="Titolo2"/>
    <w:uiPriority w:val="9"/>
    <w:rsid w:val="00407C83"/>
    <w:rPr>
      <w:rFonts w:ascii="Palatino Linotype" w:eastAsiaTheme="majorEastAsia" w:hAnsi="Palatino Linotype" w:cstheme="majorBidi"/>
      <w:color w:val="728FA5"/>
      <w:sz w:val="36"/>
      <w:szCs w:val="26"/>
      <w:lang w:val="en-US"/>
    </w:rPr>
  </w:style>
  <w:style w:type="character" w:customStyle="1" w:styleId="Titolo3Carattere">
    <w:name w:val="Titolo 3 Carattere"/>
    <w:basedOn w:val="Carpredefinitoparagrafo"/>
    <w:link w:val="Titolo3"/>
    <w:uiPriority w:val="9"/>
    <w:rsid w:val="00407C83"/>
    <w:rPr>
      <w:rFonts w:ascii="Palatino Linotype" w:eastAsiaTheme="majorEastAsia" w:hAnsi="Palatino Linotype" w:cstheme="majorBidi"/>
      <w:color w:val="728FA5"/>
      <w:sz w:val="28"/>
      <w:szCs w:val="24"/>
      <w:lang w:val="en-US"/>
    </w:rPr>
  </w:style>
  <w:style w:type="character" w:customStyle="1" w:styleId="Titolo4Carattere">
    <w:name w:val="Titolo 4 Carattere"/>
    <w:basedOn w:val="Carpredefinitoparagrafo"/>
    <w:link w:val="Titolo4"/>
    <w:uiPriority w:val="9"/>
    <w:rsid w:val="00DC7C14"/>
    <w:rPr>
      <w:rFonts w:ascii="Palatino Linotype" w:hAnsi="Palatino Linotype"/>
      <w:sz w:val="24"/>
      <w:lang w:val="en-US"/>
    </w:rPr>
  </w:style>
  <w:style w:type="paragraph" w:styleId="NormaleWeb">
    <w:name w:val="Normal (Web)"/>
    <w:basedOn w:val="Normale"/>
    <w:uiPriority w:val="99"/>
    <w:semiHidden/>
    <w:unhideWhenUsed/>
    <w:rsid w:val="00F243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olosommario">
    <w:name w:val="TOC Heading"/>
    <w:basedOn w:val="Titolo1"/>
    <w:next w:val="Normale"/>
    <w:uiPriority w:val="39"/>
    <w:unhideWhenUsed/>
    <w:qFormat/>
    <w:rsid w:val="00100363"/>
    <w:pPr>
      <w:numPr>
        <w:numId w:val="0"/>
      </w:numPr>
      <w:spacing w:before="240" w:after="0" w:line="259" w:lineRule="auto"/>
      <w:outlineLvl w:val="9"/>
    </w:pPr>
    <w:rPr>
      <w:rFonts w:asciiTheme="majorHAnsi" w:hAnsiTheme="majorHAnsi"/>
      <w:color w:val="2F5496" w:themeColor="accent1" w:themeShade="BF"/>
      <w:sz w:val="32"/>
      <w:lang w:val="en-GB" w:eastAsia="en-GB"/>
    </w:rPr>
  </w:style>
  <w:style w:type="paragraph" w:styleId="Sommario1">
    <w:name w:val="toc 1"/>
    <w:basedOn w:val="Normale"/>
    <w:next w:val="Normale"/>
    <w:autoRedefine/>
    <w:uiPriority w:val="39"/>
    <w:unhideWhenUsed/>
    <w:rsid w:val="00D818DD"/>
    <w:pPr>
      <w:tabs>
        <w:tab w:val="left" w:pos="440"/>
        <w:tab w:val="right" w:leader="dot" w:pos="9628"/>
      </w:tabs>
      <w:spacing w:after="100"/>
    </w:pPr>
    <w:rPr>
      <w:rFonts w:ascii="Palatino Linotype" w:hAnsi="Palatino Linotype"/>
      <w:b/>
      <w:bCs/>
      <w:noProof/>
      <w:sz w:val="24"/>
      <w:szCs w:val="24"/>
    </w:rPr>
  </w:style>
  <w:style w:type="paragraph" w:styleId="Sommario2">
    <w:name w:val="toc 2"/>
    <w:basedOn w:val="Normale"/>
    <w:next w:val="Normale"/>
    <w:autoRedefine/>
    <w:uiPriority w:val="39"/>
    <w:unhideWhenUsed/>
    <w:rsid w:val="00100363"/>
    <w:pPr>
      <w:spacing w:after="100"/>
      <w:ind w:left="220"/>
    </w:pPr>
  </w:style>
  <w:style w:type="paragraph" w:styleId="Sommario3">
    <w:name w:val="toc 3"/>
    <w:basedOn w:val="Normale"/>
    <w:next w:val="Normale"/>
    <w:autoRedefine/>
    <w:uiPriority w:val="39"/>
    <w:unhideWhenUsed/>
    <w:rsid w:val="00100363"/>
    <w:pPr>
      <w:spacing w:after="100"/>
      <w:ind w:left="440"/>
    </w:pPr>
  </w:style>
  <w:style w:type="paragraph" w:styleId="Intestazione">
    <w:name w:val="header"/>
    <w:basedOn w:val="Normale"/>
    <w:link w:val="IntestazioneCarattere"/>
    <w:uiPriority w:val="99"/>
    <w:unhideWhenUsed/>
    <w:rsid w:val="00D818D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818DD"/>
  </w:style>
  <w:style w:type="paragraph" w:styleId="Pidipagina">
    <w:name w:val="footer"/>
    <w:basedOn w:val="Normale"/>
    <w:link w:val="PidipaginaCarattere"/>
    <w:uiPriority w:val="99"/>
    <w:unhideWhenUsed/>
    <w:rsid w:val="00D818D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818DD"/>
  </w:style>
  <w:style w:type="character" w:styleId="Enfasicorsivo">
    <w:name w:val="Emphasis"/>
    <w:basedOn w:val="Carpredefinitoparagrafo"/>
    <w:uiPriority w:val="20"/>
    <w:qFormat/>
    <w:rsid w:val="001E0AD1"/>
    <w:rPr>
      <w:i/>
      <w:iCs/>
    </w:rPr>
  </w:style>
  <w:style w:type="character" w:customStyle="1" w:styleId="token">
    <w:name w:val="token"/>
    <w:basedOn w:val="Carpredefinitoparagrafo"/>
    <w:rsid w:val="00FC5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196">
      <w:bodyDiv w:val="1"/>
      <w:marLeft w:val="0"/>
      <w:marRight w:val="0"/>
      <w:marTop w:val="0"/>
      <w:marBottom w:val="0"/>
      <w:divBdr>
        <w:top w:val="none" w:sz="0" w:space="0" w:color="auto"/>
        <w:left w:val="none" w:sz="0" w:space="0" w:color="auto"/>
        <w:bottom w:val="none" w:sz="0" w:space="0" w:color="auto"/>
        <w:right w:val="none" w:sz="0" w:space="0" w:color="auto"/>
      </w:divBdr>
    </w:div>
    <w:div w:id="4677334">
      <w:bodyDiv w:val="1"/>
      <w:marLeft w:val="0"/>
      <w:marRight w:val="0"/>
      <w:marTop w:val="0"/>
      <w:marBottom w:val="0"/>
      <w:divBdr>
        <w:top w:val="none" w:sz="0" w:space="0" w:color="auto"/>
        <w:left w:val="none" w:sz="0" w:space="0" w:color="auto"/>
        <w:bottom w:val="none" w:sz="0" w:space="0" w:color="auto"/>
        <w:right w:val="none" w:sz="0" w:space="0" w:color="auto"/>
      </w:divBdr>
    </w:div>
    <w:div w:id="12071778">
      <w:bodyDiv w:val="1"/>
      <w:marLeft w:val="0"/>
      <w:marRight w:val="0"/>
      <w:marTop w:val="0"/>
      <w:marBottom w:val="0"/>
      <w:divBdr>
        <w:top w:val="none" w:sz="0" w:space="0" w:color="auto"/>
        <w:left w:val="none" w:sz="0" w:space="0" w:color="auto"/>
        <w:bottom w:val="none" w:sz="0" w:space="0" w:color="auto"/>
        <w:right w:val="none" w:sz="0" w:space="0" w:color="auto"/>
      </w:divBdr>
    </w:div>
    <w:div w:id="13505871">
      <w:bodyDiv w:val="1"/>
      <w:marLeft w:val="0"/>
      <w:marRight w:val="0"/>
      <w:marTop w:val="0"/>
      <w:marBottom w:val="0"/>
      <w:divBdr>
        <w:top w:val="none" w:sz="0" w:space="0" w:color="auto"/>
        <w:left w:val="none" w:sz="0" w:space="0" w:color="auto"/>
        <w:bottom w:val="none" w:sz="0" w:space="0" w:color="auto"/>
        <w:right w:val="none" w:sz="0" w:space="0" w:color="auto"/>
      </w:divBdr>
    </w:div>
    <w:div w:id="20514103">
      <w:bodyDiv w:val="1"/>
      <w:marLeft w:val="0"/>
      <w:marRight w:val="0"/>
      <w:marTop w:val="0"/>
      <w:marBottom w:val="0"/>
      <w:divBdr>
        <w:top w:val="none" w:sz="0" w:space="0" w:color="auto"/>
        <w:left w:val="none" w:sz="0" w:space="0" w:color="auto"/>
        <w:bottom w:val="none" w:sz="0" w:space="0" w:color="auto"/>
        <w:right w:val="none" w:sz="0" w:space="0" w:color="auto"/>
      </w:divBdr>
    </w:div>
    <w:div w:id="41754873">
      <w:bodyDiv w:val="1"/>
      <w:marLeft w:val="0"/>
      <w:marRight w:val="0"/>
      <w:marTop w:val="0"/>
      <w:marBottom w:val="0"/>
      <w:divBdr>
        <w:top w:val="none" w:sz="0" w:space="0" w:color="auto"/>
        <w:left w:val="none" w:sz="0" w:space="0" w:color="auto"/>
        <w:bottom w:val="none" w:sz="0" w:space="0" w:color="auto"/>
        <w:right w:val="none" w:sz="0" w:space="0" w:color="auto"/>
      </w:divBdr>
    </w:div>
    <w:div w:id="45573842">
      <w:bodyDiv w:val="1"/>
      <w:marLeft w:val="0"/>
      <w:marRight w:val="0"/>
      <w:marTop w:val="0"/>
      <w:marBottom w:val="0"/>
      <w:divBdr>
        <w:top w:val="none" w:sz="0" w:space="0" w:color="auto"/>
        <w:left w:val="none" w:sz="0" w:space="0" w:color="auto"/>
        <w:bottom w:val="none" w:sz="0" w:space="0" w:color="auto"/>
        <w:right w:val="none" w:sz="0" w:space="0" w:color="auto"/>
      </w:divBdr>
    </w:div>
    <w:div w:id="45616267">
      <w:bodyDiv w:val="1"/>
      <w:marLeft w:val="0"/>
      <w:marRight w:val="0"/>
      <w:marTop w:val="0"/>
      <w:marBottom w:val="0"/>
      <w:divBdr>
        <w:top w:val="none" w:sz="0" w:space="0" w:color="auto"/>
        <w:left w:val="none" w:sz="0" w:space="0" w:color="auto"/>
        <w:bottom w:val="none" w:sz="0" w:space="0" w:color="auto"/>
        <w:right w:val="none" w:sz="0" w:space="0" w:color="auto"/>
      </w:divBdr>
    </w:div>
    <w:div w:id="60368200">
      <w:bodyDiv w:val="1"/>
      <w:marLeft w:val="0"/>
      <w:marRight w:val="0"/>
      <w:marTop w:val="0"/>
      <w:marBottom w:val="0"/>
      <w:divBdr>
        <w:top w:val="none" w:sz="0" w:space="0" w:color="auto"/>
        <w:left w:val="none" w:sz="0" w:space="0" w:color="auto"/>
        <w:bottom w:val="none" w:sz="0" w:space="0" w:color="auto"/>
        <w:right w:val="none" w:sz="0" w:space="0" w:color="auto"/>
      </w:divBdr>
    </w:div>
    <w:div w:id="65808066">
      <w:bodyDiv w:val="1"/>
      <w:marLeft w:val="0"/>
      <w:marRight w:val="0"/>
      <w:marTop w:val="0"/>
      <w:marBottom w:val="0"/>
      <w:divBdr>
        <w:top w:val="none" w:sz="0" w:space="0" w:color="auto"/>
        <w:left w:val="none" w:sz="0" w:space="0" w:color="auto"/>
        <w:bottom w:val="none" w:sz="0" w:space="0" w:color="auto"/>
        <w:right w:val="none" w:sz="0" w:space="0" w:color="auto"/>
      </w:divBdr>
    </w:div>
    <w:div w:id="73599578">
      <w:bodyDiv w:val="1"/>
      <w:marLeft w:val="0"/>
      <w:marRight w:val="0"/>
      <w:marTop w:val="0"/>
      <w:marBottom w:val="0"/>
      <w:divBdr>
        <w:top w:val="none" w:sz="0" w:space="0" w:color="auto"/>
        <w:left w:val="none" w:sz="0" w:space="0" w:color="auto"/>
        <w:bottom w:val="none" w:sz="0" w:space="0" w:color="auto"/>
        <w:right w:val="none" w:sz="0" w:space="0" w:color="auto"/>
      </w:divBdr>
    </w:div>
    <w:div w:id="81223072">
      <w:bodyDiv w:val="1"/>
      <w:marLeft w:val="0"/>
      <w:marRight w:val="0"/>
      <w:marTop w:val="0"/>
      <w:marBottom w:val="0"/>
      <w:divBdr>
        <w:top w:val="none" w:sz="0" w:space="0" w:color="auto"/>
        <w:left w:val="none" w:sz="0" w:space="0" w:color="auto"/>
        <w:bottom w:val="none" w:sz="0" w:space="0" w:color="auto"/>
        <w:right w:val="none" w:sz="0" w:space="0" w:color="auto"/>
      </w:divBdr>
    </w:div>
    <w:div w:id="82772502">
      <w:bodyDiv w:val="1"/>
      <w:marLeft w:val="0"/>
      <w:marRight w:val="0"/>
      <w:marTop w:val="0"/>
      <w:marBottom w:val="0"/>
      <w:divBdr>
        <w:top w:val="none" w:sz="0" w:space="0" w:color="auto"/>
        <w:left w:val="none" w:sz="0" w:space="0" w:color="auto"/>
        <w:bottom w:val="none" w:sz="0" w:space="0" w:color="auto"/>
        <w:right w:val="none" w:sz="0" w:space="0" w:color="auto"/>
      </w:divBdr>
    </w:div>
    <w:div w:id="88159565">
      <w:bodyDiv w:val="1"/>
      <w:marLeft w:val="0"/>
      <w:marRight w:val="0"/>
      <w:marTop w:val="0"/>
      <w:marBottom w:val="0"/>
      <w:divBdr>
        <w:top w:val="none" w:sz="0" w:space="0" w:color="auto"/>
        <w:left w:val="none" w:sz="0" w:space="0" w:color="auto"/>
        <w:bottom w:val="none" w:sz="0" w:space="0" w:color="auto"/>
        <w:right w:val="none" w:sz="0" w:space="0" w:color="auto"/>
      </w:divBdr>
    </w:div>
    <w:div w:id="116026052">
      <w:bodyDiv w:val="1"/>
      <w:marLeft w:val="0"/>
      <w:marRight w:val="0"/>
      <w:marTop w:val="0"/>
      <w:marBottom w:val="0"/>
      <w:divBdr>
        <w:top w:val="none" w:sz="0" w:space="0" w:color="auto"/>
        <w:left w:val="none" w:sz="0" w:space="0" w:color="auto"/>
        <w:bottom w:val="none" w:sz="0" w:space="0" w:color="auto"/>
        <w:right w:val="none" w:sz="0" w:space="0" w:color="auto"/>
      </w:divBdr>
    </w:div>
    <w:div w:id="150145706">
      <w:bodyDiv w:val="1"/>
      <w:marLeft w:val="0"/>
      <w:marRight w:val="0"/>
      <w:marTop w:val="0"/>
      <w:marBottom w:val="0"/>
      <w:divBdr>
        <w:top w:val="none" w:sz="0" w:space="0" w:color="auto"/>
        <w:left w:val="none" w:sz="0" w:space="0" w:color="auto"/>
        <w:bottom w:val="none" w:sz="0" w:space="0" w:color="auto"/>
        <w:right w:val="none" w:sz="0" w:space="0" w:color="auto"/>
      </w:divBdr>
    </w:div>
    <w:div w:id="163009113">
      <w:bodyDiv w:val="1"/>
      <w:marLeft w:val="0"/>
      <w:marRight w:val="0"/>
      <w:marTop w:val="0"/>
      <w:marBottom w:val="0"/>
      <w:divBdr>
        <w:top w:val="none" w:sz="0" w:space="0" w:color="auto"/>
        <w:left w:val="none" w:sz="0" w:space="0" w:color="auto"/>
        <w:bottom w:val="none" w:sz="0" w:space="0" w:color="auto"/>
        <w:right w:val="none" w:sz="0" w:space="0" w:color="auto"/>
      </w:divBdr>
    </w:div>
    <w:div w:id="163134691">
      <w:bodyDiv w:val="1"/>
      <w:marLeft w:val="0"/>
      <w:marRight w:val="0"/>
      <w:marTop w:val="0"/>
      <w:marBottom w:val="0"/>
      <w:divBdr>
        <w:top w:val="none" w:sz="0" w:space="0" w:color="auto"/>
        <w:left w:val="none" w:sz="0" w:space="0" w:color="auto"/>
        <w:bottom w:val="none" w:sz="0" w:space="0" w:color="auto"/>
        <w:right w:val="none" w:sz="0" w:space="0" w:color="auto"/>
      </w:divBdr>
    </w:div>
    <w:div w:id="165170864">
      <w:bodyDiv w:val="1"/>
      <w:marLeft w:val="0"/>
      <w:marRight w:val="0"/>
      <w:marTop w:val="0"/>
      <w:marBottom w:val="0"/>
      <w:divBdr>
        <w:top w:val="none" w:sz="0" w:space="0" w:color="auto"/>
        <w:left w:val="none" w:sz="0" w:space="0" w:color="auto"/>
        <w:bottom w:val="none" w:sz="0" w:space="0" w:color="auto"/>
        <w:right w:val="none" w:sz="0" w:space="0" w:color="auto"/>
      </w:divBdr>
    </w:div>
    <w:div w:id="168952317">
      <w:bodyDiv w:val="1"/>
      <w:marLeft w:val="0"/>
      <w:marRight w:val="0"/>
      <w:marTop w:val="0"/>
      <w:marBottom w:val="0"/>
      <w:divBdr>
        <w:top w:val="none" w:sz="0" w:space="0" w:color="auto"/>
        <w:left w:val="none" w:sz="0" w:space="0" w:color="auto"/>
        <w:bottom w:val="none" w:sz="0" w:space="0" w:color="auto"/>
        <w:right w:val="none" w:sz="0" w:space="0" w:color="auto"/>
      </w:divBdr>
    </w:div>
    <w:div w:id="169376450">
      <w:bodyDiv w:val="1"/>
      <w:marLeft w:val="0"/>
      <w:marRight w:val="0"/>
      <w:marTop w:val="0"/>
      <w:marBottom w:val="0"/>
      <w:divBdr>
        <w:top w:val="none" w:sz="0" w:space="0" w:color="auto"/>
        <w:left w:val="none" w:sz="0" w:space="0" w:color="auto"/>
        <w:bottom w:val="none" w:sz="0" w:space="0" w:color="auto"/>
        <w:right w:val="none" w:sz="0" w:space="0" w:color="auto"/>
      </w:divBdr>
    </w:div>
    <w:div w:id="170535364">
      <w:bodyDiv w:val="1"/>
      <w:marLeft w:val="0"/>
      <w:marRight w:val="0"/>
      <w:marTop w:val="0"/>
      <w:marBottom w:val="0"/>
      <w:divBdr>
        <w:top w:val="none" w:sz="0" w:space="0" w:color="auto"/>
        <w:left w:val="none" w:sz="0" w:space="0" w:color="auto"/>
        <w:bottom w:val="none" w:sz="0" w:space="0" w:color="auto"/>
        <w:right w:val="none" w:sz="0" w:space="0" w:color="auto"/>
      </w:divBdr>
    </w:div>
    <w:div w:id="175313359">
      <w:bodyDiv w:val="1"/>
      <w:marLeft w:val="0"/>
      <w:marRight w:val="0"/>
      <w:marTop w:val="0"/>
      <w:marBottom w:val="0"/>
      <w:divBdr>
        <w:top w:val="none" w:sz="0" w:space="0" w:color="auto"/>
        <w:left w:val="none" w:sz="0" w:space="0" w:color="auto"/>
        <w:bottom w:val="none" w:sz="0" w:space="0" w:color="auto"/>
        <w:right w:val="none" w:sz="0" w:space="0" w:color="auto"/>
      </w:divBdr>
    </w:div>
    <w:div w:id="176046937">
      <w:bodyDiv w:val="1"/>
      <w:marLeft w:val="0"/>
      <w:marRight w:val="0"/>
      <w:marTop w:val="0"/>
      <w:marBottom w:val="0"/>
      <w:divBdr>
        <w:top w:val="none" w:sz="0" w:space="0" w:color="auto"/>
        <w:left w:val="none" w:sz="0" w:space="0" w:color="auto"/>
        <w:bottom w:val="none" w:sz="0" w:space="0" w:color="auto"/>
        <w:right w:val="none" w:sz="0" w:space="0" w:color="auto"/>
      </w:divBdr>
    </w:div>
    <w:div w:id="176193027">
      <w:bodyDiv w:val="1"/>
      <w:marLeft w:val="0"/>
      <w:marRight w:val="0"/>
      <w:marTop w:val="0"/>
      <w:marBottom w:val="0"/>
      <w:divBdr>
        <w:top w:val="none" w:sz="0" w:space="0" w:color="auto"/>
        <w:left w:val="none" w:sz="0" w:space="0" w:color="auto"/>
        <w:bottom w:val="none" w:sz="0" w:space="0" w:color="auto"/>
        <w:right w:val="none" w:sz="0" w:space="0" w:color="auto"/>
      </w:divBdr>
    </w:div>
    <w:div w:id="191382254">
      <w:bodyDiv w:val="1"/>
      <w:marLeft w:val="0"/>
      <w:marRight w:val="0"/>
      <w:marTop w:val="0"/>
      <w:marBottom w:val="0"/>
      <w:divBdr>
        <w:top w:val="none" w:sz="0" w:space="0" w:color="auto"/>
        <w:left w:val="none" w:sz="0" w:space="0" w:color="auto"/>
        <w:bottom w:val="none" w:sz="0" w:space="0" w:color="auto"/>
        <w:right w:val="none" w:sz="0" w:space="0" w:color="auto"/>
      </w:divBdr>
    </w:div>
    <w:div w:id="193618168">
      <w:bodyDiv w:val="1"/>
      <w:marLeft w:val="0"/>
      <w:marRight w:val="0"/>
      <w:marTop w:val="0"/>
      <w:marBottom w:val="0"/>
      <w:divBdr>
        <w:top w:val="none" w:sz="0" w:space="0" w:color="auto"/>
        <w:left w:val="none" w:sz="0" w:space="0" w:color="auto"/>
        <w:bottom w:val="none" w:sz="0" w:space="0" w:color="auto"/>
        <w:right w:val="none" w:sz="0" w:space="0" w:color="auto"/>
      </w:divBdr>
    </w:div>
    <w:div w:id="196436637">
      <w:bodyDiv w:val="1"/>
      <w:marLeft w:val="0"/>
      <w:marRight w:val="0"/>
      <w:marTop w:val="0"/>
      <w:marBottom w:val="0"/>
      <w:divBdr>
        <w:top w:val="none" w:sz="0" w:space="0" w:color="auto"/>
        <w:left w:val="none" w:sz="0" w:space="0" w:color="auto"/>
        <w:bottom w:val="none" w:sz="0" w:space="0" w:color="auto"/>
        <w:right w:val="none" w:sz="0" w:space="0" w:color="auto"/>
      </w:divBdr>
    </w:div>
    <w:div w:id="208885231">
      <w:bodyDiv w:val="1"/>
      <w:marLeft w:val="0"/>
      <w:marRight w:val="0"/>
      <w:marTop w:val="0"/>
      <w:marBottom w:val="0"/>
      <w:divBdr>
        <w:top w:val="none" w:sz="0" w:space="0" w:color="auto"/>
        <w:left w:val="none" w:sz="0" w:space="0" w:color="auto"/>
        <w:bottom w:val="none" w:sz="0" w:space="0" w:color="auto"/>
        <w:right w:val="none" w:sz="0" w:space="0" w:color="auto"/>
      </w:divBdr>
    </w:div>
    <w:div w:id="210120273">
      <w:bodyDiv w:val="1"/>
      <w:marLeft w:val="0"/>
      <w:marRight w:val="0"/>
      <w:marTop w:val="0"/>
      <w:marBottom w:val="0"/>
      <w:divBdr>
        <w:top w:val="none" w:sz="0" w:space="0" w:color="auto"/>
        <w:left w:val="none" w:sz="0" w:space="0" w:color="auto"/>
        <w:bottom w:val="none" w:sz="0" w:space="0" w:color="auto"/>
        <w:right w:val="none" w:sz="0" w:space="0" w:color="auto"/>
      </w:divBdr>
    </w:div>
    <w:div w:id="212817286">
      <w:bodyDiv w:val="1"/>
      <w:marLeft w:val="0"/>
      <w:marRight w:val="0"/>
      <w:marTop w:val="0"/>
      <w:marBottom w:val="0"/>
      <w:divBdr>
        <w:top w:val="none" w:sz="0" w:space="0" w:color="auto"/>
        <w:left w:val="none" w:sz="0" w:space="0" w:color="auto"/>
        <w:bottom w:val="none" w:sz="0" w:space="0" w:color="auto"/>
        <w:right w:val="none" w:sz="0" w:space="0" w:color="auto"/>
      </w:divBdr>
    </w:div>
    <w:div w:id="216284012">
      <w:bodyDiv w:val="1"/>
      <w:marLeft w:val="0"/>
      <w:marRight w:val="0"/>
      <w:marTop w:val="0"/>
      <w:marBottom w:val="0"/>
      <w:divBdr>
        <w:top w:val="none" w:sz="0" w:space="0" w:color="auto"/>
        <w:left w:val="none" w:sz="0" w:space="0" w:color="auto"/>
        <w:bottom w:val="none" w:sz="0" w:space="0" w:color="auto"/>
        <w:right w:val="none" w:sz="0" w:space="0" w:color="auto"/>
      </w:divBdr>
    </w:div>
    <w:div w:id="234979274">
      <w:bodyDiv w:val="1"/>
      <w:marLeft w:val="0"/>
      <w:marRight w:val="0"/>
      <w:marTop w:val="0"/>
      <w:marBottom w:val="0"/>
      <w:divBdr>
        <w:top w:val="none" w:sz="0" w:space="0" w:color="auto"/>
        <w:left w:val="none" w:sz="0" w:space="0" w:color="auto"/>
        <w:bottom w:val="none" w:sz="0" w:space="0" w:color="auto"/>
        <w:right w:val="none" w:sz="0" w:space="0" w:color="auto"/>
      </w:divBdr>
    </w:div>
    <w:div w:id="240144974">
      <w:bodyDiv w:val="1"/>
      <w:marLeft w:val="0"/>
      <w:marRight w:val="0"/>
      <w:marTop w:val="0"/>
      <w:marBottom w:val="0"/>
      <w:divBdr>
        <w:top w:val="none" w:sz="0" w:space="0" w:color="auto"/>
        <w:left w:val="none" w:sz="0" w:space="0" w:color="auto"/>
        <w:bottom w:val="none" w:sz="0" w:space="0" w:color="auto"/>
        <w:right w:val="none" w:sz="0" w:space="0" w:color="auto"/>
      </w:divBdr>
    </w:div>
    <w:div w:id="240335663">
      <w:bodyDiv w:val="1"/>
      <w:marLeft w:val="0"/>
      <w:marRight w:val="0"/>
      <w:marTop w:val="0"/>
      <w:marBottom w:val="0"/>
      <w:divBdr>
        <w:top w:val="none" w:sz="0" w:space="0" w:color="auto"/>
        <w:left w:val="none" w:sz="0" w:space="0" w:color="auto"/>
        <w:bottom w:val="none" w:sz="0" w:space="0" w:color="auto"/>
        <w:right w:val="none" w:sz="0" w:space="0" w:color="auto"/>
      </w:divBdr>
    </w:div>
    <w:div w:id="243028132">
      <w:bodyDiv w:val="1"/>
      <w:marLeft w:val="0"/>
      <w:marRight w:val="0"/>
      <w:marTop w:val="0"/>
      <w:marBottom w:val="0"/>
      <w:divBdr>
        <w:top w:val="none" w:sz="0" w:space="0" w:color="auto"/>
        <w:left w:val="none" w:sz="0" w:space="0" w:color="auto"/>
        <w:bottom w:val="none" w:sz="0" w:space="0" w:color="auto"/>
        <w:right w:val="none" w:sz="0" w:space="0" w:color="auto"/>
      </w:divBdr>
    </w:div>
    <w:div w:id="243612783">
      <w:bodyDiv w:val="1"/>
      <w:marLeft w:val="0"/>
      <w:marRight w:val="0"/>
      <w:marTop w:val="0"/>
      <w:marBottom w:val="0"/>
      <w:divBdr>
        <w:top w:val="none" w:sz="0" w:space="0" w:color="auto"/>
        <w:left w:val="none" w:sz="0" w:space="0" w:color="auto"/>
        <w:bottom w:val="none" w:sz="0" w:space="0" w:color="auto"/>
        <w:right w:val="none" w:sz="0" w:space="0" w:color="auto"/>
      </w:divBdr>
    </w:div>
    <w:div w:id="245653556">
      <w:bodyDiv w:val="1"/>
      <w:marLeft w:val="0"/>
      <w:marRight w:val="0"/>
      <w:marTop w:val="0"/>
      <w:marBottom w:val="0"/>
      <w:divBdr>
        <w:top w:val="none" w:sz="0" w:space="0" w:color="auto"/>
        <w:left w:val="none" w:sz="0" w:space="0" w:color="auto"/>
        <w:bottom w:val="none" w:sz="0" w:space="0" w:color="auto"/>
        <w:right w:val="none" w:sz="0" w:space="0" w:color="auto"/>
      </w:divBdr>
    </w:div>
    <w:div w:id="249968796">
      <w:bodyDiv w:val="1"/>
      <w:marLeft w:val="0"/>
      <w:marRight w:val="0"/>
      <w:marTop w:val="0"/>
      <w:marBottom w:val="0"/>
      <w:divBdr>
        <w:top w:val="none" w:sz="0" w:space="0" w:color="auto"/>
        <w:left w:val="none" w:sz="0" w:space="0" w:color="auto"/>
        <w:bottom w:val="none" w:sz="0" w:space="0" w:color="auto"/>
        <w:right w:val="none" w:sz="0" w:space="0" w:color="auto"/>
      </w:divBdr>
    </w:div>
    <w:div w:id="250361278">
      <w:bodyDiv w:val="1"/>
      <w:marLeft w:val="0"/>
      <w:marRight w:val="0"/>
      <w:marTop w:val="0"/>
      <w:marBottom w:val="0"/>
      <w:divBdr>
        <w:top w:val="none" w:sz="0" w:space="0" w:color="auto"/>
        <w:left w:val="none" w:sz="0" w:space="0" w:color="auto"/>
        <w:bottom w:val="none" w:sz="0" w:space="0" w:color="auto"/>
        <w:right w:val="none" w:sz="0" w:space="0" w:color="auto"/>
      </w:divBdr>
    </w:div>
    <w:div w:id="261256789">
      <w:bodyDiv w:val="1"/>
      <w:marLeft w:val="0"/>
      <w:marRight w:val="0"/>
      <w:marTop w:val="0"/>
      <w:marBottom w:val="0"/>
      <w:divBdr>
        <w:top w:val="none" w:sz="0" w:space="0" w:color="auto"/>
        <w:left w:val="none" w:sz="0" w:space="0" w:color="auto"/>
        <w:bottom w:val="none" w:sz="0" w:space="0" w:color="auto"/>
        <w:right w:val="none" w:sz="0" w:space="0" w:color="auto"/>
      </w:divBdr>
    </w:div>
    <w:div w:id="273245595">
      <w:bodyDiv w:val="1"/>
      <w:marLeft w:val="0"/>
      <w:marRight w:val="0"/>
      <w:marTop w:val="0"/>
      <w:marBottom w:val="0"/>
      <w:divBdr>
        <w:top w:val="none" w:sz="0" w:space="0" w:color="auto"/>
        <w:left w:val="none" w:sz="0" w:space="0" w:color="auto"/>
        <w:bottom w:val="none" w:sz="0" w:space="0" w:color="auto"/>
        <w:right w:val="none" w:sz="0" w:space="0" w:color="auto"/>
      </w:divBdr>
    </w:div>
    <w:div w:id="276916214">
      <w:bodyDiv w:val="1"/>
      <w:marLeft w:val="0"/>
      <w:marRight w:val="0"/>
      <w:marTop w:val="0"/>
      <w:marBottom w:val="0"/>
      <w:divBdr>
        <w:top w:val="none" w:sz="0" w:space="0" w:color="auto"/>
        <w:left w:val="none" w:sz="0" w:space="0" w:color="auto"/>
        <w:bottom w:val="none" w:sz="0" w:space="0" w:color="auto"/>
        <w:right w:val="none" w:sz="0" w:space="0" w:color="auto"/>
      </w:divBdr>
    </w:div>
    <w:div w:id="287586489">
      <w:bodyDiv w:val="1"/>
      <w:marLeft w:val="0"/>
      <w:marRight w:val="0"/>
      <w:marTop w:val="0"/>
      <w:marBottom w:val="0"/>
      <w:divBdr>
        <w:top w:val="none" w:sz="0" w:space="0" w:color="auto"/>
        <w:left w:val="none" w:sz="0" w:space="0" w:color="auto"/>
        <w:bottom w:val="none" w:sz="0" w:space="0" w:color="auto"/>
        <w:right w:val="none" w:sz="0" w:space="0" w:color="auto"/>
      </w:divBdr>
    </w:div>
    <w:div w:id="307442784">
      <w:bodyDiv w:val="1"/>
      <w:marLeft w:val="0"/>
      <w:marRight w:val="0"/>
      <w:marTop w:val="0"/>
      <w:marBottom w:val="0"/>
      <w:divBdr>
        <w:top w:val="none" w:sz="0" w:space="0" w:color="auto"/>
        <w:left w:val="none" w:sz="0" w:space="0" w:color="auto"/>
        <w:bottom w:val="none" w:sz="0" w:space="0" w:color="auto"/>
        <w:right w:val="none" w:sz="0" w:space="0" w:color="auto"/>
      </w:divBdr>
    </w:div>
    <w:div w:id="313417849">
      <w:bodyDiv w:val="1"/>
      <w:marLeft w:val="0"/>
      <w:marRight w:val="0"/>
      <w:marTop w:val="0"/>
      <w:marBottom w:val="0"/>
      <w:divBdr>
        <w:top w:val="none" w:sz="0" w:space="0" w:color="auto"/>
        <w:left w:val="none" w:sz="0" w:space="0" w:color="auto"/>
        <w:bottom w:val="none" w:sz="0" w:space="0" w:color="auto"/>
        <w:right w:val="none" w:sz="0" w:space="0" w:color="auto"/>
      </w:divBdr>
    </w:div>
    <w:div w:id="351032318">
      <w:bodyDiv w:val="1"/>
      <w:marLeft w:val="0"/>
      <w:marRight w:val="0"/>
      <w:marTop w:val="0"/>
      <w:marBottom w:val="0"/>
      <w:divBdr>
        <w:top w:val="none" w:sz="0" w:space="0" w:color="auto"/>
        <w:left w:val="none" w:sz="0" w:space="0" w:color="auto"/>
        <w:bottom w:val="none" w:sz="0" w:space="0" w:color="auto"/>
        <w:right w:val="none" w:sz="0" w:space="0" w:color="auto"/>
      </w:divBdr>
    </w:div>
    <w:div w:id="355623270">
      <w:bodyDiv w:val="1"/>
      <w:marLeft w:val="0"/>
      <w:marRight w:val="0"/>
      <w:marTop w:val="0"/>
      <w:marBottom w:val="0"/>
      <w:divBdr>
        <w:top w:val="none" w:sz="0" w:space="0" w:color="auto"/>
        <w:left w:val="none" w:sz="0" w:space="0" w:color="auto"/>
        <w:bottom w:val="none" w:sz="0" w:space="0" w:color="auto"/>
        <w:right w:val="none" w:sz="0" w:space="0" w:color="auto"/>
      </w:divBdr>
    </w:div>
    <w:div w:id="356081205">
      <w:bodyDiv w:val="1"/>
      <w:marLeft w:val="0"/>
      <w:marRight w:val="0"/>
      <w:marTop w:val="0"/>
      <w:marBottom w:val="0"/>
      <w:divBdr>
        <w:top w:val="none" w:sz="0" w:space="0" w:color="auto"/>
        <w:left w:val="none" w:sz="0" w:space="0" w:color="auto"/>
        <w:bottom w:val="none" w:sz="0" w:space="0" w:color="auto"/>
        <w:right w:val="none" w:sz="0" w:space="0" w:color="auto"/>
      </w:divBdr>
    </w:div>
    <w:div w:id="365758854">
      <w:bodyDiv w:val="1"/>
      <w:marLeft w:val="0"/>
      <w:marRight w:val="0"/>
      <w:marTop w:val="0"/>
      <w:marBottom w:val="0"/>
      <w:divBdr>
        <w:top w:val="none" w:sz="0" w:space="0" w:color="auto"/>
        <w:left w:val="none" w:sz="0" w:space="0" w:color="auto"/>
        <w:bottom w:val="none" w:sz="0" w:space="0" w:color="auto"/>
        <w:right w:val="none" w:sz="0" w:space="0" w:color="auto"/>
      </w:divBdr>
    </w:div>
    <w:div w:id="373623298">
      <w:bodyDiv w:val="1"/>
      <w:marLeft w:val="0"/>
      <w:marRight w:val="0"/>
      <w:marTop w:val="0"/>
      <w:marBottom w:val="0"/>
      <w:divBdr>
        <w:top w:val="none" w:sz="0" w:space="0" w:color="auto"/>
        <w:left w:val="none" w:sz="0" w:space="0" w:color="auto"/>
        <w:bottom w:val="none" w:sz="0" w:space="0" w:color="auto"/>
        <w:right w:val="none" w:sz="0" w:space="0" w:color="auto"/>
      </w:divBdr>
    </w:div>
    <w:div w:id="378287729">
      <w:bodyDiv w:val="1"/>
      <w:marLeft w:val="0"/>
      <w:marRight w:val="0"/>
      <w:marTop w:val="0"/>
      <w:marBottom w:val="0"/>
      <w:divBdr>
        <w:top w:val="none" w:sz="0" w:space="0" w:color="auto"/>
        <w:left w:val="none" w:sz="0" w:space="0" w:color="auto"/>
        <w:bottom w:val="none" w:sz="0" w:space="0" w:color="auto"/>
        <w:right w:val="none" w:sz="0" w:space="0" w:color="auto"/>
      </w:divBdr>
    </w:div>
    <w:div w:id="388695789">
      <w:bodyDiv w:val="1"/>
      <w:marLeft w:val="0"/>
      <w:marRight w:val="0"/>
      <w:marTop w:val="0"/>
      <w:marBottom w:val="0"/>
      <w:divBdr>
        <w:top w:val="none" w:sz="0" w:space="0" w:color="auto"/>
        <w:left w:val="none" w:sz="0" w:space="0" w:color="auto"/>
        <w:bottom w:val="none" w:sz="0" w:space="0" w:color="auto"/>
        <w:right w:val="none" w:sz="0" w:space="0" w:color="auto"/>
      </w:divBdr>
    </w:div>
    <w:div w:id="397216060">
      <w:bodyDiv w:val="1"/>
      <w:marLeft w:val="0"/>
      <w:marRight w:val="0"/>
      <w:marTop w:val="0"/>
      <w:marBottom w:val="0"/>
      <w:divBdr>
        <w:top w:val="none" w:sz="0" w:space="0" w:color="auto"/>
        <w:left w:val="none" w:sz="0" w:space="0" w:color="auto"/>
        <w:bottom w:val="none" w:sz="0" w:space="0" w:color="auto"/>
        <w:right w:val="none" w:sz="0" w:space="0" w:color="auto"/>
      </w:divBdr>
    </w:div>
    <w:div w:id="401833602">
      <w:bodyDiv w:val="1"/>
      <w:marLeft w:val="0"/>
      <w:marRight w:val="0"/>
      <w:marTop w:val="0"/>
      <w:marBottom w:val="0"/>
      <w:divBdr>
        <w:top w:val="none" w:sz="0" w:space="0" w:color="auto"/>
        <w:left w:val="none" w:sz="0" w:space="0" w:color="auto"/>
        <w:bottom w:val="none" w:sz="0" w:space="0" w:color="auto"/>
        <w:right w:val="none" w:sz="0" w:space="0" w:color="auto"/>
      </w:divBdr>
    </w:div>
    <w:div w:id="402920775">
      <w:bodyDiv w:val="1"/>
      <w:marLeft w:val="0"/>
      <w:marRight w:val="0"/>
      <w:marTop w:val="0"/>
      <w:marBottom w:val="0"/>
      <w:divBdr>
        <w:top w:val="none" w:sz="0" w:space="0" w:color="auto"/>
        <w:left w:val="none" w:sz="0" w:space="0" w:color="auto"/>
        <w:bottom w:val="none" w:sz="0" w:space="0" w:color="auto"/>
        <w:right w:val="none" w:sz="0" w:space="0" w:color="auto"/>
      </w:divBdr>
    </w:div>
    <w:div w:id="420297550">
      <w:bodyDiv w:val="1"/>
      <w:marLeft w:val="0"/>
      <w:marRight w:val="0"/>
      <w:marTop w:val="0"/>
      <w:marBottom w:val="0"/>
      <w:divBdr>
        <w:top w:val="none" w:sz="0" w:space="0" w:color="auto"/>
        <w:left w:val="none" w:sz="0" w:space="0" w:color="auto"/>
        <w:bottom w:val="none" w:sz="0" w:space="0" w:color="auto"/>
        <w:right w:val="none" w:sz="0" w:space="0" w:color="auto"/>
      </w:divBdr>
    </w:div>
    <w:div w:id="445733873">
      <w:bodyDiv w:val="1"/>
      <w:marLeft w:val="0"/>
      <w:marRight w:val="0"/>
      <w:marTop w:val="0"/>
      <w:marBottom w:val="0"/>
      <w:divBdr>
        <w:top w:val="none" w:sz="0" w:space="0" w:color="auto"/>
        <w:left w:val="none" w:sz="0" w:space="0" w:color="auto"/>
        <w:bottom w:val="none" w:sz="0" w:space="0" w:color="auto"/>
        <w:right w:val="none" w:sz="0" w:space="0" w:color="auto"/>
      </w:divBdr>
    </w:div>
    <w:div w:id="449712956">
      <w:bodyDiv w:val="1"/>
      <w:marLeft w:val="0"/>
      <w:marRight w:val="0"/>
      <w:marTop w:val="0"/>
      <w:marBottom w:val="0"/>
      <w:divBdr>
        <w:top w:val="none" w:sz="0" w:space="0" w:color="auto"/>
        <w:left w:val="none" w:sz="0" w:space="0" w:color="auto"/>
        <w:bottom w:val="none" w:sz="0" w:space="0" w:color="auto"/>
        <w:right w:val="none" w:sz="0" w:space="0" w:color="auto"/>
      </w:divBdr>
    </w:div>
    <w:div w:id="450980607">
      <w:bodyDiv w:val="1"/>
      <w:marLeft w:val="0"/>
      <w:marRight w:val="0"/>
      <w:marTop w:val="0"/>
      <w:marBottom w:val="0"/>
      <w:divBdr>
        <w:top w:val="none" w:sz="0" w:space="0" w:color="auto"/>
        <w:left w:val="none" w:sz="0" w:space="0" w:color="auto"/>
        <w:bottom w:val="none" w:sz="0" w:space="0" w:color="auto"/>
        <w:right w:val="none" w:sz="0" w:space="0" w:color="auto"/>
      </w:divBdr>
    </w:div>
    <w:div w:id="453059055">
      <w:bodyDiv w:val="1"/>
      <w:marLeft w:val="0"/>
      <w:marRight w:val="0"/>
      <w:marTop w:val="0"/>
      <w:marBottom w:val="0"/>
      <w:divBdr>
        <w:top w:val="none" w:sz="0" w:space="0" w:color="auto"/>
        <w:left w:val="none" w:sz="0" w:space="0" w:color="auto"/>
        <w:bottom w:val="none" w:sz="0" w:space="0" w:color="auto"/>
        <w:right w:val="none" w:sz="0" w:space="0" w:color="auto"/>
      </w:divBdr>
    </w:div>
    <w:div w:id="480924528">
      <w:bodyDiv w:val="1"/>
      <w:marLeft w:val="0"/>
      <w:marRight w:val="0"/>
      <w:marTop w:val="0"/>
      <w:marBottom w:val="0"/>
      <w:divBdr>
        <w:top w:val="none" w:sz="0" w:space="0" w:color="auto"/>
        <w:left w:val="none" w:sz="0" w:space="0" w:color="auto"/>
        <w:bottom w:val="none" w:sz="0" w:space="0" w:color="auto"/>
        <w:right w:val="none" w:sz="0" w:space="0" w:color="auto"/>
      </w:divBdr>
    </w:div>
    <w:div w:id="484129026">
      <w:bodyDiv w:val="1"/>
      <w:marLeft w:val="0"/>
      <w:marRight w:val="0"/>
      <w:marTop w:val="0"/>
      <w:marBottom w:val="0"/>
      <w:divBdr>
        <w:top w:val="none" w:sz="0" w:space="0" w:color="auto"/>
        <w:left w:val="none" w:sz="0" w:space="0" w:color="auto"/>
        <w:bottom w:val="none" w:sz="0" w:space="0" w:color="auto"/>
        <w:right w:val="none" w:sz="0" w:space="0" w:color="auto"/>
      </w:divBdr>
    </w:div>
    <w:div w:id="488982782">
      <w:bodyDiv w:val="1"/>
      <w:marLeft w:val="0"/>
      <w:marRight w:val="0"/>
      <w:marTop w:val="0"/>
      <w:marBottom w:val="0"/>
      <w:divBdr>
        <w:top w:val="none" w:sz="0" w:space="0" w:color="auto"/>
        <w:left w:val="none" w:sz="0" w:space="0" w:color="auto"/>
        <w:bottom w:val="none" w:sz="0" w:space="0" w:color="auto"/>
        <w:right w:val="none" w:sz="0" w:space="0" w:color="auto"/>
      </w:divBdr>
    </w:div>
    <w:div w:id="497500598">
      <w:bodyDiv w:val="1"/>
      <w:marLeft w:val="0"/>
      <w:marRight w:val="0"/>
      <w:marTop w:val="0"/>
      <w:marBottom w:val="0"/>
      <w:divBdr>
        <w:top w:val="none" w:sz="0" w:space="0" w:color="auto"/>
        <w:left w:val="none" w:sz="0" w:space="0" w:color="auto"/>
        <w:bottom w:val="none" w:sz="0" w:space="0" w:color="auto"/>
        <w:right w:val="none" w:sz="0" w:space="0" w:color="auto"/>
      </w:divBdr>
    </w:div>
    <w:div w:id="506672230">
      <w:bodyDiv w:val="1"/>
      <w:marLeft w:val="0"/>
      <w:marRight w:val="0"/>
      <w:marTop w:val="0"/>
      <w:marBottom w:val="0"/>
      <w:divBdr>
        <w:top w:val="none" w:sz="0" w:space="0" w:color="auto"/>
        <w:left w:val="none" w:sz="0" w:space="0" w:color="auto"/>
        <w:bottom w:val="none" w:sz="0" w:space="0" w:color="auto"/>
        <w:right w:val="none" w:sz="0" w:space="0" w:color="auto"/>
      </w:divBdr>
    </w:div>
    <w:div w:id="515920737">
      <w:bodyDiv w:val="1"/>
      <w:marLeft w:val="0"/>
      <w:marRight w:val="0"/>
      <w:marTop w:val="0"/>
      <w:marBottom w:val="0"/>
      <w:divBdr>
        <w:top w:val="none" w:sz="0" w:space="0" w:color="auto"/>
        <w:left w:val="none" w:sz="0" w:space="0" w:color="auto"/>
        <w:bottom w:val="none" w:sz="0" w:space="0" w:color="auto"/>
        <w:right w:val="none" w:sz="0" w:space="0" w:color="auto"/>
      </w:divBdr>
    </w:div>
    <w:div w:id="522204951">
      <w:bodyDiv w:val="1"/>
      <w:marLeft w:val="0"/>
      <w:marRight w:val="0"/>
      <w:marTop w:val="0"/>
      <w:marBottom w:val="0"/>
      <w:divBdr>
        <w:top w:val="none" w:sz="0" w:space="0" w:color="auto"/>
        <w:left w:val="none" w:sz="0" w:space="0" w:color="auto"/>
        <w:bottom w:val="none" w:sz="0" w:space="0" w:color="auto"/>
        <w:right w:val="none" w:sz="0" w:space="0" w:color="auto"/>
      </w:divBdr>
    </w:div>
    <w:div w:id="523834901">
      <w:bodyDiv w:val="1"/>
      <w:marLeft w:val="0"/>
      <w:marRight w:val="0"/>
      <w:marTop w:val="0"/>
      <w:marBottom w:val="0"/>
      <w:divBdr>
        <w:top w:val="none" w:sz="0" w:space="0" w:color="auto"/>
        <w:left w:val="none" w:sz="0" w:space="0" w:color="auto"/>
        <w:bottom w:val="none" w:sz="0" w:space="0" w:color="auto"/>
        <w:right w:val="none" w:sz="0" w:space="0" w:color="auto"/>
      </w:divBdr>
    </w:div>
    <w:div w:id="554002781">
      <w:bodyDiv w:val="1"/>
      <w:marLeft w:val="0"/>
      <w:marRight w:val="0"/>
      <w:marTop w:val="0"/>
      <w:marBottom w:val="0"/>
      <w:divBdr>
        <w:top w:val="none" w:sz="0" w:space="0" w:color="auto"/>
        <w:left w:val="none" w:sz="0" w:space="0" w:color="auto"/>
        <w:bottom w:val="none" w:sz="0" w:space="0" w:color="auto"/>
        <w:right w:val="none" w:sz="0" w:space="0" w:color="auto"/>
      </w:divBdr>
    </w:div>
    <w:div w:id="557322680">
      <w:bodyDiv w:val="1"/>
      <w:marLeft w:val="0"/>
      <w:marRight w:val="0"/>
      <w:marTop w:val="0"/>
      <w:marBottom w:val="0"/>
      <w:divBdr>
        <w:top w:val="none" w:sz="0" w:space="0" w:color="auto"/>
        <w:left w:val="none" w:sz="0" w:space="0" w:color="auto"/>
        <w:bottom w:val="none" w:sz="0" w:space="0" w:color="auto"/>
        <w:right w:val="none" w:sz="0" w:space="0" w:color="auto"/>
      </w:divBdr>
    </w:div>
    <w:div w:id="561453782">
      <w:bodyDiv w:val="1"/>
      <w:marLeft w:val="0"/>
      <w:marRight w:val="0"/>
      <w:marTop w:val="0"/>
      <w:marBottom w:val="0"/>
      <w:divBdr>
        <w:top w:val="none" w:sz="0" w:space="0" w:color="auto"/>
        <w:left w:val="none" w:sz="0" w:space="0" w:color="auto"/>
        <w:bottom w:val="none" w:sz="0" w:space="0" w:color="auto"/>
        <w:right w:val="none" w:sz="0" w:space="0" w:color="auto"/>
      </w:divBdr>
    </w:div>
    <w:div w:id="570238597">
      <w:bodyDiv w:val="1"/>
      <w:marLeft w:val="0"/>
      <w:marRight w:val="0"/>
      <w:marTop w:val="0"/>
      <w:marBottom w:val="0"/>
      <w:divBdr>
        <w:top w:val="none" w:sz="0" w:space="0" w:color="auto"/>
        <w:left w:val="none" w:sz="0" w:space="0" w:color="auto"/>
        <w:bottom w:val="none" w:sz="0" w:space="0" w:color="auto"/>
        <w:right w:val="none" w:sz="0" w:space="0" w:color="auto"/>
      </w:divBdr>
    </w:div>
    <w:div w:id="575167042">
      <w:bodyDiv w:val="1"/>
      <w:marLeft w:val="0"/>
      <w:marRight w:val="0"/>
      <w:marTop w:val="0"/>
      <w:marBottom w:val="0"/>
      <w:divBdr>
        <w:top w:val="none" w:sz="0" w:space="0" w:color="auto"/>
        <w:left w:val="none" w:sz="0" w:space="0" w:color="auto"/>
        <w:bottom w:val="none" w:sz="0" w:space="0" w:color="auto"/>
        <w:right w:val="none" w:sz="0" w:space="0" w:color="auto"/>
      </w:divBdr>
    </w:div>
    <w:div w:id="576406147">
      <w:bodyDiv w:val="1"/>
      <w:marLeft w:val="0"/>
      <w:marRight w:val="0"/>
      <w:marTop w:val="0"/>
      <w:marBottom w:val="0"/>
      <w:divBdr>
        <w:top w:val="none" w:sz="0" w:space="0" w:color="auto"/>
        <w:left w:val="none" w:sz="0" w:space="0" w:color="auto"/>
        <w:bottom w:val="none" w:sz="0" w:space="0" w:color="auto"/>
        <w:right w:val="none" w:sz="0" w:space="0" w:color="auto"/>
      </w:divBdr>
    </w:div>
    <w:div w:id="576479718">
      <w:bodyDiv w:val="1"/>
      <w:marLeft w:val="0"/>
      <w:marRight w:val="0"/>
      <w:marTop w:val="0"/>
      <w:marBottom w:val="0"/>
      <w:divBdr>
        <w:top w:val="none" w:sz="0" w:space="0" w:color="auto"/>
        <w:left w:val="none" w:sz="0" w:space="0" w:color="auto"/>
        <w:bottom w:val="none" w:sz="0" w:space="0" w:color="auto"/>
        <w:right w:val="none" w:sz="0" w:space="0" w:color="auto"/>
      </w:divBdr>
    </w:div>
    <w:div w:id="584844815">
      <w:bodyDiv w:val="1"/>
      <w:marLeft w:val="0"/>
      <w:marRight w:val="0"/>
      <w:marTop w:val="0"/>
      <w:marBottom w:val="0"/>
      <w:divBdr>
        <w:top w:val="none" w:sz="0" w:space="0" w:color="auto"/>
        <w:left w:val="none" w:sz="0" w:space="0" w:color="auto"/>
        <w:bottom w:val="none" w:sz="0" w:space="0" w:color="auto"/>
        <w:right w:val="none" w:sz="0" w:space="0" w:color="auto"/>
      </w:divBdr>
    </w:div>
    <w:div w:id="599800740">
      <w:bodyDiv w:val="1"/>
      <w:marLeft w:val="0"/>
      <w:marRight w:val="0"/>
      <w:marTop w:val="0"/>
      <w:marBottom w:val="0"/>
      <w:divBdr>
        <w:top w:val="none" w:sz="0" w:space="0" w:color="auto"/>
        <w:left w:val="none" w:sz="0" w:space="0" w:color="auto"/>
        <w:bottom w:val="none" w:sz="0" w:space="0" w:color="auto"/>
        <w:right w:val="none" w:sz="0" w:space="0" w:color="auto"/>
      </w:divBdr>
    </w:div>
    <w:div w:id="602036244">
      <w:bodyDiv w:val="1"/>
      <w:marLeft w:val="0"/>
      <w:marRight w:val="0"/>
      <w:marTop w:val="0"/>
      <w:marBottom w:val="0"/>
      <w:divBdr>
        <w:top w:val="none" w:sz="0" w:space="0" w:color="auto"/>
        <w:left w:val="none" w:sz="0" w:space="0" w:color="auto"/>
        <w:bottom w:val="none" w:sz="0" w:space="0" w:color="auto"/>
        <w:right w:val="none" w:sz="0" w:space="0" w:color="auto"/>
      </w:divBdr>
    </w:div>
    <w:div w:id="615261892">
      <w:bodyDiv w:val="1"/>
      <w:marLeft w:val="0"/>
      <w:marRight w:val="0"/>
      <w:marTop w:val="0"/>
      <w:marBottom w:val="0"/>
      <w:divBdr>
        <w:top w:val="none" w:sz="0" w:space="0" w:color="auto"/>
        <w:left w:val="none" w:sz="0" w:space="0" w:color="auto"/>
        <w:bottom w:val="none" w:sz="0" w:space="0" w:color="auto"/>
        <w:right w:val="none" w:sz="0" w:space="0" w:color="auto"/>
      </w:divBdr>
    </w:div>
    <w:div w:id="620065089">
      <w:bodyDiv w:val="1"/>
      <w:marLeft w:val="0"/>
      <w:marRight w:val="0"/>
      <w:marTop w:val="0"/>
      <w:marBottom w:val="0"/>
      <w:divBdr>
        <w:top w:val="none" w:sz="0" w:space="0" w:color="auto"/>
        <w:left w:val="none" w:sz="0" w:space="0" w:color="auto"/>
        <w:bottom w:val="none" w:sz="0" w:space="0" w:color="auto"/>
        <w:right w:val="none" w:sz="0" w:space="0" w:color="auto"/>
      </w:divBdr>
    </w:div>
    <w:div w:id="620574155">
      <w:bodyDiv w:val="1"/>
      <w:marLeft w:val="0"/>
      <w:marRight w:val="0"/>
      <w:marTop w:val="0"/>
      <w:marBottom w:val="0"/>
      <w:divBdr>
        <w:top w:val="none" w:sz="0" w:space="0" w:color="auto"/>
        <w:left w:val="none" w:sz="0" w:space="0" w:color="auto"/>
        <w:bottom w:val="none" w:sz="0" w:space="0" w:color="auto"/>
        <w:right w:val="none" w:sz="0" w:space="0" w:color="auto"/>
      </w:divBdr>
    </w:div>
    <w:div w:id="623002366">
      <w:bodyDiv w:val="1"/>
      <w:marLeft w:val="0"/>
      <w:marRight w:val="0"/>
      <w:marTop w:val="0"/>
      <w:marBottom w:val="0"/>
      <w:divBdr>
        <w:top w:val="none" w:sz="0" w:space="0" w:color="auto"/>
        <w:left w:val="none" w:sz="0" w:space="0" w:color="auto"/>
        <w:bottom w:val="none" w:sz="0" w:space="0" w:color="auto"/>
        <w:right w:val="none" w:sz="0" w:space="0" w:color="auto"/>
      </w:divBdr>
    </w:div>
    <w:div w:id="646209178">
      <w:bodyDiv w:val="1"/>
      <w:marLeft w:val="0"/>
      <w:marRight w:val="0"/>
      <w:marTop w:val="0"/>
      <w:marBottom w:val="0"/>
      <w:divBdr>
        <w:top w:val="none" w:sz="0" w:space="0" w:color="auto"/>
        <w:left w:val="none" w:sz="0" w:space="0" w:color="auto"/>
        <w:bottom w:val="none" w:sz="0" w:space="0" w:color="auto"/>
        <w:right w:val="none" w:sz="0" w:space="0" w:color="auto"/>
      </w:divBdr>
    </w:div>
    <w:div w:id="650214497">
      <w:bodyDiv w:val="1"/>
      <w:marLeft w:val="0"/>
      <w:marRight w:val="0"/>
      <w:marTop w:val="0"/>
      <w:marBottom w:val="0"/>
      <w:divBdr>
        <w:top w:val="none" w:sz="0" w:space="0" w:color="auto"/>
        <w:left w:val="none" w:sz="0" w:space="0" w:color="auto"/>
        <w:bottom w:val="none" w:sz="0" w:space="0" w:color="auto"/>
        <w:right w:val="none" w:sz="0" w:space="0" w:color="auto"/>
      </w:divBdr>
    </w:div>
    <w:div w:id="671221400">
      <w:bodyDiv w:val="1"/>
      <w:marLeft w:val="0"/>
      <w:marRight w:val="0"/>
      <w:marTop w:val="0"/>
      <w:marBottom w:val="0"/>
      <w:divBdr>
        <w:top w:val="none" w:sz="0" w:space="0" w:color="auto"/>
        <w:left w:val="none" w:sz="0" w:space="0" w:color="auto"/>
        <w:bottom w:val="none" w:sz="0" w:space="0" w:color="auto"/>
        <w:right w:val="none" w:sz="0" w:space="0" w:color="auto"/>
      </w:divBdr>
    </w:div>
    <w:div w:id="676032823">
      <w:bodyDiv w:val="1"/>
      <w:marLeft w:val="0"/>
      <w:marRight w:val="0"/>
      <w:marTop w:val="0"/>
      <w:marBottom w:val="0"/>
      <w:divBdr>
        <w:top w:val="none" w:sz="0" w:space="0" w:color="auto"/>
        <w:left w:val="none" w:sz="0" w:space="0" w:color="auto"/>
        <w:bottom w:val="none" w:sz="0" w:space="0" w:color="auto"/>
        <w:right w:val="none" w:sz="0" w:space="0" w:color="auto"/>
      </w:divBdr>
    </w:div>
    <w:div w:id="678777516">
      <w:bodyDiv w:val="1"/>
      <w:marLeft w:val="0"/>
      <w:marRight w:val="0"/>
      <w:marTop w:val="0"/>
      <w:marBottom w:val="0"/>
      <w:divBdr>
        <w:top w:val="none" w:sz="0" w:space="0" w:color="auto"/>
        <w:left w:val="none" w:sz="0" w:space="0" w:color="auto"/>
        <w:bottom w:val="none" w:sz="0" w:space="0" w:color="auto"/>
        <w:right w:val="none" w:sz="0" w:space="0" w:color="auto"/>
      </w:divBdr>
    </w:div>
    <w:div w:id="680354036">
      <w:bodyDiv w:val="1"/>
      <w:marLeft w:val="0"/>
      <w:marRight w:val="0"/>
      <w:marTop w:val="0"/>
      <w:marBottom w:val="0"/>
      <w:divBdr>
        <w:top w:val="none" w:sz="0" w:space="0" w:color="auto"/>
        <w:left w:val="none" w:sz="0" w:space="0" w:color="auto"/>
        <w:bottom w:val="none" w:sz="0" w:space="0" w:color="auto"/>
        <w:right w:val="none" w:sz="0" w:space="0" w:color="auto"/>
      </w:divBdr>
    </w:div>
    <w:div w:id="680815331">
      <w:bodyDiv w:val="1"/>
      <w:marLeft w:val="0"/>
      <w:marRight w:val="0"/>
      <w:marTop w:val="0"/>
      <w:marBottom w:val="0"/>
      <w:divBdr>
        <w:top w:val="none" w:sz="0" w:space="0" w:color="auto"/>
        <w:left w:val="none" w:sz="0" w:space="0" w:color="auto"/>
        <w:bottom w:val="none" w:sz="0" w:space="0" w:color="auto"/>
        <w:right w:val="none" w:sz="0" w:space="0" w:color="auto"/>
      </w:divBdr>
    </w:div>
    <w:div w:id="681475127">
      <w:bodyDiv w:val="1"/>
      <w:marLeft w:val="0"/>
      <w:marRight w:val="0"/>
      <w:marTop w:val="0"/>
      <w:marBottom w:val="0"/>
      <w:divBdr>
        <w:top w:val="none" w:sz="0" w:space="0" w:color="auto"/>
        <w:left w:val="none" w:sz="0" w:space="0" w:color="auto"/>
        <w:bottom w:val="none" w:sz="0" w:space="0" w:color="auto"/>
        <w:right w:val="none" w:sz="0" w:space="0" w:color="auto"/>
      </w:divBdr>
    </w:div>
    <w:div w:id="693847136">
      <w:bodyDiv w:val="1"/>
      <w:marLeft w:val="0"/>
      <w:marRight w:val="0"/>
      <w:marTop w:val="0"/>
      <w:marBottom w:val="0"/>
      <w:divBdr>
        <w:top w:val="none" w:sz="0" w:space="0" w:color="auto"/>
        <w:left w:val="none" w:sz="0" w:space="0" w:color="auto"/>
        <w:bottom w:val="none" w:sz="0" w:space="0" w:color="auto"/>
        <w:right w:val="none" w:sz="0" w:space="0" w:color="auto"/>
      </w:divBdr>
    </w:div>
    <w:div w:id="697125496">
      <w:bodyDiv w:val="1"/>
      <w:marLeft w:val="0"/>
      <w:marRight w:val="0"/>
      <w:marTop w:val="0"/>
      <w:marBottom w:val="0"/>
      <w:divBdr>
        <w:top w:val="none" w:sz="0" w:space="0" w:color="auto"/>
        <w:left w:val="none" w:sz="0" w:space="0" w:color="auto"/>
        <w:bottom w:val="none" w:sz="0" w:space="0" w:color="auto"/>
        <w:right w:val="none" w:sz="0" w:space="0" w:color="auto"/>
      </w:divBdr>
    </w:div>
    <w:div w:id="697238353">
      <w:bodyDiv w:val="1"/>
      <w:marLeft w:val="0"/>
      <w:marRight w:val="0"/>
      <w:marTop w:val="0"/>
      <w:marBottom w:val="0"/>
      <w:divBdr>
        <w:top w:val="none" w:sz="0" w:space="0" w:color="auto"/>
        <w:left w:val="none" w:sz="0" w:space="0" w:color="auto"/>
        <w:bottom w:val="none" w:sz="0" w:space="0" w:color="auto"/>
        <w:right w:val="none" w:sz="0" w:space="0" w:color="auto"/>
      </w:divBdr>
    </w:div>
    <w:div w:id="697850346">
      <w:bodyDiv w:val="1"/>
      <w:marLeft w:val="0"/>
      <w:marRight w:val="0"/>
      <w:marTop w:val="0"/>
      <w:marBottom w:val="0"/>
      <w:divBdr>
        <w:top w:val="none" w:sz="0" w:space="0" w:color="auto"/>
        <w:left w:val="none" w:sz="0" w:space="0" w:color="auto"/>
        <w:bottom w:val="none" w:sz="0" w:space="0" w:color="auto"/>
        <w:right w:val="none" w:sz="0" w:space="0" w:color="auto"/>
      </w:divBdr>
    </w:div>
    <w:div w:id="712462759">
      <w:bodyDiv w:val="1"/>
      <w:marLeft w:val="0"/>
      <w:marRight w:val="0"/>
      <w:marTop w:val="0"/>
      <w:marBottom w:val="0"/>
      <w:divBdr>
        <w:top w:val="none" w:sz="0" w:space="0" w:color="auto"/>
        <w:left w:val="none" w:sz="0" w:space="0" w:color="auto"/>
        <w:bottom w:val="none" w:sz="0" w:space="0" w:color="auto"/>
        <w:right w:val="none" w:sz="0" w:space="0" w:color="auto"/>
      </w:divBdr>
    </w:div>
    <w:div w:id="716122735">
      <w:bodyDiv w:val="1"/>
      <w:marLeft w:val="0"/>
      <w:marRight w:val="0"/>
      <w:marTop w:val="0"/>
      <w:marBottom w:val="0"/>
      <w:divBdr>
        <w:top w:val="none" w:sz="0" w:space="0" w:color="auto"/>
        <w:left w:val="none" w:sz="0" w:space="0" w:color="auto"/>
        <w:bottom w:val="none" w:sz="0" w:space="0" w:color="auto"/>
        <w:right w:val="none" w:sz="0" w:space="0" w:color="auto"/>
      </w:divBdr>
    </w:div>
    <w:div w:id="735396285">
      <w:bodyDiv w:val="1"/>
      <w:marLeft w:val="0"/>
      <w:marRight w:val="0"/>
      <w:marTop w:val="0"/>
      <w:marBottom w:val="0"/>
      <w:divBdr>
        <w:top w:val="none" w:sz="0" w:space="0" w:color="auto"/>
        <w:left w:val="none" w:sz="0" w:space="0" w:color="auto"/>
        <w:bottom w:val="none" w:sz="0" w:space="0" w:color="auto"/>
        <w:right w:val="none" w:sz="0" w:space="0" w:color="auto"/>
      </w:divBdr>
    </w:div>
    <w:div w:id="745613898">
      <w:bodyDiv w:val="1"/>
      <w:marLeft w:val="0"/>
      <w:marRight w:val="0"/>
      <w:marTop w:val="0"/>
      <w:marBottom w:val="0"/>
      <w:divBdr>
        <w:top w:val="none" w:sz="0" w:space="0" w:color="auto"/>
        <w:left w:val="none" w:sz="0" w:space="0" w:color="auto"/>
        <w:bottom w:val="none" w:sz="0" w:space="0" w:color="auto"/>
        <w:right w:val="none" w:sz="0" w:space="0" w:color="auto"/>
      </w:divBdr>
    </w:div>
    <w:div w:id="747926551">
      <w:bodyDiv w:val="1"/>
      <w:marLeft w:val="0"/>
      <w:marRight w:val="0"/>
      <w:marTop w:val="0"/>
      <w:marBottom w:val="0"/>
      <w:divBdr>
        <w:top w:val="none" w:sz="0" w:space="0" w:color="auto"/>
        <w:left w:val="none" w:sz="0" w:space="0" w:color="auto"/>
        <w:bottom w:val="none" w:sz="0" w:space="0" w:color="auto"/>
        <w:right w:val="none" w:sz="0" w:space="0" w:color="auto"/>
      </w:divBdr>
    </w:div>
    <w:div w:id="752706251">
      <w:bodyDiv w:val="1"/>
      <w:marLeft w:val="0"/>
      <w:marRight w:val="0"/>
      <w:marTop w:val="0"/>
      <w:marBottom w:val="0"/>
      <w:divBdr>
        <w:top w:val="none" w:sz="0" w:space="0" w:color="auto"/>
        <w:left w:val="none" w:sz="0" w:space="0" w:color="auto"/>
        <w:bottom w:val="none" w:sz="0" w:space="0" w:color="auto"/>
        <w:right w:val="none" w:sz="0" w:space="0" w:color="auto"/>
      </w:divBdr>
    </w:div>
    <w:div w:id="753624842">
      <w:bodyDiv w:val="1"/>
      <w:marLeft w:val="0"/>
      <w:marRight w:val="0"/>
      <w:marTop w:val="0"/>
      <w:marBottom w:val="0"/>
      <w:divBdr>
        <w:top w:val="none" w:sz="0" w:space="0" w:color="auto"/>
        <w:left w:val="none" w:sz="0" w:space="0" w:color="auto"/>
        <w:bottom w:val="none" w:sz="0" w:space="0" w:color="auto"/>
        <w:right w:val="none" w:sz="0" w:space="0" w:color="auto"/>
      </w:divBdr>
    </w:div>
    <w:div w:id="757864994">
      <w:bodyDiv w:val="1"/>
      <w:marLeft w:val="0"/>
      <w:marRight w:val="0"/>
      <w:marTop w:val="0"/>
      <w:marBottom w:val="0"/>
      <w:divBdr>
        <w:top w:val="none" w:sz="0" w:space="0" w:color="auto"/>
        <w:left w:val="none" w:sz="0" w:space="0" w:color="auto"/>
        <w:bottom w:val="none" w:sz="0" w:space="0" w:color="auto"/>
        <w:right w:val="none" w:sz="0" w:space="0" w:color="auto"/>
      </w:divBdr>
    </w:div>
    <w:div w:id="759452622">
      <w:bodyDiv w:val="1"/>
      <w:marLeft w:val="0"/>
      <w:marRight w:val="0"/>
      <w:marTop w:val="0"/>
      <w:marBottom w:val="0"/>
      <w:divBdr>
        <w:top w:val="none" w:sz="0" w:space="0" w:color="auto"/>
        <w:left w:val="none" w:sz="0" w:space="0" w:color="auto"/>
        <w:bottom w:val="none" w:sz="0" w:space="0" w:color="auto"/>
        <w:right w:val="none" w:sz="0" w:space="0" w:color="auto"/>
      </w:divBdr>
    </w:div>
    <w:div w:id="760563890">
      <w:bodyDiv w:val="1"/>
      <w:marLeft w:val="0"/>
      <w:marRight w:val="0"/>
      <w:marTop w:val="0"/>
      <w:marBottom w:val="0"/>
      <w:divBdr>
        <w:top w:val="none" w:sz="0" w:space="0" w:color="auto"/>
        <w:left w:val="none" w:sz="0" w:space="0" w:color="auto"/>
        <w:bottom w:val="none" w:sz="0" w:space="0" w:color="auto"/>
        <w:right w:val="none" w:sz="0" w:space="0" w:color="auto"/>
      </w:divBdr>
    </w:div>
    <w:div w:id="779254150">
      <w:bodyDiv w:val="1"/>
      <w:marLeft w:val="0"/>
      <w:marRight w:val="0"/>
      <w:marTop w:val="0"/>
      <w:marBottom w:val="0"/>
      <w:divBdr>
        <w:top w:val="none" w:sz="0" w:space="0" w:color="auto"/>
        <w:left w:val="none" w:sz="0" w:space="0" w:color="auto"/>
        <w:bottom w:val="none" w:sz="0" w:space="0" w:color="auto"/>
        <w:right w:val="none" w:sz="0" w:space="0" w:color="auto"/>
      </w:divBdr>
    </w:div>
    <w:div w:id="793791832">
      <w:bodyDiv w:val="1"/>
      <w:marLeft w:val="0"/>
      <w:marRight w:val="0"/>
      <w:marTop w:val="0"/>
      <w:marBottom w:val="0"/>
      <w:divBdr>
        <w:top w:val="none" w:sz="0" w:space="0" w:color="auto"/>
        <w:left w:val="none" w:sz="0" w:space="0" w:color="auto"/>
        <w:bottom w:val="none" w:sz="0" w:space="0" w:color="auto"/>
        <w:right w:val="none" w:sz="0" w:space="0" w:color="auto"/>
      </w:divBdr>
    </w:div>
    <w:div w:id="803230509">
      <w:bodyDiv w:val="1"/>
      <w:marLeft w:val="0"/>
      <w:marRight w:val="0"/>
      <w:marTop w:val="0"/>
      <w:marBottom w:val="0"/>
      <w:divBdr>
        <w:top w:val="none" w:sz="0" w:space="0" w:color="auto"/>
        <w:left w:val="none" w:sz="0" w:space="0" w:color="auto"/>
        <w:bottom w:val="none" w:sz="0" w:space="0" w:color="auto"/>
        <w:right w:val="none" w:sz="0" w:space="0" w:color="auto"/>
      </w:divBdr>
    </w:div>
    <w:div w:id="809711013">
      <w:bodyDiv w:val="1"/>
      <w:marLeft w:val="0"/>
      <w:marRight w:val="0"/>
      <w:marTop w:val="0"/>
      <w:marBottom w:val="0"/>
      <w:divBdr>
        <w:top w:val="none" w:sz="0" w:space="0" w:color="auto"/>
        <w:left w:val="none" w:sz="0" w:space="0" w:color="auto"/>
        <w:bottom w:val="none" w:sz="0" w:space="0" w:color="auto"/>
        <w:right w:val="none" w:sz="0" w:space="0" w:color="auto"/>
      </w:divBdr>
    </w:div>
    <w:div w:id="834564325">
      <w:bodyDiv w:val="1"/>
      <w:marLeft w:val="0"/>
      <w:marRight w:val="0"/>
      <w:marTop w:val="0"/>
      <w:marBottom w:val="0"/>
      <w:divBdr>
        <w:top w:val="none" w:sz="0" w:space="0" w:color="auto"/>
        <w:left w:val="none" w:sz="0" w:space="0" w:color="auto"/>
        <w:bottom w:val="none" w:sz="0" w:space="0" w:color="auto"/>
        <w:right w:val="none" w:sz="0" w:space="0" w:color="auto"/>
      </w:divBdr>
    </w:div>
    <w:div w:id="887957273">
      <w:bodyDiv w:val="1"/>
      <w:marLeft w:val="0"/>
      <w:marRight w:val="0"/>
      <w:marTop w:val="0"/>
      <w:marBottom w:val="0"/>
      <w:divBdr>
        <w:top w:val="none" w:sz="0" w:space="0" w:color="auto"/>
        <w:left w:val="none" w:sz="0" w:space="0" w:color="auto"/>
        <w:bottom w:val="none" w:sz="0" w:space="0" w:color="auto"/>
        <w:right w:val="none" w:sz="0" w:space="0" w:color="auto"/>
      </w:divBdr>
    </w:div>
    <w:div w:id="894897788">
      <w:bodyDiv w:val="1"/>
      <w:marLeft w:val="0"/>
      <w:marRight w:val="0"/>
      <w:marTop w:val="0"/>
      <w:marBottom w:val="0"/>
      <w:divBdr>
        <w:top w:val="none" w:sz="0" w:space="0" w:color="auto"/>
        <w:left w:val="none" w:sz="0" w:space="0" w:color="auto"/>
        <w:bottom w:val="none" w:sz="0" w:space="0" w:color="auto"/>
        <w:right w:val="none" w:sz="0" w:space="0" w:color="auto"/>
      </w:divBdr>
    </w:div>
    <w:div w:id="920136384">
      <w:bodyDiv w:val="1"/>
      <w:marLeft w:val="0"/>
      <w:marRight w:val="0"/>
      <w:marTop w:val="0"/>
      <w:marBottom w:val="0"/>
      <w:divBdr>
        <w:top w:val="none" w:sz="0" w:space="0" w:color="auto"/>
        <w:left w:val="none" w:sz="0" w:space="0" w:color="auto"/>
        <w:bottom w:val="none" w:sz="0" w:space="0" w:color="auto"/>
        <w:right w:val="none" w:sz="0" w:space="0" w:color="auto"/>
      </w:divBdr>
    </w:div>
    <w:div w:id="921373052">
      <w:bodyDiv w:val="1"/>
      <w:marLeft w:val="0"/>
      <w:marRight w:val="0"/>
      <w:marTop w:val="0"/>
      <w:marBottom w:val="0"/>
      <w:divBdr>
        <w:top w:val="none" w:sz="0" w:space="0" w:color="auto"/>
        <w:left w:val="none" w:sz="0" w:space="0" w:color="auto"/>
        <w:bottom w:val="none" w:sz="0" w:space="0" w:color="auto"/>
        <w:right w:val="none" w:sz="0" w:space="0" w:color="auto"/>
      </w:divBdr>
    </w:div>
    <w:div w:id="924529774">
      <w:bodyDiv w:val="1"/>
      <w:marLeft w:val="0"/>
      <w:marRight w:val="0"/>
      <w:marTop w:val="0"/>
      <w:marBottom w:val="0"/>
      <w:divBdr>
        <w:top w:val="none" w:sz="0" w:space="0" w:color="auto"/>
        <w:left w:val="none" w:sz="0" w:space="0" w:color="auto"/>
        <w:bottom w:val="none" w:sz="0" w:space="0" w:color="auto"/>
        <w:right w:val="none" w:sz="0" w:space="0" w:color="auto"/>
      </w:divBdr>
    </w:div>
    <w:div w:id="943533578">
      <w:bodyDiv w:val="1"/>
      <w:marLeft w:val="0"/>
      <w:marRight w:val="0"/>
      <w:marTop w:val="0"/>
      <w:marBottom w:val="0"/>
      <w:divBdr>
        <w:top w:val="none" w:sz="0" w:space="0" w:color="auto"/>
        <w:left w:val="none" w:sz="0" w:space="0" w:color="auto"/>
        <w:bottom w:val="none" w:sz="0" w:space="0" w:color="auto"/>
        <w:right w:val="none" w:sz="0" w:space="0" w:color="auto"/>
      </w:divBdr>
    </w:div>
    <w:div w:id="956642339">
      <w:bodyDiv w:val="1"/>
      <w:marLeft w:val="0"/>
      <w:marRight w:val="0"/>
      <w:marTop w:val="0"/>
      <w:marBottom w:val="0"/>
      <w:divBdr>
        <w:top w:val="none" w:sz="0" w:space="0" w:color="auto"/>
        <w:left w:val="none" w:sz="0" w:space="0" w:color="auto"/>
        <w:bottom w:val="none" w:sz="0" w:space="0" w:color="auto"/>
        <w:right w:val="none" w:sz="0" w:space="0" w:color="auto"/>
      </w:divBdr>
    </w:div>
    <w:div w:id="958298932">
      <w:bodyDiv w:val="1"/>
      <w:marLeft w:val="0"/>
      <w:marRight w:val="0"/>
      <w:marTop w:val="0"/>
      <w:marBottom w:val="0"/>
      <w:divBdr>
        <w:top w:val="none" w:sz="0" w:space="0" w:color="auto"/>
        <w:left w:val="none" w:sz="0" w:space="0" w:color="auto"/>
        <w:bottom w:val="none" w:sz="0" w:space="0" w:color="auto"/>
        <w:right w:val="none" w:sz="0" w:space="0" w:color="auto"/>
      </w:divBdr>
    </w:div>
    <w:div w:id="968899188">
      <w:bodyDiv w:val="1"/>
      <w:marLeft w:val="0"/>
      <w:marRight w:val="0"/>
      <w:marTop w:val="0"/>
      <w:marBottom w:val="0"/>
      <w:divBdr>
        <w:top w:val="none" w:sz="0" w:space="0" w:color="auto"/>
        <w:left w:val="none" w:sz="0" w:space="0" w:color="auto"/>
        <w:bottom w:val="none" w:sz="0" w:space="0" w:color="auto"/>
        <w:right w:val="none" w:sz="0" w:space="0" w:color="auto"/>
      </w:divBdr>
    </w:div>
    <w:div w:id="969750909">
      <w:bodyDiv w:val="1"/>
      <w:marLeft w:val="0"/>
      <w:marRight w:val="0"/>
      <w:marTop w:val="0"/>
      <w:marBottom w:val="0"/>
      <w:divBdr>
        <w:top w:val="none" w:sz="0" w:space="0" w:color="auto"/>
        <w:left w:val="none" w:sz="0" w:space="0" w:color="auto"/>
        <w:bottom w:val="none" w:sz="0" w:space="0" w:color="auto"/>
        <w:right w:val="none" w:sz="0" w:space="0" w:color="auto"/>
      </w:divBdr>
    </w:div>
    <w:div w:id="981158380">
      <w:bodyDiv w:val="1"/>
      <w:marLeft w:val="0"/>
      <w:marRight w:val="0"/>
      <w:marTop w:val="0"/>
      <w:marBottom w:val="0"/>
      <w:divBdr>
        <w:top w:val="none" w:sz="0" w:space="0" w:color="auto"/>
        <w:left w:val="none" w:sz="0" w:space="0" w:color="auto"/>
        <w:bottom w:val="none" w:sz="0" w:space="0" w:color="auto"/>
        <w:right w:val="none" w:sz="0" w:space="0" w:color="auto"/>
      </w:divBdr>
    </w:div>
    <w:div w:id="989292142">
      <w:bodyDiv w:val="1"/>
      <w:marLeft w:val="0"/>
      <w:marRight w:val="0"/>
      <w:marTop w:val="0"/>
      <w:marBottom w:val="0"/>
      <w:divBdr>
        <w:top w:val="none" w:sz="0" w:space="0" w:color="auto"/>
        <w:left w:val="none" w:sz="0" w:space="0" w:color="auto"/>
        <w:bottom w:val="none" w:sz="0" w:space="0" w:color="auto"/>
        <w:right w:val="none" w:sz="0" w:space="0" w:color="auto"/>
      </w:divBdr>
    </w:div>
    <w:div w:id="1007564744">
      <w:bodyDiv w:val="1"/>
      <w:marLeft w:val="0"/>
      <w:marRight w:val="0"/>
      <w:marTop w:val="0"/>
      <w:marBottom w:val="0"/>
      <w:divBdr>
        <w:top w:val="none" w:sz="0" w:space="0" w:color="auto"/>
        <w:left w:val="none" w:sz="0" w:space="0" w:color="auto"/>
        <w:bottom w:val="none" w:sz="0" w:space="0" w:color="auto"/>
        <w:right w:val="none" w:sz="0" w:space="0" w:color="auto"/>
      </w:divBdr>
    </w:div>
    <w:div w:id="1017923339">
      <w:bodyDiv w:val="1"/>
      <w:marLeft w:val="0"/>
      <w:marRight w:val="0"/>
      <w:marTop w:val="0"/>
      <w:marBottom w:val="0"/>
      <w:divBdr>
        <w:top w:val="none" w:sz="0" w:space="0" w:color="auto"/>
        <w:left w:val="none" w:sz="0" w:space="0" w:color="auto"/>
        <w:bottom w:val="none" w:sz="0" w:space="0" w:color="auto"/>
        <w:right w:val="none" w:sz="0" w:space="0" w:color="auto"/>
      </w:divBdr>
    </w:div>
    <w:div w:id="1027759898">
      <w:bodyDiv w:val="1"/>
      <w:marLeft w:val="0"/>
      <w:marRight w:val="0"/>
      <w:marTop w:val="0"/>
      <w:marBottom w:val="0"/>
      <w:divBdr>
        <w:top w:val="none" w:sz="0" w:space="0" w:color="auto"/>
        <w:left w:val="none" w:sz="0" w:space="0" w:color="auto"/>
        <w:bottom w:val="none" w:sz="0" w:space="0" w:color="auto"/>
        <w:right w:val="none" w:sz="0" w:space="0" w:color="auto"/>
      </w:divBdr>
    </w:div>
    <w:div w:id="1035425152">
      <w:bodyDiv w:val="1"/>
      <w:marLeft w:val="0"/>
      <w:marRight w:val="0"/>
      <w:marTop w:val="0"/>
      <w:marBottom w:val="0"/>
      <w:divBdr>
        <w:top w:val="none" w:sz="0" w:space="0" w:color="auto"/>
        <w:left w:val="none" w:sz="0" w:space="0" w:color="auto"/>
        <w:bottom w:val="none" w:sz="0" w:space="0" w:color="auto"/>
        <w:right w:val="none" w:sz="0" w:space="0" w:color="auto"/>
      </w:divBdr>
    </w:div>
    <w:div w:id="1040083216">
      <w:bodyDiv w:val="1"/>
      <w:marLeft w:val="0"/>
      <w:marRight w:val="0"/>
      <w:marTop w:val="0"/>
      <w:marBottom w:val="0"/>
      <w:divBdr>
        <w:top w:val="none" w:sz="0" w:space="0" w:color="auto"/>
        <w:left w:val="none" w:sz="0" w:space="0" w:color="auto"/>
        <w:bottom w:val="none" w:sz="0" w:space="0" w:color="auto"/>
        <w:right w:val="none" w:sz="0" w:space="0" w:color="auto"/>
      </w:divBdr>
    </w:div>
    <w:div w:id="1044912182">
      <w:bodyDiv w:val="1"/>
      <w:marLeft w:val="0"/>
      <w:marRight w:val="0"/>
      <w:marTop w:val="0"/>
      <w:marBottom w:val="0"/>
      <w:divBdr>
        <w:top w:val="none" w:sz="0" w:space="0" w:color="auto"/>
        <w:left w:val="none" w:sz="0" w:space="0" w:color="auto"/>
        <w:bottom w:val="none" w:sz="0" w:space="0" w:color="auto"/>
        <w:right w:val="none" w:sz="0" w:space="0" w:color="auto"/>
      </w:divBdr>
    </w:div>
    <w:div w:id="1057048026">
      <w:bodyDiv w:val="1"/>
      <w:marLeft w:val="0"/>
      <w:marRight w:val="0"/>
      <w:marTop w:val="0"/>
      <w:marBottom w:val="0"/>
      <w:divBdr>
        <w:top w:val="none" w:sz="0" w:space="0" w:color="auto"/>
        <w:left w:val="none" w:sz="0" w:space="0" w:color="auto"/>
        <w:bottom w:val="none" w:sz="0" w:space="0" w:color="auto"/>
        <w:right w:val="none" w:sz="0" w:space="0" w:color="auto"/>
      </w:divBdr>
    </w:div>
    <w:div w:id="1059397810">
      <w:bodyDiv w:val="1"/>
      <w:marLeft w:val="0"/>
      <w:marRight w:val="0"/>
      <w:marTop w:val="0"/>
      <w:marBottom w:val="0"/>
      <w:divBdr>
        <w:top w:val="none" w:sz="0" w:space="0" w:color="auto"/>
        <w:left w:val="none" w:sz="0" w:space="0" w:color="auto"/>
        <w:bottom w:val="none" w:sz="0" w:space="0" w:color="auto"/>
        <w:right w:val="none" w:sz="0" w:space="0" w:color="auto"/>
      </w:divBdr>
    </w:div>
    <w:div w:id="1066995934">
      <w:bodyDiv w:val="1"/>
      <w:marLeft w:val="0"/>
      <w:marRight w:val="0"/>
      <w:marTop w:val="0"/>
      <w:marBottom w:val="0"/>
      <w:divBdr>
        <w:top w:val="none" w:sz="0" w:space="0" w:color="auto"/>
        <w:left w:val="none" w:sz="0" w:space="0" w:color="auto"/>
        <w:bottom w:val="none" w:sz="0" w:space="0" w:color="auto"/>
        <w:right w:val="none" w:sz="0" w:space="0" w:color="auto"/>
      </w:divBdr>
    </w:div>
    <w:div w:id="1070814307">
      <w:bodyDiv w:val="1"/>
      <w:marLeft w:val="0"/>
      <w:marRight w:val="0"/>
      <w:marTop w:val="0"/>
      <w:marBottom w:val="0"/>
      <w:divBdr>
        <w:top w:val="none" w:sz="0" w:space="0" w:color="auto"/>
        <w:left w:val="none" w:sz="0" w:space="0" w:color="auto"/>
        <w:bottom w:val="none" w:sz="0" w:space="0" w:color="auto"/>
        <w:right w:val="none" w:sz="0" w:space="0" w:color="auto"/>
      </w:divBdr>
    </w:div>
    <w:div w:id="1074278355">
      <w:bodyDiv w:val="1"/>
      <w:marLeft w:val="0"/>
      <w:marRight w:val="0"/>
      <w:marTop w:val="0"/>
      <w:marBottom w:val="0"/>
      <w:divBdr>
        <w:top w:val="none" w:sz="0" w:space="0" w:color="auto"/>
        <w:left w:val="none" w:sz="0" w:space="0" w:color="auto"/>
        <w:bottom w:val="none" w:sz="0" w:space="0" w:color="auto"/>
        <w:right w:val="none" w:sz="0" w:space="0" w:color="auto"/>
      </w:divBdr>
    </w:div>
    <w:div w:id="1080760084">
      <w:bodyDiv w:val="1"/>
      <w:marLeft w:val="0"/>
      <w:marRight w:val="0"/>
      <w:marTop w:val="0"/>
      <w:marBottom w:val="0"/>
      <w:divBdr>
        <w:top w:val="none" w:sz="0" w:space="0" w:color="auto"/>
        <w:left w:val="none" w:sz="0" w:space="0" w:color="auto"/>
        <w:bottom w:val="none" w:sz="0" w:space="0" w:color="auto"/>
        <w:right w:val="none" w:sz="0" w:space="0" w:color="auto"/>
      </w:divBdr>
    </w:div>
    <w:div w:id="1091856877">
      <w:bodyDiv w:val="1"/>
      <w:marLeft w:val="0"/>
      <w:marRight w:val="0"/>
      <w:marTop w:val="0"/>
      <w:marBottom w:val="0"/>
      <w:divBdr>
        <w:top w:val="none" w:sz="0" w:space="0" w:color="auto"/>
        <w:left w:val="none" w:sz="0" w:space="0" w:color="auto"/>
        <w:bottom w:val="none" w:sz="0" w:space="0" w:color="auto"/>
        <w:right w:val="none" w:sz="0" w:space="0" w:color="auto"/>
      </w:divBdr>
    </w:div>
    <w:div w:id="1099177468">
      <w:bodyDiv w:val="1"/>
      <w:marLeft w:val="0"/>
      <w:marRight w:val="0"/>
      <w:marTop w:val="0"/>
      <w:marBottom w:val="0"/>
      <w:divBdr>
        <w:top w:val="none" w:sz="0" w:space="0" w:color="auto"/>
        <w:left w:val="none" w:sz="0" w:space="0" w:color="auto"/>
        <w:bottom w:val="none" w:sz="0" w:space="0" w:color="auto"/>
        <w:right w:val="none" w:sz="0" w:space="0" w:color="auto"/>
      </w:divBdr>
    </w:div>
    <w:div w:id="1099251122">
      <w:bodyDiv w:val="1"/>
      <w:marLeft w:val="0"/>
      <w:marRight w:val="0"/>
      <w:marTop w:val="0"/>
      <w:marBottom w:val="0"/>
      <w:divBdr>
        <w:top w:val="none" w:sz="0" w:space="0" w:color="auto"/>
        <w:left w:val="none" w:sz="0" w:space="0" w:color="auto"/>
        <w:bottom w:val="none" w:sz="0" w:space="0" w:color="auto"/>
        <w:right w:val="none" w:sz="0" w:space="0" w:color="auto"/>
      </w:divBdr>
    </w:div>
    <w:div w:id="1112743448">
      <w:bodyDiv w:val="1"/>
      <w:marLeft w:val="0"/>
      <w:marRight w:val="0"/>
      <w:marTop w:val="0"/>
      <w:marBottom w:val="0"/>
      <w:divBdr>
        <w:top w:val="none" w:sz="0" w:space="0" w:color="auto"/>
        <w:left w:val="none" w:sz="0" w:space="0" w:color="auto"/>
        <w:bottom w:val="none" w:sz="0" w:space="0" w:color="auto"/>
        <w:right w:val="none" w:sz="0" w:space="0" w:color="auto"/>
      </w:divBdr>
    </w:div>
    <w:div w:id="1116026790">
      <w:bodyDiv w:val="1"/>
      <w:marLeft w:val="0"/>
      <w:marRight w:val="0"/>
      <w:marTop w:val="0"/>
      <w:marBottom w:val="0"/>
      <w:divBdr>
        <w:top w:val="none" w:sz="0" w:space="0" w:color="auto"/>
        <w:left w:val="none" w:sz="0" w:space="0" w:color="auto"/>
        <w:bottom w:val="none" w:sz="0" w:space="0" w:color="auto"/>
        <w:right w:val="none" w:sz="0" w:space="0" w:color="auto"/>
      </w:divBdr>
    </w:div>
    <w:div w:id="1123767257">
      <w:bodyDiv w:val="1"/>
      <w:marLeft w:val="0"/>
      <w:marRight w:val="0"/>
      <w:marTop w:val="0"/>
      <w:marBottom w:val="0"/>
      <w:divBdr>
        <w:top w:val="none" w:sz="0" w:space="0" w:color="auto"/>
        <w:left w:val="none" w:sz="0" w:space="0" w:color="auto"/>
        <w:bottom w:val="none" w:sz="0" w:space="0" w:color="auto"/>
        <w:right w:val="none" w:sz="0" w:space="0" w:color="auto"/>
      </w:divBdr>
    </w:div>
    <w:div w:id="1127549127">
      <w:bodyDiv w:val="1"/>
      <w:marLeft w:val="0"/>
      <w:marRight w:val="0"/>
      <w:marTop w:val="0"/>
      <w:marBottom w:val="0"/>
      <w:divBdr>
        <w:top w:val="none" w:sz="0" w:space="0" w:color="auto"/>
        <w:left w:val="none" w:sz="0" w:space="0" w:color="auto"/>
        <w:bottom w:val="none" w:sz="0" w:space="0" w:color="auto"/>
        <w:right w:val="none" w:sz="0" w:space="0" w:color="auto"/>
      </w:divBdr>
    </w:div>
    <w:div w:id="1151826183">
      <w:bodyDiv w:val="1"/>
      <w:marLeft w:val="0"/>
      <w:marRight w:val="0"/>
      <w:marTop w:val="0"/>
      <w:marBottom w:val="0"/>
      <w:divBdr>
        <w:top w:val="none" w:sz="0" w:space="0" w:color="auto"/>
        <w:left w:val="none" w:sz="0" w:space="0" w:color="auto"/>
        <w:bottom w:val="none" w:sz="0" w:space="0" w:color="auto"/>
        <w:right w:val="none" w:sz="0" w:space="0" w:color="auto"/>
      </w:divBdr>
    </w:div>
    <w:div w:id="1154688524">
      <w:bodyDiv w:val="1"/>
      <w:marLeft w:val="0"/>
      <w:marRight w:val="0"/>
      <w:marTop w:val="0"/>
      <w:marBottom w:val="0"/>
      <w:divBdr>
        <w:top w:val="none" w:sz="0" w:space="0" w:color="auto"/>
        <w:left w:val="none" w:sz="0" w:space="0" w:color="auto"/>
        <w:bottom w:val="none" w:sz="0" w:space="0" w:color="auto"/>
        <w:right w:val="none" w:sz="0" w:space="0" w:color="auto"/>
      </w:divBdr>
    </w:div>
    <w:div w:id="1161433607">
      <w:bodyDiv w:val="1"/>
      <w:marLeft w:val="0"/>
      <w:marRight w:val="0"/>
      <w:marTop w:val="0"/>
      <w:marBottom w:val="0"/>
      <w:divBdr>
        <w:top w:val="none" w:sz="0" w:space="0" w:color="auto"/>
        <w:left w:val="none" w:sz="0" w:space="0" w:color="auto"/>
        <w:bottom w:val="none" w:sz="0" w:space="0" w:color="auto"/>
        <w:right w:val="none" w:sz="0" w:space="0" w:color="auto"/>
      </w:divBdr>
    </w:div>
    <w:div w:id="1177845717">
      <w:bodyDiv w:val="1"/>
      <w:marLeft w:val="0"/>
      <w:marRight w:val="0"/>
      <w:marTop w:val="0"/>
      <w:marBottom w:val="0"/>
      <w:divBdr>
        <w:top w:val="none" w:sz="0" w:space="0" w:color="auto"/>
        <w:left w:val="none" w:sz="0" w:space="0" w:color="auto"/>
        <w:bottom w:val="none" w:sz="0" w:space="0" w:color="auto"/>
        <w:right w:val="none" w:sz="0" w:space="0" w:color="auto"/>
      </w:divBdr>
    </w:div>
    <w:div w:id="1180046683">
      <w:bodyDiv w:val="1"/>
      <w:marLeft w:val="0"/>
      <w:marRight w:val="0"/>
      <w:marTop w:val="0"/>
      <w:marBottom w:val="0"/>
      <w:divBdr>
        <w:top w:val="none" w:sz="0" w:space="0" w:color="auto"/>
        <w:left w:val="none" w:sz="0" w:space="0" w:color="auto"/>
        <w:bottom w:val="none" w:sz="0" w:space="0" w:color="auto"/>
        <w:right w:val="none" w:sz="0" w:space="0" w:color="auto"/>
      </w:divBdr>
    </w:div>
    <w:div w:id="1180893547">
      <w:bodyDiv w:val="1"/>
      <w:marLeft w:val="0"/>
      <w:marRight w:val="0"/>
      <w:marTop w:val="0"/>
      <w:marBottom w:val="0"/>
      <w:divBdr>
        <w:top w:val="none" w:sz="0" w:space="0" w:color="auto"/>
        <w:left w:val="none" w:sz="0" w:space="0" w:color="auto"/>
        <w:bottom w:val="none" w:sz="0" w:space="0" w:color="auto"/>
        <w:right w:val="none" w:sz="0" w:space="0" w:color="auto"/>
      </w:divBdr>
    </w:div>
    <w:div w:id="1196307357">
      <w:bodyDiv w:val="1"/>
      <w:marLeft w:val="0"/>
      <w:marRight w:val="0"/>
      <w:marTop w:val="0"/>
      <w:marBottom w:val="0"/>
      <w:divBdr>
        <w:top w:val="none" w:sz="0" w:space="0" w:color="auto"/>
        <w:left w:val="none" w:sz="0" w:space="0" w:color="auto"/>
        <w:bottom w:val="none" w:sz="0" w:space="0" w:color="auto"/>
        <w:right w:val="none" w:sz="0" w:space="0" w:color="auto"/>
      </w:divBdr>
    </w:div>
    <w:div w:id="1205101832">
      <w:bodyDiv w:val="1"/>
      <w:marLeft w:val="0"/>
      <w:marRight w:val="0"/>
      <w:marTop w:val="0"/>
      <w:marBottom w:val="0"/>
      <w:divBdr>
        <w:top w:val="none" w:sz="0" w:space="0" w:color="auto"/>
        <w:left w:val="none" w:sz="0" w:space="0" w:color="auto"/>
        <w:bottom w:val="none" w:sz="0" w:space="0" w:color="auto"/>
        <w:right w:val="none" w:sz="0" w:space="0" w:color="auto"/>
      </w:divBdr>
    </w:div>
    <w:div w:id="1205219385">
      <w:bodyDiv w:val="1"/>
      <w:marLeft w:val="0"/>
      <w:marRight w:val="0"/>
      <w:marTop w:val="0"/>
      <w:marBottom w:val="0"/>
      <w:divBdr>
        <w:top w:val="none" w:sz="0" w:space="0" w:color="auto"/>
        <w:left w:val="none" w:sz="0" w:space="0" w:color="auto"/>
        <w:bottom w:val="none" w:sz="0" w:space="0" w:color="auto"/>
        <w:right w:val="none" w:sz="0" w:space="0" w:color="auto"/>
      </w:divBdr>
    </w:div>
    <w:div w:id="1220437648">
      <w:bodyDiv w:val="1"/>
      <w:marLeft w:val="0"/>
      <w:marRight w:val="0"/>
      <w:marTop w:val="0"/>
      <w:marBottom w:val="0"/>
      <w:divBdr>
        <w:top w:val="none" w:sz="0" w:space="0" w:color="auto"/>
        <w:left w:val="none" w:sz="0" w:space="0" w:color="auto"/>
        <w:bottom w:val="none" w:sz="0" w:space="0" w:color="auto"/>
        <w:right w:val="none" w:sz="0" w:space="0" w:color="auto"/>
      </w:divBdr>
    </w:div>
    <w:div w:id="1240367088">
      <w:bodyDiv w:val="1"/>
      <w:marLeft w:val="0"/>
      <w:marRight w:val="0"/>
      <w:marTop w:val="0"/>
      <w:marBottom w:val="0"/>
      <w:divBdr>
        <w:top w:val="none" w:sz="0" w:space="0" w:color="auto"/>
        <w:left w:val="none" w:sz="0" w:space="0" w:color="auto"/>
        <w:bottom w:val="none" w:sz="0" w:space="0" w:color="auto"/>
        <w:right w:val="none" w:sz="0" w:space="0" w:color="auto"/>
      </w:divBdr>
    </w:div>
    <w:div w:id="1251428012">
      <w:bodyDiv w:val="1"/>
      <w:marLeft w:val="0"/>
      <w:marRight w:val="0"/>
      <w:marTop w:val="0"/>
      <w:marBottom w:val="0"/>
      <w:divBdr>
        <w:top w:val="none" w:sz="0" w:space="0" w:color="auto"/>
        <w:left w:val="none" w:sz="0" w:space="0" w:color="auto"/>
        <w:bottom w:val="none" w:sz="0" w:space="0" w:color="auto"/>
        <w:right w:val="none" w:sz="0" w:space="0" w:color="auto"/>
      </w:divBdr>
    </w:div>
    <w:div w:id="1256087294">
      <w:bodyDiv w:val="1"/>
      <w:marLeft w:val="0"/>
      <w:marRight w:val="0"/>
      <w:marTop w:val="0"/>
      <w:marBottom w:val="0"/>
      <w:divBdr>
        <w:top w:val="none" w:sz="0" w:space="0" w:color="auto"/>
        <w:left w:val="none" w:sz="0" w:space="0" w:color="auto"/>
        <w:bottom w:val="none" w:sz="0" w:space="0" w:color="auto"/>
        <w:right w:val="none" w:sz="0" w:space="0" w:color="auto"/>
      </w:divBdr>
    </w:div>
    <w:div w:id="1260601260">
      <w:bodyDiv w:val="1"/>
      <w:marLeft w:val="0"/>
      <w:marRight w:val="0"/>
      <w:marTop w:val="0"/>
      <w:marBottom w:val="0"/>
      <w:divBdr>
        <w:top w:val="none" w:sz="0" w:space="0" w:color="auto"/>
        <w:left w:val="none" w:sz="0" w:space="0" w:color="auto"/>
        <w:bottom w:val="none" w:sz="0" w:space="0" w:color="auto"/>
        <w:right w:val="none" w:sz="0" w:space="0" w:color="auto"/>
      </w:divBdr>
    </w:div>
    <w:div w:id="1261332813">
      <w:bodyDiv w:val="1"/>
      <w:marLeft w:val="0"/>
      <w:marRight w:val="0"/>
      <w:marTop w:val="0"/>
      <w:marBottom w:val="0"/>
      <w:divBdr>
        <w:top w:val="none" w:sz="0" w:space="0" w:color="auto"/>
        <w:left w:val="none" w:sz="0" w:space="0" w:color="auto"/>
        <w:bottom w:val="none" w:sz="0" w:space="0" w:color="auto"/>
        <w:right w:val="none" w:sz="0" w:space="0" w:color="auto"/>
      </w:divBdr>
    </w:div>
    <w:div w:id="1262488126">
      <w:bodyDiv w:val="1"/>
      <w:marLeft w:val="0"/>
      <w:marRight w:val="0"/>
      <w:marTop w:val="0"/>
      <w:marBottom w:val="0"/>
      <w:divBdr>
        <w:top w:val="none" w:sz="0" w:space="0" w:color="auto"/>
        <w:left w:val="none" w:sz="0" w:space="0" w:color="auto"/>
        <w:bottom w:val="none" w:sz="0" w:space="0" w:color="auto"/>
        <w:right w:val="none" w:sz="0" w:space="0" w:color="auto"/>
      </w:divBdr>
    </w:div>
    <w:div w:id="1277249362">
      <w:bodyDiv w:val="1"/>
      <w:marLeft w:val="0"/>
      <w:marRight w:val="0"/>
      <w:marTop w:val="0"/>
      <w:marBottom w:val="0"/>
      <w:divBdr>
        <w:top w:val="none" w:sz="0" w:space="0" w:color="auto"/>
        <w:left w:val="none" w:sz="0" w:space="0" w:color="auto"/>
        <w:bottom w:val="none" w:sz="0" w:space="0" w:color="auto"/>
        <w:right w:val="none" w:sz="0" w:space="0" w:color="auto"/>
      </w:divBdr>
    </w:div>
    <w:div w:id="1279491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301811717">
      <w:bodyDiv w:val="1"/>
      <w:marLeft w:val="0"/>
      <w:marRight w:val="0"/>
      <w:marTop w:val="0"/>
      <w:marBottom w:val="0"/>
      <w:divBdr>
        <w:top w:val="none" w:sz="0" w:space="0" w:color="auto"/>
        <w:left w:val="none" w:sz="0" w:space="0" w:color="auto"/>
        <w:bottom w:val="none" w:sz="0" w:space="0" w:color="auto"/>
        <w:right w:val="none" w:sz="0" w:space="0" w:color="auto"/>
      </w:divBdr>
    </w:div>
    <w:div w:id="1304044549">
      <w:bodyDiv w:val="1"/>
      <w:marLeft w:val="0"/>
      <w:marRight w:val="0"/>
      <w:marTop w:val="0"/>
      <w:marBottom w:val="0"/>
      <w:divBdr>
        <w:top w:val="none" w:sz="0" w:space="0" w:color="auto"/>
        <w:left w:val="none" w:sz="0" w:space="0" w:color="auto"/>
        <w:bottom w:val="none" w:sz="0" w:space="0" w:color="auto"/>
        <w:right w:val="none" w:sz="0" w:space="0" w:color="auto"/>
      </w:divBdr>
    </w:div>
    <w:div w:id="1322584806">
      <w:bodyDiv w:val="1"/>
      <w:marLeft w:val="0"/>
      <w:marRight w:val="0"/>
      <w:marTop w:val="0"/>
      <w:marBottom w:val="0"/>
      <w:divBdr>
        <w:top w:val="none" w:sz="0" w:space="0" w:color="auto"/>
        <w:left w:val="none" w:sz="0" w:space="0" w:color="auto"/>
        <w:bottom w:val="none" w:sz="0" w:space="0" w:color="auto"/>
        <w:right w:val="none" w:sz="0" w:space="0" w:color="auto"/>
      </w:divBdr>
    </w:div>
    <w:div w:id="1326318039">
      <w:bodyDiv w:val="1"/>
      <w:marLeft w:val="0"/>
      <w:marRight w:val="0"/>
      <w:marTop w:val="0"/>
      <w:marBottom w:val="0"/>
      <w:divBdr>
        <w:top w:val="none" w:sz="0" w:space="0" w:color="auto"/>
        <w:left w:val="none" w:sz="0" w:space="0" w:color="auto"/>
        <w:bottom w:val="none" w:sz="0" w:space="0" w:color="auto"/>
        <w:right w:val="none" w:sz="0" w:space="0" w:color="auto"/>
      </w:divBdr>
    </w:div>
    <w:div w:id="1341548441">
      <w:bodyDiv w:val="1"/>
      <w:marLeft w:val="0"/>
      <w:marRight w:val="0"/>
      <w:marTop w:val="0"/>
      <w:marBottom w:val="0"/>
      <w:divBdr>
        <w:top w:val="none" w:sz="0" w:space="0" w:color="auto"/>
        <w:left w:val="none" w:sz="0" w:space="0" w:color="auto"/>
        <w:bottom w:val="none" w:sz="0" w:space="0" w:color="auto"/>
        <w:right w:val="none" w:sz="0" w:space="0" w:color="auto"/>
      </w:divBdr>
    </w:div>
    <w:div w:id="1365667575">
      <w:bodyDiv w:val="1"/>
      <w:marLeft w:val="0"/>
      <w:marRight w:val="0"/>
      <w:marTop w:val="0"/>
      <w:marBottom w:val="0"/>
      <w:divBdr>
        <w:top w:val="none" w:sz="0" w:space="0" w:color="auto"/>
        <w:left w:val="none" w:sz="0" w:space="0" w:color="auto"/>
        <w:bottom w:val="none" w:sz="0" w:space="0" w:color="auto"/>
        <w:right w:val="none" w:sz="0" w:space="0" w:color="auto"/>
      </w:divBdr>
    </w:div>
    <w:div w:id="1373337566">
      <w:bodyDiv w:val="1"/>
      <w:marLeft w:val="0"/>
      <w:marRight w:val="0"/>
      <w:marTop w:val="0"/>
      <w:marBottom w:val="0"/>
      <w:divBdr>
        <w:top w:val="none" w:sz="0" w:space="0" w:color="auto"/>
        <w:left w:val="none" w:sz="0" w:space="0" w:color="auto"/>
        <w:bottom w:val="none" w:sz="0" w:space="0" w:color="auto"/>
        <w:right w:val="none" w:sz="0" w:space="0" w:color="auto"/>
      </w:divBdr>
    </w:div>
    <w:div w:id="1375688902">
      <w:bodyDiv w:val="1"/>
      <w:marLeft w:val="0"/>
      <w:marRight w:val="0"/>
      <w:marTop w:val="0"/>
      <w:marBottom w:val="0"/>
      <w:divBdr>
        <w:top w:val="none" w:sz="0" w:space="0" w:color="auto"/>
        <w:left w:val="none" w:sz="0" w:space="0" w:color="auto"/>
        <w:bottom w:val="none" w:sz="0" w:space="0" w:color="auto"/>
        <w:right w:val="none" w:sz="0" w:space="0" w:color="auto"/>
      </w:divBdr>
    </w:div>
    <w:div w:id="1379553605">
      <w:bodyDiv w:val="1"/>
      <w:marLeft w:val="0"/>
      <w:marRight w:val="0"/>
      <w:marTop w:val="0"/>
      <w:marBottom w:val="0"/>
      <w:divBdr>
        <w:top w:val="none" w:sz="0" w:space="0" w:color="auto"/>
        <w:left w:val="none" w:sz="0" w:space="0" w:color="auto"/>
        <w:bottom w:val="none" w:sz="0" w:space="0" w:color="auto"/>
        <w:right w:val="none" w:sz="0" w:space="0" w:color="auto"/>
      </w:divBdr>
    </w:div>
    <w:div w:id="1388603038">
      <w:bodyDiv w:val="1"/>
      <w:marLeft w:val="0"/>
      <w:marRight w:val="0"/>
      <w:marTop w:val="0"/>
      <w:marBottom w:val="0"/>
      <w:divBdr>
        <w:top w:val="none" w:sz="0" w:space="0" w:color="auto"/>
        <w:left w:val="none" w:sz="0" w:space="0" w:color="auto"/>
        <w:bottom w:val="none" w:sz="0" w:space="0" w:color="auto"/>
        <w:right w:val="none" w:sz="0" w:space="0" w:color="auto"/>
      </w:divBdr>
    </w:div>
    <w:div w:id="1431926577">
      <w:bodyDiv w:val="1"/>
      <w:marLeft w:val="0"/>
      <w:marRight w:val="0"/>
      <w:marTop w:val="0"/>
      <w:marBottom w:val="0"/>
      <w:divBdr>
        <w:top w:val="none" w:sz="0" w:space="0" w:color="auto"/>
        <w:left w:val="none" w:sz="0" w:space="0" w:color="auto"/>
        <w:bottom w:val="none" w:sz="0" w:space="0" w:color="auto"/>
        <w:right w:val="none" w:sz="0" w:space="0" w:color="auto"/>
      </w:divBdr>
    </w:div>
    <w:div w:id="1435440192">
      <w:bodyDiv w:val="1"/>
      <w:marLeft w:val="0"/>
      <w:marRight w:val="0"/>
      <w:marTop w:val="0"/>
      <w:marBottom w:val="0"/>
      <w:divBdr>
        <w:top w:val="none" w:sz="0" w:space="0" w:color="auto"/>
        <w:left w:val="none" w:sz="0" w:space="0" w:color="auto"/>
        <w:bottom w:val="none" w:sz="0" w:space="0" w:color="auto"/>
        <w:right w:val="none" w:sz="0" w:space="0" w:color="auto"/>
      </w:divBdr>
    </w:div>
    <w:div w:id="1437336005">
      <w:bodyDiv w:val="1"/>
      <w:marLeft w:val="0"/>
      <w:marRight w:val="0"/>
      <w:marTop w:val="0"/>
      <w:marBottom w:val="0"/>
      <w:divBdr>
        <w:top w:val="none" w:sz="0" w:space="0" w:color="auto"/>
        <w:left w:val="none" w:sz="0" w:space="0" w:color="auto"/>
        <w:bottom w:val="none" w:sz="0" w:space="0" w:color="auto"/>
        <w:right w:val="none" w:sz="0" w:space="0" w:color="auto"/>
      </w:divBdr>
    </w:div>
    <w:div w:id="1440107058">
      <w:bodyDiv w:val="1"/>
      <w:marLeft w:val="0"/>
      <w:marRight w:val="0"/>
      <w:marTop w:val="0"/>
      <w:marBottom w:val="0"/>
      <w:divBdr>
        <w:top w:val="none" w:sz="0" w:space="0" w:color="auto"/>
        <w:left w:val="none" w:sz="0" w:space="0" w:color="auto"/>
        <w:bottom w:val="none" w:sz="0" w:space="0" w:color="auto"/>
        <w:right w:val="none" w:sz="0" w:space="0" w:color="auto"/>
      </w:divBdr>
    </w:div>
    <w:div w:id="1441149235">
      <w:bodyDiv w:val="1"/>
      <w:marLeft w:val="0"/>
      <w:marRight w:val="0"/>
      <w:marTop w:val="0"/>
      <w:marBottom w:val="0"/>
      <w:divBdr>
        <w:top w:val="none" w:sz="0" w:space="0" w:color="auto"/>
        <w:left w:val="none" w:sz="0" w:space="0" w:color="auto"/>
        <w:bottom w:val="none" w:sz="0" w:space="0" w:color="auto"/>
        <w:right w:val="none" w:sz="0" w:space="0" w:color="auto"/>
      </w:divBdr>
    </w:div>
    <w:div w:id="1454447511">
      <w:bodyDiv w:val="1"/>
      <w:marLeft w:val="0"/>
      <w:marRight w:val="0"/>
      <w:marTop w:val="0"/>
      <w:marBottom w:val="0"/>
      <w:divBdr>
        <w:top w:val="none" w:sz="0" w:space="0" w:color="auto"/>
        <w:left w:val="none" w:sz="0" w:space="0" w:color="auto"/>
        <w:bottom w:val="none" w:sz="0" w:space="0" w:color="auto"/>
        <w:right w:val="none" w:sz="0" w:space="0" w:color="auto"/>
      </w:divBdr>
    </w:div>
    <w:div w:id="1457061934">
      <w:bodyDiv w:val="1"/>
      <w:marLeft w:val="0"/>
      <w:marRight w:val="0"/>
      <w:marTop w:val="0"/>
      <w:marBottom w:val="0"/>
      <w:divBdr>
        <w:top w:val="none" w:sz="0" w:space="0" w:color="auto"/>
        <w:left w:val="none" w:sz="0" w:space="0" w:color="auto"/>
        <w:bottom w:val="none" w:sz="0" w:space="0" w:color="auto"/>
        <w:right w:val="none" w:sz="0" w:space="0" w:color="auto"/>
      </w:divBdr>
    </w:div>
    <w:div w:id="1473323847">
      <w:bodyDiv w:val="1"/>
      <w:marLeft w:val="0"/>
      <w:marRight w:val="0"/>
      <w:marTop w:val="0"/>
      <w:marBottom w:val="0"/>
      <w:divBdr>
        <w:top w:val="none" w:sz="0" w:space="0" w:color="auto"/>
        <w:left w:val="none" w:sz="0" w:space="0" w:color="auto"/>
        <w:bottom w:val="none" w:sz="0" w:space="0" w:color="auto"/>
        <w:right w:val="none" w:sz="0" w:space="0" w:color="auto"/>
      </w:divBdr>
    </w:div>
    <w:div w:id="1476528028">
      <w:bodyDiv w:val="1"/>
      <w:marLeft w:val="0"/>
      <w:marRight w:val="0"/>
      <w:marTop w:val="0"/>
      <w:marBottom w:val="0"/>
      <w:divBdr>
        <w:top w:val="none" w:sz="0" w:space="0" w:color="auto"/>
        <w:left w:val="none" w:sz="0" w:space="0" w:color="auto"/>
        <w:bottom w:val="none" w:sz="0" w:space="0" w:color="auto"/>
        <w:right w:val="none" w:sz="0" w:space="0" w:color="auto"/>
      </w:divBdr>
    </w:div>
    <w:div w:id="1495955161">
      <w:bodyDiv w:val="1"/>
      <w:marLeft w:val="0"/>
      <w:marRight w:val="0"/>
      <w:marTop w:val="0"/>
      <w:marBottom w:val="0"/>
      <w:divBdr>
        <w:top w:val="none" w:sz="0" w:space="0" w:color="auto"/>
        <w:left w:val="none" w:sz="0" w:space="0" w:color="auto"/>
        <w:bottom w:val="none" w:sz="0" w:space="0" w:color="auto"/>
        <w:right w:val="none" w:sz="0" w:space="0" w:color="auto"/>
      </w:divBdr>
    </w:div>
    <w:div w:id="1511867921">
      <w:bodyDiv w:val="1"/>
      <w:marLeft w:val="0"/>
      <w:marRight w:val="0"/>
      <w:marTop w:val="0"/>
      <w:marBottom w:val="0"/>
      <w:divBdr>
        <w:top w:val="none" w:sz="0" w:space="0" w:color="auto"/>
        <w:left w:val="none" w:sz="0" w:space="0" w:color="auto"/>
        <w:bottom w:val="none" w:sz="0" w:space="0" w:color="auto"/>
        <w:right w:val="none" w:sz="0" w:space="0" w:color="auto"/>
      </w:divBdr>
    </w:div>
    <w:div w:id="1514610319">
      <w:bodyDiv w:val="1"/>
      <w:marLeft w:val="0"/>
      <w:marRight w:val="0"/>
      <w:marTop w:val="0"/>
      <w:marBottom w:val="0"/>
      <w:divBdr>
        <w:top w:val="none" w:sz="0" w:space="0" w:color="auto"/>
        <w:left w:val="none" w:sz="0" w:space="0" w:color="auto"/>
        <w:bottom w:val="none" w:sz="0" w:space="0" w:color="auto"/>
        <w:right w:val="none" w:sz="0" w:space="0" w:color="auto"/>
      </w:divBdr>
    </w:div>
    <w:div w:id="1517765146">
      <w:bodyDiv w:val="1"/>
      <w:marLeft w:val="0"/>
      <w:marRight w:val="0"/>
      <w:marTop w:val="0"/>
      <w:marBottom w:val="0"/>
      <w:divBdr>
        <w:top w:val="none" w:sz="0" w:space="0" w:color="auto"/>
        <w:left w:val="none" w:sz="0" w:space="0" w:color="auto"/>
        <w:bottom w:val="none" w:sz="0" w:space="0" w:color="auto"/>
        <w:right w:val="none" w:sz="0" w:space="0" w:color="auto"/>
      </w:divBdr>
    </w:div>
    <w:div w:id="1532035263">
      <w:bodyDiv w:val="1"/>
      <w:marLeft w:val="0"/>
      <w:marRight w:val="0"/>
      <w:marTop w:val="0"/>
      <w:marBottom w:val="0"/>
      <w:divBdr>
        <w:top w:val="none" w:sz="0" w:space="0" w:color="auto"/>
        <w:left w:val="none" w:sz="0" w:space="0" w:color="auto"/>
        <w:bottom w:val="none" w:sz="0" w:space="0" w:color="auto"/>
        <w:right w:val="none" w:sz="0" w:space="0" w:color="auto"/>
      </w:divBdr>
    </w:div>
    <w:div w:id="1543977180">
      <w:bodyDiv w:val="1"/>
      <w:marLeft w:val="0"/>
      <w:marRight w:val="0"/>
      <w:marTop w:val="0"/>
      <w:marBottom w:val="0"/>
      <w:divBdr>
        <w:top w:val="none" w:sz="0" w:space="0" w:color="auto"/>
        <w:left w:val="none" w:sz="0" w:space="0" w:color="auto"/>
        <w:bottom w:val="none" w:sz="0" w:space="0" w:color="auto"/>
        <w:right w:val="none" w:sz="0" w:space="0" w:color="auto"/>
      </w:divBdr>
    </w:div>
    <w:div w:id="1550459861">
      <w:bodyDiv w:val="1"/>
      <w:marLeft w:val="0"/>
      <w:marRight w:val="0"/>
      <w:marTop w:val="0"/>
      <w:marBottom w:val="0"/>
      <w:divBdr>
        <w:top w:val="none" w:sz="0" w:space="0" w:color="auto"/>
        <w:left w:val="none" w:sz="0" w:space="0" w:color="auto"/>
        <w:bottom w:val="none" w:sz="0" w:space="0" w:color="auto"/>
        <w:right w:val="none" w:sz="0" w:space="0" w:color="auto"/>
      </w:divBdr>
    </w:div>
    <w:div w:id="1550725929">
      <w:bodyDiv w:val="1"/>
      <w:marLeft w:val="0"/>
      <w:marRight w:val="0"/>
      <w:marTop w:val="0"/>
      <w:marBottom w:val="0"/>
      <w:divBdr>
        <w:top w:val="none" w:sz="0" w:space="0" w:color="auto"/>
        <w:left w:val="none" w:sz="0" w:space="0" w:color="auto"/>
        <w:bottom w:val="none" w:sz="0" w:space="0" w:color="auto"/>
        <w:right w:val="none" w:sz="0" w:space="0" w:color="auto"/>
      </w:divBdr>
    </w:div>
    <w:div w:id="1553158038">
      <w:bodyDiv w:val="1"/>
      <w:marLeft w:val="0"/>
      <w:marRight w:val="0"/>
      <w:marTop w:val="0"/>
      <w:marBottom w:val="0"/>
      <w:divBdr>
        <w:top w:val="none" w:sz="0" w:space="0" w:color="auto"/>
        <w:left w:val="none" w:sz="0" w:space="0" w:color="auto"/>
        <w:bottom w:val="none" w:sz="0" w:space="0" w:color="auto"/>
        <w:right w:val="none" w:sz="0" w:space="0" w:color="auto"/>
      </w:divBdr>
    </w:div>
    <w:div w:id="1565142205">
      <w:bodyDiv w:val="1"/>
      <w:marLeft w:val="0"/>
      <w:marRight w:val="0"/>
      <w:marTop w:val="0"/>
      <w:marBottom w:val="0"/>
      <w:divBdr>
        <w:top w:val="none" w:sz="0" w:space="0" w:color="auto"/>
        <w:left w:val="none" w:sz="0" w:space="0" w:color="auto"/>
        <w:bottom w:val="none" w:sz="0" w:space="0" w:color="auto"/>
        <w:right w:val="none" w:sz="0" w:space="0" w:color="auto"/>
      </w:divBdr>
    </w:div>
    <w:div w:id="1575551689">
      <w:bodyDiv w:val="1"/>
      <w:marLeft w:val="0"/>
      <w:marRight w:val="0"/>
      <w:marTop w:val="0"/>
      <w:marBottom w:val="0"/>
      <w:divBdr>
        <w:top w:val="none" w:sz="0" w:space="0" w:color="auto"/>
        <w:left w:val="none" w:sz="0" w:space="0" w:color="auto"/>
        <w:bottom w:val="none" w:sz="0" w:space="0" w:color="auto"/>
        <w:right w:val="none" w:sz="0" w:space="0" w:color="auto"/>
      </w:divBdr>
    </w:div>
    <w:div w:id="1586721305">
      <w:bodyDiv w:val="1"/>
      <w:marLeft w:val="0"/>
      <w:marRight w:val="0"/>
      <w:marTop w:val="0"/>
      <w:marBottom w:val="0"/>
      <w:divBdr>
        <w:top w:val="none" w:sz="0" w:space="0" w:color="auto"/>
        <w:left w:val="none" w:sz="0" w:space="0" w:color="auto"/>
        <w:bottom w:val="none" w:sz="0" w:space="0" w:color="auto"/>
        <w:right w:val="none" w:sz="0" w:space="0" w:color="auto"/>
      </w:divBdr>
    </w:div>
    <w:div w:id="1591111965">
      <w:bodyDiv w:val="1"/>
      <w:marLeft w:val="0"/>
      <w:marRight w:val="0"/>
      <w:marTop w:val="0"/>
      <w:marBottom w:val="0"/>
      <w:divBdr>
        <w:top w:val="none" w:sz="0" w:space="0" w:color="auto"/>
        <w:left w:val="none" w:sz="0" w:space="0" w:color="auto"/>
        <w:bottom w:val="none" w:sz="0" w:space="0" w:color="auto"/>
        <w:right w:val="none" w:sz="0" w:space="0" w:color="auto"/>
      </w:divBdr>
    </w:div>
    <w:div w:id="1604026001">
      <w:bodyDiv w:val="1"/>
      <w:marLeft w:val="0"/>
      <w:marRight w:val="0"/>
      <w:marTop w:val="0"/>
      <w:marBottom w:val="0"/>
      <w:divBdr>
        <w:top w:val="none" w:sz="0" w:space="0" w:color="auto"/>
        <w:left w:val="none" w:sz="0" w:space="0" w:color="auto"/>
        <w:bottom w:val="none" w:sz="0" w:space="0" w:color="auto"/>
        <w:right w:val="none" w:sz="0" w:space="0" w:color="auto"/>
      </w:divBdr>
    </w:div>
    <w:div w:id="1607496211">
      <w:bodyDiv w:val="1"/>
      <w:marLeft w:val="0"/>
      <w:marRight w:val="0"/>
      <w:marTop w:val="0"/>
      <w:marBottom w:val="0"/>
      <w:divBdr>
        <w:top w:val="none" w:sz="0" w:space="0" w:color="auto"/>
        <w:left w:val="none" w:sz="0" w:space="0" w:color="auto"/>
        <w:bottom w:val="none" w:sz="0" w:space="0" w:color="auto"/>
        <w:right w:val="none" w:sz="0" w:space="0" w:color="auto"/>
      </w:divBdr>
    </w:div>
    <w:div w:id="1608267231">
      <w:bodyDiv w:val="1"/>
      <w:marLeft w:val="0"/>
      <w:marRight w:val="0"/>
      <w:marTop w:val="0"/>
      <w:marBottom w:val="0"/>
      <w:divBdr>
        <w:top w:val="none" w:sz="0" w:space="0" w:color="auto"/>
        <w:left w:val="none" w:sz="0" w:space="0" w:color="auto"/>
        <w:bottom w:val="none" w:sz="0" w:space="0" w:color="auto"/>
        <w:right w:val="none" w:sz="0" w:space="0" w:color="auto"/>
      </w:divBdr>
    </w:div>
    <w:div w:id="1631739262">
      <w:bodyDiv w:val="1"/>
      <w:marLeft w:val="0"/>
      <w:marRight w:val="0"/>
      <w:marTop w:val="0"/>
      <w:marBottom w:val="0"/>
      <w:divBdr>
        <w:top w:val="none" w:sz="0" w:space="0" w:color="auto"/>
        <w:left w:val="none" w:sz="0" w:space="0" w:color="auto"/>
        <w:bottom w:val="none" w:sz="0" w:space="0" w:color="auto"/>
        <w:right w:val="none" w:sz="0" w:space="0" w:color="auto"/>
      </w:divBdr>
    </w:div>
    <w:div w:id="1639534394">
      <w:bodyDiv w:val="1"/>
      <w:marLeft w:val="0"/>
      <w:marRight w:val="0"/>
      <w:marTop w:val="0"/>
      <w:marBottom w:val="0"/>
      <w:divBdr>
        <w:top w:val="none" w:sz="0" w:space="0" w:color="auto"/>
        <w:left w:val="none" w:sz="0" w:space="0" w:color="auto"/>
        <w:bottom w:val="none" w:sz="0" w:space="0" w:color="auto"/>
        <w:right w:val="none" w:sz="0" w:space="0" w:color="auto"/>
      </w:divBdr>
    </w:div>
    <w:div w:id="1641228057">
      <w:bodyDiv w:val="1"/>
      <w:marLeft w:val="0"/>
      <w:marRight w:val="0"/>
      <w:marTop w:val="0"/>
      <w:marBottom w:val="0"/>
      <w:divBdr>
        <w:top w:val="none" w:sz="0" w:space="0" w:color="auto"/>
        <w:left w:val="none" w:sz="0" w:space="0" w:color="auto"/>
        <w:bottom w:val="none" w:sz="0" w:space="0" w:color="auto"/>
        <w:right w:val="none" w:sz="0" w:space="0" w:color="auto"/>
      </w:divBdr>
    </w:div>
    <w:div w:id="1644504421">
      <w:bodyDiv w:val="1"/>
      <w:marLeft w:val="0"/>
      <w:marRight w:val="0"/>
      <w:marTop w:val="0"/>
      <w:marBottom w:val="0"/>
      <w:divBdr>
        <w:top w:val="none" w:sz="0" w:space="0" w:color="auto"/>
        <w:left w:val="none" w:sz="0" w:space="0" w:color="auto"/>
        <w:bottom w:val="none" w:sz="0" w:space="0" w:color="auto"/>
        <w:right w:val="none" w:sz="0" w:space="0" w:color="auto"/>
      </w:divBdr>
    </w:div>
    <w:div w:id="1647735342">
      <w:bodyDiv w:val="1"/>
      <w:marLeft w:val="0"/>
      <w:marRight w:val="0"/>
      <w:marTop w:val="0"/>
      <w:marBottom w:val="0"/>
      <w:divBdr>
        <w:top w:val="none" w:sz="0" w:space="0" w:color="auto"/>
        <w:left w:val="none" w:sz="0" w:space="0" w:color="auto"/>
        <w:bottom w:val="none" w:sz="0" w:space="0" w:color="auto"/>
        <w:right w:val="none" w:sz="0" w:space="0" w:color="auto"/>
      </w:divBdr>
    </w:div>
    <w:div w:id="1665544107">
      <w:bodyDiv w:val="1"/>
      <w:marLeft w:val="0"/>
      <w:marRight w:val="0"/>
      <w:marTop w:val="0"/>
      <w:marBottom w:val="0"/>
      <w:divBdr>
        <w:top w:val="none" w:sz="0" w:space="0" w:color="auto"/>
        <w:left w:val="none" w:sz="0" w:space="0" w:color="auto"/>
        <w:bottom w:val="none" w:sz="0" w:space="0" w:color="auto"/>
        <w:right w:val="none" w:sz="0" w:space="0" w:color="auto"/>
      </w:divBdr>
    </w:div>
    <w:div w:id="1666321115">
      <w:bodyDiv w:val="1"/>
      <w:marLeft w:val="0"/>
      <w:marRight w:val="0"/>
      <w:marTop w:val="0"/>
      <w:marBottom w:val="0"/>
      <w:divBdr>
        <w:top w:val="none" w:sz="0" w:space="0" w:color="auto"/>
        <w:left w:val="none" w:sz="0" w:space="0" w:color="auto"/>
        <w:bottom w:val="none" w:sz="0" w:space="0" w:color="auto"/>
        <w:right w:val="none" w:sz="0" w:space="0" w:color="auto"/>
      </w:divBdr>
    </w:div>
    <w:div w:id="1669942205">
      <w:bodyDiv w:val="1"/>
      <w:marLeft w:val="0"/>
      <w:marRight w:val="0"/>
      <w:marTop w:val="0"/>
      <w:marBottom w:val="0"/>
      <w:divBdr>
        <w:top w:val="none" w:sz="0" w:space="0" w:color="auto"/>
        <w:left w:val="none" w:sz="0" w:space="0" w:color="auto"/>
        <w:bottom w:val="none" w:sz="0" w:space="0" w:color="auto"/>
        <w:right w:val="none" w:sz="0" w:space="0" w:color="auto"/>
      </w:divBdr>
    </w:div>
    <w:div w:id="1676566551">
      <w:bodyDiv w:val="1"/>
      <w:marLeft w:val="0"/>
      <w:marRight w:val="0"/>
      <w:marTop w:val="0"/>
      <w:marBottom w:val="0"/>
      <w:divBdr>
        <w:top w:val="none" w:sz="0" w:space="0" w:color="auto"/>
        <w:left w:val="none" w:sz="0" w:space="0" w:color="auto"/>
        <w:bottom w:val="none" w:sz="0" w:space="0" w:color="auto"/>
        <w:right w:val="none" w:sz="0" w:space="0" w:color="auto"/>
      </w:divBdr>
    </w:div>
    <w:div w:id="1683434785">
      <w:bodyDiv w:val="1"/>
      <w:marLeft w:val="0"/>
      <w:marRight w:val="0"/>
      <w:marTop w:val="0"/>
      <w:marBottom w:val="0"/>
      <w:divBdr>
        <w:top w:val="none" w:sz="0" w:space="0" w:color="auto"/>
        <w:left w:val="none" w:sz="0" w:space="0" w:color="auto"/>
        <w:bottom w:val="none" w:sz="0" w:space="0" w:color="auto"/>
        <w:right w:val="none" w:sz="0" w:space="0" w:color="auto"/>
      </w:divBdr>
    </w:div>
    <w:div w:id="1684235559">
      <w:bodyDiv w:val="1"/>
      <w:marLeft w:val="0"/>
      <w:marRight w:val="0"/>
      <w:marTop w:val="0"/>
      <w:marBottom w:val="0"/>
      <w:divBdr>
        <w:top w:val="none" w:sz="0" w:space="0" w:color="auto"/>
        <w:left w:val="none" w:sz="0" w:space="0" w:color="auto"/>
        <w:bottom w:val="none" w:sz="0" w:space="0" w:color="auto"/>
        <w:right w:val="none" w:sz="0" w:space="0" w:color="auto"/>
      </w:divBdr>
    </w:div>
    <w:div w:id="1684819947">
      <w:bodyDiv w:val="1"/>
      <w:marLeft w:val="0"/>
      <w:marRight w:val="0"/>
      <w:marTop w:val="0"/>
      <w:marBottom w:val="0"/>
      <w:divBdr>
        <w:top w:val="none" w:sz="0" w:space="0" w:color="auto"/>
        <w:left w:val="none" w:sz="0" w:space="0" w:color="auto"/>
        <w:bottom w:val="none" w:sz="0" w:space="0" w:color="auto"/>
        <w:right w:val="none" w:sz="0" w:space="0" w:color="auto"/>
      </w:divBdr>
    </w:div>
    <w:div w:id="1694959300">
      <w:bodyDiv w:val="1"/>
      <w:marLeft w:val="0"/>
      <w:marRight w:val="0"/>
      <w:marTop w:val="0"/>
      <w:marBottom w:val="0"/>
      <w:divBdr>
        <w:top w:val="none" w:sz="0" w:space="0" w:color="auto"/>
        <w:left w:val="none" w:sz="0" w:space="0" w:color="auto"/>
        <w:bottom w:val="none" w:sz="0" w:space="0" w:color="auto"/>
        <w:right w:val="none" w:sz="0" w:space="0" w:color="auto"/>
      </w:divBdr>
    </w:div>
    <w:div w:id="1701932860">
      <w:bodyDiv w:val="1"/>
      <w:marLeft w:val="0"/>
      <w:marRight w:val="0"/>
      <w:marTop w:val="0"/>
      <w:marBottom w:val="0"/>
      <w:divBdr>
        <w:top w:val="none" w:sz="0" w:space="0" w:color="auto"/>
        <w:left w:val="none" w:sz="0" w:space="0" w:color="auto"/>
        <w:bottom w:val="none" w:sz="0" w:space="0" w:color="auto"/>
        <w:right w:val="none" w:sz="0" w:space="0" w:color="auto"/>
      </w:divBdr>
    </w:div>
    <w:div w:id="1719551679">
      <w:bodyDiv w:val="1"/>
      <w:marLeft w:val="0"/>
      <w:marRight w:val="0"/>
      <w:marTop w:val="0"/>
      <w:marBottom w:val="0"/>
      <w:divBdr>
        <w:top w:val="none" w:sz="0" w:space="0" w:color="auto"/>
        <w:left w:val="none" w:sz="0" w:space="0" w:color="auto"/>
        <w:bottom w:val="none" w:sz="0" w:space="0" w:color="auto"/>
        <w:right w:val="none" w:sz="0" w:space="0" w:color="auto"/>
      </w:divBdr>
    </w:div>
    <w:div w:id="1729110961">
      <w:bodyDiv w:val="1"/>
      <w:marLeft w:val="0"/>
      <w:marRight w:val="0"/>
      <w:marTop w:val="0"/>
      <w:marBottom w:val="0"/>
      <w:divBdr>
        <w:top w:val="none" w:sz="0" w:space="0" w:color="auto"/>
        <w:left w:val="none" w:sz="0" w:space="0" w:color="auto"/>
        <w:bottom w:val="none" w:sz="0" w:space="0" w:color="auto"/>
        <w:right w:val="none" w:sz="0" w:space="0" w:color="auto"/>
      </w:divBdr>
    </w:div>
    <w:div w:id="1742873173">
      <w:bodyDiv w:val="1"/>
      <w:marLeft w:val="0"/>
      <w:marRight w:val="0"/>
      <w:marTop w:val="0"/>
      <w:marBottom w:val="0"/>
      <w:divBdr>
        <w:top w:val="none" w:sz="0" w:space="0" w:color="auto"/>
        <w:left w:val="none" w:sz="0" w:space="0" w:color="auto"/>
        <w:bottom w:val="none" w:sz="0" w:space="0" w:color="auto"/>
        <w:right w:val="none" w:sz="0" w:space="0" w:color="auto"/>
      </w:divBdr>
    </w:div>
    <w:div w:id="1745835567">
      <w:bodyDiv w:val="1"/>
      <w:marLeft w:val="0"/>
      <w:marRight w:val="0"/>
      <w:marTop w:val="0"/>
      <w:marBottom w:val="0"/>
      <w:divBdr>
        <w:top w:val="none" w:sz="0" w:space="0" w:color="auto"/>
        <w:left w:val="none" w:sz="0" w:space="0" w:color="auto"/>
        <w:bottom w:val="none" w:sz="0" w:space="0" w:color="auto"/>
        <w:right w:val="none" w:sz="0" w:space="0" w:color="auto"/>
      </w:divBdr>
    </w:div>
    <w:div w:id="1750619908">
      <w:bodyDiv w:val="1"/>
      <w:marLeft w:val="0"/>
      <w:marRight w:val="0"/>
      <w:marTop w:val="0"/>
      <w:marBottom w:val="0"/>
      <w:divBdr>
        <w:top w:val="none" w:sz="0" w:space="0" w:color="auto"/>
        <w:left w:val="none" w:sz="0" w:space="0" w:color="auto"/>
        <w:bottom w:val="none" w:sz="0" w:space="0" w:color="auto"/>
        <w:right w:val="none" w:sz="0" w:space="0" w:color="auto"/>
      </w:divBdr>
    </w:div>
    <w:div w:id="1753548123">
      <w:bodyDiv w:val="1"/>
      <w:marLeft w:val="0"/>
      <w:marRight w:val="0"/>
      <w:marTop w:val="0"/>
      <w:marBottom w:val="0"/>
      <w:divBdr>
        <w:top w:val="none" w:sz="0" w:space="0" w:color="auto"/>
        <w:left w:val="none" w:sz="0" w:space="0" w:color="auto"/>
        <w:bottom w:val="none" w:sz="0" w:space="0" w:color="auto"/>
        <w:right w:val="none" w:sz="0" w:space="0" w:color="auto"/>
      </w:divBdr>
    </w:div>
    <w:div w:id="1757431873">
      <w:bodyDiv w:val="1"/>
      <w:marLeft w:val="0"/>
      <w:marRight w:val="0"/>
      <w:marTop w:val="0"/>
      <w:marBottom w:val="0"/>
      <w:divBdr>
        <w:top w:val="none" w:sz="0" w:space="0" w:color="auto"/>
        <w:left w:val="none" w:sz="0" w:space="0" w:color="auto"/>
        <w:bottom w:val="none" w:sz="0" w:space="0" w:color="auto"/>
        <w:right w:val="none" w:sz="0" w:space="0" w:color="auto"/>
      </w:divBdr>
    </w:div>
    <w:div w:id="1764373556">
      <w:bodyDiv w:val="1"/>
      <w:marLeft w:val="0"/>
      <w:marRight w:val="0"/>
      <w:marTop w:val="0"/>
      <w:marBottom w:val="0"/>
      <w:divBdr>
        <w:top w:val="none" w:sz="0" w:space="0" w:color="auto"/>
        <w:left w:val="none" w:sz="0" w:space="0" w:color="auto"/>
        <w:bottom w:val="none" w:sz="0" w:space="0" w:color="auto"/>
        <w:right w:val="none" w:sz="0" w:space="0" w:color="auto"/>
      </w:divBdr>
    </w:div>
    <w:div w:id="1765681769">
      <w:bodyDiv w:val="1"/>
      <w:marLeft w:val="0"/>
      <w:marRight w:val="0"/>
      <w:marTop w:val="0"/>
      <w:marBottom w:val="0"/>
      <w:divBdr>
        <w:top w:val="none" w:sz="0" w:space="0" w:color="auto"/>
        <w:left w:val="none" w:sz="0" w:space="0" w:color="auto"/>
        <w:bottom w:val="none" w:sz="0" w:space="0" w:color="auto"/>
        <w:right w:val="none" w:sz="0" w:space="0" w:color="auto"/>
      </w:divBdr>
    </w:div>
    <w:div w:id="1770463530">
      <w:bodyDiv w:val="1"/>
      <w:marLeft w:val="0"/>
      <w:marRight w:val="0"/>
      <w:marTop w:val="0"/>
      <w:marBottom w:val="0"/>
      <w:divBdr>
        <w:top w:val="none" w:sz="0" w:space="0" w:color="auto"/>
        <w:left w:val="none" w:sz="0" w:space="0" w:color="auto"/>
        <w:bottom w:val="none" w:sz="0" w:space="0" w:color="auto"/>
        <w:right w:val="none" w:sz="0" w:space="0" w:color="auto"/>
      </w:divBdr>
    </w:div>
    <w:div w:id="1778865443">
      <w:bodyDiv w:val="1"/>
      <w:marLeft w:val="0"/>
      <w:marRight w:val="0"/>
      <w:marTop w:val="0"/>
      <w:marBottom w:val="0"/>
      <w:divBdr>
        <w:top w:val="none" w:sz="0" w:space="0" w:color="auto"/>
        <w:left w:val="none" w:sz="0" w:space="0" w:color="auto"/>
        <w:bottom w:val="none" w:sz="0" w:space="0" w:color="auto"/>
        <w:right w:val="none" w:sz="0" w:space="0" w:color="auto"/>
      </w:divBdr>
    </w:div>
    <w:div w:id="1780635858">
      <w:bodyDiv w:val="1"/>
      <w:marLeft w:val="0"/>
      <w:marRight w:val="0"/>
      <w:marTop w:val="0"/>
      <w:marBottom w:val="0"/>
      <w:divBdr>
        <w:top w:val="none" w:sz="0" w:space="0" w:color="auto"/>
        <w:left w:val="none" w:sz="0" w:space="0" w:color="auto"/>
        <w:bottom w:val="none" w:sz="0" w:space="0" w:color="auto"/>
        <w:right w:val="none" w:sz="0" w:space="0" w:color="auto"/>
      </w:divBdr>
    </w:div>
    <w:div w:id="1786120447">
      <w:bodyDiv w:val="1"/>
      <w:marLeft w:val="0"/>
      <w:marRight w:val="0"/>
      <w:marTop w:val="0"/>
      <w:marBottom w:val="0"/>
      <w:divBdr>
        <w:top w:val="none" w:sz="0" w:space="0" w:color="auto"/>
        <w:left w:val="none" w:sz="0" w:space="0" w:color="auto"/>
        <w:bottom w:val="none" w:sz="0" w:space="0" w:color="auto"/>
        <w:right w:val="none" w:sz="0" w:space="0" w:color="auto"/>
      </w:divBdr>
    </w:div>
    <w:div w:id="1789004809">
      <w:bodyDiv w:val="1"/>
      <w:marLeft w:val="0"/>
      <w:marRight w:val="0"/>
      <w:marTop w:val="0"/>
      <w:marBottom w:val="0"/>
      <w:divBdr>
        <w:top w:val="none" w:sz="0" w:space="0" w:color="auto"/>
        <w:left w:val="none" w:sz="0" w:space="0" w:color="auto"/>
        <w:bottom w:val="none" w:sz="0" w:space="0" w:color="auto"/>
        <w:right w:val="none" w:sz="0" w:space="0" w:color="auto"/>
      </w:divBdr>
    </w:div>
    <w:div w:id="1791435647">
      <w:bodyDiv w:val="1"/>
      <w:marLeft w:val="0"/>
      <w:marRight w:val="0"/>
      <w:marTop w:val="0"/>
      <w:marBottom w:val="0"/>
      <w:divBdr>
        <w:top w:val="none" w:sz="0" w:space="0" w:color="auto"/>
        <w:left w:val="none" w:sz="0" w:space="0" w:color="auto"/>
        <w:bottom w:val="none" w:sz="0" w:space="0" w:color="auto"/>
        <w:right w:val="none" w:sz="0" w:space="0" w:color="auto"/>
      </w:divBdr>
    </w:div>
    <w:div w:id="1803159330">
      <w:bodyDiv w:val="1"/>
      <w:marLeft w:val="0"/>
      <w:marRight w:val="0"/>
      <w:marTop w:val="0"/>
      <w:marBottom w:val="0"/>
      <w:divBdr>
        <w:top w:val="none" w:sz="0" w:space="0" w:color="auto"/>
        <w:left w:val="none" w:sz="0" w:space="0" w:color="auto"/>
        <w:bottom w:val="none" w:sz="0" w:space="0" w:color="auto"/>
        <w:right w:val="none" w:sz="0" w:space="0" w:color="auto"/>
      </w:divBdr>
    </w:div>
    <w:div w:id="1839268378">
      <w:bodyDiv w:val="1"/>
      <w:marLeft w:val="0"/>
      <w:marRight w:val="0"/>
      <w:marTop w:val="0"/>
      <w:marBottom w:val="0"/>
      <w:divBdr>
        <w:top w:val="none" w:sz="0" w:space="0" w:color="auto"/>
        <w:left w:val="none" w:sz="0" w:space="0" w:color="auto"/>
        <w:bottom w:val="none" w:sz="0" w:space="0" w:color="auto"/>
        <w:right w:val="none" w:sz="0" w:space="0" w:color="auto"/>
      </w:divBdr>
    </w:div>
    <w:div w:id="1847205456">
      <w:bodyDiv w:val="1"/>
      <w:marLeft w:val="0"/>
      <w:marRight w:val="0"/>
      <w:marTop w:val="0"/>
      <w:marBottom w:val="0"/>
      <w:divBdr>
        <w:top w:val="none" w:sz="0" w:space="0" w:color="auto"/>
        <w:left w:val="none" w:sz="0" w:space="0" w:color="auto"/>
        <w:bottom w:val="none" w:sz="0" w:space="0" w:color="auto"/>
        <w:right w:val="none" w:sz="0" w:space="0" w:color="auto"/>
      </w:divBdr>
    </w:div>
    <w:div w:id="1861234041">
      <w:bodyDiv w:val="1"/>
      <w:marLeft w:val="0"/>
      <w:marRight w:val="0"/>
      <w:marTop w:val="0"/>
      <w:marBottom w:val="0"/>
      <w:divBdr>
        <w:top w:val="none" w:sz="0" w:space="0" w:color="auto"/>
        <w:left w:val="none" w:sz="0" w:space="0" w:color="auto"/>
        <w:bottom w:val="none" w:sz="0" w:space="0" w:color="auto"/>
        <w:right w:val="none" w:sz="0" w:space="0" w:color="auto"/>
      </w:divBdr>
    </w:div>
    <w:div w:id="1879658418">
      <w:bodyDiv w:val="1"/>
      <w:marLeft w:val="0"/>
      <w:marRight w:val="0"/>
      <w:marTop w:val="0"/>
      <w:marBottom w:val="0"/>
      <w:divBdr>
        <w:top w:val="none" w:sz="0" w:space="0" w:color="auto"/>
        <w:left w:val="none" w:sz="0" w:space="0" w:color="auto"/>
        <w:bottom w:val="none" w:sz="0" w:space="0" w:color="auto"/>
        <w:right w:val="none" w:sz="0" w:space="0" w:color="auto"/>
      </w:divBdr>
    </w:div>
    <w:div w:id="1886718148">
      <w:bodyDiv w:val="1"/>
      <w:marLeft w:val="0"/>
      <w:marRight w:val="0"/>
      <w:marTop w:val="0"/>
      <w:marBottom w:val="0"/>
      <w:divBdr>
        <w:top w:val="none" w:sz="0" w:space="0" w:color="auto"/>
        <w:left w:val="none" w:sz="0" w:space="0" w:color="auto"/>
        <w:bottom w:val="none" w:sz="0" w:space="0" w:color="auto"/>
        <w:right w:val="none" w:sz="0" w:space="0" w:color="auto"/>
      </w:divBdr>
    </w:div>
    <w:div w:id="1907103533">
      <w:bodyDiv w:val="1"/>
      <w:marLeft w:val="0"/>
      <w:marRight w:val="0"/>
      <w:marTop w:val="0"/>
      <w:marBottom w:val="0"/>
      <w:divBdr>
        <w:top w:val="none" w:sz="0" w:space="0" w:color="auto"/>
        <w:left w:val="none" w:sz="0" w:space="0" w:color="auto"/>
        <w:bottom w:val="none" w:sz="0" w:space="0" w:color="auto"/>
        <w:right w:val="none" w:sz="0" w:space="0" w:color="auto"/>
      </w:divBdr>
    </w:div>
    <w:div w:id="1915778321">
      <w:bodyDiv w:val="1"/>
      <w:marLeft w:val="0"/>
      <w:marRight w:val="0"/>
      <w:marTop w:val="0"/>
      <w:marBottom w:val="0"/>
      <w:divBdr>
        <w:top w:val="none" w:sz="0" w:space="0" w:color="auto"/>
        <w:left w:val="none" w:sz="0" w:space="0" w:color="auto"/>
        <w:bottom w:val="none" w:sz="0" w:space="0" w:color="auto"/>
        <w:right w:val="none" w:sz="0" w:space="0" w:color="auto"/>
      </w:divBdr>
    </w:div>
    <w:div w:id="1916086531">
      <w:bodyDiv w:val="1"/>
      <w:marLeft w:val="0"/>
      <w:marRight w:val="0"/>
      <w:marTop w:val="0"/>
      <w:marBottom w:val="0"/>
      <w:divBdr>
        <w:top w:val="none" w:sz="0" w:space="0" w:color="auto"/>
        <w:left w:val="none" w:sz="0" w:space="0" w:color="auto"/>
        <w:bottom w:val="none" w:sz="0" w:space="0" w:color="auto"/>
        <w:right w:val="none" w:sz="0" w:space="0" w:color="auto"/>
      </w:divBdr>
    </w:div>
    <w:div w:id="1917976793">
      <w:bodyDiv w:val="1"/>
      <w:marLeft w:val="0"/>
      <w:marRight w:val="0"/>
      <w:marTop w:val="0"/>
      <w:marBottom w:val="0"/>
      <w:divBdr>
        <w:top w:val="none" w:sz="0" w:space="0" w:color="auto"/>
        <w:left w:val="none" w:sz="0" w:space="0" w:color="auto"/>
        <w:bottom w:val="none" w:sz="0" w:space="0" w:color="auto"/>
        <w:right w:val="none" w:sz="0" w:space="0" w:color="auto"/>
      </w:divBdr>
    </w:div>
    <w:div w:id="1924488049">
      <w:bodyDiv w:val="1"/>
      <w:marLeft w:val="0"/>
      <w:marRight w:val="0"/>
      <w:marTop w:val="0"/>
      <w:marBottom w:val="0"/>
      <w:divBdr>
        <w:top w:val="none" w:sz="0" w:space="0" w:color="auto"/>
        <w:left w:val="none" w:sz="0" w:space="0" w:color="auto"/>
        <w:bottom w:val="none" w:sz="0" w:space="0" w:color="auto"/>
        <w:right w:val="none" w:sz="0" w:space="0" w:color="auto"/>
      </w:divBdr>
    </w:div>
    <w:div w:id="1932009626">
      <w:bodyDiv w:val="1"/>
      <w:marLeft w:val="0"/>
      <w:marRight w:val="0"/>
      <w:marTop w:val="0"/>
      <w:marBottom w:val="0"/>
      <w:divBdr>
        <w:top w:val="none" w:sz="0" w:space="0" w:color="auto"/>
        <w:left w:val="none" w:sz="0" w:space="0" w:color="auto"/>
        <w:bottom w:val="none" w:sz="0" w:space="0" w:color="auto"/>
        <w:right w:val="none" w:sz="0" w:space="0" w:color="auto"/>
      </w:divBdr>
    </w:div>
    <w:div w:id="1938056278">
      <w:bodyDiv w:val="1"/>
      <w:marLeft w:val="0"/>
      <w:marRight w:val="0"/>
      <w:marTop w:val="0"/>
      <w:marBottom w:val="0"/>
      <w:divBdr>
        <w:top w:val="none" w:sz="0" w:space="0" w:color="auto"/>
        <w:left w:val="none" w:sz="0" w:space="0" w:color="auto"/>
        <w:bottom w:val="none" w:sz="0" w:space="0" w:color="auto"/>
        <w:right w:val="none" w:sz="0" w:space="0" w:color="auto"/>
      </w:divBdr>
    </w:div>
    <w:div w:id="1944485640">
      <w:bodyDiv w:val="1"/>
      <w:marLeft w:val="0"/>
      <w:marRight w:val="0"/>
      <w:marTop w:val="0"/>
      <w:marBottom w:val="0"/>
      <w:divBdr>
        <w:top w:val="none" w:sz="0" w:space="0" w:color="auto"/>
        <w:left w:val="none" w:sz="0" w:space="0" w:color="auto"/>
        <w:bottom w:val="none" w:sz="0" w:space="0" w:color="auto"/>
        <w:right w:val="none" w:sz="0" w:space="0" w:color="auto"/>
      </w:divBdr>
    </w:div>
    <w:div w:id="1953708802">
      <w:bodyDiv w:val="1"/>
      <w:marLeft w:val="0"/>
      <w:marRight w:val="0"/>
      <w:marTop w:val="0"/>
      <w:marBottom w:val="0"/>
      <w:divBdr>
        <w:top w:val="none" w:sz="0" w:space="0" w:color="auto"/>
        <w:left w:val="none" w:sz="0" w:space="0" w:color="auto"/>
        <w:bottom w:val="none" w:sz="0" w:space="0" w:color="auto"/>
        <w:right w:val="none" w:sz="0" w:space="0" w:color="auto"/>
      </w:divBdr>
    </w:div>
    <w:div w:id="1961721017">
      <w:bodyDiv w:val="1"/>
      <w:marLeft w:val="0"/>
      <w:marRight w:val="0"/>
      <w:marTop w:val="0"/>
      <w:marBottom w:val="0"/>
      <w:divBdr>
        <w:top w:val="none" w:sz="0" w:space="0" w:color="auto"/>
        <w:left w:val="none" w:sz="0" w:space="0" w:color="auto"/>
        <w:bottom w:val="none" w:sz="0" w:space="0" w:color="auto"/>
        <w:right w:val="none" w:sz="0" w:space="0" w:color="auto"/>
      </w:divBdr>
    </w:div>
    <w:div w:id="1970086917">
      <w:bodyDiv w:val="1"/>
      <w:marLeft w:val="0"/>
      <w:marRight w:val="0"/>
      <w:marTop w:val="0"/>
      <w:marBottom w:val="0"/>
      <w:divBdr>
        <w:top w:val="none" w:sz="0" w:space="0" w:color="auto"/>
        <w:left w:val="none" w:sz="0" w:space="0" w:color="auto"/>
        <w:bottom w:val="none" w:sz="0" w:space="0" w:color="auto"/>
        <w:right w:val="none" w:sz="0" w:space="0" w:color="auto"/>
      </w:divBdr>
    </w:div>
    <w:div w:id="1989360480">
      <w:bodyDiv w:val="1"/>
      <w:marLeft w:val="0"/>
      <w:marRight w:val="0"/>
      <w:marTop w:val="0"/>
      <w:marBottom w:val="0"/>
      <w:divBdr>
        <w:top w:val="none" w:sz="0" w:space="0" w:color="auto"/>
        <w:left w:val="none" w:sz="0" w:space="0" w:color="auto"/>
        <w:bottom w:val="none" w:sz="0" w:space="0" w:color="auto"/>
        <w:right w:val="none" w:sz="0" w:space="0" w:color="auto"/>
      </w:divBdr>
    </w:div>
    <w:div w:id="1990010190">
      <w:bodyDiv w:val="1"/>
      <w:marLeft w:val="0"/>
      <w:marRight w:val="0"/>
      <w:marTop w:val="0"/>
      <w:marBottom w:val="0"/>
      <w:divBdr>
        <w:top w:val="none" w:sz="0" w:space="0" w:color="auto"/>
        <w:left w:val="none" w:sz="0" w:space="0" w:color="auto"/>
        <w:bottom w:val="none" w:sz="0" w:space="0" w:color="auto"/>
        <w:right w:val="none" w:sz="0" w:space="0" w:color="auto"/>
      </w:divBdr>
    </w:div>
    <w:div w:id="1990749131">
      <w:bodyDiv w:val="1"/>
      <w:marLeft w:val="0"/>
      <w:marRight w:val="0"/>
      <w:marTop w:val="0"/>
      <w:marBottom w:val="0"/>
      <w:divBdr>
        <w:top w:val="none" w:sz="0" w:space="0" w:color="auto"/>
        <w:left w:val="none" w:sz="0" w:space="0" w:color="auto"/>
        <w:bottom w:val="none" w:sz="0" w:space="0" w:color="auto"/>
        <w:right w:val="none" w:sz="0" w:space="0" w:color="auto"/>
      </w:divBdr>
    </w:div>
    <w:div w:id="1995642704">
      <w:bodyDiv w:val="1"/>
      <w:marLeft w:val="0"/>
      <w:marRight w:val="0"/>
      <w:marTop w:val="0"/>
      <w:marBottom w:val="0"/>
      <w:divBdr>
        <w:top w:val="none" w:sz="0" w:space="0" w:color="auto"/>
        <w:left w:val="none" w:sz="0" w:space="0" w:color="auto"/>
        <w:bottom w:val="none" w:sz="0" w:space="0" w:color="auto"/>
        <w:right w:val="none" w:sz="0" w:space="0" w:color="auto"/>
      </w:divBdr>
    </w:div>
    <w:div w:id="2000695545">
      <w:bodyDiv w:val="1"/>
      <w:marLeft w:val="0"/>
      <w:marRight w:val="0"/>
      <w:marTop w:val="0"/>
      <w:marBottom w:val="0"/>
      <w:divBdr>
        <w:top w:val="none" w:sz="0" w:space="0" w:color="auto"/>
        <w:left w:val="none" w:sz="0" w:space="0" w:color="auto"/>
        <w:bottom w:val="none" w:sz="0" w:space="0" w:color="auto"/>
        <w:right w:val="none" w:sz="0" w:space="0" w:color="auto"/>
      </w:divBdr>
    </w:div>
    <w:div w:id="2017805663">
      <w:bodyDiv w:val="1"/>
      <w:marLeft w:val="0"/>
      <w:marRight w:val="0"/>
      <w:marTop w:val="0"/>
      <w:marBottom w:val="0"/>
      <w:divBdr>
        <w:top w:val="none" w:sz="0" w:space="0" w:color="auto"/>
        <w:left w:val="none" w:sz="0" w:space="0" w:color="auto"/>
        <w:bottom w:val="none" w:sz="0" w:space="0" w:color="auto"/>
        <w:right w:val="none" w:sz="0" w:space="0" w:color="auto"/>
      </w:divBdr>
    </w:div>
    <w:div w:id="2024473608">
      <w:bodyDiv w:val="1"/>
      <w:marLeft w:val="0"/>
      <w:marRight w:val="0"/>
      <w:marTop w:val="0"/>
      <w:marBottom w:val="0"/>
      <w:divBdr>
        <w:top w:val="none" w:sz="0" w:space="0" w:color="auto"/>
        <w:left w:val="none" w:sz="0" w:space="0" w:color="auto"/>
        <w:bottom w:val="none" w:sz="0" w:space="0" w:color="auto"/>
        <w:right w:val="none" w:sz="0" w:space="0" w:color="auto"/>
      </w:divBdr>
    </w:div>
    <w:div w:id="2040232127">
      <w:bodyDiv w:val="1"/>
      <w:marLeft w:val="0"/>
      <w:marRight w:val="0"/>
      <w:marTop w:val="0"/>
      <w:marBottom w:val="0"/>
      <w:divBdr>
        <w:top w:val="none" w:sz="0" w:space="0" w:color="auto"/>
        <w:left w:val="none" w:sz="0" w:space="0" w:color="auto"/>
        <w:bottom w:val="none" w:sz="0" w:space="0" w:color="auto"/>
        <w:right w:val="none" w:sz="0" w:space="0" w:color="auto"/>
      </w:divBdr>
    </w:div>
    <w:div w:id="2040353753">
      <w:bodyDiv w:val="1"/>
      <w:marLeft w:val="0"/>
      <w:marRight w:val="0"/>
      <w:marTop w:val="0"/>
      <w:marBottom w:val="0"/>
      <w:divBdr>
        <w:top w:val="none" w:sz="0" w:space="0" w:color="auto"/>
        <w:left w:val="none" w:sz="0" w:space="0" w:color="auto"/>
        <w:bottom w:val="none" w:sz="0" w:space="0" w:color="auto"/>
        <w:right w:val="none" w:sz="0" w:space="0" w:color="auto"/>
      </w:divBdr>
    </w:div>
    <w:div w:id="2047673485">
      <w:bodyDiv w:val="1"/>
      <w:marLeft w:val="0"/>
      <w:marRight w:val="0"/>
      <w:marTop w:val="0"/>
      <w:marBottom w:val="0"/>
      <w:divBdr>
        <w:top w:val="none" w:sz="0" w:space="0" w:color="auto"/>
        <w:left w:val="none" w:sz="0" w:space="0" w:color="auto"/>
        <w:bottom w:val="none" w:sz="0" w:space="0" w:color="auto"/>
        <w:right w:val="none" w:sz="0" w:space="0" w:color="auto"/>
      </w:divBdr>
    </w:div>
    <w:div w:id="2048097704">
      <w:bodyDiv w:val="1"/>
      <w:marLeft w:val="0"/>
      <w:marRight w:val="0"/>
      <w:marTop w:val="0"/>
      <w:marBottom w:val="0"/>
      <w:divBdr>
        <w:top w:val="none" w:sz="0" w:space="0" w:color="auto"/>
        <w:left w:val="none" w:sz="0" w:space="0" w:color="auto"/>
        <w:bottom w:val="none" w:sz="0" w:space="0" w:color="auto"/>
        <w:right w:val="none" w:sz="0" w:space="0" w:color="auto"/>
      </w:divBdr>
    </w:div>
    <w:div w:id="2065834735">
      <w:bodyDiv w:val="1"/>
      <w:marLeft w:val="0"/>
      <w:marRight w:val="0"/>
      <w:marTop w:val="0"/>
      <w:marBottom w:val="0"/>
      <w:divBdr>
        <w:top w:val="none" w:sz="0" w:space="0" w:color="auto"/>
        <w:left w:val="none" w:sz="0" w:space="0" w:color="auto"/>
        <w:bottom w:val="none" w:sz="0" w:space="0" w:color="auto"/>
        <w:right w:val="none" w:sz="0" w:space="0" w:color="auto"/>
      </w:divBdr>
    </w:div>
    <w:div w:id="2069841319">
      <w:bodyDiv w:val="1"/>
      <w:marLeft w:val="0"/>
      <w:marRight w:val="0"/>
      <w:marTop w:val="0"/>
      <w:marBottom w:val="0"/>
      <w:divBdr>
        <w:top w:val="none" w:sz="0" w:space="0" w:color="auto"/>
        <w:left w:val="none" w:sz="0" w:space="0" w:color="auto"/>
        <w:bottom w:val="none" w:sz="0" w:space="0" w:color="auto"/>
        <w:right w:val="none" w:sz="0" w:space="0" w:color="auto"/>
      </w:divBdr>
    </w:div>
    <w:div w:id="2073844503">
      <w:bodyDiv w:val="1"/>
      <w:marLeft w:val="0"/>
      <w:marRight w:val="0"/>
      <w:marTop w:val="0"/>
      <w:marBottom w:val="0"/>
      <w:divBdr>
        <w:top w:val="none" w:sz="0" w:space="0" w:color="auto"/>
        <w:left w:val="none" w:sz="0" w:space="0" w:color="auto"/>
        <w:bottom w:val="none" w:sz="0" w:space="0" w:color="auto"/>
        <w:right w:val="none" w:sz="0" w:space="0" w:color="auto"/>
      </w:divBdr>
    </w:div>
    <w:div w:id="2077774201">
      <w:bodyDiv w:val="1"/>
      <w:marLeft w:val="0"/>
      <w:marRight w:val="0"/>
      <w:marTop w:val="0"/>
      <w:marBottom w:val="0"/>
      <w:divBdr>
        <w:top w:val="none" w:sz="0" w:space="0" w:color="auto"/>
        <w:left w:val="none" w:sz="0" w:space="0" w:color="auto"/>
        <w:bottom w:val="none" w:sz="0" w:space="0" w:color="auto"/>
        <w:right w:val="none" w:sz="0" w:space="0" w:color="auto"/>
      </w:divBdr>
    </w:div>
    <w:div w:id="2082944745">
      <w:bodyDiv w:val="1"/>
      <w:marLeft w:val="0"/>
      <w:marRight w:val="0"/>
      <w:marTop w:val="0"/>
      <w:marBottom w:val="0"/>
      <w:divBdr>
        <w:top w:val="none" w:sz="0" w:space="0" w:color="auto"/>
        <w:left w:val="none" w:sz="0" w:space="0" w:color="auto"/>
        <w:bottom w:val="none" w:sz="0" w:space="0" w:color="auto"/>
        <w:right w:val="none" w:sz="0" w:space="0" w:color="auto"/>
      </w:divBdr>
    </w:div>
    <w:div w:id="2086098796">
      <w:bodyDiv w:val="1"/>
      <w:marLeft w:val="0"/>
      <w:marRight w:val="0"/>
      <w:marTop w:val="0"/>
      <w:marBottom w:val="0"/>
      <w:divBdr>
        <w:top w:val="none" w:sz="0" w:space="0" w:color="auto"/>
        <w:left w:val="none" w:sz="0" w:space="0" w:color="auto"/>
        <w:bottom w:val="none" w:sz="0" w:space="0" w:color="auto"/>
        <w:right w:val="none" w:sz="0" w:space="0" w:color="auto"/>
      </w:divBdr>
    </w:div>
    <w:div w:id="2088839016">
      <w:bodyDiv w:val="1"/>
      <w:marLeft w:val="0"/>
      <w:marRight w:val="0"/>
      <w:marTop w:val="0"/>
      <w:marBottom w:val="0"/>
      <w:divBdr>
        <w:top w:val="none" w:sz="0" w:space="0" w:color="auto"/>
        <w:left w:val="none" w:sz="0" w:space="0" w:color="auto"/>
        <w:bottom w:val="none" w:sz="0" w:space="0" w:color="auto"/>
        <w:right w:val="none" w:sz="0" w:space="0" w:color="auto"/>
      </w:divBdr>
    </w:div>
    <w:div w:id="2099249301">
      <w:bodyDiv w:val="1"/>
      <w:marLeft w:val="0"/>
      <w:marRight w:val="0"/>
      <w:marTop w:val="0"/>
      <w:marBottom w:val="0"/>
      <w:divBdr>
        <w:top w:val="none" w:sz="0" w:space="0" w:color="auto"/>
        <w:left w:val="none" w:sz="0" w:space="0" w:color="auto"/>
        <w:bottom w:val="none" w:sz="0" w:space="0" w:color="auto"/>
        <w:right w:val="none" w:sz="0" w:space="0" w:color="auto"/>
      </w:divBdr>
    </w:div>
    <w:div w:id="2102215086">
      <w:bodyDiv w:val="1"/>
      <w:marLeft w:val="0"/>
      <w:marRight w:val="0"/>
      <w:marTop w:val="0"/>
      <w:marBottom w:val="0"/>
      <w:divBdr>
        <w:top w:val="none" w:sz="0" w:space="0" w:color="auto"/>
        <w:left w:val="none" w:sz="0" w:space="0" w:color="auto"/>
        <w:bottom w:val="none" w:sz="0" w:space="0" w:color="auto"/>
        <w:right w:val="none" w:sz="0" w:space="0" w:color="auto"/>
      </w:divBdr>
    </w:div>
    <w:div w:id="2106149735">
      <w:bodyDiv w:val="1"/>
      <w:marLeft w:val="0"/>
      <w:marRight w:val="0"/>
      <w:marTop w:val="0"/>
      <w:marBottom w:val="0"/>
      <w:divBdr>
        <w:top w:val="none" w:sz="0" w:space="0" w:color="auto"/>
        <w:left w:val="none" w:sz="0" w:space="0" w:color="auto"/>
        <w:bottom w:val="none" w:sz="0" w:space="0" w:color="auto"/>
        <w:right w:val="none" w:sz="0" w:space="0" w:color="auto"/>
      </w:divBdr>
    </w:div>
    <w:div w:id="2106995940">
      <w:bodyDiv w:val="1"/>
      <w:marLeft w:val="0"/>
      <w:marRight w:val="0"/>
      <w:marTop w:val="0"/>
      <w:marBottom w:val="0"/>
      <w:divBdr>
        <w:top w:val="none" w:sz="0" w:space="0" w:color="auto"/>
        <w:left w:val="none" w:sz="0" w:space="0" w:color="auto"/>
        <w:bottom w:val="none" w:sz="0" w:space="0" w:color="auto"/>
        <w:right w:val="none" w:sz="0" w:space="0" w:color="auto"/>
      </w:divBdr>
    </w:div>
    <w:div w:id="2110152041">
      <w:bodyDiv w:val="1"/>
      <w:marLeft w:val="0"/>
      <w:marRight w:val="0"/>
      <w:marTop w:val="0"/>
      <w:marBottom w:val="0"/>
      <w:divBdr>
        <w:top w:val="none" w:sz="0" w:space="0" w:color="auto"/>
        <w:left w:val="none" w:sz="0" w:space="0" w:color="auto"/>
        <w:bottom w:val="none" w:sz="0" w:space="0" w:color="auto"/>
        <w:right w:val="none" w:sz="0" w:space="0" w:color="auto"/>
      </w:divBdr>
    </w:div>
    <w:div w:id="2111774608">
      <w:bodyDiv w:val="1"/>
      <w:marLeft w:val="0"/>
      <w:marRight w:val="0"/>
      <w:marTop w:val="0"/>
      <w:marBottom w:val="0"/>
      <w:divBdr>
        <w:top w:val="none" w:sz="0" w:space="0" w:color="auto"/>
        <w:left w:val="none" w:sz="0" w:space="0" w:color="auto"/>
        <w:bottom w:val="none" w:sz="0" w:space="0" w:color="auto"/>
        <w:right w:val="none" w:sz="0" w:space="0" w:color="auto"/>
      </w:divBdr>
    </w:div>
    <w:div w:id="2122257208">
      <w:bodyDiv w:val="1"/>
      <w:marLeft w:val="0"/>
      <w:marRight w:val="0"/>
      <w:marTop w:val="0"/>
      <w:marBottom w:val="0"/>
      <w:divBdr>
        <w:top w:val="none" w:sz="0" w:space="0" w:color="auto"/>
        <w:left w:val="none" w:sz="0" w:space="0" w:color="auto"/>
        <w:bottom w:val="none" w:sz="0" w:space="0" w:color="auto"/>
        <w:right w:val="none" w:sz="0" w:space="0" w:color="auto"/>
      </w:divBdr>
    </w:div>
    <w:div w:id="2125004888">
      <w:bodyDiv w:val="1"/>
      <w:marLeft w:val="0"/>
      <w:marRight w:val="0"/>
      <w:marTop w:val="0"/>
      <w:marBottom w:val="0"/>
      <w:divBdr>
        <w:top w:val="none" w:sz="0" w:space="0" w:color="auto"/>
        <w:left w:val="none" w:sz="0" w:space="0" w:color="auto"/>
        <w:bottom w:val="none" w:sz="0" w:space="0" w:color="auto"/>
        <w:right w:val="none" w:sz="0" w:space="0" w:color="auto"/>
      </w:divBdr>
    </w:div>
    <w:div w:id="2129621111">
      <w:bodyDiv w:val="1"/>
      <w:marLeft w:val="0"/>
      <w:marRight w:val="0"/>
      <w:marTop w:val="0"/>
      <w:marBottom w:val="0"/>
      <w:divBdr>
        <w:top w:val="none" w:sz="0" w:space="0" w:color="auto"/>
        <w:left w:val="none" w:sz="0" w:space="0" w:color="auto"/>
        <w:bottom w:val="none" w:sz="0" w:space="0" w:color="auto"/>
        <w:right w:val="none" w:sz="0" w:space="0" w:color="auto"/>
      </w:divBdr>
    </w:div>
    <w:div w:id="2131313096">
      <w:bodyDiv w:val="1"/>
      <w:marLeft w:val="0"/>
      <w:marRight w:val="0"/>
      <w:marTop w:val="0"/>
      <w:marBottom w:val="0"/>
      <w:divBdr>
        <w:top w:val="none" w:sz="0" w:space="0" w:color="auto"/>
        <w:left w:val="none" w:sz="0" w:space="0" w:color="auto"/>
        <w:bottom w:val="none" w:sz="0" w:space="0" w:color="auto"/>
        <w:right w:val="none" w:sz="0" w:space="0" w:color="auto"/>
      </w:divBdr>
    </w:div>
    <w:div w:id="2132241766">
      <w:bodyDiv w:val="1"/>
      <w:marLeft w:val="0"/>
      <w:marRight w:val="0"/>
      <w:marTop w:val="0"/>
      <w:marBottom w:val="0"/>
      <w:divBdr>
        <w:top w:val="none" w:sz="0" w:space="0" w:color="auto"/>
        <w:left w:val="none" w:sz="0" w:space="0" w:color="auto"/>
        <w:bottom w:val="none" w:sz="0" w:space="0" w:color="auto"/>
        <w:right w:val="none" w:sz="0" w:space="0" w:color="auto"/>
      </w:divBdr>
    </w:div>
    <w:div w:id="2132939386">
      <w:bodyDiv w:val="1"/>
      <w:marLeft w:val="0"/>
      <w:marRight w:val="0"/>
      <w:marTop w:val="0"/>
      <w:marBottom w:val="0"/>
      <w:divBdr>
        <w:top w:val="none" w:sz="0" w:space="0" w:color="auto"/>
        <w:left w:val="none" w:sz="0" w:space="0" w:color="auto"/>
        <w:bottom w:val="none" w:sz="0" w:space="0" w:color="auto"/>
        <w:right w:val="none" w:sz="0" w:space="0" w:color="auto"/>
      </w:divBdr>
    </w:div>
    <w:div w:id="2134014722">
      <w:bodyDiv w:val="1"/>
      <w:marLeft w:val="0"/>
      <w:marRight w:val="0"/>
      <w:marTop w:val="0"/>
      <w:marBottom w:val="0"/>
      <w:divBdr>
        <w:top w:val="none" w:sz="0" w:space="0" w:color="auto"/>
        <w:left w:val="none" w:sz="0" w:space="0" w:color="auto"/>
        <w:bottom w:val="none" w:sz="0" w:space="0" w:color="auto"/>
        <w:right w:val="none" w:sz="0" w:space="0" w:color="auto"/>
      </w:divBdr>
    </w:div>
    <w:div w:id="2134206468">
      <w:bodyDiv w:val="1"/>
      <w:marLeft w:val="0"/>
      <w:marRight w:val="0"/>
      <w:marTop w:val="0"/>
      <w:marBottom w:val="0"/>
      <w:divBdr>
        <w:top w:val="none" w:sz="0" w:space="0" w:color="auto"/>
        <w:left w:val="none" w:sz="0" w:space="0" w:color="auto"/>
        <w:bottom w:val="none" w:sz="0" w:space="0" w:color="auto"/>
        <w:right w:val="none" w:sz="0" w:space="0" w:color="auto"/>
      </w:divBdr>
    </w:div>
    <w:div w:id="2140024951">
      <w:bodyDiv w:val="1"/>
      <w:marLeft w:val="0"/>
      <w:marRight w:val="0"/>
      <w:marTop w:val="0"/>
      <w:marBottom w:val="0"/>
      <w:divBdr>
        <w:top w:val="none" w:sz="0" w:space="0" w:color="auto"/>
        <w:left w:val="none" w:sz="0" w:space="0" w:color="auto"/>
        <w:bottom w:val="none" w:sz="0" w:space="0" w:color="auto"/>
        <w:right w:val="none" w:sz="0" w:space="0" w:color="auto"/>
      </w:divBdr>
    </w:div>
    <w:div w:id="214646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flutter.dev/flutter/widgets/State-class.html"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i.flutter.dev/flutter/widgets/State/build.html"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pi.flutter.dev/flutter/widgets/State-class.html"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s://context.reverso.net/traduzione/inglese-italiano/the+icing+on+the+cake"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i.flutter.dev/flutter/widgets/State/build.html"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8153-7F31-4D1C-8538-B0A3F21E7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31052</TotalTime>
  <Pages>1</Pages>
  <Words>26206</Words>
  <Characters>149375</Characters>
  <Application>Microsoft Office Word</Application>
  <DocSecurity>0</DocSecurity>
  <Lines>1244</Lines>
  <Paragraphs>350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ventura</dc:creator>
  <cp:keywords/>
  <dc:description/>
  <cp:lastModifiedBy>lorenzo ventura</cp:lastModifiedBy>
  <cp:revision>91</cp:revision>
  <dcterms:created xsi:type="dcterms:W3CDTF">2021-11-09T16:43:00Z</dcterms:created>
  <dcterms:modified xsi:type="dcterms:W3CDTF">2022-01-29T11:06:00Z</dcterms:modified>
</cp:coreProperties>
</file>